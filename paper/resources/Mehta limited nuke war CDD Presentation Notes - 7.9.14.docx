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F93FA" w14:textId="77777777" w:rsidR="008D1D6C" w:rsidRPr="00E34FCD" w:rsidRDefault="00AA588E">
      <w:pPr>
        <w:rPr>
          <w:rFonts w:ascii="Times New Roman" w:hAnsi="Times New Roman" w:cs="Times New Roman"/>
          <w:sz w:val="28"/>
        </w:rPr>
      </w:pPr>
      <w:r w:rsidRPr="00E34FCD">
        <w:rPr>
          <w:rFonts w:ascii="Times New Roman" w:hAnsi="Times New Roman" w:cs="Times New Roman"/>
          <w:sz w:val="28"/>
        </w:rPr>
        <w:t>CDD Presentation Notes – 7.9.14</w:t>
      </w:r>
    </w:p>
    <w:p w14:paraId="15FCAD2C" w14:textId="77777777" w:rsidR="008D1D6C" w:rsidRPr="00C30255" w:rsidRDefault="008D1D6C">
      <w:pPr>
        <w:rPr>
          <w:rFonts w:ascii="Times New Roman" w:hAnsi="Times New Roman" w:cs="Times New Roman"/>
        </w:rPr>
      </w:pPr>
    </w:p>
    <w:p w14:paraId="198C322D" w14:textId="77777777" w:rsidR="00D774E0" w:rsidRPr="00C30255" w:rsidRDefault="00D774E0" w:rsidP="000311E9">
      <w:pPr>
        <w:jc w:val="center"/>
        <w:rPr>
          <w:rFonts w:ascii="Times New Roman" w:hAnsi="Times New Roman" w:cs="Times New Roman"/>
          <w:sz w:val="28"/>
          <w:szCs w:val="28"/>
        </w:rPr>
      </w:pPr>
      <w:r w:rsidRPr="00C30255">
        <w:rPr>
          <w:rFonts w:ascii="Times New Roman" w:hAnsi="Times New Roman" w:cs="Times New Roman"/>
          <w:sz w:val="28"/>
          <w:szCs w:val="28"/>
        </w:rPr>
        <w:t>Limited Nuclear War</w:t>
      </w:r>
    </w:p>
    <w:p w14:paraId="326D9CE0" w14:textId="77777777" w:rsidR="00D774E0" w:rsidRPr="00C30255" w:rsidRDefault="00D774E0">
      <w:pPr>
        <w:rPr>
          <w:rFonts w:ascii="Times New Roman" w:hAnsi="Times New Roman" w:cs="Times New Roman"/>
        </w:rPr>
      </w:pPr>
    </w:p>
    <w:p w14:paraId="3227FD84" w14:textId="77777777" w:rsidR="00D774E0" w:rsidRPr="00C30255" w:rsidRDefault="00D774E0">
      <w:pPr>
        <w:rPr>
          <w:rFonts w:ascii="Times New Roman" w:hAnsi="Times New Roman" w:cs="Times New Roman"/>
        </w:rPr>
      </w:pPr>
      <w:r w:rsidRPr="00C30255">
        <w:rPr>
          <w:rFonts w:ascii="Times New Roman" w:hAnsi="Times New Roman" w:cs="Times New Roman"/>
        </w:rPr>
        <w:tab/>
        <w:t xml:space="preserve">1) </w:t>
      </w:r>
      <w:r w:rsidR="00AB0C44" w:rsidRPr="00C30255">
        <w:rPr>
          <w:rFonts w:ascii="Times New Roman" w:hAnsi="Times New Roman" w:cs="Times New Roman"/>
        </w:rPr>
        <w:t xml:space="preserve"> Definition:</w:t>
      </w:r>
    </w:p>
    <w:p w14:paraId="43357703" w14:textId="77777777" w:rsidR="0004371F" w:rsidRPr="00C30255" w:rsidRDefault="00B64F94" w:rsidP="00B64F94">
      <w:pPr>
        <w:ind w:left="720"/>
        <w:rPr>
          <w:rFonts w:ascii="Times New Roman" w:hAnsi="Times New Roman" w:cs="Times New Roman"/>
          <w:iCs/>
        </w:rPr>
      </w:pPr>
      <w:r w:rsidRPr="00C30255">
        <w:rPr>
          <w:rFonts w:ascii="Times New Roman" w:hAnsi="Times New Roman" w:cs="Times New Roman"/>
          <w:iCs/>
        </w:rPr>
        <w:t xml:space="preserve">Limited nuclear war is defined as “war in which each side exercises restraint in the use of nuclear weapons, employing only a limited number of weapons on selected targets. Selected targets could include enemy forces, command and control centers or particular sites of strategic importance. </w:t>
      </w:r>
    </w:p>
    <w:p w14:paraId="7523818F" w14:textId="77777777" w:rsidR="0004371F" w:rsidRPr="00C30255" w:rsidRDefault="0004371F" w:rsidP="00B64F94">
      <w:pPr>
        <w:ind w:left="720"/>
        <w:rPr>
          <w:rFonts w:ascii="Times New Roman" w:hAnsi="Times New Roman" w:cs="Times New Roman"/>
          <w:iCs/>
        </w:rPr>
      </w:pPr>
    </w:p>
    <w:p w14:paraId="6E2E321F" w14:textId="77777777" w:rsidR="00ED75BE" w:rsidRPr="00C30255" w:rsidRDefault="00ED75BE" w:rsidP="000311E9">
      <w:pPr>
        <w:ind w:left="720"/>
        <w:rPr>
          <w:rFonts w:ascii="Times New Roman" w:hAnsi="Times New Roman" w:cs="Times New Roman"/>
          <w:iCs/>
        </w:rPr>
      </w:pPr>
      <w:r w:rsidRPr="00C30255">
        <w:rPr>
          <w:rFonts w:ascii="Times New Roman" w:hAnsi="Times New Roman" w:cs="Times New Roman"/>
          <w:iCs/>
        </w:rPr>
        <w:t>2) Origins of Optimist/Pessimist Debate</w:t>
      </w:r>
    </w:p>
    <w:p w14:paraId="7D45D41B" w14:textId="77777777" w:rsidR="00ED75BE" w:rsidRPr="00C30255" w:rsidRDefault="00ED75BE" w:rsidP="000A3F7A">
      <w:pPr>
        <w:ind w:left="1440"/>
        <w:rPr>
          <w:rFonts w:ascii="Times New Roman" w:hAnsi="Times New Roman" w:cs="Times New Roman"/>
          <w:i/>
          <w:iCs/>
        </w:rPr>
      </w:pPr>
      <w:r w:rsidRPr="00C30255">
        <w:rPr>
          <w:rFonts w:ascii="Times New Roman" w:hAnsi="Times New Roman" w:cs="Times New Roman"/>
          <w:i/>
          <w:iCs/>
        </w:rPr>
        <w:t>Advocates of LNW:</w:t>
      </w:r>
    </w:p>
    <w:p w14:paraId="7AE711F5" w14:textId="77777777" w:rsidR="00ED75BE" w:rsidRPr="00C30255" w:rsidRDefault="00ED75BE" w:rsidP="000A3F7A">
      <w:pPr>
        <w:ind w:left="1440"/>
        <w:rPr>
          <w:rFonts w:ascii="Times New Roman" w:hAnsi="Times New Roman" w:cs="Times New Roman"/>
          <w:iCs/>
        </w:rPr>
      </w:pPr>
      <w:r w:rsidRPr="00C30255">
        <w:rPr>
          <w:rFonts w:ascii="Times New Roman" w:hAnsi="Times New Roman" w:cs="Times New Roman"/>
          <w:iCs/>
        </w:rPr>
        <w:t xml:space="preserve">Believed that such a war could be both controllable and winnable. It was further thought that the limited use of nuclear weapons in a small, regional war could lead to a swift political resolution of the conflict. </w:t>
      </w:r>
    </w:p>
    <w:p w14:paraId="2078F756" w14:textId="77777777" w:rsidR="00ED56AA" w:rsidRPr="00C30255" w:rsidRDefault="00ED56AA" w:rsidP="00ED75BE">
      <w:pPr>
        <w:ind w:left="720"/>
        <w:rPr>
          <w:rFonts w:ascii="Times New Roman" w:hAnsi="Times New Roman" w:cs="Times New Roman"/>
          <w:iCs/>
        </w:rPr>
      </w:pPr>
    </w:p>
    <w:p w14:paraId="5BB552B1" w14:textId="77777777" w:rsidR="00ED75BE" w:rsidRPr="00C30255" w:rsidRDefault="00ED75BE" w:rsidP="000A3F7A">
      <w:pPr>
        <w:ind w:left="1440"/>
        <w:rPr>
          <w:rFonts w:ascii="Times New Roman" w:hAnsi="Times New Roman" w:cs="Times New Roman"/>
          <w:i/>
          <w:iCs/>
        </w:rPr>
      </w:pPr>
      <w:r w:rsidRPr="00C30255">
        <w:rPr>
          <w:rFonts w:ascii="Times New Roman" w:hAnsi="Times New Roman" w:cs="Times New Roman"/>
          <w:i/>
          <w:iCs/>
        </w:rPr>
        <w:t>Opponents of LNW:</w:t>
      </w:r>
    </w:p>
    <w:p w14:paraId="56322FD5" w14:textId="77777777" w:rsidR="00ED75BE" w:rsidRPr="00C30255" w:rsidRDefault="00ED75BE" w:rsidP="000A3F7A">
      <w:pPr>
        <w:ind w:left="1440"/>
        <w:rPr>
          <w:rFonts w:ascii="Times New Roman" w:hAnsi="Times New Roman" w:cs="Times New Roman"/>
          <w:iCs/>
        </w:rPr>
      </w:pPr>
      <w:r w:rsidRPr="00C30255">
        <w:rPr>
          <w:rFonts w:ascii="Times New Roman" w:hAnsi="Times New Roman" w:cs="Times New Roman"/>
          <w:iCs/>
        </w:rPr>
        <w:t>Argued that such a war would not necessarily be controllable and could easily escalate into a full-scale nuclear war.</w:t>
      </w:r>
    </w:p>
    <w:p w14:paraId="6E17A6D4" w14:textId="77777777" w:rsidR="00503627" w:rsidRPr="00C30255" w:rsidRDefault="00503627" w:rsidP="00ED75BE">
      <w:pPr>
        <w:ind w:left="720"/>
        <w:rPr>
          <w:rFonts w:ascii="Times New Roman" w:hAnsi="Times New Roman" w:cs="Times New Roman"/>
          <w:iCs/>
        </w:rPr>
      </w:pPr>
    </w:p>
    <w:p w14:paraId="1C67FDB7" w14:textId="77777777" w:rsidR="00503627" w:rsidRPr="00C30255" w:rsidRDefault="00503627" w:rsidP="00503627">
      <w:pPr>
        <w:ind w:left="720"/>
        <w:rPr>
          <w:rFonts w:ascii="Times New Roman" w:hAnsi="Times New Roman" w:cs="Times New Roman"/>
          <w:iCs/>
        </w:rPr>
      </w:pPr>
      <w:r w:rsidRPr="00C30255">
        <w:rPr>
          <w:rFonts w:ascii="Times New Roman" w:hAnsi="Times New Roman" w:cs="Times New Roman"/>
          <w:iCs/>
        </w:rPr>
        <w:t>3) Targets – Introduction of Counterforce vs. Counter</w:t>
      </w:r>
      <w:r w:rsidR="000311E9" w:rsidRPr="00C30255">
        <w:rPr>
          <w:rFonts w:ascii="Times New Roman" w:hAnsi="Times New Roman" w:cs="Times New Roman"/>
          <w:iCs/>
        </w:rPr>
        <w:t>-</w:t>
      </w:r>
      <w:r w:rsidRPr="00C30255">
        <w:rPr>
          <w:rFonts w:ascii="Times New Roman" w:hAnsi="Times New Roman" w:cs="Times New Roman"/>
          <w:iCs/>
        </w:rPr>
        <w:t>value Targeting</w:t>
      </w:r>
    </w:p>
    <w:p w14:paraId="5C7D2221" w14:textId="77777777" w:rsidR="00D913D5" w:rsidRPr="00C30255" w:rsidRDefault="00503627" w:rsidP="00D913D5">
      <w:pPr>
        <w:ind w:left="720"/>
        <w:rPr>
          <w:rFonts w:ascii="Times New Roman" w:hAnsi="Times New Roman" w:cs="Times New Roman"/>
          <w:iCs/>
        </w:rPr>
      </w:pPr>
      <w:r w:rsidRPr="00C30255">
        <w:rPr>
          <w:rFonts w:ascii="Times New Roman" w:hAnsi="Times New Roman" w:cs="Times New Roman"/>
          <w:iCs/>
        </w:rPr>
        <w:tab/>
      </w:r>
      <w:r w:rsidR="005C5D88" w:rsidRPr="00C30255">
        <w:rPr>
          <w:rFonts w:ascii="Times New Roman" w:hAnsi="Times New Roman" w:cs="Times New Roman"/>
          <w:iCs/>
        </w:rPr>
        <w:t xml:space="preserve">a. Counterforce: </w:t>
      </w:r>
      <w:r w:rsidR="00D913D5" w:rsidRPr="00C30255">
        <w:rPr>
          <w:rFonts w:ascii="Times New Roman" w:hAnsi="Times New Roman" w:cs="Times New Roman"/>
          <w:iCs/>
        </w:rPr>
        <w:t xml:space="preserve">targets enemy military </w:t>
      </w:r>
      <w:r w:rsidR="00D913D5" w:rsidRPr="00C30255">
        <w:rPr>
          <w:rFonts w:ascii="Times New Roman" w:hAnsi="Times New Roman" w:cs="Times New Roman"/>
          <w:i/>
          <w:iCs/>
        </w:rPr>
        <w:t>forces</w:t>
      </w:r>
      <w:r w:rsidR="00D913D5" w:rsidRPr="00C30255">
        <w:rPr>
          <w:rFonts w:ascii="Times New Roman" w:hAnsi="Times New Roman" w:cs="Times New Roman"/>
          <w:iCs/>
        </w:rPr>
        <w:t>.</w:t>
      </w:r>
    </w:p>
    <w:p w14:paraId="47934539" w14:textId="77777777" w:rsidR="00D2737F" w:rsidRPr="00C30255" w:rsidRDefault="00D913D5" w:rsidP="00D913D5">
      <w:pPr>
        <w:ind w:left="720" w:firstLine="720"/>
        <w:rPr>
          <w:rFonts w:ascii="Times New Roman" w:hAnsi="Times New Roman" w:cs="Times New Roman"/>
          <w:iCs/>
        </w:rPr>
      </w:pPr>
      <w:r w:rsidRPr="00C30255">
        <w:rPr>
          <w:rFonts w:ascii="Times New Roman" w:hAnsi="Times New Roman" w:cs="Times New Roman"/>
          <w:iCs/>
        </w:rPr>
        <w:t xml:space="preserve">b. </w:t>
      </w:r>
      <w:proofErr w:type="spellStart"/>
      <w:r w:rsidRPr="00C30255">
        <w:rPr>
          <w:rFonts w:ascii="Times New Roman" w:hAnsi="Times New Roman" w:cs="Times New Roman"/>
          <w:iCs/>
        </w:rPr>
        <w:t>Countervalue</w:t>
      </w:r>
      <w:proofErr w:type="spellEnd"/>
      <w:r w:rsidRPr="00C30255">
        <w:rPr>
          <w:rFonts w:ascii="Times New Roman" w:hAnsi="Times New Roman" w:cs="Times New Roman"/>
          <w:iCs/>
        </w:rPr>
        <w:t xml:space="preserve">: strategy is one that targets things upon which the enemy is likely to place a high value like </w:t>
      </w:r>
      <w:r w:rsidR="00C30255" w:rsidRPr="00C30255">
        <w:rPr>
          <w:rFonts w:ascii="Times New Roman" w:hAnsi="Times New Roman" w:cs="Times New Roman"/>
          <w:iCs/>
        </w:rPr>
        <w:t>enemy civilian population centers, or at least places with high concentrations of noncombatants. </w:t>
      </w:r>
    </w:p>
    <w:p w14:paraId="77D3717F" w14:textId="77777777" w:rsidR="00E01251" w:rsidRPr="00C30255" w:rsidRDefault="00E01251" w:rsidP="00ED75BE">
      <w:pPr>
        <w:ind w:left="720"/>
        <w:rPr>
          <w:rFonts w:ascii="Times New Roman" w:hAnsi="Times New Roman" w:cs="Times New Roman"/>
          <w:iCs/>
        </w:rPr>
      </w:pPr>
    </w:p>
    <w:p w14:paraId="05B61485" w14:textId="77777777" w:rsidR="00D2737F" w:rsidRPr="00C30255" w:rsidRDefault="00D2737F" w:rsidP="00D2737F">
      <w:pPr>
        <w:ind w:left="720"/>
        <w:rPr>
          <w:rFonts w:ascii="Times New Roman" w:hAnsi="Times New Roman" w:cs="Times New Roman"/>
          <w:iCs/>
        </w:rPr>
      </w:pPr>
      <w:r w:rsidRPr="00C30255">
        <w:rPr>
          <w:rFonts w:ascii="Times New Roman" w:hAnsi="Times New Roman" w:cs="Times New Roman"/>
          <w:iCs/>
        </w:rPr>
        <w:t xml:space="preserve">4) Types of Weapons:  Strategic </w:t>
      </w:r>
      <w:proofErr w:type="spellStart"/>
      <w:r w:rsidRPr="00C30255">
        <w:rPr>
          <w:rFonts w:ascii="Times New Roman" w:hAnsi="Times New Roman" w:cs="Times New Roman"/>
          <w:iCs/>
        </w:rPr>
        <w:t>vs</w:t>
      </w:r>
      <w:proofErr w:type="spellEnd"/>
      <w:r w:rsidRPr="00C30255">
        <w:rPr>
          <w:rFonts w:ascii="Times New Roman" w:hAnsi="Times New Roman" w:cs="Times New Roman"/>
          <w:iCs/>
        </w:rPr>
        <w:t xml:space="preserve"> Nonstrategic/Tactical</w:t>
      </w:r>
    </w:p>
    <w:p w14:paraId="353DDDB3" w14:textId="77777777" w:rsidR="00D2737F" w:rsidRPr="00C30255" w:rsidRDefault="00C15D03" w:rsidP="000A3F7A">
      <w:pPr>
        <w:ind w:left="1440"/>
        <w:rPr>
          <w:rFonts w:ascii="Times New Roman" w:hAnsi="Times New Roman" w:cs="Times New Roman"/>
          <w:iCs/>
        </w:rPr>
      </w:pPr>
      <w:r w:rsidRPr="00C30255">
        <w:rPr>
          <w:rFonts w:ascii="Times New Roman" w:hAnsi="Times New Roman" w:cs="Times New Roman"/>
          <w:iCs/>
        </w:rPr>
        <w:t>a. Non-strategic nuclear weapons are relatively small-yield and limited-rang</w:t>
      </w:r>
      <w:r w:rsidR="00776A3C" w:rsidRPr="00C30255">
        <w:rPr>
          <w:rFonts w:ascii="Times New Roman" w:hAnsi="Times New Roman" w:cs="Times New Roman"/>
          <w:iCs/>
        </w:rPr>
        <w:t xml:space="preserve">e </w:t>
      </w:r>
      <w:r w:rsidRPr="00C30255">
        <w:rPr>
          <w:rFonts w:ascii="Times New Roman" w:hAnsi="Times New Roman" w:cs="Times New Roman"/>
          <w:iCs/>
        </w:rPr>
        <w:t>weapons designed for use within a theater of operations rather than for intercontinental, or strategic, employment.  Non-strategic nuclear weapons are also referred to as tactical weapons due to their intended use on a limited scale. The tactical use of nuclear weapons has been defined as “the use of nuclear weapons by land, sea, or air forces against opposing forces, supporting installations or facilities, in support of operations that contribute to the accomplishment of a military mission of limited scope, or in support of the military commander’s scheme of maneuver, usually limited to the area of military operations.”</w:t>
      </w:r>
    </w:p>
    <w:p w14:paraId="216EFC63" w14:textId="77777777" w:rsidR="00776A3C" w:rsidRPr="00C30255" w:rsidRDefault="00776A3C" w:rsidP="00776A3C">
      <w:pPr>
        <w:ind w:left="720"/>
        <w:rPr>
          <w:rFonts w:ascii="Times New Roman" w:hAnsi="Times New Roman" w:cs="Times New Roman"/>
          <w:iCs/>
        </w:rPr>
      </w:pPr>
    </w:p>
    <w:p w14:paraId="39D52C12" w14:textId="77777777" w:rsidR="00776A3C" w:rsidRPr="00C30255" w:rsidRDefault="00F82ADF" w:rsidP="003531E2">
      <w:pPr>
        <w:widowControl w:val="0"/>
        <w:autoSpaceDE w:val="0"/>
        <w:autoSpaceDN w:val="0"/>
        <w:adjustRightInd w:val="0"/>
        <w:ind w:left="1440"/>
        <w:rPr>
          <w:rFonts w:ascii="Times New Roman" w:hAnsi="Times New Roman" w:cs="Times New Roman"/>
        </w:rPr>
      </w:pPr>
      <w:r w:rsidRPr="00C30255">
        <w:rPr>
          <w:rFonts w:ascii="Times New Roman" w:hAnsi="Times New Roman" w:cs="Times New Roman"/>
          <w:iCs/>
        </w:rPr>
        <w:t>b. Large, s</w:t>
      </w:r>
      <w:r w:rsidR="00CF06D0" w:rsidRPr="00C30255">
        <w:rPr>
          <w:rFonts w:ascii="Times New Roman" w:hAnsi="Times New Roman" w:cs="Times New Roman"/>
          <w:iCs/>
        </w:rPr>
        <w:t xml:space="preserve">trategic weapons </w:t>
      </w:r>
      <w:r w:rsidR="00CF06D0" w:rsidRPr="00C30255">
        <w:rPr>
          <w:rFonts w:ascii="Times New Roman" w:hAnsi="Times New Roman" w:cs="Times New Roman"/>
        </w:rPr>
        <w:t>would be disproportionate with the objectives of a limited</w:t>
      </w:r>
      <w:r w:rsidRPr="00C30255">
        <w:rPr>
          <w:rFonts w:ascii="Times New Roman" w:hAnsi="Times New Roman" w:cs="Times New Roman"/>
        </w:rPr>
        <w:t xml:space="preserve"> </w:t>
      </w:r>
      <w:r w:rsidR="00CF06D0" w:rsidRPr="00C30255">
        <w:rPr>
          <w:rFonts w:ascii="Times New Roman" w:hAnsi="Times New Roman" w:cs="Times New Roman"/>
        </w:rPr>
        <w:t>war.</w:t>
      </w:r>
      <w:r w:rsidRPr="00C30255">
        <w:rPr>
          <w:rFonts w:ascii="Times New Roman" w:hAnsi="Times New Roman" w:cs="Times New Roman"/>
        </w:rPr>
        <w:t xml:space="preserve">  Thinking here about high-yield, mobile warheads (ICBMs, SLBMS).</w:t>
      </w:r>
    </w:p>
    <w:p w14:paraId="42087AAB" w14:textId="77777777" w:rsidR="00F82ADF" w:rsidRDefault="00F82ADF" w:rsidP="000311E9">
      <w:pPr>
        <w:widowControl w:val="0"/>
        <w:autoSpaceDE w:val="0"/>
        <w:autoSpaceDN w:val="0"/>
        <w:adjustRightInd w:val="0"/>
        <w:rPr>
          <w:rFonts w:ascii="Times New Roman" w:hAnsi="Times New Roman" w:cs="Times New Roman"/>
        </w:rPr>
      </w:pPr>
    </w:p>
    <w:p w14:paraId="4C6A38F2" w14:textId="35BBA930" w:rsidR="000E39FF" w:rsidRDefault="00FC5C2A" w:rsidP="000311E9">
      <w:pPr>
        <w:widowControl w:val="0"/>
        <w:autoSpaceDE w:val="0"/>
        <w:autoSpaceDN w:val="0"/>
        <w:adjustRightInd w:val="0"/>
        <w:rPr>
          <w:ins w:id="0" w:author="Rupal Mehta" w:date="2014-07-09T15:08:00Z"/>
          <w:rFonts w:ascii="Times New Roman" w:hAnsi="Times New Roman" w:cs="Times New Roman"/>
        </w:rPr>
      </w:pPr>
      <w:ins w:id="1" w:author="Rupal Mehta" w:date="2014-07-09T15:08:00Z">
        <w:r>
          <w:rPr>
            <w:rFonts w:ascii="Times New Roman" w:hAnsi="Times New Roman" w:cs="Times New Roman"/>
          </w:rPr>
          <w:t>Places where means matter- all the means escalate to unacceptable level of punishment.   Nuclear means matter explicitly.  Means already started to matter –</w:t>
        </w:r>
        <w:r w:rsidR="00BF0A0F">
          <w:rPr>
            <w:rFonts w:ascii="Times New Roman" w:hAnsi="Times New Roman" w:cs="Times New Roman"/>
          </w:rPr>
          <w:t xml:space="preserve"> key distinction.</w:t>
        </w:r>
      </w:ins>
    </w:p>
    <w:p w14:paraId="5A84DA68" w14:textId="77777777" w:rsidR="00BF0A0F" w:rsidRDefault="00BF0A0F" w:rsidP="000311E9">
      <w:pPr>
        <w:widowControl w:val="0"/>
        <w:autoSpaceDE w:val="0"/>
        <w:autoSpaceDN w:val="0"/>
        <w:adjustRightInd w:val="0"/>
        <w:rPr>
          <w:ins w:id="2" w:author="Rupal Mehta" w:date="2014-07-09T15:09:00Z"/>
          <w:rFonts w:ascii="Times New Roman" w:hAnsi="Times New Roman" w:cs="Times New Roman"/>
        </w:rPr>
      </w:pPr>
    </w:p>
    <w:p w14:paraId="7B56755E" w14:textId="3EE19CAC" w:rsidR="00BF0A0F" w:rsidRDefault="00BF0A0F" w:rsidP="000311E9">
      <w:pPr>
        <w:widowControl w:val="0"/>
        <w:autoSpaceDE w:val="0"/>
        <w:autoSpaceDN w:val="0"/>
        <w:adjustRightInd w:val="0"/>
        <w:rPr>
          <w:rFonts w:ascii="Times New Roman" w:hAnsi="Times New Roman" w:cs="Times New Roman"/>
        </w:rPr>
      </w:pPr>
      <w:ins w:id="3" w:author="Rupal Mehta" w:date="2014-07-09T15:09:00Z">
        <w:r>
          <w:rPr>
            <w:rFonts w:ascii="Times New Roman" w:hAnsi="Times New Roman" w:cs="Times New Roman"/>
          </w:rPr>
          <w:t xml:space="preserve">Counter force or Counter value - </w:t>
        </w:r>
      </w:ins>
    </w:p>
    <w:p w14:paraId="22177B26" w14:textId="79DC3578" w:rsidR="000E39FF" w:rsidRPr="00C30255" w:rsidRDefault="000E39FF" w:rsidP="000311E9">
      <w:pPr>
        <w:widowControl w:val="0"/>
        <w:autoSpaceDE w:val="0"/>
        <w:autoSpaceDN w:val="0"/>
        <w:adjustRightInd w:val="0"/>
        <w:rPr>
          <w:rFonts w:ascii="Times New Roman" w:hAnsi="Times New Roman" w:cs="Times New Roman"/>
        </w:rPr>
      </w:pPr>
      <w:r>
        <w:rPr>
          <w:rFonts w:ascii="Times New Roman" w:hAnsi="Times New Roman" w:cs="Times New Roman"/>
        </w:rPr>
        <w:tab/>
      </w:r>
    </w:p>
    <w:p w14:paraId="5A56BA93" w14:textId="77777777" w:rsidR="007617A1" w:rsidRPr="00C30255" w:rsidRDefault="007617A1" w:rsidP="00F82ADF">
      <w:pPr>
        <w:widowControl w:val="0"/>
        <w:autoSpaceDE w:val="0"/>
        <w:autoSpaceDN w:val="0"/>
        <w:adjustRightInd w:val="0"/>
        <w:ind w:left="720"/>
        <w:rPr>
          <w:rFonts w:ascii="Times New Roman" w:hAnsi="Times New Roman" w:cs="Times New Roman"/>
        </w:rPr>
      </w:pPr>
      <w:r w:rsidRPr="00C30255">
        <w:rPr>
          <w:rFonts w:ascii="Times New Roman" w:hAnsi="Times New Roman" w:cs="Times New Roman"/>
        </w:rPr>
        <w:lastRenderedPageBreak/>
        <w:t xml:space="preserve">5) </w:t>
      </w:r>
      <w:r w:rsidR="00ED3BE5" w:rsidRPr="00C30255">
        <w:rPr>
          <w:rFonts w:ascii="Times New Roman" w:hAnsi="Times New Roman" w:cs="Times New Roman"/>
        </w:rPr>
        <w:t>Objectives:</w:t>
      </w:r>
    </w:p>
    <w:p w14:paraId="4C408C0B" w14:textId="77777777" w:rsidR="00B94CA6" w:rsidRPr="00C30255" w:rsidRDefault="00B94CA6" w:rsidP="00B94CA6">
      <w:pPr>
        <w:widowControl w:val="0"/>
        <w:autoSpaceDE w:val="0"/>
        <w:autoSpaceDN w:val="0"/>
        <w:adjustRightInd w:val="0"/>
        <w:ind w:left="720" w:firstLine="720"/>
        <w:rPr>
          <w:rFonts w:ascii="Times New Roman" w:hAnsi="Times New Roman" w:cs="Times New Roman"/>
        </w:rPr>
      </w:pPr>
      <w:r w:rsidRPr="00C30255">
        <w:rPr>
          <w:rFonts w:ascii="Times New Roman" w:hAnsi="Times New Roman" w:cs="Times New Roman"/>
        </w:rPr>
        <w:t xml:space="preserve">a. </w:t>
      </w:r>
      <w:r w:rsidR="00ED3BE5" w:rsidRPr="00C30255">
        <w:rPr>
          <w:rFonts w:ascii="Times New Roman" w:hAnsi="Times New Roman" w:cs="Times New Roman"/>
        </w:rPr>
        <w:t>Henry Kissinger and Robert Osgood both characterized limited war as being conducted for the purpose of achievin</w:t>
      </w:r>
      <w:r w:rsidR="00CF5C10" w:rsidRPr="00C30255">
        <w:rPr>
          <w:rFonts w:ascii="Times New Roman" w:hAnsi="Times New Roman" w:cs="Times New Roman"/>
        </w:rPr>
        <w:t>g limited political objectives (i.e. response to provocation, deterring further escalation, small-scale conflict with narrow tactical aims)</w:t>
      </w:r>
    </w:p>
    <w:p w14:paraId="63495863" w14:textId="77777777" w:rsidR="00B94CA6" w:rsidRPr="00C30255" w:rsidRDefault="00B94CA6" w:rsidP="00B94CA6">
      <w:pPr>
        <w:widowControl w:val="0"/>
        <w:autoSpaceDE w:val="0"/>
        <w:autoSpaceDN w:val="0"/>
        <w:adjustRightInd w:val="0"/>
        <w:ind w:left="720" w:firstLine="720"/>
        <w:rPr>
          <w:rFonts w:ascii="Times New Roman" w:hAnsi="Times New Roman" w:cs="Times New Roman"/>
        </w:rPr>
      </w:pPr>
      <w:r w:rsidRPr="00C30255">
        <w:rPr>
          <w:rFonts w:ascii="Times New Roman" w:hAnsi="Times New Roman" w:cs="Times New Roman"/>
        </w:rPr>
        <w:t>b. t</w:t>
      </w:r>
      <w:r w:rsidR="00ED3BE5" w:rsidRPr="00C30255">
        <w:rPr>
          <w:rFonts w:ascii="Times New Roman" w:hAnsi="Times New Roman" w:cs="Times New Roman"/>
        </w:rPr>
        <w:t xml:space="preserve">here was debate concerning the limiting of resources applied to a limited war. It was thought that a war fought for limited objectives should not expend unlimited quantities of resources. </w:t>
      </w:r>
    </w:p>
    <w:p w14:paraId="0FD0B85E" w14:textId="77777777" w:rsidR="00B94CA6" w:rsidRPr="00C30255" w:rsidRDefault="00B94CA6" w:rsidP="00B94CA6">
      <w:pPr>
        <w:widowControl w:val="0"/>
        <w:autoSpaceDE w:val="0"/>
        <w:autoSpaceDN w:val="0"/>
        <w:adjustRightInd w:val="0"/>
        <w:ind w:left="720" w:firstLine="720"/>
        <w:rPr>
          <w:rFonts w:ascii="Times New Roman" w:hAnsi="Times New Roman" w:cs="Times New Roman"/>
        </w:rPr>
      </w:pPr>
      <w:r w:rsidRPr="00C30255">
        <w:rPr>
          <w:rFonts w:ascii="Times New Roman" w:hAnsi="Times New Roman" w:cs="Times New Roman"/>
        </w:rPr>
        <w:t xml:space="preserve">c. </w:t>
      </w:r>
      <w:r w:rsidR="00ED3BE5" w:rsidRPr="00C30255">
        <w:rPr>
          <w:rFonts w:ascii="Times New Roman" w:hAnsi="Times New Roman" w:cs="Times New Roman"/>
        </w:rPr>
        <w:t xml:space="preserve">the role of bargaining with the adversary to determine established limits for a limited war. The opposing sides would need to agree to the limits by which they would pursue their respective objectives. </w:t>
      </w:r>
    </w:p>
    <w:p w14:paraId="553D9EED" w14:textId="77777777" w:rsidR="00ED3BE5" w:rsidRPr="00C30255" w:rsidRDefault="00B94CA6" w:rsidP="00B94CA6">
      <w:pPr>
        <w:widowControl w:val="0"/>
        <w:autoSpaceDE w:val="0"/>
        <w:autoSpaceDN w:val="0"/>
        <w:adjustRightInd w:val="0"/>
        <w:ind w:left="720" w:firstLine="720"/>
        <w:rPr>
          <w:rFonts w:ascii="Times New Roman" w:hAnsi="Times New Roman" w:cs="Times New Roman"/>
        </w:rPr>
      </w:pPr>
      <w:r w:rsidRPr="00C30255">
        <w:rPr>
          <w:rFonts w:ascii="Times New Roman" w:hAnsi="Times New Roman" w:cs="Times New Roman"/>
        </w:rPr>
        <w:t xml:space="preserve">d. </w:t>
      </w:r>
      <w:r w:rsidR="00ED3BE5" w:rsidRPr="00C30255">
        <w:rPr>
          <w:rFonts w:ascii="Times New Roman" w:hAnsi="Times New Roman" w:cs="Times New Roman"/>
        </w:rPr>
        <w:t>correlation between limited war as an instrument and the objective of achieving the goals of arms control.</w:t>
      </w:r>
    </w:p>
    <w:p w14:paraId="3806CD74" w14:textId="77777777" w:rsidR="00C112F6" w:rsidRPr="00C30255" w:rsidRDefault="00C112F6" w:rsidP="00B94CA6">
      <w:pPr>
        <w:widowControl w:val="0"/>
        <w:autoSpaceDE w:val="0"/>
        <w:autoSpaceDN w:val="0"/>
        <w:adjustRightInd w:val="0"/>
        <w:ind w:left="720" w:firstLine="720"/>
        <w:rPr>
          <w:rFonts w:ascii="Times New Roman" w:hAnsi="Times New Roman" w:cs="Times New Roman"/>
        </w:rPr>
      </w:pPr>
    </w:p>
    <w:p w14:paraId="7804AF6F" w14:textId="77777777" w:rsidR="00C112F6" w:rsidRPr="00C30255" w:rsidRDefault="00C112F6" w:rsidP="00C112F6">
      <w:pPr>
        <w:widowControl w:val="0"/>
        <w:autoSpaceDE w:val="0"/>
        <w:autoSpaceDN w:val="0"/>
        <w:adjustRightInd w:val="0"/>
        <w:ind w:left="720" w:firstLine="720"/>
        <w:rPr>
          <w:rFonts w:ascii="Times New Roman" w:hAnsi="Times New Roman" w:cs="Times New Roman"/>
        </w:rPr>
      </w:pPr>
      <w:r w:rsidRPr="00C30255">
        <w:rPr>
          <w:rFonts w:ascii="Times New Roman" w:hAnsi="Times New Roman" w:cs="Times New Roman"/>
        </w:rPr>
        <w:t>Osgood: established five fundamental requirements for a policy of limited war: well-defined, limited objectives; a willingness to limit the means employed; appropriate military tactics, techniques and weapons; sufficient economic resources; and an unwavering national will.</w:t>
      </w:r>
    </w:p>
    <w:p w14:paraId="6B9F1192" w14:textId="77777777" w:rsidR="00307501" w:rsidRDefault="00307501" w:rsidP="007142E9">
      <w:pPr>
        <w:widowControl w:val="0"/>
        <w:autoSpaceDE w:val="0"/>
        <w:autoSpaceDN w:val="0"/>
        <w:adjustRightInd w:val="0"/>
        <w:rPr>
          <w:ins w:id="4" w:author="Rupal Mehta" w:date="2014-07-09T15:21:00Z"/>
          <w:rFonts w:ascii="Times New Roman" w:hAnsi="Times New Roman" w:cs="Times New Roman"/>
        </w:rPr>
        <w:pPrChange w:id="5" w:author="Rupal Mehta" w:date="2014-07-09T15:30:00Z">
          <w:pPr>
            <w:widowControl w:val="0"/>
            <w:autoSpaceDE w:val="0"/>
            <w:autoSpaceDN w:val="0"/>
            <w:adjustRightInd w:val="0"/>
            <w:ind w:left="720"/>
          </w:pPr>
        </w:pPrChange>
      </w:pPr>
    </w:p>
    <w:p w14:paraId="7490A1E0" w14:textId="77777777" w:rsidR="00307501" w:rsidRDefault="00307501" w:rsidP="00F82ADF">
      <w:pPr>
        <w:widowControl w:val="0"/>
        <w:autoSpaceDE w:val="0"/>
        <w:autoSpaceDN w:val="0"/>
        <w:adjustRightInd w:val="0"/>
        <w:ind w:left="720"/>
        <w:rPr>
          <w:ins w:id="6" w:author="Rupal Mehta" w:date="2014-07-09T15:14:00Z"/>
          <w:rFonts w:ascii="Times New Roman" w:hAnsi="Times New Roman" w:cs="Times New Roman"/>
        </w:rPr>
      </w:pPr>
    </w:p>
    <w:p w14:paraId="0CB892B0" w14:textId="14038C7F" w:rsidR="00430564" w:rsidRDefault="00430564" w:rsidP="00F82ADF">
      <w:pPr>
        <w:widowControl w:val="0"/>
        <w:autoSpaceDE w:val="0"/>
        <w:autoSpaceDN w:val="0"/>
        <w:adjustRightInd w:val="0"/>
        <w:ind w:left="720"/>
        <w:rPr>
          <w:ins w:id="7" w:author="Rupal Mehta" w:date="2014-07-09T15:14:00Z"/>
          <w:rFonts w:ascii="Times New Roman" w:hAnsi="Times New Roman" w:cs="Times New Roman"/>
        </w:rPr>
      </w:pPr>
      <w:ins w:id="8" w:author="Rupal Mehta" w:date="2014-07-09T15:14:00Z">
        <w:r>
          <w:rPr>
            <w:rFonts w:ascii="Times New Roman" w:hAnsi="Times New Roman" w:cs="Times New Roman"/>
          </w:rPr>
          <w:t xml:space="preserve">Smoke On, Ruin </w:t>
        </w:r>
        <w:proofErr w:type="spellStart"/>
        <w:r>
          <w:rPr>
            <w:rFonts w:ascii="Times New Roman" w:hAnsi="Times New Roman" w:cs="Times New Roman"/>
          </w:rPr>
          <w:t>Em</w:t>
        </w:r>
        <w:proofErr w:type="spellEnd"/>
        <w:r>
          <w:rPr>
            <w:rFonts w:ascii="Times New Roman" w:hAnsi="Times New Roman" w:cs="Times New Roman"/>
          </w:rPr>
          <w:t xml:space="preserve"> – Target based on what the Soviets were doing.  How they were targeted?</w:t>
        </w:r>
      </w:ins>
    </w:p>
    <w:p w14:paraId="3A596EFC" w14:textId="77777777" w:rsidR="00430564" w:rsidRPr="00C30255" w:rsidRDefault="00430564" w:rsidP="00F82ADF">
      <w:pPr>
        <w:widowControl w:val="0"/>
        <w:autoSpaceDE w:val="0"/>
        <w:autoSpaceDN w:val="0"/>
        <w:adjustRightInd w:val="0"/>
        <w:ind w:left="720"/>
        <w:rPr>
          <w:rFonts w:ascii="Times New Roman" w:hAnsi="Times New Roman" w:cs="Times New Roman"/>
        </w:rPr>
      </w:pPr>
    </w:p>
    <w:p w14:paraId="190E590B" w14:textId="77777777" w:rsidR="0078207B" w:rsidRPr="00C30255" w:rsidRDefault="0078207B" w:rsidP="0078207B">
      <w:pPr>
        <w:widowControl w:val="0"/>
        <w:autoSpaceDE w:val="0"/>
        <w:autoSpaceDN w:val="0"/>
        <w:adjustRightInd w:val="0"/>
        <w:ind w:left="720"/>
        <w:rPr>
          <w:rFonts w:ascii="Times New Roman" w:hAnsi="Times New Roman" w:cs="Times New Roman"/>
        </w:rPr>
      </w:pPr>
      <w:r w:rsidRPr="00C30255">
        <w:rPr>
          <w:rFonts w:ascii="Times New Roman" w:hAnsi="Times New Roman" w:cs="Times New Roman"/>
        </w:rPr>
        <w:tab/>
        <w:t>Limitations: geographical area; weapons; targets; manpower; number of belligerents; duration and intensity.</w:t>
      </w:r>
    </w:p>
    <w:p w14:paraId="567AAD7F" w14:textId="77777777" w:rsidR="0078207B" w:rsidRPr="00C30255" w:rsidRDefault="0078207B" w:rsidP="00F82ADF">
      <w:pPr>
        <w:widowControl w:val="0"/>
        <w:autoSpaceDE w:val="0"/>
        <w:autoSpaceDN w:val="0"/>
        <w:adjustRightInd w:val="0"/>
        <w:ind w:left="720"/>
        <w:rPr>
          <w:rFonts w:ascii="Times New Roman" w:hAnsi="Times New Roman" w:cs="Times New Roman"/>
        </w:rPr>
      </w:pPr>
    </w:p>
    <w:p w14:paraId="3B5ECB50" w14:textId="77777777" w:rsidR="0078207B" w:rsidRPr="00C30255" w:rsidRDefault="00475665" w:rsidP="000311E9">
      <w:pPr>
        <w:widowControl w:val="0"/>
        <w:autoSpaceDE w:val="0"/>
        <w:autoSpaceDN w:val="0"/>
        <w:adjustRightInd w:val="0"/>
        <w:ind w:left="720"/>
        <w:rPr>
          <w:rFonts w:ascii="Times New Roman" w:hAnsi="Times New Roman" w:cs="Times New Roman"/>
        </w:rPr>
      </w:pPr>
      <w:r w:rsidRPr="00C30255">
        <w:rPr>
          <w:rFonts w:ascii="Times New Roman" w:hAnsi="Times New Roman" w:cs="Times New Roman"/>
        </w:rPr>
        <w:t xml:space="preserve">6) </w:t>
      </w:r>
      <w:r w:rsidR="00F437F2" w:rsidRPr="00C30255">
        <w:rPr>
          <w:rFonts w:ascii="Times New Roman" w:hAnsi="Times New Roman" w:cs="Times New Roman"/>
        </w:rPr>
        <w:t>Implications for Regional Proliferators</w:t>
      </w:r>
    </w:p>
    <w:p w14:paraId="3EAA7E4D" w14:textId="77777777" w:rsidR="0078207B" w:rsidRPr="00C30255" w:rsidRDefault="00F72FAC" w:rsidP="00A17B17">
      <w:pPr>
        <w:widowControl w:val="0"/>
        <w:autoSpaceDE w:val="0"/>
        <w:autoSpaceDN w:val="0"/>
        <w:adjustRightInd w:val="0"/>
        <w:ind w:left="1440"/>
        <w:rPr>
          <w:rFonts w:ascii="Times New Roman" w:hAnsi="Times New Roman" w:cs="Times New Roman"/>
        </w:rPr>
      </w:pPr>
      <w:r w:rsidRPr="00C30255">
        <w:rPr>
          <w:rFonts w:ascii="Times New Roman" w:hAnsi="Times New Roman" w:cs="Times New Roman"/>
        </w:rPr>
        <w:t xml:space="preserve">a. Beyond the US/USSR paradigm </w:t>
      </w:r>
      <w:r w:rsidRPr="00C30255">
        <w:rPr>
          <w:rFonts w:ascii="Times New Roman" w:hAnsi="Times New Roman" w:cs="Times New Roman"/>
        </w:rPr>
        <w:sym w:font="Wingdings" w:char="F0E0"/>
      </w:r>
      <w:r w:rsidRPr="00C30255">
        <w:rPr>
          <w:rFonts w:ascii="Times New Roman" w:hAnsi="Times New Roman" w:cs="Times New Roman"/>
        </w:rPr>
        <w:t xml:space="preserve"> India and Pakistan; Israel and Iran; North Korea and US/South Korea?</w:t>
      </w:r>
    </w:p>
    <w:p w14:paraId="2DBC1954" w14:textId="77777777" w:rsidR="00F72FAC" w:rsidRPr="00C30255" w:rsidRDefault="00F72FAC" w:rsidP="00F72FAC">
      <w:pPr>
        <w:widowControl w:val="0"/>
        <w:autoSpaceDE w:val="0"/>
        <w:autoSpaceDN w:val="0"/>
        <w:adjustRightInd w:val="0"/>
        <w:rPr>
          <w:rFonts w:ascii="Times New Roman" w:hAnsi="Times New Roman" w:cs="Times New Roman"/>
        </w:rPr>
      </w:pPr>
    </w:p>
    <w:p w14:paraId="24247EB0" w14:textId="77777777" w:rsidR="00F72FAC" w:rsidRPr="00C30255" w:rsidRDefault="00F72FAC" w:rsidP="00490B7A">
      <w:pPr>
        <w:widowControl w:val="0"/>
        <w:autoSpaceDE w:val="0"/>
        <w:autoSpaceDN w:val="0"/>
        <w:adjustRightInd w:val="0"/>
        <w:ind w:left="1440"/>
        <w:rPr>
          <w:rFonts w:ascii="Times New Roman" w:hAnsi="Times New Roman" w:cs="Times New Roman"/>
        </w:rPr>
      </w:pPr>
      <w:r w:rsidRPr="00C30255">
        <w:rPr>
          <w:rFonts w:ascii="Times New Roman" w:hAnsi="Times New Roman" w:cs="Times New Roman"/>
        </w:rPr>
        <w:t>Regional adversaries, at least in the near term, will likely not possess long-range delivery capabilities, rather short- and medium-range ballistic missiles capable of threatening targets within their own geographical region.</w:t>
      </w:r>
    </w:p>
    <w:p w14:paraId="271CF13E" w14:textId="77777777" w:rsidR="00490B7A" w:rsidRPr="00C30255" w:rsidRDefault="00490B7A" w:rsidP="00490B7A">
      <w:pPr>
        <w:widowControl w:val="0"/>
        <w:autoSpaceDE w:val="0"/>
        <w:autoSpaceDN w:val="0"/>
        <w:adjustRightInd w:val="0"/>
        <w:ind w:left="1440"/>
        <w:rPr>
          <w:rFonts w:ascii="Times New Roman" w:hAnsi="Times New Roman" w:cs="Times New Roman"/>
        </w:rPr>
      </w:pPr>
    </w:p>
    <w:p w14:paraId="1C5FA00E" w14:textId="77777777" w:rsidR="00490B7A" w:rsidRPr="00C30255" w:rsidRDefault="00490B7A" w:rsidP="00490B7A">
      <w:pPr>
        <w:widowControl w:val="0"/>
        <w:autoSpaceDE w:val="0"/>
        <w:autoSpaceDN w:val="0"/>
        <w:adjustRightInd w:val="0"/>
        <w:ind w:left="1440"/>
        <w:rPr>
          <w:rFonts w:ascii="Times New Roman" w:hAnsi="Times New Roman" w:cs="Times New Roman"/>
        </w:rPr>
      </w:pPr>
      <w:r w:rsidRPr="00C30255">
        <w:rPr>
          <w:rFonts w:ascii="Times New Roman" w:hAnsi="Times New Roman" w:cs="Times New Roman"/>
        </w:rPr>
        <w:t>Regional adversaries could use the concept of limited war to deter the United States from intervening in a conflict or projecting military power into the region by threatening escalation. If the United States is not deterred by threats of escalation, might consider using its nuclear weapons to limit or defeat U.S. military operations. The adversary might seek t</w:t>
      </w:r>
      <w:r w:rsidR="00264830" w:rsidRPr="00C30255">
        <w:rPr>
          <w:rFonts w:ascii="Times New Roman" w:hAnsi="Times New Roman" w:cs="Times New Roman"/>
        </w:rPr>
        <w:t>o</w:t>
      </w:r>
      <w:r w:rsidRPr="00C30255">
        <w:rPr>
          <w:rFonts w:ascii="Times New Roman" w:hAnsi="Times New Roman" w:cs="Times New Roman"/>
        </w:rPr>
        <w:t xml:space="preserve"> intimidate U.S. allies or friends within the region, or to split regional political coalitions apart.</w:t>
      </w:r>
    </w:p>
    <w:p w14:paraId="1B8C0C55" w14:textId="77777777" w:rsidR="00264830" w:rsidRPr="00C30255" w:rsidRDefault="00264830" w:rsidP="00490B7A">
      <w:pPr>
        <w:widowControl w:val="0"/>
        <w:autoSpaceDE w:val="0"/>
        <w:autoSpaceDN w:val="0"/>
        <w:adjustRightInd w:val="0"/>
        <w:ind w:left="1440"/>
        <w:rPr>
          <w:rFonts w:ascii="Times New Roman" w:hAnsi="Times New Roman" w:cs="Times New Roman"/>
        </w:rPr>
      </w:pPr>
    </w:p>
    <w:p w14:paraId="66C1EB26" w14:textId="77777777" w:rsidR="00264830" w:rsidRPr="00C30255" w:rsidRDefault="00264830" w:rsidP="00264830">
      <w:pPr>
        <w:widowControl w:val="0"/>
        <w:autoSpaceDE w:val="0"/>
        <w:autoSpaceDN w:val="0"/>
        <w:adjustRightInd w:val="0"/>
        <w:ind w:left="1440"/>
        <w:rPr>
          <w:rFonts w:ascii="Times New Roman" w:hAnsi="Times New Roman" w:cs="Times New Roman"/>
        </w:rPr>
      </w:pPr>
      <w:r w:rsidRPr="00C30255">
        <w:rPr>
          <w:rFonts w:ascii="Times New Roman" w:hAnsi="Times New Roman" w:cs="Times New Roman"/>
        </w:rPr>
        <w:t>The use of nuclear weapons in a regional setting could support a range of</w:t>
      </w:r>
    </w:p>
    <w:p w14:paraId="3866FB94" w14:textId="77777777" w:rsidR="00264830" w:rsidRPr="00C30255" w:rsidRDefault="00264830" w:rsidP="00264830">
      <w:pPr>
        <w:widowControl w:val="0"/>
        <w:autoSpaceDE w:val="0"/>
        <w:autoSpaceDN w:val="0"/>
        <w:adjustRightInd w:val="0"/>
        <w:ind w:left="1440"/>
        <w:rPr>
          <w:rFonts w:ascii="Times New Roman" w:hAnsi="Times New Roman" w:cs="Times New Roman"/>
        </w:rPr>
      </w:pPr>
      <w:r w:rsidRPr="00C30255">
        <w:rPr>
          <w:rFonts w:ascii="Times New Roman" w:hAnsi="Times New Roman" w:cs="Times New Roman"/>
        </w:rPr>
        <w:t>objectives including coercion, war termination, regime preservation or even</w:t>
      </w:r>
    </w:p>
    <w:p w14:paraId="61CE3062" w14:textId="77777777" w:rsidR="00264830" w:rsidRPr="00C30255" w:rsidRDefault="00264830" w:rsidP="00264830">
      <w:pPr>
        <w:widowControl w:val="0"/>
        <w:autoSpaceDE w:val="0"/>
        <w:autoSpaceDN w:val="0"/>
        <w:adjustRightInd w:val="0"/>
        <w:ind w:left="1440"/>
        <w:rPr>
          <w:rFonts w:ascii="Times New Roman" w:hAnsi="Times New Roman" w:cs="Times New Roman"/>
        </w:rPr>
      </w:pPr>
      <w:r w:rsidRPr="00C30255">
        <w:rPr>
          <w:rFonts w:ascii="Times New Roman" w:hAnsi="Times New Roman" w:cs="Times New Roman"/>
        </w:rPr>
        <w:t xml:space="preserve">revenge. </w:t>
      </w:r>
      <w:r w:rsidR="00972E5E" w:rsidRPr="00C30255">
        <w:rPr>
          <w:rFonts w:ascii="Times New Roman" w:hAnsi="Times New Roman" w:cs="Times New Roman"/>
        </w:rPr>
        <w:t xml:space="preserve"> </w:t>
      </w:r>
      <w:r w:rsidRPr="00C30255">
        <w:rPr>
          <w:rFonts w:ascii="Times New Roman" w:hAnsi="Times New Roman" w:cs="Times New Roman"/>
        </w:rPr>
        <w:t>Some states could view the use of nuclear weapons as last resort - only viable means to alter the status quo or to remedy a deteriorating regional security situation.</w:t>
      </w:r>
    </w:p>
    <w:p w14:paraId="3E2314B7" w14:textId="77777777" w:rsidR="00C30255" w:rsidRDefault="00C30255" w:rsidP="00972E5E">
      <w:pPr>
        <w:widowControl w:val="0"/>
        <w:autoSpaceDE w:val="0"/>
        <w:autoSpaceDN w:val="0"/>
        <w:adjustRightInd w:val="0"/>
        <w:rPr>
          <w:ins w:id="9" w:author="Rupal Mehta" w:date="2014-07-09T15:30:00Z"/>
          <w:rFonts w:ascii="Times New Roman" w:hAnsi="Times New Roman" w:cs="Times New Roman"/>
        </w:rPr>
      </w:pPr>
    </w:p>
    <w:p w14:paraId="19DDF65E" w14:textId="155E0EF3" w:rsidR="007142E9" w:rsidRDefault="007142E9" w:rsidP="00972E5E">
      <w:pPr>
        <w:widowControl w:val="0"/>
        <w:autoSpaceDE w:val="0"/>
        <w:autoSpaceDN w:val="0"/>
        <w:adjustRightInd w:val="0"/>
        <w:rPr>
          <w:ins w:id="10" w:author="Rupal Mehta" w:date="2014-07-09T15:30:00Z"/>
          <w:rFonts w:ascii="Times New Roman" w:hAnsi="Times New Roman" w:cs="Times New Roman"/>
        </w:rPr>
      </w:pPr>
      <w:ins w:id="11" w:author="Rupal Mehta" w:date="2014-07-09T15:30:00Z">
        <w:r>
          <w:rPr>
            <w:rFonts w:ascii="Times New Roman" w:hAnsi="Times New Roman" w:cs="Times New Roman"/>
          </w:rPr>
          <w:t xml:space="preserve">Tradeoffs between coercive bargaining and limited war: they are so capability sensitive </w:t>
        </w:r>
      </w:ins>
      <w:ins w:id="12" w:author="Rupal Mehta" w:date="2014-07-09T15:34:00Z">
        <w:r w:rsidR="002A2D14">
          <w:rPr>
            <w:rFonts w:ascii="Times New Roman" w:hAnsi="Times New Roman" w:cs="Times New Roman"/>
          </w:rPr>
          <w:t>.</w:t>
        </w:r>
      </w:ins>
    </w:p>
    <w:p w14:paraId="73412260" w14:textId="77777777" w:rsidR="007142E9" w:rsidRPr="00C30255" w:rsidRDefault="007142E9" w:rsidP="00972E5E">
      <w:pPr>
        <w:widowControl w:val="0"/>
        <w:autoSpaceDE w:val="0"/>
        <w:autoSpaceDN w:val="0"/>
        <w:adjustRightInd w:val="0"/>
        <w:rPr>
          <w:rFonts w:ascii="Times New Roman" w:hAnsi="Times New Roman" w:cs="Times New Roman"/>
        </w:rPr>
      </w:pPr>
    </w:p>
    <w:p w14:paraId="62DE86A5" w14:textId="77777777" w:rsidR="00972E5E" w:rsidRPr="00C30255" w:rsidRDefault="00C30255" w:rsidP="00972E5E">
      <w:pPr>
        <w:widowControl w:val="0"/>
        <w:autoSpaceDE w:val="0"/>
        <w:autoSpaceDN w:val="0"/>
        <w:adjustRightInd w:val="0"/>
        <w:rPr>
          <w:rFonts w:ascii="Times New Roman" w:hAnsi="Times New Roman" w:cs="Times New Roman"/>
        </w:rPr>
      </w:pPr>
      <w:r w:rsidRPr="00C30255">
        <w:rPr>
          <w:rFonts w:ascii="Times New Roman" w:hAnsi="Times New Roman" w:cs="Times New Roman"/>
        </w:rPr>
        <w:tab/>
      </w:r>
      <w:r w:rsidR="00972E5E" w:rsidRPr="00C30255">
        <w:rPr>
          <w:rFonts w:ascii="Times New Roman" w:hAnsi="Times New Roman" w:cs="Times New Roman"/>
        </w:rPr>
        <w:t xml:space="preserve">7) </w:t>
      </w:r>
      <w:r w:rsidR="00B82DDB" w:rsidRPr="00C30255">
        <w:rPr>
          <w:rFonts w:ascii="Times New Roman" w:hAnsi="Times New Roman" w:cs="Times New Roman"/>
        </w:rPr>
        <w:t>Extension and Applications – Implications for CDD</w:t>
      </w:r>
    </w:p>
    <w:p w14:paraId="0DE063CD" w14:textId="77777777" w:rsidR="00AA588E" w:rsidRPr="00C30255" w:rsidRDefault="00AA588E" w:rsidP="00972E5E">
      <w:pPr>
        <w:widowControl w:val="0"/>
        <w:autoSpaceDE w:val="0"/>
        <w:autoSpaceDN w:val="0"/>
        <w:adjustRightInd w:val="0"/>
        <w:rPr>
          <w:rFonts w:ascii="Times New Roman" w:hAnsi="Times New Roman" w:cs="Times New Roman"/>
        </w:rPr>
      </w:pPr>
    </w:p>
    <w:p w14:paraId="74616C9C" w14:textId="77777777" w:rsidR="00745B34" w:rsidRPr="00C30255" w:rsidRDefault="00AA588E" w:rsidP="00972E5E">
      <w:pPr>
        <w:widowControl w:val="0"/>
        <w:autoSpaceDE w:val="0"/>
        <w:autoSpaceDN w:val="0"/>
        <w:adjustRightInd w:val="0"/>
        <w:rPr>
          <w:rFonts w:ascii="Times New Roman" w:hAnsi="Times New Roman" w:cs="Times New Roman"/>
        </w:rPr>
      </w:pPr>
      <w:r w:rsidRPr="00C30255">
        <w:rPr>
          <w:rFonts w:ascii="Times New Roman" w:hAnsi="Times New Roman" w:cs="Times New Roman"/>
        </w:rPr>
        <w:tab/>
      </w:r>
      <w:r w:rsidR="000A7E4C" w:rsidRPr="00C30255">
        <w:rPr>
          <w:rFonts w:ascii="Times New Roman" w:hAnsi="Times New Roman" w:cs="Times New Roman"/>
        </w:rPr>
        <w:tab/>
        <w:t>a.</w:t>
      </w:r>
      <w:r w:rsidR="00745B34" w:rsidRPr="00C30255">
        <w:rPr>
          <w:rFonts w:ascii="Times New Roman" w:hAnsi="Times New Roman" w:cs="Times New Roman"/>
        </w:rPr>
        <w:t xml:space="preserve"> Escalation or De-Escalation to other domains?</w:t>
      </w:r>
    </w:p>
    <w:p w14:paraId="5890A544" w14:textId="77777777" w:rsidR="00745B34" w:rsidRPr="00C30255" w:rsidRDefault="00745B34" w:rsidP="00972E5E">
      <w:pPr>
        <w:widowControl w:val="0"/>
        <w:autoSpaceDE w:val="0"/>
        <w:autoSpaceDN w:val="0"/>
        <w:adjustRightInd w:val="0"/>
        <w:rPr>
          <w:rFonts w:ascii="Times New Roman" w:hAnsi="Times New Roman" w:cs="Times New Roman"/>
        </w:rPr>
      </w:pPr>
      <w:r w:rsidRPr="00C30255">
        <w:rPr>
          <w:rFonts w:ascii="Times New Roman" w:hAnsi="Times New Roman" w:cs="Times New Roman"/>
        </w:rPr>
        <w:tab/>
      </w:r>
      <w:r w:rsidRPr="00C30255">
        <w:rPr>
          <w:rFonts w:ascii="Times New Roman" w:hAnsi="Times New Roman" w:cs="Times New Roman"/>
        </w:rPr>
        <w:tab/>
      </w:r>
      <w:r w:rsidRPr="00C30255">
        <w:rPr>
          <w:rFonts w:ascii="Times New Roman" w:hAnsi="Times New Roman" w:cs="Times New Roman"/>
        </w:rPr>
        <w:tab/>
        <w:t>LNW now being fought at the cyber or drone level?</w:t>
      </w:r>
    </w:p>
    <w:p w14:paraId="402100A3" w14:textId="77777777" w:rsidR="00745B34" w:rsidRPr="00C30255" w:rsidRDefault="00745B34" w:rsidP="00972E5E">
      <w:pPr>
        <w:widowControl w:val="0"/>
        <w:autoSpaceDE w:val="0"/>
        <w:autoSpaceDN w:val="0"/>
        <w:adjustRightInd w:val="0"/>
        <w:rPr>
          <w:rFonts w:ascii="Times New Roman" w:hAnsi="Times New Roman" w:cs="Times New Roman"/>
        </w:rPr>
      </w:pPr>
    </w:p>
    <w:p w14:paraId="4D224C60" w14:textId="77777777" w:rsidR="00745B34" w:rsidRPr="00C30255" w:rsidRDefault="00745B34" w:rsidP="00972E5E">
      <w:pPr>
        <w:widowControl w:val="0"/>
        <w:autoSpaceDE w:val="0"/>
        <w:autoSpaceDN w:val="0"/>
        <w:adjustRightInd w:val="0"/>
        <w:rPr>
          <w:rFonts w:ascii="Times New Roman" w:hAnsi="Times New Roman" w:cs="Times New Roman"/>
        </w:rPr>
      </w:pPr>
      <w:r w:rsidRPr="00C30255">
        <w:rPr>
          <w:rFonts w:ascii="Times New Roman" w:hAnsi="Times New Roman" w:cs="Times New Roman"/>
        </w:rPr>
        <w:tab/>
      </w:r>
      <w:r w:rsidRPr="00C30255">
        <w:rPr>
          <w:rFonts w:ascii="Times New Roman" w:hAnsi="Times New Roman" w:cs="Times New Roman"/>
        </w:rPr>
        <w:tab/>
        <w:t>b. Different strategies across proliferators</w:t>
      </w:r>
    </w:p>
    <w:p w14:paraId="37D8CC94" w14:textId="77777777" w:rsidR="00294F54" w:rsidRPr="00C30255" w:rsidRDefault="00294F54" w:rsidP="003C6757">
      <w:pPr>
        <w:widowControl w:val="0"/>
        <w:autoSpaceDE w:val="0"/>
        <w:autoSpaceDN w:val="0"/>
        <w:adjustRightInd w:val="0"/>
        <w:ind w:left="2160"/>
        <w:rPr>
          <w:rFonts w:ascii="Times New Roman" w:hAnsi="Times New Roman" w:cs="Times New Roman"/>
        </w:rPr>
      </w:pPr>
      <w:r w:rsidRPr="00C30255">
        <w:rPr>
          <w:rFonts w:ascii="Times New Roman" w:hAnsi="Times New Roman" w:cs="Times New Roman"/>
        </w:rPr>
        <w:t>Are some states more or less likely to pursue limited</w:t>
      </w:r>
      <w:r w:rsidR="00823E2D" w:rsidRPr="00C30255">
        <w:rPr>
          <w:rFonts w:ascii="Times New Roman" w:hAnsi="Times New Roman" w:cs="Times New Roman"/>
        </w:rPr>
        <w:t xml:space="preserve"> versus complete war objectives in deterring or compelling </w:t>
      </w:r>
      <w:r w:rsidR="003C6757" w:rsidRPr="00C30255">
        <w:rPr>
          <w:rFonts w:ascii="Times New Roman" w:hAnsi="Times New Roman" w:cs="Times New Roman"/>
        </w:rPr>
        <w:t>revision to</w:t>
      </w:r>
      <w:r w:rsidR="00823E2D" w:rsidRPr="00C30255">
        <w:rPr>
          <w:rFonts w:ascii="Times New Roman" w:hAnsi="Times New Roman" w:cs="Times New Roman"/>
        </w:rPr>
        <w:t xml:space="preserve"> </w:t>
      </w:r>
      <w:r w:rsidR="003C6757" w:rsidRPr="00C30255">
        <w:rPr>
          <w:rFonts w:ascii="Times New Roman" w:hAnsi="Times New Roman" w:cs="Times New Roman"/>
        </w:rPr>
        <w:t>status quo?</w:t>
      </w:r>
    </w:p>
    <w:p w14:paraId="132D0B1B" w14:textId="77777777" w:rsidR="003C6757" w:rsidRPr="00C30255" w:rsidRDefault="00745B34" w:rsidP="00972E5E">
      <w:pPr>
        <w:widowControl w:val="0"/>
        <w:autoSpaceDE w:val="0"/>
        <w:autoSpaceDN w:val="0"/>
        <w:adjustRightInd w:val="0"/>
        <w:rPr>
          <w:rFonts w:ascii="Times New Roman" w:hAnsi="Times New Roman" w:cs="Times New Roman"/>
        </w:rPr>
      </w:pPr>
      <w:r w:rsidRPr="00C30255">
        <w:rPr>
          <w:rFonts w:ascii="Times New Roman" w:hAnsi="Times New Roman" w:cs="Times New Roman"/>
        </w:rPr>
        <w:tab/>
      </w:r>
      <w:r w:rsidRPr="00C30255">
        <w:rPr>
          <w:rFonts w:ascii="Times New Roman" w:hAnsi="Times New Roman" w:cs="Times New Roman"/>
        </w:rPr>
        <w:tab/>
      </w:r>
    </w:p>
    <w:p w14:paraId="420FCD45" w14:textId="77777777" w:rsidR="00745B34" w:rsidRPr="00C30255" w:rsidRDefault="00745B34" w:rsidP="006B4138">
      <w:pPr>
        <w:widowControl w:val="0"/>
        <w:autoSpaceDE w:val="0"/>
        <w:autoSpaceDN w:val="0"/>
        <w:adjustRightInd w:val="0"/>
        <w:ind w:left="1440"/>
        <w:rPr>
          <w:rFonts w:ascii="Times New Roman" w:hAnsi="Times New Roman" w:cs="Times New Roman"/>
        </w:rPr>
      </w:pPr>
      <w:r w:rsidRPr="00C30255">
        <w:rPr>
          <w:rFonts w:ascii="Times New Roman" w:hAnsi="Times New Roman" w:cs="Times New Roman"/>
        </w:rPr>
        <w:t xml:space="preserve">c. </w:t>
      </w:r>
      <w:r w:rsidR="003C6757" w:rsidRPr="00C30255">
        <w:rPr>
          <w:rFonts w:ascii="Times New Roman" w:hAnsi="Times New Roman" w:cs="Times New Roman"/>
        </w:rPr>
        <w:t>How can we think about limited war versus wars of attrition in other domains?  What does that look like for cyber, space conflict?</w:t>
      </w:r>
    </w:p>
    <w:p w14:paraId="7342AE53" w14:textId="77777777" w:rsidR="003C6757" w:rsidRPr="00C30255" w:rsidRDefault="003C6757" w:rsidP="003C6757">
      <w:pPr>
        <w:widowControl w:val="0"/>
        <w:autoSpaceDE w:val="0"/>
        <w:autoSpaceDN w:val="0"/>
        <w:adjustRightInd w:val="0"/>
        <w:ind w:left="720" w:firstLine="720"/>
        <w:rPr>
          <w:rFonts w:ascii="Times New Roman" w:hAnsi="Times New Roman" w:cs="Times New Roman"/>
        </w:rPr>
      </w:pPr>
    </w:p>
    <w:p w14:paraId="60269352" w14:textId="02D57857" w:rsidR="003C6757" w:rsidRDefault="003C6757" w:rsidP="006B4138">
      <w:pPr>
        <w:widowControl w:val="0"/>
        <w:autoSpaceDE w:val="0"/>
        <w:autoSpaceDN w:val="0"/>
        <w:adjustRightInd w:val="0"/>
        <w:ind w:left="1440"/>
        <w:rPr>
          <w:rFonts w:ascii="Times New Roman" w:hAnsi="Times New Roman" w:cs="Times New Roman"/>
        </w:rPr>
      </w:pPr>
      <w:r w:rsidRPr="00C30255">
        <w:rPr>
          <w:rFonts w:ascii="Times New Roman" w:hAnsi="Times New Roman" w:cs="Times New Roman"/>
        </w:rPr>
        <w:t xml:space="preserve">d. How do we measure these </w:t>
      </w:r>
      <w:r w:rsidR="001141A9" w:rsidRPr="00C30255">
        <w:rPr>
          <w:rFonts w:ascii="Times New Roman" w:hAnsi="Times New Roman" w:cs="Times New Roman"/>
        </w:rPr>
        <w:t>constructs when ‘arsenals’ take on different meanings in these domains?</w:t>
      </w:r>
      <w:r w:rsidR="005211DF">
        <w:rPr>
          <w:rFonts w:ascii="Times New Roman" w:hAnsi="Times New Roman" w:cs="Times New Roman"/>
        </w:rPr>
        <w:t xml:space="preserve">  What does it mean to have strategic versus non-strategic/tactical weapons?</w:t>
      </w:r>
    </w:p>
    <w:p w14:paraId="4905E957" w14:textId="77777777" w:rsidR="005211DF" w:rsidRDefault="005211DF" w:rsidP="003C6757">
      <w:pPr>
        <w:widowControl w:val="0"/>
        <w:autoSpaceDE w:val="0"/>
        <w:autoSpaceDN w:val="0"/>
        <w:adjustRightInd w:val="0"/>
        <w:ind w:left="720" w:firstLine="720"/>
        <w:rPr>
          <w:rFonts w:ascii="Times New Roman" w:hAnsi="Times New Roman" w:cs="Times New Roman"/>
        </w:rPr>
      </w:pPr>
    </w:p>
    <w:p w14:paraId="52764AE4" w14:textId="7737FD23" w:rsidR="005211DF" w:rsidRDefault="005211DF" w:rsidP="006B4138">
      <w:pPr>
        <w:widowControl w:val="0"/>
        <w:autoSpaceDE w:val="0"/>
        <w:autoSpaceDN w:val="0"/>
        <w:adjustRightInd w:val="0"/>
        <w:ind w:left="1440"/>
        <w:rPr>
          <w:ins w:id="13" w:author="Rupal Mehta" w:date="2014-07-09T15:51:00Z"/>
          <w:rFonts w:ascii="Times New Roman" w:hAnsi="Times New Roman" w:cs="Times New Roman"/>
        </w:rPr>
      </w:pPr>
      <w:r>
        <w:rPr>
          <w:rFonts w:ascii="Times New Roman" w:hAnsi="Times New Roman" w:cs="Times New Roman"/>
        </w:rPr>
        <w:t>e.  How do the ot</w:t>
      </w:r>
      <w:r w:rsidR="00D0442B">
        <w:rPr>
          <w:rFonts w:ascii="Times New Roman" w:hAnsi="Times New Roman" w:cs="Times New Roman"/>
        </w:rPr>
        <w:t xml:space="preserve">her </w:t>
      </w:r>
      <w:r w:rsidR="00713AA3">
        <w:rPr>
          <w:rFonts w:ascii="Times New Roman" w:hAnsi="Times New Roman" w:cs="Times New Roman"/>
        </w:rPr>
        <w:t xml:space="preserve">themes - </w:t>
      </w:r>
      <w:r w:rsidR="00D0442B">
        <w:rPr>
          <w:rFonts w:ascii="Times New Roman" w:hAnsi="Times New Roman" w:cs="Times New Roman"/>
        </w:rPr>
        <w:t xml:space="preserve"> limited objectives</w:t>
      </w:r>
      <w:r w:rsidR="0064742A">
        <w:rPr>
          <w:rFonts w:ascii="Times New Roman" w:hAnsi="Times New Roman" w:cs="Times New Roman"/>
        </w:rPr>
        <w:t>/</w:t>
      </w:r>
      <w:r w:rsidR="00713AA3">
        <w:rPr>
          <w:rFonts w:ascii="Times New Roman" w:hAnsi="Times New Roman" w:cs="Times New Roman"/>
        </w:rPr>
        <w:t xml:space="preserve">resources/bargaining/arms control - </w:t>
      </w:r>
      <w:r w:rsidR="00D0442B">
        <w:rPr>
          <w:rFonts w:ascii="Times New Roman" w:hAnsi="Times New Roman" w:cs="Times New Roman"/>
        </w:rPr>
        <w:t xml:space="preserve">of LNW transfer to </w:t>
      </w:r>
      <w:r w:rsidR="00713AA3">
        <w:rPr>
          <w:rFonts w:ascii="Times New Roman" w:hAnsi="Times New Roman" w:cs="Times New Roman"/>
        </w:rPr>
        <w:t xml:space="preserve">other domains?  How would this, for example, operate in space?  </w:t>
      </w:r>
    </w:p>
    <w:p w14:paraId="6F6AD06E" w14:textId="77777777" w:rsidR="006F71BF" w:rsidRDefault="006F71BF" w:rsidP="006B4138">
      <w:pPr>
        <w:widowControl w:val="0"/>
        <w:autoSpaceDE w:val="0"/>
        <w:autoSpaceDN w:val="0"/>
        <w:adjustRightInd w:val="0"/>
        <w:ind w:left="1440"/>
        <w:rPr>
          <w:ins w:id="14" w:author="Rupal Mehta" w:date="2014-07-09T15:51:00Z"/>
          <w:rFonts w:ascii="Times New Roman" w:hAnsi="Times New Roman" w:cs="Times New Roman"/>
        </w:rPr>
      </w:pPr>
    </w:p>
    <w:p w14:paraId="6FCAFF46" w14:textId="77777777" w:rsidR="006F71BF" w:rsidRDefault="006F71BF" w:rsidP="006B4138">
      <w:pPr>
        <w:widowControl w:val="0"/>
        <w:autoSpaceDE w:val="0"/>
        <w:autoSpaceDN w:val="0"/>
        <w:adjustRightInd w:val="0"/>
        <w:ind w:left="1440"/>
        <w:rPr>
          <w:ins w:id="15" w:author="Rupal Mehta" w:date="2014-07-09T15:51:00Z"/>
          <w:rFonts w:ascii="Times New Roman" w:hAnsi="Times New Roman" w:cs="Times New Roman"/>
        </w:rPr>
      </w:pPr>
    </w:p>
    <w:p w14:paraId="59B00F3F" w14:textId="3C416861" w:rsidR="006F71BF" w:rsidRDefault="00451EBF" w:rsidP="006F71BF">
      <w:pPr>
        <w:widowControl w:val="0"/>
        <w:autoSpaceDE w:val="0"/>
        <w:autoSpaceDN w:val="0"/>
        <w:adjustRightInd w:val="0"/>
        <w:rPr>
          <w:ins w:id="16" w:author="Rupal Mehta" w:date="2014-07-09T15:51:00Z"/>
          <w:rFonts w:ascii="Times New Roman" w:hAnsi="Times New Roman" w:cs="Times New Roman"/>
        </w:rPr>
        <w:pPrChange w:id="17" w:author="Rupal Mehta" w:date="2014-07-09T15:51:00Z">
          <w:pPr>
            <w:widowControl w:val="0"/>
            <w:autoSpaceDE w:val="0"/>
            <w:autoSpaceDN w:val="0"/>
            <w:adjustRightInd w:val="0"/>
            <w:ind w:left="1440"/>
          </w:pPr>
        </w:pPrChange>
      </w:pPr>
      <w:ins w:id="18" w:author="Rupal Mehta" w:date="2014-07-09T15:51:00Z">
        <w:r>
          <w:rPr>
            <w:rFonts w:ascii="Times New Roman" w:hAnsi="Times New Roman" w:cs="Times New Roman"/>
          </w:rPr>
          <w:t>LNW versus stability/instability paradox.  Firebreak between nuclear and conventional use.</w:t>
        </w:r>
      </w:ins>
    </w:p>
    <w:p w14:paraId="4E9EC6E7" w14:textId="52E6E1FF" w:rsidR="00451EBF" w:rsidRDefault="00451EBF" w:rsidP="006F71BF">
      <w:pPr>
        <w:widowControl w:val="0"/>
        <w:autoSpaceDE w:val="0"/>
        <w:autoSpaceDN w:val="0"/>
        <w:adjustRightInd w:val="0"/>
        <w:rPr>
          <w:ins w:id="19" w:author="Rupal Mehta" w:date="2014-07-09T15:53:00Z"/>
          <w:rFonts w:ascii="Times New Roman" w:hAnsi="Times New Roman" w:cs="Times New Roman"/>
        </w:rPr>
        <w:pPrChange w:id="20" w:author="Rupal Mehta" w:date="2014-07-09T15:51:00Z">
          <w:pPr>
            <w:widowControl w:val="0"/>
            <w:autoSpaceDE w:val="0"/>
            <w:autoSpaceDN w:val="0"/>
            <w:adjustRightInd w:val="0"/>
            <w:ind w:left="1440"/>
          </w:pPr>
        </w:pPrChange>
      </w:pPr>
      <w:ins w:id="21" w:author="Rupal Mehta" w:date="2014-07-09T15:51:00Z">
        <w:r>
          <w:rPr>
            <w:rFonts w:ascii="Times New Roman" w:hAnsi="Times New Roman" w:cs="Times New Roman"/>
          </w:rPr>
          <w:t xml:space="preserve">I/S paradox is predicated on </w:t>
        </w:r>
      </w:ins>
      <w:ins w:id="22" w:author="Rupal Mehta" w:date="2014-07-09T15:52:00Z">
        <w:r>
          <w:rPr>
            <w:rFonts w:ascii="Times New Roman" w:hAnsi="Times New Roman" w:cs="Times New Roman"/>
          </w:rPr>
          <w:t>never</w:t>
        </w:r>
      </w:ins>
      <w:ins w:id="23" w:author="Rupal Mehta" w:date="2014-07-09T15:51:00Z">
        <w:r>
          <w:rPr>
            <w:rFonts w:ascii="Times New Roman" w:hAnsi="Times New Roman" w:cs="Times New Roman"/>
          </w:rPr>
          <w:t xml:space="preserve"> </w:t>
        </w:r>
      </w:ins>
      <w:ins w:id="24" w:author="Rupal Mehta" w:date="2014-07-09T15:52:00Z">
        <w:r>
          <w:rPr>
            <w:rFonts w:ascii="Times New Roman" w:hAnsi="Times New Roman" w:cs="Times New Roman"/>
          </w:rPr>
          <w:t xml:space="preserve">being there. </w:t>
        </w:r>
      </w:ins>
    </w:p>
    <w:p w14:paraId="2FD908A1" w14:textId="77777777" w:rsidR="00777A82" w:rsidRDefault="00777A82" w:rsidP="006F71BF">
      <w:pPr>
        <w:widowControl w:val="0"/>
        <w:autoSpaceDE w:val="0"/>
        <w:autoSpaceDN w:val="0"/>
        <w:adjustRightInd w:val="0"/>
        <w:rPr>
          <w:ins w:id="25" w:author="Rupal Mehta" w:date="2014-07-09T15:53:00Z"/>
          <w:rFonts w:ascii="Times New Roman" w:hAnsi="Times New Roman" w:cs="Times New Roman"/>
        </w:rPr>
        <w:pPrChange w:id="26" w:author="Rupal Mehta" w:date="2014-07-09T15:51:00Z">
          <w:pPr>
            <w:widowControl w:val="0"/>
            <w:autoSpaceDE w:val="0"/>
            <w:autoSpaceDN w:val="0"/>
            <w:adjustRightInd w:val="0"/>
            <w:ind w:left="1440"/>
          </w:pPr>
        </w:pPrChange>
      </w:pPr>
    </w:p>
    <w:p w14:paraId="342CDE6F" w14:textId="7D03F580" w:rsidR="00777A82" w:rsidRDefault="00777A82" w:rsidP="006F71BF">
      <w:pPr>
        <w:widowControl w:val="0"/>
        <w:autoSpaceDE w:val="0"/>
        <w:autoSpaceDN w:val="0"/>
        <w:adjustRightInd w:val="0"/>
        <w:rPr>
          <w:ins w:id="27" w:author="Rupal Mehta" w:date="2014-07-09T15:53:00Z"/>
          <w:rFonts w:ascii="Times New Roman" w:hAnsi="Times New Roman" w:cs="Times New Roman"/>
        </w:rPr>
        <w:pPrChange w:id="28" w:author="Rupal Mehta" w:date="2014-07-09T15:51:00Z">
          <w:pPr>
            <w:widowControl w:val="0"/>
            <w:autoSpaceDE w:val="0"/>
            <w:autoSpaceDN w:val="0"/>
            <w:adjustRightInd w:val="0"/>
            <w:ind w:left="1440"/>
          </w:pPr>
        </w:pPrChange>
      </w:pPr>
      <w:ins w:id="29" w:author="Rupal Mehta" w:date="2014-07-09T15:53:00Z">
        <w:r>
          <w:rPr>
            <w:rFonts w:ascii="Times New Roman" w:hAnsi="Times New Roman" w:cs="Times New Roman"/>
          </w:rPr>
          <w:t>Assumption – is use even possibl</w:t>
        </w:r>
        <w:r w:rsidR="00714185">
          <w:rPr>
            <w:rFonts w:ascii="Times New Roman" w:hAnsi="Times New Roman" w:cs="Times New Roman"/>
          </w:rPr>
          <w:t>e?</w:t>
        </w:r>
      </w:ins>
    </w:p>
    <w:p w14:paraId="0A0500FF" w14:textId="77777777" w:rsidR="00714185" w:rsidRDefault="00714185" w:rsidP="006F71BF">
      <w:pPr>
        <w:widowControl w:val="0"/>
        <w:autoSpaceDE w:val="0"/>
        <w:autoSpaceDN w:val="0"/>
        <w:adjustRightInd w:val="0"/>
        <w:rPr>
          <w:ins w:id="30" w:author="Rupal Mehta" w:date="2014-07-09T15:53:00Z"/>
          <w:rFonts w:ascii="Times New Roman" w:hAnsi="Times New Roman" w:cs="Times New Roman"/>
        </w:rPr>
        <w:pPrChange w:id="31" w:author="Rupal Mehta" w:date="2014-07-09T15:51:00Z">
          <w:pPr>
            <w:widowControl w:val="0"/>
            <w:autoSpaceDE w:val="0"/>
            <w:autoSpaceDN w:val="0"/>
            <w:adjustRightInd w:val="0"/>
            <w:ind w:left="1440"/>
          </w:pPr>
        </w:pPrChange>
      </w:pPr>
    </w:p>
    <w:p w14:paraId="1BEE188D" w14:textId="3EA48EEA" w:rsidR="00714185" w:rsidRDefault="00714185" w:rsidP="006F71BF">
      <w:pPr>
        <w:widowControl w:val="0"/>
        <w:autoSpaceDE w:val="0"/>
        <w:autoSpaceDN w:val="0"/>
        <w:adjustRightInd w:val="0"/>
        <w:rPr>
          <w:ins w:id="32" w:author="Rupal Mehta" w:date="2014-07-09T15:53:00Z"/>
          <w:rFonts w:ascii="Times New Roman" w:hAnsi="Times New Roman" w:cs="Times New Roman"/>
        </w:rPr>
        <w:pPrChange w:id="33" w:author="Rupal Mehta" w:date="2014-07-09T15:51:00Z">
          <w:pPr>
            <w:widowControl w:val="0"/>
            <w:autoSpaceDE w:val="0"/>
            <w:autoSpaceDN w:val="0"/>
            <w:adjustRightInd w:val="0"/>
            <w:ind w:left="1440"/>
          </w:pPr>
        </w:pPrChange>
      </w:pPr>
      <w:ins w:id="34" w:author="Rupal Mehta" w:date="2014-07-09T15:53:00Z">
        <w:r>
          <w:rPr>
            <w:rFonts w:ascii="Times New Roman" w:hAnsi="Times New Roman" w:cs="Times New Roman"/>
          </w:rPr>
          <w:t>Asymmetric nuclear conflict – one side does have a pretty good side</w:t>
        </w:r>
        <w:r w:rsidR="00F07F78">
          <w:rPr>
            <w:rFonts w:ascii="Times New Roman" w:hAnsi="Times New Roman" w:cs="Times New Roman"/>
          </w:rPr>
          <w:t>.</w:t>
        </w:r>
      </w:ins>
    </w:p>
    <w:p w14:paraId="3C9F1990" w14:textId="77777777" w:rsidR="00F07F78" w:rsidRDefault="00F07F78" w:rsidP="006F71BF">
      <w:pPr>
        <w:widowControl w:val="0"/>
        <w:autoSpaceDE w:val="0"/>
        <w:autoSpaceDN w:val="0"/>
        <w:adjustRightInd w:val="0"/>
        <w:rPr>
          <w:ins w:id="35" w:author="Rupal Mehta" w:date="2014-07-09T15:56:00Z"/>
          <w:rFonts w:ascii="Times New Roman" w:hAnsi="Times New Roman" w:cs="Times New Roman"/>
        </w:rPr>
        <w:pPrChange w:id="36" w:author="Rupal Mehta" w:date="2014-07-09T15:51:00Z">
          <w:pPr>
            <w:widowControl w:val="0"/>
            <w:autoSpaceDE w:val="0"/>
            <w:autoSpaceDN w:val="0"/>
            <w:adjustRightInd w:val="0"/>
            <w:ind w:left="1440"/>
          </w:pPr>
        </w:pPrChange>
      </w:pPr>
    </w:p>
    <w:p w14:paraId="4A0B8C89" w14:textId="08CC7333" w:rsidR="00F07F78" w:rsidRDefault="00F07F78" w:rsidP="006F71BF">
      <w:pPr>
        <w:widowControl w:val="0"/>
        <w:autoSpaceDE w:val="0"/>
        <w:autoSpaceDN w:val="0"/>
        <w:adjustRightInd w:val="0"/>
        <w:rPr>
          <w:ins w:id="37" w:author="Rupal Mehta" w:date="2014-07-09T15:56:00Z"/>
          <w:rFonts w:ascii="Times New Roman" w:hAnsi="Times New Roman" w:cs="Times New Roman"/>
        </w:rPr>
        <w:pPrChange w:id="38" w:author="Rupal Mehta" w:date="2014-07-09T15:51:00Z">
          <w:pPr>
            <w:widowControl w:val="0"/>
            <w:autoSpaceDE w:val="0"/>
            <w:autoSpaceDN w:val="0"/>
            <w:adjustRightInd w:val="0"/>
            <w:ind w:left="1440"/>
          </w:pPr>
        </w:pPrChange>
      </w:pPr>
      <w:ins w:id="39" w:author="Rupal Mehta" w:date="2014-07-09T15:56:00Z">
        <w:r>
          <w:rPr>
            <w:rFonts w:ascii="Times New Roman" w:hAnsi="Times New Roman" w:cs="Times New Roman"/>
          </w:rPr>
          <w:t>Breaking down the concept of limited.</w:t>
        </w:r>
      </w:ins>
    </w:p>
    <w:p w14:paraId="381B4254" w14:textId="77777777" w:rsidR="00F07F78" w:rsidRDefault="00F07F78" w:rsidP="006F71BF">
      <w:pPr>
        <w:widowControl w:val="0"/>
        <w:autoSpaceDE w:val="0"/>
        <w:autoSpaceDN w:val="0"/>
        <w:adjustRightInd w:val="0"/>
        <w:rPr>
          <w:ins w:id="40" w:author="Rupal Mehta" w:date="2014-07-09T15:56:00Z"/>
          <w:rFonts w:ascii="Times New Roman" w:hAnsi="Times New Roman" w:cs="Times New Roman"/>
        </w:rPr>
        <w:pPrChange w:id="41" w:author="Rupal Mehta" w:date="2014-07-09T15:51:00Z">
          <w:pPr>
            <w:widowControl w:val="0"/>
            <w:autoSpaceDE w:val="0"/>
            <w:autoSpaceDN w:val="0"/>
            <w:adjustRightInd w:val="0"/>
            <w:ind w:left="1440"/>
          </w:pPr>
        </w:pPrChange>
      </w:pPr>
    </w:p>
    <w:p w14:paraId="266C2779" w14:textId="4F9EC057" w:rsidR="00F07F78" w:rsidRDefault="00F07F78" w:rsidP="006F71BF">
      <w:pPr>
        <w:widowControl w:val="0"/>
        <w:autoSpaceDE w:val="0"/>
        <w:autoSpaceDN w:val="0"/>
        <w:adjustRightInd w:val="0"/>
        <w:rPr>
          <w:ins w:id="42" w:author="Rupal Mehta" w:date="2014-07-09T16:00:00Z"/>
          <w:rFonts w:ascii="Times New Roman" w:hAnsi="Times New Roman" w:cs="Times New Roman"/>
        </w:rPr>
        <w:pPrChange w:id="43" w:author="Rupal Mehta" w:date="2014-07-09T15:51:00Z">
          <w:pPr>
            <w:widowControl w:val="0"/>
            <w:autoSpaceDE w:val="0"/>
            <w:autoSpaceDN w:val="0"/>
            <w:adjustRightInd w:val="0"/>
            <w:ind w:left="1440"/>
          </w:pPr>
        </w:pPrChange>
      </w:pPr>
      <w:ins w:id="44" w:author="Rupal Mehta" w:date="2014-07-09T15:56:00Z">
        <w:r>
          <w:rPr>
            <w:rFonts w:ascii="Times New Roman" w:hAnsi="Times New Roman" w:cs="Times New Roman"/>
          </w:rPr>
          <w:t xml:space="preserve">Grand strategy – perception of limitedness of certain attacks. </w:t>
        </w:r>
        <w:r w:rsidR="000A0140">
          <w:rPr>
            <w:rFonts w:ascii="Times New Roman" w:hAnsi="Times New Roman" w:cs="Times New Roman"/>
          </w:rPr>
          <w:t xml:space="preserve">Who is the </w:t>
        </w:r>
        <w:proofErr w:type="spellStart"/>
        <w:r w:rsidR="000A0140">
          <w:rPr>
            <w:rFonts w:ascii="Times New Roman" w:hAnsi="Times New Roman" w:cs="Times New Roman"/>
          </w:rPr>
          <w:t>strategizer</w:t>
        </w:r>
        <w:proofErr w:type="spellEnd"/>
        <w:r w:rsidR="000A0140">
          <w:rPr>
            <w:rFonts w:ascii="Times New Roman" w:hAnsi="Times New Roman" w:cs="Times New Roman"/>
          </w:rPr>
          <w:t xml:space="preserve">?  Think about that in terms of grand strategy </w:t>
        </w:r>
      </w:ins>
      <w:ins w:id="45" w:author="Rupal Mehta" w:date="2014-07-09T15:57:00Z">
        <w:r w:rsidR="000A0140">
          <w:rPr>
            <w:rFonts w:ascii="Times New Roman" w:hAnsi="Times New Roman" w:cs="Times New Roman"/>
          </w:rPr>
          <w:t>–</w:t>
        </w:r>
      </w:ins>
      <w:ins w:id="46" w:author="Rupal Mehta" w:date="2014-07-09T15:56:00Z">
        <w:r w:rsidR="000A0140">
          <w:rPr>
            <w:rFonts w:ascii="Times New Roman" w:hAnsi="Times New Roman" w:cs="Times New Roman"/>
          </w:rPr>
          <w:t xml:space="preserve"> LNW </w:t>
        </w:r>
      </w:ins>
      <w:ins w:id="47" w:author="Rupal Mehta" w:date="2014-07-09T15:57:00Z">
        <w:r w:rsidR="000A0140">
          <w:rPr>
            <w:rFonts w:ascii="Times New Roman" w:hAnsi="Times New Roman" w:cs="Times New Roman"/>
          </w:rPr>
          <w:t>is more likely now with the advent of MD, lower yields.   Part of our grand strategy to deal with these types of threats – is low-yield nuclear force.</w:t>
        </w:r>
      </w:ins>
    </w:p>
    <w:p w14:paraId="1206A502" w14:textId="77777777" w:rsidR="0045419E" w:rsidRDefault="0045419E" w:rsidP="006F71BF">
      <w:pPr>
        <w:widowControl w:val="0"/>
        <w:autoSpaceDE w:val="0"/>
        <w:autoSpaceDN w:val="0"/>
        <w:adjustRightInd w:val="0"/>
        <w:rPr>
          <w:ins w:id="48" w:author="Rupal Mehta" w:date="2014-07-09T16:00:00Z"/>
          <w:rFonts w:ascii="Times New Roman" w:hAnsi="Times New Roman" w:cs="Times New Roman"/>
        </w:rPr>
        <w:pPrChange w:id="49" w:author="Rupal Mehta" w:date="2014-07-09T15:51:00Z">
          <w:pPr>
            <w:widowControl w:val="0"/>
            <w:autoSpaceDE w:val="0"/>
            <w:autoSpaceDN w:val="0"/>
            <w:adjustRightInd w:val="0"/>
            <w:ind w:left="1440"/>
          </w:pPr>
        </w:pPrChange>
      </w:pPr>
    </w:p>
    <w:p w14:paraId="23F4EAFC" w14:textId="7B024D34" w:rsidR="0045419E" w:rsidRDefault="00E72030" w:rsidP="006F71BF">
      <w:pPr>
        <w:widowControl w:val="0"/>
        <w:autoSpaceDE w:val="0"/>
        <w:autoSpaceDN w:val="0"/>
        <w:adjustRightInd w:val="0"/>
        <w:rPr>
          <w:ins w:id="50" w:author="Rupal Mehta" w:date="2014-07-09T16:04:00Z"/>
          <w:rFonts w:ascii="Times New Roman" w:hAnsi="Times New Roman" w:cs="Times New Roman"/>
        </w:rPr>
        <w:pPrChange w:id="51" w:author="Rupal Mehta" w:date="2014-07-09T15:51:00Z">
          <w:pPr>
            <w:widowControl w:val="0"/>
            <w:autoSpaceDE w:val="0"/>
            <w:autoSpaceDN w:val="0"/>
            <w:adjustRightInd w:val="0"/>
            <w:ind w:left="1440"/>
          </w:pPr>
        </w:pPrChange>
      </w:pPr>
      <w:ins w:id="52" w:author="Rupal Mehta" w:date="2014-07-09T16:04:00Z">
        <w:r>
          <w:rPr>
            <w:rFonts w:ascii="Times New Roman" w:hAnsi="Times New Roman" w:cs="Times New Roman"/>
          </w:rPr>
          <w:t>Can conventional threshold approach low-yield nuclear threshold.</w:t>
        </w:r>
      </w:ins>
    </w:p>
    <w:p w14:paraId="2258AC1E" w14:textId="77777777" w:rsidR="00E72030" w:rsidRDefault="00E72030" w:rsidP="006F71BF">
      <w:pPr>
        <w:widowControl w:val="0"/>
        <w:autoSpaceDE w:val="0"/>
        <w:autoSpaceDN w:val="0"/>
        <w:adjustRightInd w:val="0"/>
        <w:rPr>
          <w:ins w:id="53" w:author="Rupal Mehta" w:date="2014-07-09T16:04:00Z"/>
          <w:rFonts w:ascii="Times New Roman" w:hAnsi="Times New Roman" w:cs="Times New Roman"/>
        </w:rPr>
        <w:pPrChange w:id="54" w:author="Rupal Mehta" w:date="2014-07-09T15:51:00Z">
          <w:pPr>
            <w:widowControl w:val="0"/>
            <w:autoSpaceDE w:val="0"/>
            <w:autoSpaceDN w:val="0"/>
            <w:adjustRightInd w:val="0"/>
            <w:ind w:left="1440"/>
          </w:pPr>
        </w:pPrChange>
      </w:pPr>
    </w:p>
    <w:p w14:paraId="3ECFC7DA" w14:textId="14BFC026" w:rsidR="00E72030" w:rsidRDefault="00E72030" w:rsidP="006F71BF">
      <w:pPr>
        <w:widowControl w:val="0"/>
        <w:autoSpaceDE w:val="0"/>
        <w:autoSpaceDN w:val="0"/>
        <w:adjustRightInd w:val="0"/>
        <w:rPr>
          <w:ins w:id="55" w:author="Rupal Mehta" w:date="2014-07-09T16:07:00Z"/>
          <w:rFonts w:ascii="Times New Roman" w:hAnsi="Times New Roman" w:cs="Times New Roman"/>
        </w:rPr>
        <w:pPrChange w:id="56" w:author="Rupal Mehta" w:date="2014-07-09T15:51:00Z">
          <w:pPr>
            <w:widowControl w:val="0"/>
            <w:autoSpaceDE w:val="0"/>
            <w:autoSpaceDN w:val="0"/>
            <w:adjustRightInd w:val="0"/>
            <w:ind w:left="1440"/>
          </w:pPr>
        </w:pPrChange>
      </w:pPr>
      <w:ins w:id="57" w:author="Rupal Mehta" w:date="2014-07-09T16:04:00Z">
        <w:r>
          <w:rPr>
            <w:rFonts w:ascii="Times New Roman" w:hAnsi="Times New Roman" w:cs="Times New Roman"/>
          </w:rPr>
          <w:t xml:space="preserve">Is CDD better than </w:t>
        </w:r>
      </w:ins>
      <w:ins w:id="58" w:author="Rupal Mehta" w:date="2014-07-09T16:07:00Z">
        <w:r w:rsidR="00C56AF0">
          <w:rPr>
            <w:rFonts w:ascii="Times New Roman" w:hAnsi="Times New Roman" w:cs="Times New Roman"/>
          </w:rPr>
          <w:t>LNW?</w:t>
        </w:r>
      </w:ins>
    </w:p>
    <w:p w14:paraId="40A85488" w14:textId="77777777" w:rsidR="00C56AF0" w:rsidRDefault="00C56AF0" w:rsidP="006F71BF">
      <w:pPr>
        <w:widowControl w:val="0"/>
        <w:autoSpaceDE w:val="0"/>
        <w:autoSpaceDN w:val="0"/>
        <w:adjustRightInd w:val="0"/>
        <w:rPr>
          <w:ins w:id="59" w:author="Rupal Mehta" w:date="2014-07-09T16:07:00Z"/>
          <w:rFonts w:ascii="Times New Roman" w:hAnsi="Times New Roman" w:cs="Times New Roman"/>
        </w:rPr>
        <w:pPrChange w:id="60" w:author="Rupal Mehta" w:date="2014-07-09T15:51:00Z">
          <w:pPr>
            <w:widowControl w:val="0"/>
            <w:autoSpaceDE w:val="0"/>
            <w:autoSpaceDN w:val="0"/>
            <w:adjustRightInd w:val="0"/>
            <w:ind w:left="1440"/>
          </w:pPr>
        </w:pPrChange>
      </w:pPr>
    </w:p>
    <w:p w14:paraId="1B3B2402" w14:textId="43EF6935" w:rsidR="00C56AF0" w:rsidRDefault="00C56AF0" w:rsidP="006F71BF">
      <w:pPr>
        <w:widowControl w:val="0"/>
        <w:autoSpaceDE w:val="0"/>
        <w:autoSpaceDN w:val="0"/>
        <w:adjustRightInd w:val="0"/>
        <w:rPr>
          <w:ins w:id="61" w:author="Rupal Mehta" w:date="2014-07-09T16:08:00Z"/>
          <w:rFonts w:ascii="Times New Roman" w:hAnsi="Times New Roman" w:cs="Times New Roman"/>
        </w:rPr>
        <w:pPrChange w:id="62" w:author="Rupal Mehta" w:date="2014-07-09T15:51:00Z">
          <w:pPr>
            <w:widowControl w:val="0"/>
            <w:autoSpaceDE w:val="0"/>
            <w:autoSpaceDN w:val="0"/>
            <w:adjustRightInd w:val="0"/>
            <w:ind w:left="1440"/>
          </w:pPr>
        </w:pPrChange>
      </w:pPr>
      <w:proofErr w:type="spellStart"/>
      <w:ins w:id="63" w:author="Rupal Mehta" w:date="2014-07-09T16:07:00Z">
        <w:r>
          <w:rPr>
            <w:rFonts w:ascii="Times New Roman" w:hAnsi="Times New Roman" w:cs="Times New Roman"/>
          </w:rPr>
          <w:t>Microdynamics</w:t>
        </w:r>
        <w:proofErr w:type="spellEnd"/>
        <w:r>
          <w:rPr>
            <w:rFonts w:ascii="Times New Roman" w:hAnsi="Times New Roman" w:cs="Times New Roman"/>
          </w:rPr>
          <w:t xml:space="preserve"> – what does this look like in a specific context?</w:t>
        </w:r>
      </w:ins>
    </w:p>
    <w:p w14:paraId="62CDCC66" w14:textId="77777777" w:rsidR="00A374F0" w:rsidRDefault="00A374F0" w:rsidP="006F71BF">
      <w:pPr>
        <w:widowControl w:val="0"/>
        <w:autoSpaceDE w:val="0"/>
        <w:autoSpaceDN w:val="0"/>
        <w:adjustRightInd w:val="0"/>
        <w:rPr>
          <w:ins w:id="64" w:author="Rupal Mehta" w:date="2014-07-09T16:08:00Z"/>
          <w:rFonts w:ascii="Times New Roman" w:hAnsi="Times New Roman" w:cs="Times New Roman"/>
        </w:rPr>
        <w:pPrChange w:id="65" w:author="Rupal Mehta" w:date="2014-07-09T15:51:00Z">
          <w:pPr>
            <w:widowControl w:val="0"/>
            <w:autoSpaceDE w:val="0"/>
            <w:autoSpaceDN w:val="0"/>
            <w:adjustRightInd w:val="0"/>
            <w:ind w:left="1440"/>
          </w:pPr>
        </w:pPrChange>
      </w:pPr>
    </w:p>
    <w:p w14:paraId="0C2754A0" w14:textId="585F25E0" w:rsidR="00A374F0" w:rsidRDefault="00A374F0" w:rsidP="006F71BF">
      <w:pPr>
        <w:widowControl w:val="0"/>
        <w:autoSpaceDE w:val="0"/>
        <w:autoSpaceDN w:val="0"/>
        <w:adjustRightInd w:val="0"/>
        <w:rPr>
          <w:ins w:id="66" w:author="Rupal Mehta" w:date="2014-07-09T16:08:00Z"/>
          <w:rFonts w:ascii="Times New Roman" w:hAnsi="Times New Roman" w:cs="Times New Roman"/>
        </w:rPr>
        <w:pPrChange w:id="67" w:author="Rupal Mehta" w:date="2014-07-09T15:51:00Z">
          <w:pPr>
            <w:widowControl w:val="0"/>
            <w:autoSpaceDE w:val="0"/>
            <w:autoSpaceDN w:val="0"/>
            <w:adjustRightInd w:val="0"/>
            <w:ind w:left="1440"/>
          </w:pPr>
        </w:pPrChange>
      </w:pPr>
      <w:ins w:id="68" w:author="Rupal Mehta" w:date="2014-07-09T16:08:00Z">
        <w:r>
          <w:rPr>
            <w:rFonts w:ascii="Times New Roman" w:hAnsi="Times New Roman" w:cs="Times New Roman"/>
          </w:rPr>
          <w:t>Contain the downstream effects – if you are going to do it, this is the best way to do it.</w:t>
        </w:r>
      </w:ins>
    </w:p>
    <w:p w14:paraId="2000C3AA" w14:textId="77777777" w:rsidR="00A374F0" w:rsidRDefault="00A374F0" w:rsidP="006F71BF">
      <w:pPr>
        <w:widowControl w:val="0"/>
        <w:autoSpaceDE w:val="0"/>
        <w:autoSpaceDN w:val="0"/>
        <w:adjustRightInd w:val="0"/>
        <w:rPr>
          <w:ins w:id="69" w:author="Rupal Mehta" w:date="2014-07-09T16:09:00Z"/>
          <w:rFonts w:ascii="Times New Roman" w:hAnsi="Times New Roman" w:cs="Times New Roman"/>
        </w:rPr>
        <w:pPrChange w:id="70" w:author="Rupal Mehta" w:date="2014-07-09T15:51:00Z">
          <w:pPr>
            <w:widowControl w:val="0"/>
            <w:autoSpaceDE w:val="0"/>
            <w:autoSpaceDN w:val="0"/>
            <w:adjustRightInd w:val="0"/>
            <w:ind w:left="1440"/>
          </w:pPr>
        </w:pPrChange>
      </w:pPr>
    </w:p>
    <w:p w14:paraId="553CE967" w14:textId="75501733" w:rsidR="00A374F0" w:rsidRDefault="00A374F0" w:rsidP="006F71BF">
      <w:pPr>
        <w:widowControl w:val="0"/>
        <w:autoSpaceDE w:val="0"/>
        <w:autoSpaceDN w:val="0"/>
        <w:adjustRightInd w:val="0"/>
        <w:rPr>
          <w:ins w:id="71" w:author="Rupal Mehta" w:date="2014-07-09T16:09:00Z"/>
          <w:rFonts w:ascii="Times New Roman" w:hAnsi="Times New Roman" w:cs="Times New Roman"/>
        </w:rPr>
        <w:pPrChange w:id="72" w:author="Rupal Mehta" w:date="2014-07-09T15:51:00Z">
          <w:pPr>
            <w:widowControl w:val="0"/>
            <w:autoSpaceDE w:val="0"/>
            <w:autoSpaceDN w:val="0"/>
            <w:adjustRightInd w:val="0"/>
            <w:ind w:left="1440"/>
          </w:pPr>
        </w:pPrChange>
      </w:pPr>
      <w:ins w:id="73" w:author="Rupal Mehta" w:date="2014-07-09T16:09:00Z">
        <w:r>
          <w:rPr>
            <w:rFonts w:ascii="Times New Roman" w:hAnsi="Times New Roman" w:cs="Times New Roman"/>
          </w:rPr>
          <w:t>Absolute  war for one side – given US counterforce capability, its limited on our side.</w:t>
        </w:r>
      </w:ins>
    </w:p>
    <w:p w14:paraId="5B1CA76E" w14:textId="77777777" w:rsidR="00A374F0" w:rsidRDefault="00A374F0" w:rsidP="006F71BF">
      <w:pPr>
        <w:widowControl w:val="0"/>
        <w:autoSpaceDE w:val="0"/>
        <w:autoSpaceDN w:val="0"/>
        <w:adjustRightInd w:val="0"/>
        <w:rPr>
          <w:ins w:id="74" w:author="Rupal Mehta" w:date="2014-07-09T16:09:00Z"/>
          <w:rFonts w:ascii="Times New Roman" w:hAnsi="Times New Roman" w:cs="Times New Roman"/>
        </w:rPr>
        <w:pPrChange w:id="75" w:author="Rupal Mehta" w:date="2014-07-09T15:51:00Z">
          <w:pPr>
            <w:widowControl w:val="0"/>
            <w:autoSpaceDE w:val="0"/>
            <w:autoSpaceDN w:val="0"/>
            <w:adjustRightInd w:val="0"/>
            <w:ind w:left="1440"/>
          </w:pPr>
        </w:pPrChange>
      </w:pPr>
    </w:p>
    <w:p w14:paraId="1C97037B" w14:textId="5E85BF4A" w:rsidR="00A374F0" w:rsidRDefault="006C4078" w:rsidP="006F71BF">
      <w:pPr>
        <w:widowControl w:val="0"/>
        <w:autoSpaceDE w:val="0"/>
        <w:autoSpaceDN w:val="0"/>
        <w:adjustRightInd w:val="0"/>
        <w:rPr>
          <w:ins w:id="76" w:author="Rupal Mehta" w:date="2014-07-09T16:09:00Z"/>
          <w:rFonts w:ascii="Times New Roman" w:hAnsi="Times New Roman" w:cs="Times New Roman"/>
        </w:rPr>
        <w:pPrChange w:id="77" w:author="Rupal Mehta" w:date="2014-07-09T15:51:00Z">
          <w:pPr>
            <w:widowControl w:val="0"/>
            <w:autoSpaceDE w:val="0"/>
            <w:autoSpaceDN w:val="0"/>
            <w:adjustRightInd w:val="0"/>
            <w:ind w:left="1440"/>
          </w:pPr>
        </w:pPrChange>
      </w:pPr>
      <w:ins w:id="78" w:author="Rupal Mehta" w:date="2014-07-09T16:09:00Z">
        <w:r>
          <w:rPr>
            <w:rFonts w:ascii="Times New Roman" w:hAnsi="Times New Roman" w:cs="Times New Roman"/>
          </w:rPr>
          <w:t>No talk about strategic interaction with the North Koreans – we’re keeping it limited.</w:t>
        </w:r>
      </w:ins>
    </w:p>
    <w:p w14:paraId="7197903F" w14:textId="77777777" w:rsidR="006C4078" w:rsidRDefault="006C4078" w:rsidP="006F71BF">
      <w:pPr>
        <w:widowControl w:val="0"/>
        <w:autoSpaceDE w:val="0"/>
        <w:autoSpaceDN w:val="0"/>
        <w:adjustRightInd w:val="0"/>
        <w:rPr>
          <w:ins w:id="79" w:author="Rupal Mehta" w:date="2014-07-09T16:09:00Z"/>
          <w:rFonts w:ascii="Times New Roman" w:hAnsi="Times New Roman" w:cs="Times New Roman"/>
        </w:rPr>
        <w:pPrChange w:id="80" w:author="Rupal Mehta" w:date="2014-07-09T15:51:00Z">
          <w:pPr>
            <w:widowControl w:val="0"/>
            <w:autoSpaceDE w:val="0"/>
            <w:autoSpaceDN w:val="0"/>
            <w:adjustRightInd w:val="0"/>
            <w:ind w:left="1440"/>
          </w:pPr>
        </w:pPrChange>
      </w:pPr>
    </w:p>
    <w:p w14:paraId="4C086435" w14:textId="65733C94" w:rsidR="006C4078" w:rsidRDefault="006C4078" w:rsidP="006F71BF">
      <w:pPr>
        <w:widowControl w:val="0"/>
        <w:autoSpaceDE w:val="0"/>
        <w:autoSpaceDN w:val="0"/>
        <w:adjustRightInd w:val="0"/>
        <w:rPr>
          <w:ins w:id="81" w:author="Rupal Mehta" w:date="2014-07-09T16:09:00Z"/>
          <w:rFonts w:ascii="Times New Roman" w:hAnsi="Times New Roman" w:cs="Times New Roman"/>
        </w:rPr>
        <w:pPrChange w:id="82" w:author="Rupal Mehta" w:date="2014-07-09T15:51:00Z">
          <w:pPr>
            <w:widowControl w:val="0"/>
            <w:autoSpaceDE w:val="0"/>
            <w:autoSpaceDN w:val="0"/>
            <w:adjustRightInd w:val="0"/>
            <w:ind w:left="1440"/>
          </w:pPr>
        </w:pPrChange>
      </w:pPr>
      <w:ins w:id="83" w:author="Rupal Mehta" w:date="2014-07-09T16:09:00Z">
        <w:r>
          <w:rPr>
            <w:rFonts w:ascii="Times New Roman" w:hAnsi="Times New Roman" w:cs="Times New Roman"/>
          </w:rPr>
          <w:t>Bring down the nuclear threshold –the problem with massive retaliation.</w:t>
        </w:r>
      </w:ins>
    </w:p>
    <w:p w14:paraId="6AAC0CC8" w14:textId="77777777" w:rsidR="006C4078" w:rsidRDefault="006C4078" w:rsidP="006F71BF">
      <w:pPr>
        <w:widowControl w:val="0"/>
        <w:autoSpaceDE w:val="0"/>
        <w:autoSpaceDN w:val="0"/>
        <w:adjustRightInd w:val="0"/>
        <w:rPr>
          <w:ins w:id="84" w:author="Rupal Mehta" w:date="2014-07-09T16:10:00Z"/>
          <w:rFonts w:ascii="Times New Roman" w:hAnsi="Times New Roman" w:cs="Times New Roman"/>
        </w:rPr>
        <w:pPrChange w:id="85" w:author="Rupal Mehta" w:date="2014-07-09T15:51:00Z">
          <w:pPr>
            <w:widowControl w:val="0"/>
            <w:autoSpaceDE w:val="0"/>
            <w:autoSpaceDN w:val="0"/>
            <w:adjustRightInd w:val="0"/>
            <w:ind w:left="1440"/>
          </w:pPr>
        </w:pPrChange>
      </w:pPr>
    </w:p>
    <w:p w14:paraId="10E7F780" w14:textId="3ABE3F25" w:rsidR="006C4078" w:rsidRDefault="006C4078" w:rsidP="006F71BF">
      <w:pPr>
        <w:widowControl w:val="0"/>
        <w:autoSpaceDE w:val="0"/>
        <w:autoSpaceDN w:val="0"/>
        <w:adjustRightInd w:val="0"/>
        <w:rPr>
          <w:ins w:id="86" w:author="Rupal Mehta" w:date="2014-07-09T16:11:00Z"/>
          <w:rFonts w:ascii="Times New Roman" w:hAnsi="Times New Roman" w:cs="Times New Roman"/>
        </w:rPr>
        <w:pPrChange w:id="87" w:author="Rupal Mehta" w:date="2014-07-09T15:51:00Z">
          <w:pPr>
            <w:widowControl w:val="0"/>
            <w:autoSpaceDE w:val="0"/>
            <w:autoSpaceDN w:val="0"/>
            <w:adjustRightInd w:val="0"/>
            <w:ind w:left="1440"/>
          </w:pPr>
        </w:pPrChange>
      </w:pPr>
      <w:ins w:id="88" w:author="Rupal Mehta" w:date="2014-07-09T16:10:00Z">
        <w:r>
          <w:rPr>
            <w:rFonts w:ascii="Times New Roman" w:hAnsi="Times New Roman" w:cs="Times New Roman"/>
          </w:rPr>
          <w:t>Leverage for coercive diplomacy.</w:t>
        </w:r>
      </w:ins>
      <w:ins w:id="89" w:author="Rupal Mehta" w:date="2014-07-09T16:11:00Z">
        <w:r w:rsidR="00782090">
          <w:rPr>
            <w:rFonts w:ascii="Times New Roman" w:hAnsi="Times New Roman" w:cs="Times New Roman"/>
          </w:rPr>
          <w:t>.</w:t>
        </w:r>
      </w:ins>
    </w:p>
    <w:p w14:paraId="2F894AAE" w14:textId="77777777" w:rsidR="00782090" w:rsidRDefault="00782090" w:rsidP="006F71BF">
      <w:pPr>
        <w:widowControl w:val="0"/>
        <w:autoSpaceDE w:val="0"/>
        <w:autoSpaceDN w:val="0"/>
        <w:adjustRightInd w:val="0"/>
        <w:rPr>
          <w:ins w:id="90" w:author="Rupal Mehta" w:date="2014-07-09T16:12:00Z"/>
          <w:rFonts w:ascii="Times New Roman" w:hAnsi="Times New Roman" w:cs="Times New Roman"/>
        </w:rPr>
        <w:pPrChange w:id="91" w:author="Rupal Mehta" w:date="2014-07-09T15:51:00Z">
          <w:pPr>
            <w:widowControl w:val="0"/>
            <w:autoSpaceDE w:val="0"/>
            <w:autoSpaceDN w:val="0"/>
            <w:adjustRightInd w:val="0"/>
            <w:ind w:left="1440"/>
          </w:pPr>
        </w:pPrChange>
      </w:pPr>
    </w:p>
    <w:p w14:paraId="4102BFB1" w14:textId="698F8704" w:rsidR="00782090" w:rsidRDefault="00782090" w:rsidP="006F71BF">
      <w:pPr>
        <w:widowControl w:val="0"/>
        <w:autoSpaceDE w:val="0"/>
        <w:autoSpaceDN w:val="0"/>
        <w:adjustRightInd w:val="0"/>
        <w:rPr>
          <w:ins w:id="92" w:author="Rupal Mehta" w:date="2014-07-09T16:13:00Z"/>
          <w:rFonts w:ascii="Times New Roman" w:hAnsi="Times New Roman" w:cs="Times New Roman"/>
        </w:rPr>
        <w:pPrChange w:id="93" w:author="Rupal Mehta" w:date="2014-07-09T15:51:00Z">
          <w:pPr>
            <w:widowControl w:val="0"/>
            <w:autoSpaceDE w:val="0"/>
            <w:autoSpaceDN w:val="0"/>
            <w:adjustRightInd w:val="0"/>
            <w:ind w:left="1440"/>
          </w:pPr>
        </w:pPrChange>
      </w:pPr>
      <w:ins w:id="94" w:author="Rupal Mehta" w:date="2014-07-09T16:12:00Z">
        <w:r>
          <w:rPr>
            <w:rFonts w:ascii="Times New Roman" w:hAnsi="Times New Roman" w:cs="Times New Roman"/>
          </w:rPr>
          <w:t>Aims reflect political objectives; use nuclear weapons, hard to convince other guys to not use nuclear weapons.</w:t>
        </w:r>
      </w:ins>
    </w:p>
    <w:p w14:paraId="18B9CDBA" w14:textId="77777777" w:rsidR="003B01FB" w:rsidRDefault="003B01FB" w:rsidP="006F71BF">
      <w:pPr>
        <w:widowControl w:val="0"/>
        <w:autoSpaceDE w:val="0"/>
        <w:autoSpaceDN w:val="0"/>
        <w:adjustRightInd w:val="0"/>
        <w:rPr>
          <w:ins w:id="95" w:author="Rupal Mehta" w:date="2014-07-09T16:13:00Z"/>
          <w:rFonts w:ascii="Times New Roman" w:hAnsi="Times New Roman" w:cs="Times New Roman"/>
        </w:rPr>
        <w:pPrChange w:id="96" w:author="Rupal Mehta" w:date="2014-07-09T15:51:00Z">
          <w:pPr>
            <w:widowControl w:val="0"/>
            <w:autoSpaceDE w:val="0"/>
            <w:autoSpaceDN w:val="0"/>
            <w:adjustRightInd w:val="0"/>
            <w:ind w:left="1440"/>
          </w:pPr>
        </w:pPrChange>
      </w:pPr>
    </w:p>
    <w:p w14:paraId="2B160981" w14:textId="0CB4693F" w:rsidR="003B01FB" w:rsidRDefault="00770815" w:rsidP="006F71BF">
      <w:pPr>
        <w:widowControl w:val="0"/>
        <w:autoSpaceDE w:val="0"/>
        <w:autoSpaceDN w:val="0"/>
        <w:adjustRightInd w:val="0"/>
        <w:rPr>
          <w:ins w:id="97" w:author="Rupal Mehta" w:date="2014-07-09T16:16:00Z"/>
          <w:rFonts w:ascii="Times New Roman" w:hAnsi="Times New Roman" w:cs="Times New Roman"/>
        </w:rPr>
        <w:pPrChange w:id="98" w:author="Rupal Mehta" w:date="2014-07-09T15:51:00Z">
          <w:pPr>
            <w:widowControl w:val="0"/>
            <w:autoSpaceDE w:val="0"/>
            <w:autoSpaceDN w:val="0"/>
            <w:adjustRightInd w:val="0"/>
            <w:ind w:left="1440"/>
          </w:pPr>
        </w:pPrChange>
      </w:pPr>
      <w:ins w:id="99" w:author="Rupal Mehta" w:date="2014-07-09T16:14:00Z">
        <w:r>
          <w:rPr>
            <w:rFonts w:ascii="Times New Roman" w:hAnsi="Times New Roman" w:cs="Times New Roman"/>
          </w:rPr>
          <w:t xml:space="preserve">One substitute – conventional global strike on the tip of the ICBM. </w:t>
        </w:r>
      </w:ins>
    </w:p>
    <w:p w14:paraId="45D1536F" w14:textId="77777777" w:rsidR="00363B72" w:rsidRDefault="00363B72" w:rsidP="006F71BF">
      <w:pPr>
        <w:widowControl w:val="0"/>
        <w:autoSpaceDE w:val="0"/>
        <w:autoSpaceDN w:val="0"/>
        <w:adjustRightInd w:val="0"/>
        <w:rPr>
          <w:ins w:id="100" w:author="Rupal Mehta" w:date="2014-07-09T16:16:00Z"/>
          <w:rFonts w:ascii="Times New Roman" w:hAnsi="Times New Roman" w:cs="Times New Roman"/>
        </w:rPr>
        <w:pPrChange w:id="101" w:author="Rupal Mehta" w:date="2014-07-09T15:51:00Z">
          <w:pPr>
            <w:widowControl w:val="0"/>
            <w:autoSpaceDE w:val="0"/>
            <w:autoSpaceDN w:val="0"/>
            <w:adjustRightInd w:val="0"/>
            <w:ind w:left="1440"/>
          </w:pPr>
        </w:pPrChange>
      </w:pPr>
    </w:p>
    <w:p w14:paraId="0A7AA8DD" w14:textId="68195A07" w:rsidR="00363B72" w:rsidRDefault="00363B72" w:rsidP="006F71BF">
      <w:pPr>
        <w:widowControl w:val="0"/>
        <w:autoSpaceDE w:val="0"/>
        <w:autoSpaceDN w:val="0"/>
        <w:adjustRightInd w:val="0"/>
        <w:rPr>
          <w:ins w:id="102" w:author="Rupal Mehta" w:date="2014-07-09T16:17:00Z"/>
          <w:rFonts w:ascii="Times New Roman" w:hAnsi="Times New Roman" w:cs="Times New Roman"/>
        </w:rPr>
        <w:pPrChange w:id="103" w:author="Rupal Mehta" w:date="2014-07-09T15:51:00Z">
          <w:pPr>
            <w:widowControl w:val="0"/>
            <w:autoSpaceDE w:val="0"/>
            <w:autoSpaceDN w:val="0"/>
            <w:adjustRightInd w:val="0"/>
            <w:ind w:left="1440"/>
          </w:pPr>
        </w:pPrChange>
      </w:pPr>
      <w:ins w:id="104" w:author="Rupal Mehta" w:date="2014-07-09T16:16:00Z">
        <w:r>
          <w:rPr>
            <w:rFonts w:ascii="Times New Roman" w:hAnsi="Times New Roman" w:cs="Times New Roman"/>
          </w:rPr>
          <w:t xml:space="preserve">Importance and distinguishing limited aims and damage limitations; contain </w:t>
        </w:r>
        <w:r w:rsidR="00D14850">
          <w:rPr>
            <w:rFonts w:ascii="Times New Roman" w:hAnsi="Times New Roman" w:cs="Times New Roman"/>
          </w:rPr>
          <w:t>fallout and impact on US forces.</w:t>
        </w:r>
      </w:ins>
    </w:p>
    <w:p w14:paraId="2F9FB7C7" w14:textId="77777777" w:rsidR="00D14850" w:rsidRDefault="00D14850" w:rsidP="006F71BF">
      <w:pPr>
        <w:widowControl w:val="0"/>
        <w:autoSpaceDE w:val="0"/>
        <w:autoSpaceDN w:val="0"/>
        <w:adjustRightInd w:val="0"/>
        <w:rPr>
          <w:ins w:id="105" w:author="Rupal Mehta" w:date="2014-07-09T16:17:00Z"/>
          <w:rFonts w:ascii="Times New Roman" w:hAnsi="Times New Roman" w:cs="Times New Roman"/>
        </w:rPr>
        <w:pPrChange w:id="106" w:author="Rupal Mehta" w:date="2014-07-09T15:51:00Z">
          <w:pPr>
            <w:widowControl w:val="0"/>
            <w:autoSpaceDE w:val="0"/>
            <w:autoSpaceDN w:val="0"/>
            <w:adjustRightInd w:val="0"/>
            <w:ind w:left="1440"/>
          </w:pPr>
        </w:pPrChange>
      </w:pPr>
    </w:p>
    <w:p w14:paraId="1D5A2317" w14:textId="0A050A7A" w:rsidR="00D14850" w:rsidRDefault="00D14850" w:rsidP="006F71BF">
      <w:pPr>
        <w:widowControl w:val="0"/>
        <w:autoSpaceDE w:val="0"/>
        <w:autoSpaceDN w:val="0"/>
        <w:adjustRightInd w:val="0"/>
        <w:rPr>
          <w:ins w:id="107" w:author="Rupal Mehta" w:date="2014-07-09T16:27:00Z"/>
          <w:rFonts w:ascii="Times New Roman" w:hAnsi="Times New Roman" w:cs="Times New Roman"/>
        </w:rPr>
        <w:pPrChange w:id="108" w:author="Rupal Mehta" w:date="2014-07-09T15:51:00Z">
          <w:pPr>
            <w:widowControl w:val="0"/>
            <w:autoSpaceDE w:val="0"/>
            <w:autoSpaceDN w:val="0"/>
            <w:adjustRightInd w:val="0"/>
            <w:ind w:left="1440"/>
          </w:pPr>
        </w:pPrChange>
      </w:pPr>
      <w:ins w:id="109" w:author="Rupal Mehta" w:date="2014-07-09T16:17:00Z">
        <w:r>
          <w:rPr>
            <w:rFonts w:ascii="Times New Roman" w:hAnsi="Times New Roman" w:cs="Times New Roman"/>
          </w:rPr>
          <w:t>How many of these cites are appropriate targets for LNW low-yield nuclear weapons</w:t>
        </w:r>
      </w:ins>
    </w:p>
    <w:p w14:paraId="72F05FE2" w14:textId="77777777" w:rsidR="00D02B04" w:rsidRDefault="00D02B04" w:rsidP="006F71BF">
      <w:pPr>
        <w:widowControl w:val="0"/>
        <w:autoSpaceDE w:val="0"/>
        <w:autoSpaceDN w:val="0"/>
        <w:adjustRightInd w:val="0"/>
        <w:rPr>
          <w:ins w:id="110" w:author="Rupal Mehta" w:date="2014-07-09T16:27:00Z"/>
          <w:rFonts w:ascii="Times New Roman" w:hAnsi="Times New Roman" w:cs="Times New Roman"/>
        </w:rPr>
        <w:pPrChange w:id="111" w:author="Rupal Mehta" w:date="2014-07-09T15:51:00Z">
          <w:pPr>
            <w:widowControl w:val="0"/>
            <w:autoSpaceDE w:val="0"/>
            <w:autoSpaceDN w:val="0"/>
            <w:adjustRightInd w:val="0"/>
            <w:ind w:left="1440"/>
          </w:pPr>
        </w:pPrChange>
      </w:pPr>
    </w:p>
    <w:p w14:paraId="0A9B61D5" w14:textId="0604DE42" w:rsidR="00D02B04" w:rsidRDefault="00D02B04" w:rsidP="00CF3E27">
      <w:pPr>
        <w:widowControl w:val="0"/>
        <w:tabs>
          <w:tab w:val="left" w:pos="6300"/>
        </w:tabs>
        <w:autoSpaceDE w:val="0"/>
        <w:autoSpaceDN w:val="0"/>
        <w:adjustRightInd w:val="0"/>
        <w:rPr>
          <w:ins w:id="112" w:author="Rupal Mehta" w:date="2014-07-09T16:33:00Z"/>
          <w:rFonts w:ascii="Times New Roman" w:hAnsi="Times New Roman" w:cs="Times New Roman"/>
        </w:rPr>
        <w:pPrChange w:id="113" w:author="Rupal Mehta" w:date="2014-07-09T16:32:00Z">
          <w:pPr>
            <w:widowControl w:val="0"/>
            <w:autoSpaceDE w:val="0"/>
            <w:autoSpaceDN w:val="0"/>
            <w:adjustRightInd w:val="0"/>
            <w:ind w:left="1440"/>
          </w:pPr>
        </w:pPrChange>
      </w:pPr>
      <w:ins w:id="114" w:author="Rupal Mehta" w:date="2014-07-09T16:27:00Z">
        <w:r>
          <w:rPr>
            <w:rFonts w:ascii="Times New Roman" w:hAnsi="Times New Roman" w:cs="Times New Roman"/>
          </w:rPr>
          <w:t xml:space="preserve">Deter </w:t>
        </w:r>
        <w:proofErr w:type="spellStart"/>
        <w:r>
          <w:rPr>
            <w:rFonts w:ascii="Times New Roman" w:hAnsi="Times New Roman" w:cs="Times New Roman"/>
          </w:rPr>
          <w:t>vs</w:t>
        </w:r>
        <w:proofErr w:type="spellEnd"/>
        <w:r>
          <w:rPr>
            <w:rFonts w:ascii="Times New Roman" w:hAnsi="Times New Roman" w:cs="Times New Roman"/>
          </w:rPr>
          <w:t xml:space="preserve"> compel change in behavior.</w:t>
        </w:r>
      </w:ins>
    </w:p>
    <w:p w14:paraId="3AA468E9" w14:textId="77777777" w:rsidR="00F2544C" w:rsidRDefault="00F2544C" w:rsidP="00CF3E27">
      <w:pPr>
        <w:widowControl w:val="0"/>
        <w:tabs>
          <w:tab w:val="left" w:pos="6300"/>
        </w:tabs>
        <w:autoSpaceDE w:val="0"/>
        <w:autoSpaceDN w:val="0"/>
        <w:adjustRightInd w:val="0"/>
        <w:rPr>
          <w:ins w:id="115" w:author="Rupal Mehta" w:date="2014-07-09T16:33:00Z"/>
          <w:rFonts w:ascii="Times New Roman" w:hAnsi="Times New Roman" w:cs="Times New Roman"/>
        </w:rPr>
        <w:pPrChange w:id="116" w:author="Rupal Mehta" w:date="2014-07-09T16:32:00Z">
          <w:pPr>
            <w:widowControl w:val="0"/>
            <w:autoSpaceDE w:val="0"/>
            <w:autoSpaceDN w:val="0"/>
            <w:adjustRightInd w:val="0"/>
            <w:ind w:left="1440"/>
          </w:pPr>
        </w:pPrChange>
      </w:pPr>
    </w:p>
    <w:p w14:paraId="50598AAF" w14:textId="6EC578DB" w:rsidR="00F2544C" w:rsidRDefault="00F2544C" w:rsidP="00CF3E27">
      <w:pPr>
        <w:widowControl w:val="0"/>
        <w:tabs>
          <w:tab w:val="left" w:pos="6300"/>
        </w:tabs>
        <w:autoSpaceDE w:val="0"/>
        <w:autoSpaceDN w:val="0"/>
        <w:adjustRightInd w:val="0"/>
        <w:rPr>
          <w:ins w:id="117" w:author="Rupal Mehta" w:date="2014-07-09T16:33:00Z"/>
          <w:rFonts w:ascii="Times New Roman" w:hAnsi="Times New Roman" w:cs="Times New Roman"/>
        </w:rPr>
        <w:pPrChange w:id="118" w:author="Rupal Mehta" w:date="2014-07-09T16:32:00Z">
          <w:pPr>
            <w:widowControl w:val="0"/>
            <w:autoSpaceDE w:val="0"/>
            <w:autoSpaceDN w:val="0"/>
            <w:adjustRightInd w:val="0"/>
            <w:ind w:left="1440"/>
          </w:pPr>
        </w:pPrChange>
      </w:pPr>
      <w:ins w:id="119" w:author="Rupal Mehta" w:date="2014-07-09T16:33:00Z">
        <w:r>
          <w:rPr>
            <w:rFonts w:ascii="Times New Roman" w:hAnsi="Times New Roman" w:cs="Times New Roman"/>
          </w:rPr>
          <w:t>Both advertised how they were going to get down to 1500.</w:t>
        </w:r>
      </w:ins>
    </w:p>
    <w:p w14:paraId="162A45D3" w14:textId="77777777" w:rsidR="00F2544C" w:rsidRDefault="00F2544C" w:rsidP="00CF3E27">
      <w:pPr>
        <w:widowControl w:val="0"/>
        <w:tabs>
          <w:tab w:val="left" w:pos="6300"/>
        </w:tabs>
        <w:autoSpaceDE w:val="0"/>
        <w:autoSpaceDN w:val="0"/>
        <w:adjustRightInd w:val="0"/>
        <w:rPr>
          <w:ins w:id="120" w:author="Rupal Mehta" w:date="2014-07-09T16:33:00Z"/>
          <w:rFonts w:ascii="Times New Roman" w:hAnsi="Times New Roman" w:cs="Times New Roman"/>
        </w:rPr>
        <w:pPrChange w:id="121" w:author="Rupal Mehta" w:date="2014-07-09T16:32:00Z">
          <w:pPr>
            <w:widowControl w:val="0"/>
            <w:autoSpaceDE w:val="0"/>
            <w:autoSpaceDN w:val="0"/>
            <w:adjustRightInd w:val="0"/>
            <w:ind w:left="1440"/>
          </w:pPr>
        </w:pPrChange>
      </w:pPr>
    </w:p>
    <w:p w14:paraId="28BA5528" w14:textId="242AC16D" w:rsidR="00F2544C" w:rsidRDefault="00F2544C" w:rsidP="00CF3E27">
      <w:pPr>
        <w:widowControl w:val="0"/>
        <w:tabs>
          <w:tab w:val="left" w:pos="6300"/>
        </w:tabs>
        <w:autoSpaceDE w:val="0"/>
        <w:autoSpaceDN w:val="0"/>
        <w:adjustRightInd w:val="0"/>
        <w:rPr>
          <w:ins w:id="122" w:author="Rupal Mehta" w:date="2014-07-09T16:34:00Z"/>
          <w:rFonts w:ascii="Times New Roman" w:hAnsi="Times New Roman" w:cs="Times New Roman"/>
        </w:rPr>
        <w:pPrChange w:id="123" w:author="Rupal Mehta" w:date="2014-07-09T16:32:00Z">
          <w:pPr>
            <w:widowControl w:val="0"/>
            <w:autoSpaceDE w:val="0"/>
            <w:autoSpaceDN w:val="0"/>
            <w:adjustRightInd w:val="0"/>
            <w:ind w:left="1440"/>
          </w:pPr>
        </w:pPrChange>
      </w:pPr>
      <w:ins w:id="124" w:author="Rupal Mehta" w:date="2014-07-09T16:33:00Z">
        <w:r>
          <w:rPr>
            <w:rFonts w:ascii="Times New Roman" w:hAnsi="Times New Roman" w:cs="Times New Roman"/>
          </w:rPr>
          <w:t xml:space="preserve">How does force structure change if we’re going for </w:t>
        </w:r>
        <w:proofErr w:type="spellStart"/>
        <w:r>
          <w:rPr>
            <w:rFonts w:ascii="Times New Roman" w:hAnsi="Times New Roman" w:cs="Times New Roman"/>
          </w:rPr>
          <w:t>compellence</w:t>
        </w:r>
        <w:proofErr w:type="spellEnd"/>
        <w:r>
          <w:rPr>
            <w:rFonts w:ascii="Times New Roman" w:hAnsi="Times New Roman" w:cs="Times New Roman"/>
          </w:rPr>
          <w:t xml:space="preserve"> versus deterrence.</w:t>
        </w:r>
      </w:ins>
    </w:p>
    <w:p w14:paraId="3287458D" w14:textId="45E6BACB" w:rsidR="004B3AF9" w:rsidRDefault="004B3AF9" w:rsidP="00CF3E27">
      <w:pPr>
        <w:widowControl w:val="0"/>
        <w:tabs>
          <w:tab w:val="left" w:pos="6300"/>
        </w:tabs>
        <w:autoSpaceDE w:val="0"/>
        <w:autoSpaceDN w:val="0"/>
        <w:adjustRightInd w:val="0"/>
        <w:rPr>
          <w:ins w:id="125" w:author="Rupal Mehta" w:date="2014-07-09T16:34:00Z"/>
          <w:rFonts w:ascii="Times New Roman" w:hAnsi="Times New Roman" w:cs="Times New Roman"/>
        </w:rPr>
        <w:pPrChange w:id="126" w:author="Rupal Mehta" w:date="2014-07-09T16:32:00Z">
          <w:pPr>
            <w:widowControl w:val="0"/>
            <w:autoSpaceDE w:val="0"/>
            <w:autoSpaceDN w:val="0"/>
            <w:adjustRightInd w:val="0"/>
            <w:ind w:left="1440"/>
          </w:pPr>
        </w:pPrChange>
      </w:pPr>
      <w:proofErr w:type="gramStart"/>
      <w:ins w:id="127" w:author="Rupal Mehta" w:date="2014-07-09T16:34:00Z">
        <w:r>
          <w:rPr>
            <w:rFonts w:ascii="Times New Roman" w:hAnsi="Times New Roman" w:cs="Times New Roman"/>
          </w:rPr>
          <w:t>Same</w:t>
        </w:r>
        <w:proofErr w:type="gramEnd"/>
        <w:r>
          <w:rPr>
            <w:rFonts w:ascii="Times New Roman" w:hAnsi="Times New Roman" w:cs="Times New Roman"/>
          </w:rPr>
          <w:t xml:space="preserve"> can be said for CDD.</w:t>
        </w:r>
      </w:ins>
    </w:p>
    <w:p w14:paraId="23210C6F" w14:textId="77777777" w:rsidR="004B3AF9" w:rsidRDefault="004B3AF9" w:rsidP="00CF3E27">
      <w:pPr>
        <w:widowControl w:val="0"/>
        <w:tabs>
          <w:tab w:val="left" w:pos="6300"/>
        </w:tabs>
        <w:autoSpaceDE w:val="0"/>
        <w:autoSpaceDN w:val="0"/>
        <w:adjustRightInd w:val="0"/>
        <w:rPr>
          <w:ins w:id="128" w:author="Rupal Mehta" w:date="2014-07-09T16:34:00Z"/>
          <w:rFonts w:ascii="Times New Roman" w:hAnsi="Times New Roman" w:cs="Times New Roman"/>
        </w:rPr>
        <w:pPrChange w:id="129" w:author="Rupal Mehta" w:date="2014-07-09T16:32:00Z">
          <w:pPr>
            <w:widowControl w:val="0"/>
            <w:autoSpaceDE w:val="0"/>
            <w:autoSpaceDN w:val="0"/>
            <w:adjustRightInd w:val="0"/>
            <w:ind w:left="1440"/>
          </w:pPr>
        </w:pPrChange>
      </w:pPr>
    </w:p>
    <w:p w14:paraId="3F98C7A0" w14:textId="4184573A" w:rsidR="004B3AF9" w:rsidRDefault="004B3AF9" w:rsidP="00CF3E27">
      <w:pPr>
        <w:widowControl w:val="0"/>
        <w:tabs>
          <w:tab w:val="left" w:pos="6300"/>
        </w:tabs>
        <w:autoSpaceDE w:val="0"/>
        <w:autoSpaceDN w:val="0"/>
        <w:adjustRightInd w:val="0"/>
        <w:rPr>
          <w:ins w:id="130" w:author="Rupal Mehta" w:date="2014-07-09T16:34:00Z"/>
          <w:rFonts w:ascii="Times New Roman" w:hAnsi="Times New Roman" w:cs="Times New Roman"/>
        </w:rPr>
        <w:pPrChange w:id="131" w:author="Rupal Mehta" w:date="2014-07-09T16:32:00Z">
          <w:pPr>
            <w:widowControl w:val="0"/>
            <w:autoSpaceDE w:val="0"/>
            <w:autoSpaceDN w:val="0"/>
            <w:adjustRightInd w:val="0"/>
            <w:ind w:left="1440"/>
          </w:pPr>
        </w:pPrChange>
      </w:pPr>
      <w:ins w:id="132" w:author="Rupal Mehta" w:date="2014-07-09T16:34:00Z">
        <w:r>
          <w:rPr>
            <w:rFonts w:ascii="Times New Roman" w:hAnsi="Times New Roman" w:cs="Times New Roman"/>
          </w:rPr>
          <w:t xml:space="preserve">Are going to work better if explicit objective is deter versus compel.   May escalate beyond initial point of </w:t>
        </w:r>
        <w:proofErr w:type="spellStart"/>
        <w:r>
          <w:rPr>
            <w:rFonts w:ascii="Times New Roman" w:hAnsi="Times New Roman" w:cs="Times New Roman"/>
          </w:rPr>
          <w:t>compellence</w:t>
        </w:r>
        <w:proofErr w:type="spellEnd"/>
        <w:r>
          <w:rPr>
            <w:rFonts w:ascii="Times New Roman" w:hAnsi="Times New Roman" w:cs="Times New Roman"/>
          </w:rPr>
          <w:t>.</w:t>
        </w:r>
      </w:ins>
    </w:p>
    <w:p w14:paraId="758319DE" w14:textId="77777777" w:rsidR="004B3AF9" w:rsidRDefault="004B3AF9" w:rsidP="00CF3E27">
      <w:pPr>
        <w:widowControl w:val="0"/>
        <w:tabs>
          <w:tab w:val="left" w:pos="6300"/>
        </w:tabs>
        <w:autoSpaceDE w:val="0"/>
        <w:autoSpaceDN w:val="0"/>
        <w:adjustRightInd w:val="0"/>
        <w:rPr>
          <w:ins w:id="133" w:author="Rupal Mehta" w:date="2014-07-09T16:34:00Z"/>
          <w:rFonts w:ascii="Times New Roman" w:hAnsi="Times New Roman" w:cs="Times New Roman"/>
        </w:rPr>
        <w:pPrChange w:id="134" w:author="Rupal Mehta" w:date="2014-07-09T16:32:00Z">
          <w:pPr>
            <w:widowControl w:val="0"/>
            <w:autoSpaceDE w:val="0"/>
            <w:autoSpaceDN w:val="0"/>
            <w:adjustRightInd w:val="0"/>
            <w:ind w:left="1440"/>
          </w:pPr>
        </w:pPrChange>
      </w:pPr>
    </w:p>
    <w:p w14:paraId="0D133666" w14:textId="77777777" w:rsidR="004B3AF9" w:rsidRDefault="004B3AF9" w:rsidP="00CF3E27">
      <w:pPr>
        <w:widowControl w:val="0"/>
        <w:tabs>
          <w:tab w:val="left" w:pos="6300"/>
        </w:tabs>
        <w:autoSpaceDE w:val="0"/>
        <w:autoSpaceDN w:val="0"/>
        <w:adjustRightInd w:val="0"/>
        <w:rPr>
          <w:ins w:id="135" w:author="Rupal Mehta" w:date="2014-07-09T16:34:00Z"/>
          <w:rFonts w:ascii="Times New Roman" w:hAnsi="Times New Roman" w:cs="Times New Roman"/>
        </w:rPr>
        <w:pPrChange w:id="136" w:author="Rupal Mehta" w:date="2014-07-09T16:32:00Z">
          <w:pPr>
            <w:widowControl w:val="0"/>
            <w:autoSpaceDE w:val="0"/>
            <w:autoSpaceDN w:val="0"/>
            <w:adjustRightInd w:val="0"/>
            <w:ind w:left="1440"/>
          </w:pPr>
        </w:pPrChange>
      </w:pPr>
      <w:bookmarkStart w:id="137" w:name="_GoBack"/>
      <w:bookmarkEnd w:id="137"/>
    </w:p>
    <w:p w14:paraId="0A83F5A9" w14:textId="77777777" w:rsidR="004B3AF9" w:rsidRPr="00C30255" w:rsidRDefault="004B3AF9" w:rsidP="00CF3E27">
      <w:pPr>
        <w:widowControl w:val="0"/>
        <w:tabs>
          <w:tab w:val="left" w:pos="6300"/>
        </w:tabs>
        <w:autoSpaceDE w:val="0"/>
        <w:autoSpaceDN w:val="0"/>
        <w:adjustRightInd w:val="0"/>
        <w:rPr>
          <w:rFonts w:ascii="Times New Roman" w:hAnsi="Times New Roman" w:cs="Times New Roman"/>
        </w:rPr>
        <w:pPrChange w:id="138" w:author="Rupal Mehta" w:date="2014-07-09T16:32:00Z">
          <w:pPr>
            <w:widowControl w:val="0"/>
            <w:autoSpaceDE w:val="0"/>
            <w:autoSpaceDN w:val="0"/>
            <w:adjustRightInd w:val="0"/>
            <w:ind w:left="1440"/>
          </w:pPr>
        </w:pPrChange>
      </w:pPr>
    </w:p>
    <w:sectPr w:rsidR="004B3AF9" w:rsidRPr="00C30255" w:rsidSect="002D1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DDB"/>
    <w:rsid w:val="000311E9"/>
    <w:rsid w:val="0004371F"/>
    <w:rsid w:val="000A0140"/>
    <w:rsid w:val="000A3F7A"/>
    <w:rsid w:val="000A7E4C"/>
    <w:rsid w:val="000E39FF"/>
    <w:rsid w:val="001141A9"/>
    <w:rsid w:val="00264830"/>
    <w:rsid w:val="00294F54"/>
    <w:rsid w:val="002A2D14"/>
    <w:rsid w:val="002D10BD"/>
    <w:rsid w:val="00307501"/>
    <w:rsid w:val="003531E2"/>
    <w:rsid w:val="00363B72"/>
    <w:rsid w:val="003B01FB"/>
    <w:rsid w:val="003C6757"/>
    <w:rsid w:val="00430564"/>
    <w:rsid w:val="00451EBF"/>
    <w:rsid w:val="0045419E"/>
    <w:rsid w:val="00475665"/>
    <w:rsid w:val="00490B7A"/>
    <w:rsid w:val="004B3AF9"/>
    <w:rsid w:val="00503627"/>
    <w:rsid w:val="005211DF"/>
    <w:rsid w:val="005C5D88"/>
    <w:rsid w:val="0064742A"/>
    <w:rsid w:val="00655AB4"/>
    <w:rsid w:val="006B4138"/>
    <w:rsid w:val="006C4078"/>
    <w:rsid w:val="006F71BF"/>
    <w:rsid w:val="00713AA3"/>
    <w:rsid w:val="00714185"/>
    <w:rsid w:val="007142E9"/>
    <w:rsid w:val="007310FC"/>
    <w:rsid w:val="00745B34"/>
    <w:rsid w:val="007617A1"/>
    <w:rsid w:val="00770815"/>
    <w:rsid w:val="00776A3C"/>
    <w:rsid w:val="00777A82"/>
    <w:rsid w:val="0078207B"/>
    <w:rsid w:val="00782090"/>
    <w:rsid w:val="00823E2D"/>
    <w:rsid w:val="008D1D6C"/>
    <w:rsid w:val="00941BB9"/>
    <w:rsid w:val="00972E5E"/>
    <w:rsid w:val="00A17B17"/>
    <w:rsid w:val="00A374F0"/>
    <w:rsid w:val="00AA588E"/>
    <w:rsid w:val="00AB0C44"/>
    <w:rsid w:val="00B64F94"/>
    <w:rsid w:val="00B82DDB"/>
    <w:rsid w:val="00B94CA6"/>
    <w:rsid w:val="00BF0A0F"/>
    <w:rsid w:val="00C112F6"/>
    <w:rsid w:val="00C15D03"/>
    <w:rsid w:val="00C30255"/>
    <w:rsid w:val="00C56AF0"/>
    <w:rsid w:val="00CC0326"/>
    <w:rsid w:val="00CF06D0"/>
    <w:rsid w:val="00CF3E27"/>
    <w:rsid w:val="00CF5C10"/>
    <w:rsid w:val="00D02B04"/>
    <w:rsid w:val="00D0442B"/>
    <w:rsid w:val="00D14850"/>
    <w:rsid w:val="00D2737F"/>
    <w:rsid w:val="00D60DDB"/>
    <w:rsid w:val="00D774E0"/>
    <w:rsid w:val="00D913D5"/>
    <w:rsid w:val="00E01251"/>
    <w:rsid w:val="00E34FCD"/>
    <w:rsid w:val="00E72030"/>
    <w:rsid w:val="00ED3BE5"/>
    <w:rsid w:val="00ED56AA"/>
    <w:rsid w:val="00ED75BE"/>
    <w:rsid w:val="00F07F78"/>
    <w:rsid w:val="00F2544C"/>
    <w:rsid w:val="00F437F2"/>
    <w:rsid w:val="00F72FAC"/>
    <w:rsid w:val="00F82ADF"/>
    <w:rsid w:val="00FC5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0928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C44"/>
    <w:rPr>
      <w:color w:val="0000FF" w:themeColor="hyperlink"/>
      <w:u w:val="single"/>
    </w:rPr>
  </w:style>
  <w:style w:type="paragraph" w:styleId="BalloonText">
    <w:name w:val="Balloon Text"/>
    <w:basedOn w:val="Normal"/>
    <w:link w:val="BalloonTextChar"/>
    <w:uiPriority w:val="99"/>
    <w:semiHidden/>
    <w:unhideWhenUsed/>
    <w:rsid w:val="007142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2E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C44"/>
    <w:rPr>
      <w:color w:val="0000FF" w:themeColor="hyperlink"/>
      <w:u w:val="single"/>
    </w:rPr>
  </w:style>
  <w:style w:type="paragraph" w:styleId="BalloonText">
    <w:name w:val="Balloon Text"/>
    <w:basedOn w:val="Normal"/>
    <w:link w:val="BalloonTextChar"/>
    <w:uiPriority w:val="99"/>
    <w:semiHidden/>
    <w:unhideWhenUsed/>
    <w:rsid w:val="007142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2E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1131</Words>
  <Characters>6266</Characters>
  <Application>Microsoft Macintosh Word</Application>
  <DocSecurity>0</DocSecurity>
  <Lines>116</Lines>
  <Paragraphs>27</Paragraphs>
  <ScaleCrop>false</ScaleCrop>
  <Company/>
  <LinksUpToDate>false</LinksUpToDate>
  <CharactersWithSpaces>7370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Mehta</dc:creator>
  <cp:keywords/>
  <dc:description/>
  <cp:lastModifiedBy>Rupal Mehta</cp:lastModifiedBy>
  <cp:revision>14</cp:revision>
  <dcterms:created xsi:type="dcterms:W3CDTF">2014-07-08T19:32:00Z</dcterms:created>
  <dcterms:modified xsi:type="dcterms:W3CDTF">2014-07-09T23:37:00Z</dcterms:modified>
</cp:coreProperties>
</file>