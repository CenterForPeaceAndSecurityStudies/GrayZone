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098C0" w14:textId="77777777" w:rsidR="0089395D" w:rsidRPr="00C37E8F" w:rsidRDefault="007D25ED">
      <w:pPr>
        <w:pStyle w:val="Articletitle"/>
        <w:rPr>
          <w:lang w:val="en-US"/>
          <w:rPrChange w:id="0" w:author="Jon Lindsay" w:date="2020-02-04T23:09:00Z">
            <w:rPr/>
          </w:rPrChange>
        </w:rPr>
      </w:pPr>
      <w:r w:rsidRPr="00C37E8F">
        <w:rPr>
          <w:lang w:val="en-US"/>
          <w:rPrChange w:id="1" w:author="Jon Lindsay" w:date="2020-02-04T23:09:00Z">
            <w:rPr/>
          </w:rPrChange>
        </w:rPr>
        <w:t>After Deterrence: Explaining Conflict Short of War</w:t>
      </w:r>
    </w:p>
    <w:p w14:paraId="57B0DC4F" w14:textId="77777777" w:rsidR="0089395D" w:rsidRPr="00C37E8F" w:rsidRDefault="007D25ED">
      <w:pPr>
        <w:pStyle w:val="Receiveddates"/>
        <w:rPr>
          <w:lang w:val="en-US"/>
          <w:rPrChange w:id="2" w:author="Jon Lindsay" w:date="2020-02-04T23:09:00Z">
            <w:rPr/>
          </w:rPrChange>
        </w:rPr>
      </w:pPr>
      <w:del w:id="3" w:author="Jon Lindsay" w:date="2020-02-04T16:51:00Z">
        <w:r w:rsidRPr="00C37E8F" w:rsidDel="006F3C90">
          <w:rPr>
            <w:lang w:val="en-US"/>
            <w:rPrChange w:id="4" w:author="Jon Lindsay" w:date="2020-02-04T23:09:00Z">
              <w:rPr/>
            </w:rPrChange>
          </w:rPr>
          <w:delText>December 2019</w:delText>
        </w:r>
      </w:del>
      <w:ins w:id="5" w:author="Jon Lindsay" w:date="2020-02-04T16:51:00Z">
        <w:r w:rsidR="006F3C90" w:rsidRPr="00C37E8F">
          <w:rPr>
            <w:lang w:val="en-US"/>
            <w:rPrChange w:id="6" w:author="Jon Lindsay" w:date="2020-02-04T23:09:00Z">
              <w:rPr/>
            </w:rPrChange>
          </w:rPr>
          <w:t>January 2020</w:t>
        </w:r>
      </w:ins>
    </w:p>
    <w:p w14:paraId="3700A561" w14:textId="21706951" w:rsidR="00DC2A3B" w:rsidRPr="00C37E8F" w:rsidRDefault="007D25ED" w:rsidP="00FC799D">
      <w:pPr>
        <w:pStyle w:val="Abstract"/>
        <w:rPr>
          <w:ins w:id="7" w:author="Jon Lindsay" w:date="2020-02-04T16:05:00Z"/>
          <w:lang w:val="en-US"/>
          <w:rPrChange w:id="8" w:author="Jon Lindsay" w:date="2020-02-04T23:09:00Z">
            <w:rPr>
              <w:ins w:id="9" w:author="Jon Lindsay" w:date="2020-02-04T16:05:00Z"/>
            </w:rPr>
          </w:rPrChange>
        </w:rPr>
      </w:pPr>
      <w:r w:rsidRPr="00C37E8F">
        <w:rPr>
          <w:lang w:val="en-US"/>
          <w:rPrChange w:id="10" w:author="Jon Lindsay" w:date="2020-02-04T23:09:00Z">
            <w:rPr/>
          </w:rPrChange>
        </w:rPr>
        <w:t xml:space="preserve">Russia’s intervention in Ukraine </w:t>
      </w:r>
      <w:del w:id="11" w:author="Jon Lindsay" w:date="2020-02-04T13:43:00Z">
        <w:r w:rsidRPr="00C37E8F" w:rsidDel="007D25ED">
          <w:rPr>
            <w:lang w:val="en-US"/>
            <w:rPrChange w:id="12" w:author="Jon Lindsay" w:date="2020-02-04T23:09:00Z">
              <w:rPr/>
            </w:rPrChange>
          </w:rPr>
          <w:delText xml:space="preserve">is </w:delText>
        </w:r>
      </w:del>
      <w:ins w:id="13" w:author="Jon Lindsay" w:date="2020-02-04T13:43:00Z">
        <w:r w:rsidRPr="00C37E8F">
          <w:rPr>
            <w:lang w:val="en-US"/>
            <w:rPrChange w:id="14" w:author="Jon Lindsay" w:date="2020-02-04T23:09:00Z">
              <w:rPr/>
            </w:rPrChange>
          </w:rPr>
          <w:t xml:space="preserve">has been </w:t>
        </w:r>
      </w:ins>
      <w:ins w:id="15" w:author="Jon Lindsay" w:date="2020-02-04T13:44:00Z">
        <w:r w:rsidRPr="00C37E8F">
          <w:rPr>
            <w:lang w:val="en-US"/>
            <w:rPrChange w:id="16" w:author="Jon Lindsay" w:date="2020-02-04T23:09:00Z">
              <w:rPr/>
            </w:rPrChange>
          </w:rPr>
          <w:t>described</w:t>
        </w:r>
      </w:ins>
      <w:ins w:id="17" w:author="Jon Lindsay" w:date="2020-02-04T13:43:00Z">
        <w:r w:rsidRPr="00C37E8F">
          <w:rPr>
            <w:lang w:val="en-US"/>
            <w:rPrChange w:id="18" w:author="Jon Lindsay" w:date="2020-02-04T23:09:00Z">
              <w:rPr/>
            </w:rPrChange>
          </w:rPr>
          <w:t xml:space="preserve"> as </w:t>
        </w:r>
      </w:ins>
      <w:r w:rsidRPr="00C37E8F">
        <w:rPr>
          <w:lang w:val="en-US"/>
          <w:rPrChange w:id="19" w:author="Jon Lindsay" w:date="2020-02-04T23:09:00Z">
            <w:rPr/>
          </w:rPrChange>
        </w:rPr>
        <w:t xml:space="preserve">a </w:t>
      </w:r>
      <w:del w:id="20" w:author="Jon Lindsay" w:date="2020-02-04T13:45:00Z">
        <w:r w:rsidRPr="00C37E8F" w:rsidDel="007D25ED">
          <w:rPr>
            <w:lang w:val="en-US"/>
            <w:rPrChange w:id="21" w:author="Jon Lindsay" w:date="2020-02-04T23:09:00Z">
              <w:rPr/>
            </w:rPrChange>
          </w:rPr>
          <w:delText xml:space="preserve">form of limited </w:delText>
        </w:r>
      </w:del>
      <w:r w:rsidRPr="00C37E8F">
        <w:rPr>
          <w:lang w:val="en-US"/>
          <w:rPrChange w:id="22" w:author="Jon Lindsay" w:date="2020-02-04T23:09:00Z">
            <w:rPr/>
          </w:rPrChange>
        </w:rPr>
        <w:t>conflict in the “gray zone” between peace and war</w:t>
      </w:r>
      <w:ins w:id="23" w:author="Jon Lindsay" w:date="2020-02-04T16:04:00Z">
        <w:r w:rsidR="00DC2A3B" w:rsidRPr="00C37E8F">
          <w:rPr>
            <w:lang w:val="en-US"/>
            <w:rPrChange w:id="24" w:author="Jon Lindsay" w:date="2020-02-04T23:09:00Z">
              <w:rPr/>
            </w:rPrChange>
          </w:rPr>
          <w:t>, prompting fears</w:t>
        </w:r>
      </w:ins>
      <w:ins w:id="25" w:author="Jon Lindsay" w:date="2020-02-04T16:05:00Z">
        <w:r w:rsidR="00DC2A3B" w:rsidRPr="00C37E8F">
          <w:rPr>
            <w:lang w:val="en-US"/>
            <w:rPrChange w:id="26" w:author="Jon Lindsay" w:date="2020-02-04T23:09:00Z">
              <w:rPr/>
            </w:rPrChange>
          </w:rPr>
          <w:t xml:space="preserve"> that Russia will use similar tools elsewhere</w:t>
        </w:r>
      </w:ins>
      <w:ins w:id="27" w:author="Jon Lindsay" w:date="2020-02-04T16:06:00Z">
        <w:r w:rsidR="00DC2A3B" w:rsidRPr="00C37E8F">
          <w:rPr>
            <w:lang w:val="en-US"/>
            <w:rPrChange w:id="28" w:author="Jon Lindsay" w:date="2020-02-04T23:09:00Z">
              <w:rPr/>
            </w:rPrChange>
          </w:rPr>
          <w:t xml:space="preserve"> to </w:t>
        </w:r>
      </w:ins>
      <w:ins w:id="29" w:author="Jon Lindsay" w:date="2020-02-05T08:11:00Z">
        <w:r w:rsidR="00AB7B3F">
          <w:rPr>
            <w:lang w:val="en-US"/>
          </w:rPr>
          <w:t>upend</w:t>
        </w:r>
      </w:ins>
      <w:ins w:id="30" w:author="Jon Lindsay" w:date="2020-02-04T23:10:00Z">
        <w:r w:rsidR="0017726A">
          <w:rPr>
            <w:lang w:val="en-US"/>
          </w:rPr>
          <w:t xml:space="preserve"> the liberal order</w:t>
        </w:r>
      </w:ins>
      <w:ins w:id="31" w:author="Jon Lindsay" w:date="2020-02-04T16:06:00Z">
        <w:r w:rsidR="00DC2A3B" w:rsidRPr="00C37E8F">
          <w:rPr>
            <w:lang w:val="en-US"/>
            <w:rPrChange w:id="32" w:author="Jon Lindsay" w:date="2020-02-04T23:09:00Z">
              <w:rPr/>
            </w:rPrChange>
          </w:rPr>
          <w:t xml:space="preserve">. </w:t>
        </w:r>
      </w:ins>
      <w:ins w:id="33" w:author="Jon Lindsay" w:date="2020-02-04T16:07:00Z">
        <w:r w:rsidR="00DC2A3B" w:rsidRPr="00C37E8F">
          <w:rPr>
            <w:lang w:val="en-US"/>
            <w:rPrChange w:id="34" w:author="Jon Lindsay" w:date="2020-02-04T23:09:00Z">
              <w:rPr/>
            </w:rPrChange>
          </w:rPr>
          <w:t xml:space="preserve">Under this conception, gray zone </w:t>
        </w:r>
      </w:ins>
      <w:ins w:id="35" w:author="Jon Lindsay" w:date="2020-02-04T16:52:00Z">
        <w:r w:rsidR="009D12C1" w:rsidRPr="00C37E8F">
          <w:rPr>
            <w:lang w:val="en-US"/>
            <w:rPrChange w:id="36" w:author="Jon Lindsay" w:date="2020-02-04T23:09:00Z">
              <w:rPr/>
            </w:rPrChange>
          </w:rPr>
          <w:t xml:space="preserve">conflict is </w:t>
        </w:r>
      </w:ins>
      <w:ins w:id="37" w:author="Jon Lindsay" w:date="2020-02-04T23:11:00Z">
        <w:r w:rsidR="0017726A">
          <w:rPr>
            <w:lang w:val="en-US"/>
          </w:rPr>
          <w:t xml:space="preserve">both </w:t>
        </w:r>
      </w:ins>
      <w:ins w:id="38" w:author="Jon Lindsay" w:date="2020-02-04T16:52:00Z">
        <w:r w:rsidR="009D12C1" w:rsidRPr="00C37E8F">
          <w:rPr>
            <w:lang w:val="en-US"/>
            <w:rPrChange w:id="39" w:author="Jon Lindsay" w:date="2020-02-04T23:09:00Z">
              <w:rPr/>
            </w:rPrChange>
          </w:rPr>
          <w:t>an</w:t>
        </w:r>
      </w:ins>
      <w:ins w:id="40" w:author="Jon Lindsay" w:date="2020-02-04T16:20:00Z">
        <w:r w:rsidR="00FC799D" w:rsidRPr="00C37E8F">
          <w:rPr>
            <w:lang w:val="en-US"/>
            <w:rPrChange w:id="41" w:author="Jon Lindsay" w:date="2020-02-04T23:09:00Z">
              <w:rPr/>
            </w:rPrChange>
          </w:rPr>
          <w:t xml:space="preserve"> </w:t>
        </w:r>
      </w:ins>
      <w:ins w:id="42" w:author="Jon Lindsay" w:date="2020-02-04T16:07:00Z">
        <w:r w:rsidR="00DC2A3B" w:rsidRPr="00C37E8F">
          <w:rPr>
            <w:lang w:val="en-US"/>
            <w:rPrChange w:id="43" w:author="Jon Lindsay" w:date="2020-02-04T23:09:00Z">
              <w:rPr/>
            </w:rPrChange>
          </w:rPr>
          <w:t>efficient and effective</w:t>
        </w:r>
      </w:ins>
      <w:ins w:id="44" w:author="Jon Lindsay" w:date="2020-02-04T16:08:00Z">
        <w:r w:rsidR="00DC2A3B" w:rsidRPr="00C37E8F">
          <w:rPr>
            <w:lang w:val="en-US"/>
            <w:rPrChange w:id="45" w:author="Jon Lindsay" w:date="2020-02-04T23:09:00Z">
              <w:rPr/>
            </w:rPrChange>
          </w:rPr>
          <w:t xml:space="preserve"> </w:t>
        </w:r>
      </w:ins>
      <w:ins w:id="46" w:author="Jon Lindsay" w:date="2020-02-04T23:11:00Z">
        <w:r w:rsidR="0017726A">
          <w:rPr>
            <w:lang w:val="en-US"/>
          </w:rPr>
          <w:t>way</w:t>
        </w:r>
      </w:ins>
      <w:ins w:id="47" w:author="Jon Lindsay" w:date="2020-02-04T16:20:00Z">
        <w:r w:rsidR="00FC799D" w:rsidRPr="00C37E8F">
          <w:rPr>
            <w:lang w:val="en-US"/>
            <w:rPrChange w:id="48" w:author="Jon Lindsay" w:date="2020-02-04T23:09:00Z">
              <w:rPr/>
            </w:rPrChange>
          </w:rPr>
          <w:t xml:space="preserve"> for revisionist</w:t>
        </w:r>
      </w:ins>
      <w:ins w:id="49" w:author="Jon Lindsay" w:date="2020-02-04T23:11:00Z">
        <w:r w:rsidR="0017726A">
          <w:rPr>
            <w:lang w:val="en-US"/>
          </w:rPr>
          <w:t xml:space="preserve">s </w:t>
        </w:r>
      </w:ins>
      <w:ins w:id="50" w:author="Jon Lindsay" w:date="2020-02-04T16:08:00Z">
        <w:r w:rsidR="00DC2A3B" w:rsidRPr="00C37E8F">
          <w:rPr>
            <w:lang w:val="en-US"/>
            <w:rPrChange w:id="51" w:author="Jon Lindsay" w:date="2020-02-04T23:09:00Z">
              <w:rPr/>
            </w:rPrChange>
          </w:rPr>
          <w:t>to undermine Western deterrence</w:t>
        </w:r>
      </w:ins>
      <w:ins w:id="52" w:author="Jon Lindsay" w:date="2020-02-04T16:07:00Z">
        <w:r w:rsidR="00DC2A3B" w:rsidRPr="00C37E8F">
          <w:rPr>
            <w:lang w:val="en-US"/>
            <w:rPrChange w:id="53" w:author="Jon Lindsay" w:date="2020-02-04T23:09:00Z">
              <w:rPr/>
            </w:rPrChange>
          </w:rPr>
          <w:t>.</w:t>
        </w:r>
      </w:ins>
      <w:ins w:id="54" w:author="Jon Lindsay" w:date="2020-02-04T16:23:00Z">
        <w:r w:rsidR="00FC799D" w:rsidRPr="00C37E8F">
          <w:rPr>
            <w:lang w:val="en-US"/>
            <w:rPrChange w:id="55" w:author="Jon Lindsay" w:date="2020-02-04T23:09:00Z">
              <w:rPr/>
            </w:rPrChange>
          </w:rPr>
          <w:t xml:space="preserve"> </w:t>
        </w:r>
      </w:ins>
      <w:ins w:id="56" w:author="Jon Lindsay" w:date="2020-02-04T16:48:00Z">
        <w:r w:rsidR="001A259A" w:rsidRPr="00C37E8F">
          <w:rPr>
            <w:lang w:val="en-US"/>
            <w:rPrChange w:id="57" w:author="Jon Lindsay" w:date="2020-02-04T23:09:00Z">
              <w:rPr/>
            </w:rPrChange>
          </w:rPr>
          <w:t>An</w:t>
        </w:r>
      </w:ins>
      <w:ins w:id="58" w:author="Jon Lindsay" w:date="2020-02-04T16:09:00Z">
        <w:r w:rsidR="00DC2A3B" w:rsidRPr="00C37E8F">
          <w:rPr>
            <w:lang w:val="en-US"/>
            <w:rPrChange w:id="59" w:author="Jon Lindsay" w:date="2020-02-04T23:09:00Z">
              <w:rPr/>
            </w:rPrChange>
          </w:rPr>
          <w:t xml:space="preserve"> alternative explanation</w:t>
        </w:r>
      </w:ins>
      <w:ins w:id="60" w:author="Jon Lindsay" w:date="2020-02-04T23:11:00Z">
        <w:r w:rsidR="0017726A">
          <w:rPr>
            <w:lang w:val="en-US"/>
          </w:rPr>
          <w:t xml:space="preserve"> </w:t>
        </w:r>
      </w:ins>
      <w:ins w:id="61" w:author="Jon Lindsay" w:date="2020-02-04T16:09:00Z">
        <w:r w:rsidR="00DC2A3B" w:rsidRPr="00C37E8F">
          <w:rPr>
            <w:lang w:val="en-US"/>
            <w:rPrChange w:id="62" w:author="Jon Lindsay" w:date="2020-02-04T23:09:00Z">
              <w:rPr/>
            </w:rPrChange>
          </w:rPr>
          <w:t xml:space="preserve">is that </w:t>
        </w:r>
      </w:ins>
      <w:ins w:id="63" w:author="Jon Lindsay" w:date="2020-02-04T16:12:00Z">
        <w:r w:rsidR="00DC2A3B" w:rsidRPr="00C37E8F">
          <w:rPr>
            <w:lang w:val="en-US"/>
            <w:rPrChange w:id="64" w:author="Jon Lindsay" w:date="2020-02-04T23:09:00Z">
              <w:rPr/>
            </w:rPrChange>
          </w:rPr>
          <w:t xml:space="preserve">the </w:t>
        </w:r>
      </w:ins>
      <w:ins w:id="65" w:author="Jon Lindsay" w:date="2020-02-05T08:11:00Z">
        <w:r w:rsidR="00AB7B3F">
          <w:rPr>
            <w:lang w:val="en-US"/>
          </w:rPr>
          <w:t xml:space="preserve">choice to use </w:t>
        </w:r>
      </w:ins>
      <w:ins w:id="66" w:author="Jon Lindsay" w:date="2020-02-04T16:12:00Z">
        <w:r w:rsidR="00DC2A3B" w:rsidRPr="00C37E8F">
          <w:rPr>
            <w:lang w:val="en-US"/>
            <w:rPrChange w:id="67" w:author="Jon Lindsay" w:date="2020-02-04T23:09:00Z">
              <w:rPr/>
            </w:rPrChange>
          </w:rPr>
          <w:t xml:space="preserve">limited means </w:t>
        </w:r>
      </w:ins>
      <w:ins w:id="68" w:author="Jon Lindsay" w:date="2020-02-05T08:11:00Z">
        <w:r w:rsidR="00AB7B3F">
          <w:rPr>
            <w:lang w:val="en-US"/>
          </w:rPr>
          <w:t>in</w:t>
        </w:r>
      </w:ins>
      <w:ins w:id="69" w:author="Jon Lindsay" w:date="2020-02-04T16:12:00Z">
        <w:r w:rsidR="00DC2A3B" w:rsidRPr="00C37E8F">
          <w:rPr>
            <w:lang w:val="en-US"/>
            <w:rPrChange w:id="70" w:author="Jon Lindsay" w:date="2020-02-04T23:09:00Z">
              <w:rPr/>
            </w:rPrChange>
          </w:rPr>
          <w:t xml:space="preserve"> </w:t>
        </w:r>
      </w:ins>
      <w:ins w:id="71" w:author="Jon Lindsay" w:date="2020-02-04T16:13:00Z">
        <w:r w:rsidR="00DC2A3B" w:rsidRPr="00C37E8F">
          <w:rPr>
            <w:lang w:val="en-US"/>
            <w:rPrChange w:id="72" w:author="Jon Lindsay" w:date="2020-02-04T23:09:00Z">
              <w:rPr/>
            </w:rPrChange>
          </w:rPr>
          <w:t xml:space="preserve">gray zone conflict </w:t>
        </w:r>
      </w:ins>
      <w:ins w:id="73" w:author="Jon Lindsay" w:date="2020-02-04T16:22:00Z">
        <w:r w:rsidR="00FC799D" w:rsidRPr="00C37E8F">
          <w:rPr>
            <w:lang w:val="en-US"/>
            <w:rPrChange w:id="74" w:author="Jon Lindsay" w:date="2020-02-04T23:09:00Z">
              <w:rPr/>
            </w:rPrChange>
          </w:rPr>
          <w:t>reflect</w:t>
        </w:r>
      </w:ins>
      <w:ins w:id="75" w:author="Jon Lindsay" w:date="2020-02-05T08:11:00Z">
        <w:r w:rsidR="00AB7B3F">
          <w:rPr>
            <w:lang w:val="en-US"/>
          </w:rPr>
          <w:t>s</w:t>
        </w:r>
      </w:ins>
      <w:ins w:id="76" w:author="Jon Lindsay" w:date="2020-02-04T16:13:00Z">
        <w:r w:rsidR="00DC2A3B" w:rsidRPr="00C37E8F">
          <w:rPr>
            <w:lang w:val="en-US"/>
            <w:rPrChange w:id="77" w:author="Jon Lindsay" w:date="2020-02-04T23:09:00Z">
              <w:rPr/>
            </w:rPrChange>
          </w:rPr>
          <w:t xml:space="preserve"> the limited resolve</w:t>
        </w:r>
      </w:ins>
      <w:ins w:id="78" w:author="Jon Lindsay" w:date="2020-02-04T16:14:00Z">
        <w:r w:rsidR="00DC2A3B" w:rsidRPr="00C37E8F">
          <w:rPr>
            <w:lang w:val="en-US"/>
            <w:rPrChange w:id="79" w:author="Jon Lindsay" w:date="2020-02-04T23:09:00Z">
              <w:rPr/>
            </w:rPrChange>
          </w:rPr>
          <w:t xml:space="preserve"> and interests of the actors involved.</w:t>
        </w:r>
        <w:r w:rsidR="00FC799D" w:rsidRPr="00C37E8F">
          <w:rPr>
            <w:lang w:val="en-US"/>
            <w:rPrChange w:id="80" w:author="Jon Lindsay" w:date="2020-02-04T23:09:00Z">
              <w:rPr/>
            </w:rPrChange>
          </w:rPr>
          <w:t xml:space="preserve"> </w:t>
        </w:r>
      </w:ins>
      <w:ins w:id="81" w:author="Jon Lindsay" w:date="2020-02-04T23:11:00Z">
        <w:r w:rsidR="0017726A">
          <w:rPr>
            <w:lang w:val="en-US"/>
          </w:rPr>
          <w:t>Drawing on</w:t>
        </w:r>
        <w:r w:rsidR="0017726A" w:rsidRPr="00750356">
          <w:rPr>
            <w:lang w:val="en-US"/>
          </w:rPr>
          <w:t xml:space="preserve"> the literature on deterrence and limited war, </w:t>
        </w:r>
        <w:r w:rsidR="0017726A">
          <w:rPr>
            <w:lang w:val="en-US"/>
          </w:rPr>
          <w:t>w</w:t>
        </w:r>
      </w:ins>
      <w:ins w:id="82" w:author="Jon Lindsay" w:date="2020-02-04T16:49:00Z">
        <w:r w:rsidR="001A259A" w:rsidRPr="00C37E8F">
          <w:rPr>
            <w:lang w:val="en-US"/>
            <w:rPrChange w:id="83" w:author="Jon Lindsay" w:date="2020-02-04T23:09:00Z">
              <w:rPr/>
            </w:rPrChange>
          </w:rPr>
          <w:t>e</w:t>
        </w:r>
      </w:ins>
      <w:ins w:id="84" w:author="Jon Lindsay" w:date="2020-02-04T16:51:00Z">
        <w:r w:rsidR="001A259A" w:rsidRPr="00C37E8F">
          <w:rPr>
            <w:lang w:val="en-US"/>
            <w:rPrChange w:id="85" w:author="Jon Lindsay" w:date="2020-02-04T23:09:00Z">
              <w:rPr/>
            </w:rPrChange>
          </w:rPr>
          <w:t xml:space="preserve"> </w:t>
        </w:r>
      </w:ins>
      <w:ins w:id="86" w:author="Jon Lindsay" w:date="2020-02-04T16:26:00Z">
        <w:r w:rsidR="008061D6" w:rsidRPr="00C37E8F">
          <w:rPr>
            <w:lang w:val="en-US"/>
            <w:rPrChange w:id="87" w:author="Jon Lindsay" w:date="2020-02-04T23:09:00Z">
              <w:rPr/>
            </w:rPrChange>
          </w:rPr>
          <w:t xml:space="preserve">hypothesize that the scope and intensity of revisionist conflict </w:t>
        </w:r>
      </w:ins>
      <w:ins w:id="88" w:author="Jon Lindsay" w:date="2020-02-04T16:52:00Z">
        <w:r w:rsidR="009D12C1" w:rsidRPr="00C37E8F">
          <w:rPr>
            <w:lang w:val="en-US"/>
            <w:rPrChange w:id="89" w:author="Jon Lindsay" w:date="2020-02-04T23:09:00Z">
              <w:rPr/>
            </w:rPrChange>
          </w:rPr>
          <w:t>should</w:t>
        </w:r>
      </w:ins>
      <w:ins w:id="90" w:author="Jon Lindsay" w:date="2020-02-04T16:26:00Z">
        <w:r w:rsidR="008061D6" w:rsidRPr="00C37E8F">
          <w:rPr>
            <w:lang w:val="en-US"/>
            <w:rPrChange w:id="91" w:author="Jon Lindsay" w:date="2020-02-04T23:09:00Z">
              <w:rPr/>
            </w:rPrChange>
          </w:rPr>
          <w:t xml:space="preserve"> vary with the resolve of the </w:t>
        </w:r>
      </w:ins>
      <w:ins w:id="92" w:author="Jon Lindsay" w:date="2020-02-04T16:27:00Z">
        <w:r w:rsidR="008061D6" w:rsidRPr="00C37E8F">
          <w:rPr>
            <w:lang w:val="en-US"/>
            <w:rPrChange w:id="93" w:author="Jon Lindsay" w:date="2020-02-04T23:09:00Z">
              <w:rPr/>
            </w:rPrChange>
          </w:rPr>
          <w:t>revisionist and inversely with the credibility of deterrence.</w:t>
        </w:r>
      </w:ins>
      <w:ins w:id="94" w:author="Jon Lindsay" w:date="2020-02-04T16:36:00Z">
        <w:r w:rsidR="006D63D8" w:rsidRPr="00C37E8F">
          <w:rPr>
            <w:lang w:val="en-US"/>
            <w:rPrChange w:id="95" w:author="Jon Lindsay" w:date="2020-02-04T23:09:00Z">
              <w:rPr/>
            </w:rPrChange>
          </w:rPr>
          <w:t xml:space="preserve"> </w:t>
        </w:r>
      </w:ins>
      <w:ins w:id="96" w:author="Jon Lindsay" w:date="2020-02-04T16:39:00Z">
        <w:r w:rsidR="006D63D8" w:rsidRPr="00C37E8F">
          <w:rPr>
            <w:lang w:val="en-US"/>
            <w:rPrChange w:id="97" w:author="Jon Lindsay" w:date="2020-02-04T23:09:00Z">
              <w:rPr/>
            </w:rPrChange>
          </w:rPr>
          <w:t xml:space="preserve">This implies that highly resolved actors will be willing to forego efficiency to be effective while less resolved actors </w:t>
        </w:r>
      </w:ins>
      <w:ins w:id="98" w:author="Jon Lindsay" w:date="2020-02-05T12:38:00Z">
        <w:r w:rsidR="006E6566">
          <w:rPr>
            <w:lang w:val="en-US"/>
          </w:rPr>
          <w:t xml:space="preserve">will </w:t>
        </w:r>
      </w:ins>
      <w:ins w:id="99" w:author="Jon Lindsay" w:date="2020-02-05T12:39:00Z">
        <w:r w:rsidR="006E6566">
          <w:rPr>
            <w:lang w:val="en-US"/>
          </w:rPr>
          <w:t xml:space="preserve">only </w:t>
        </w:r>
      </w:ins>
      <w:ins w:id="100" w:author="Jon Lindsay" w:date="2020-02-05T12:38:00Z">
        <w:r w:rsidR="006E6566">
          <w:rPr>
            <w:lang w:val="en-US"/>
          </w:rPr>
          <w:t>engage in low-</w:t>
        </w:r>
      </w:ins>
      <w:ins w:id="101" w:author="Jon Lindsay" w:date="2020-02-05T12:39:00Z">
        <w:r w:rsidR="006E6566">
          <w:rPr>
            <w:lang w:val="en-US"/>
          </w:rPr>
          <w:t>cost aggression despite its ineffectiveness</w:t>
        </w:r>
      </w:ins>
      <w:ins w:id="102" w:author="Jon Lindsay" w:date="2020-02-04T16:39:00Z">
        <w:r w:rsidR="006D63D8" w:rsidRPr="00C37E8F">
          <w:rPr>
            <w:lang w:val="en-US"/>
            <w:rPrChange w:id="103" w:author="Jon Lindsay" w:date="2020-02-04T23:09:00Z">
              <w:rPr/>
            </w:rPrChange>
          </w:rPr>
          <w:t xml:space="preserve">. </w:t>
        </w:r>
      </w:ins>
      <w:ins w:id="104" w:author="Jon Lindsay" w:date="2020-02-04T16:27:00Z">
        <w:r w:rsidR="008061D6" w:rsidRPr="00C37E8F">
          <w:rPr>
            <w:lang w:val="en-US"/>
            <w:rPrChange w:id="105" w:author="Jon Lindsay" w:date="2020-02-04T23:09:00Z">
              <w:rPr/>
            </w:rPrChange>
          </w:rPr>
          <w:t xml:space="preserve">We find empirical support for </w:t>
        </w:r>
      </w:ins>
      <w:ins w:id="106" w:author="Jon Lindsay" w:date="2020-02-04T16:28:00Z">
        <w:r w:rsidR="008061D6" w:rsidRPr="00C37E8F">
          <w:rPr>
            <w:lang w:val="en-US"/>
            <w:rPrChange w:id="107" w:author="Jon Lindsay" w:date="2020-02-04T23:09:00Z">
              <w:rPr/>
            </w:rPrChange>
          </w:rPr>
          <w:t>this</w:t>
        </w:r>
      </w:ins>
      <w:ins w:id="108" w:author="Jon Lindsay" w:date="2020-02-04T16:27:00Z">
        <w:r w:rsidR="008061D6" w:rsidRPr="00C37E8F">
          <w:rPr>
            <w:lang w:val="en-US"/>
            <w:rPrChange w:id="109" w:author="Jon Lindsay" w:date="2020-02-04T23:09:00Z">
              <w:rPr/>
            </w:rPrChange>
          </w:rPr>
          <w:t xml:space="preserve"> hypothesis in qualitative and quantit</w:t>
        </w:r>
        <w:bookmarkStart w:id="110" w:name="_GoBack"/>
        <w:bookmarkEnd w:id="110"/>
        <w:r w:rsidR="008061D6" w:rsidRPr="00C37E8F">
          <w:rPr>
            <w:lang w:val="en-US"/>
            <w:rPrChange w:id="111" w:author="Jon Lindsay" w:date="2020-02-04T23:09:00Z">
              <w:rPr/>
            </w:rPrChange>
          </w:rPr>
          <w:t>ative data on Russian</w:t>
        </w:r>
      </w:ins>
      <w:ins w:id="112" w:author="Jon Lindsay" w:date="2020-02-04T16:28:00Z">
        <w:r w:rsidR="008061D6" w:rsidRPr="00C37E8F">
          <w:rPr>
            <w:lang w:val="en-US"/>
            <w:rPrChange w:id="113" w:author="Jon Lindsay" w:date="2020-02-04T23:09:00Z">
              <w:rPr/>
            </w:rPrChange>
          </w:rPr>
          <w:t xml:space="preserve"> </w:t>
        </w:r>
      </w:ins>
      <w:ins w:id="114" w:author="Jon Lindsay" w:date="2020-02-04T23:12:00Z">
        <w:r w:rsidR="0017726A">
          <w:rPr>
            <w:lang w:val="en-US"/>
          </w:rPr>
          <w:t>aggression</w:t>
        </w:r>
      </w:ins>
      <w:ins w:id="115" w:author="Jon Lindsay" w:date="2020-02-04T16:28:00Z">
        <w:r w:rsidR="008061D6" w:rsidRPr="00C37E8F">
          <w:rPr>
            <w:lang w:val="en-US"/>
            <w:rPrChange w:id="116" w:author="Jon Lindsay" w:date="2020-02-04T23:09:00Z">
              <w:rPr/>
            </w:rPrChange>
          </w:rPr>
          <w:t>.</w:t>
        </w:r>
      </w:ins>
      <w:ins w:id="117" w:author="Jon Lindsay" w:date="2020-02-04T16:38:00Z">
        <w:r w:rsidR="006D63D8" w:rsidRPr="00C37E8F">
          <w:rPr>
            <w:lang w:val="en-US"/>
            <w:rPrChange w:id="118" w:author="Jon Lindsay" w:date="2020-02-04T23:09:00Z">
              <w:rPr/>
            </w:rPrChange>
          </w:rPr>
          <w:t xml:space="preserve"> Russia </w:t>
        </w:r>
      </w:ins>
      <w:ins w:id="119" w:author="Jon Lindsay" w:date="2020-02-04T16:40:00Z">
        <w:r w:rsidR="006D63D8" w:rsidRPr="00C37E8F">
          <w:rPr>
            <w:lang w:val="en-US"/>
            <w:rPrChange w:id="120" w:author="Jon Lindsay" w:date="2020-02-04T23:09:00Z">
              <w:rPr/>
            </w:rPrChange>
          </w:rPr>
          <w:t>tends</w:t>
        </w:r>
      </w:ins>
      <w:ins w:id="121" w:author="Jon Lindsay" w:date="2020-02-04T16:38:00Z">
        <w:r w:rsidR="006D63D8" w:rsidRPr="00C37E8F">
          <w:rPr>
            <w:lang w:val="en-US"/>
            <w:rPrChange w:id="122" w:author="Jon Lindsay" w:date="2020-02-04T23:09:00Z">
              <w:rPr/>
            </w:rPrChange>
          </w:rPr>
          <w:t xml:space="preserve"> to use more</w:t>
        </w:r>
      </w:ins>
      <w:ins w:id="123" w:author="Jon Lindsay" w:date="2020-02-04T16:47:00Z">
        <w:r w:rsidR="001A259A" w:rsidRPr="00C37E8F">
          <w:rPr>
            <w:lang w:val="en-US"/>
            <w:rPrChange w:id="124" w:author="Jon Lindsay" w:date="2020-02-04T23:09:00Z">
              <w:rPr/>
            </w:rPrChange>
          </w:rPr>
          <w:t xml:space="preserve"> force</w:t>
        </w:r>
      </w:ins>
      <w:ins w:id="125" w:author="Jon Lindsay" w:date="2020-02-04T16:38:00Z">
        <w:r w:rsidR="006D63D8" w:rsidRPr="00C37E8F">
          <w:rPr>
            <w:lang w:val="en-US"/>
            <w:rPrChange w:id="126" w:author="Jon Lindsay" w:date="2020-02-04T23:09:00Z">
              <w:rPr/>
            </w:rPrChange>
          </w:rPr>
          <w:t xml:space="preserve"> in its near abroad while </w:t>
        </w:r>
      </w:ins>
      <w:ins w:id="127" w:author="Jon Lindsay" w:date="2020-02-04T16:39:00Z">
        <w:r w:rsidR="006D63D8" w:rsidRPr="00C37E8F">
          <w:rPr>
            <w:lang w:val="en-US"/>
            <w:rPrChange w:id="128" w:author="Jon Lindsay" w:date="2020-02-04T23:09:00Z">
              <w:rPr/>
            </w:rPrChange>
          </w:rPr>
          <w:t>exercising restraint further away.</w:t>
        </w:r>
      </w:ins>
      <w:ins w:id="129" w:author="Jon Lindsay" w:date="2020-02-04T16:41:00Z">
        <w:r w:rsidR="006D63D8" w:rsidRPr="00C37E8F">
          <w:rPr>
            <w:lang w:val="en-US"/>
            <w:rPrChange w:id="130" w:author="Jon Lindsay" w:date="2020-02-04T23:09:00Z">
              <w:rPr/>
            </w:rPrChange>
          </w:rPr>
          <w:t xml:space="preserve"> Because the credibility of Western deterrence varies by region and issue area, Russian responses to it vary too. </w:t>
        </w:r>
      </w:ins>
      <w:ins w:id="131" w:author="Jon Lindsay" w:date="2020-02-04T16:46:00Z">
        <w:r w:rsidR="001A259A" w:rsidRPr="00C37E8F">
          <w:rPr>
            <w:lang w:val="en-US"/>
            <w:rPrChange w:id="132" w:author="Jon Lindsay" w:date="2020-02-04T23:09:00Z">
              <w:rPr/>
            </w:rPrChange>
          </w:rPr>
          <w:t>G</w:t>
        </w:r>
      </w:ins>
      <w:ins w:id="133" w:author="Jon Lindsay" w:date="2020-02-04T16:30:00Z">
        <w:r w:rsidR="00AD3DFD" w:rsidRPr="00C37E8F">
          <w:rPr>
            <w:lang w:val="en-US"/>
            <w:rPrChange w:id="134" w:author="Jon Lindsay" w:date="2020-02-04T23:09:00Z">
              <w:rPr/>
            </w:rPrChange>
          </w:rPr>
          <w:t>ray zone conflict</w:t>
        </w:r>
      </w:ins>
      <w:ins w:id="135" w:author="Jon Lindsay" w:date="2020-02-04T16:47:00Z">
        <w:r w:rsidR="001A259A" w:rsidRPr="00C37E8F">
          <w:rPr>
            <w:lang w:val="en-US"/>
            <w:rPrChange w:id="136" w:author="Jon Lindsay" w:date="2020-02-04T23:09:00Z">
              <w:rPr/>
            </w:rPrChange>
          </w:rPr>
          <w:t xml:space="preserve">, </w:t>
        </w:r>
      </w:ins>
      <w:ins w:id="137" w:author="Jon Lindsay" w:date="2020-02-04T16:50:00Z">
        <w:r w:rsidR="001A259A" w:rsidRPr="00C37E8F">
          <w:rPr>
            <w:lang w:val="en-US"/>
            <w:rPrChange w:id="138" w:author="Jon Lindsay" w:date="2020-02-04T23:09:00Z">
              <w:rPr/>
            </w:rPrChange>
          </w:rPr>
          <w:t>so often</w:t>
        </w:r>
      </w:ins>
      <w:ins w:id="139" w:author="Jon Lindsay" w:date="2020-02-04T16:49:00Z">
        <w:r w:rsidR="001A259A" w:rsidRPr="00C37E8F">
          <w:rPr>
            <w:lang w:val="en-US"/>
            <w:rPrChange w:id="140" w:author="Jon Lindsay" w:date="2020-02-04T23:09:00Z">
              <w:rPr/>
            </w:rPrChange>
          </w:rPr>
          <w:t xml:space="preserve"> </w:t>
        </w:r>
      </w:ins>
      <w:ins w:id="141" w:author="Jon Lindsay" w:date="2020-02-04T16:50:00Z">
        <w:r w:rsidR="001A259A" w:rsidRPr="00C37E8F">
          <w:rPr>
            <w:lang w:val="en-US"/>
            <w:rPrChange w:id="142" w:author="Jon Lindsay" w:date="2020-02-04T23:09:00Z">
              <w:rPr/>
            </w:rPrChange>
          </w:rPr>
          <w:t>depicted</w:t>
        </w:r>
      </w:ins>
      <w:ins w:id="143" w:author="Jon Lindsay" w:date="2020-02-04T16:47:00Z">
        <w:r w:rsidR="001A259A" w:rsidRPr="00C37E8F">
          <w:rPr>
            <w:lang w:val="en-US"/>
            <w:rPrChange w:id="144" w:author="Jon Lindsay" w:date="2020-02-04T23:09:00Z">
              <w:rPr/>
            </w:rPrChange>
          </w:rPr>
          <w:t xml:space="preserve"> as </w:t>
        </w:r>
      </w:ins>
      <w:ins w:id="145" w:author="Jon Lindsay" w:date="2020-02-04T23:12:00Z">
        <w:r w:rsidR="0017726A">
          <w:rPr>
            <w:lang w:val="en-US"/>
          </w:rPr>
          <w:t xml:space="preserve">a failure of </w:t>
        </w:r>
      </w:ins>
      <w:ins w:id="146" w:author="Jon Lindsay" w:date="2020-02-04T16:47:00Z">
        <w:r w:rsidR="001A259A" w:rsidRPr="00C37E8F">
          <w:rPr>
            <w:lang w:val="en-US"/>
            <w:rPrChange w:id="147" w:author="Jon Lindsay" w:date="2020-02-04T23:09:00Z">
              <w:rPr/>
            </w:rPrChange>
          </w:rPr>
          <w:t>deterrence,</w:t>
        </w:r>
      </w:ins>
      <w:ins w:id="148" w:author="Jon Lindsay" w:date="2020-02-04T16:30:00Z">
        <w:r w:rsidR="00AD3DFD" w:rsidRPr="00C37E8F">
          <w:rPr>
            <w:lang w:val="en-US"/>
            <w:rPrChange w:id="149" w:author="Jon Lindsay" w:date="2020-02-04T23:09:00Z">
              <w:rPr/>
            </w:rPrChange>
          </w:rPr>
          <w:t xml:space="preserve"> is</w:t>
        </w:r>
      </w:ins>
      <w:ins w:id="150" w:author="Jon Lindsay" w:date="2020-02-04T16:47:00Z">
        <w:r w:rsidR="001A259A" w:rsidRPr="00C37E8F">
          <w:rPr>
            <w:lang w:val="en-US"/>
            <w:rPrChange w:id="151" w:author="Jon Lindsay" w:date="2020-02-04T23:09:00Z">
              <w:rPr/>
            </w:rPrChange>
          </w:rPr>
          <w:t xml:space="preserve"> </w:t>
        </w:r>
      </w:ins>
      <w:ins w:id="152" w:author="Jon Lindsay" w:date="2020-02-04T16:50:00Z">
        <w:r w:rsidR="001A259A" w:rsidRPr="00C37E8F">
          <w:rPr>
            <w:lang w:val="en-US"/>
            <w:rPrChange w:id="153" w:author="Jon Lindsay" w:date="2020-02-04T23:09:00Z">
              <w:rPr/>
            </w:rPrChange>
          </w:rPr>
          <w:t>in fact</w:t>
        </w:r>
      </w:ins>
      <w:ins w:id="154" w:author="Jon Lindsay" w:date="2020-02-04T16:30:00Z">
        <w:r w:rsidR="00AD3DFD" w:rsidRPr="00C37E8F">
          <w:rPr>
            <w:lang w:val="en-US"/>
            <w:rPrChange w:id="155" w:author="Jon Lindsay" w:date="2020-02-04T23:09:00Z">
              <w:rPr/>
            </w:rPrChange>
          </w:rPr>
          <w:t xml:space="preserve"> </w:t>
        </w:r>
      </w:ins>
      <w:ins w:id="156" w:author="Jon Lindsay" w:date="2020-02-04T16:31:00Z">
        <w:r w:rsidR="00AD3DFD" w:rsidRPr="00C37E8F">
          <w:rPr>
            <w:lang w:val="en-US"/>
            <w:rPrChange w:id="157" w:author="Jon Lindsay" w:date="2020-02-04T23:09:00Z">
              <w:rPr/>
            </w:rPrChange>
          </w:rPr>
          <w:t>symptomatic of deterrence success</w:t>
        </w:r>
      </w:ins>
      <w:ins w:id="158" w:author="Jon Lindsay" w:date="2020-02-04T16:35:00Z">
        <w:r w:rsidR="006D63D8" w:rsidRPr="00C37E8F">
          <w:rPr>
            <w:lang w:val="en-US"/>
            <w:rPrChange w:id="159" w:author="Jon Lindsay" w:date="2020-02-04T23:09:00Z">
              <w:rPr/>
            </w:rPrChange>
          </w:rPr>
          <w:t>.</w:t>
        </w:r>
      </w:ins>
      <w:del w:id="160" w:author="Jon Lindsay" w:date="2020-02-04T16:06:00Z">
        <w:r w:rsidRPr="00C37E8F" w:rsidDel="00DC2A3B">
          <w:rPr>
            <w:lang w:val="en-US"/>
            <w:rPrChange w:id="161" w:author="Jon Lindsay" w:date="2020-02-04T23:09:00Z">
              <w:rPr/>
            </w:rPrChange>
          </w:rPr>
          <w:delText>.</w:delText>
        </w:r>
      </w:del>
    </w:p>
    <w:p w14:paraId="2ED55C8C" w14:textId="77777777" w:rsidR="00DC2A3B" w:rsidRPr="00C37E8F" w:rsidRDefault="00DC2A3B">
      <w:pPr>
        <w:pStyle w:val="Abstract"/>
        <w:rPr>
          <w:ins w:id="162" w:author="Jon Lindsay" w:date="2020-02-04T16:05:00Z"/>
          <w:lang w:val="en-US"/>
          <w:rPrChange w:id="163" w:author="Jon Lindsay" w:date="2020-02-04T23:09:00Z">
            <w:rPr>
              <w:ins w:id="164" w:author="Jon Lindsay" w:date="2020-02-04T16:05:00Z"/>
            </w:rPr>
          </w:rPrChange>
        </w:rPr>
      </w:pPr>
    </w:p>
    <w:p w14:paraId="4A4C2653" w14:textId="77777777" w:rsidR="0089395D" w:rsidRPr="00C37E8F" w:rsidDel="001A259A" w:rsidRDefault="007D25ED">
      <w:pPr>
        <w:pStyle w:val="Abstract"/>
        <w:rPr>
          <w:del w:id="165" w:author="Jon Lindsay" w:date="2020-02-04T16:50:00Z"/>
          <w:lang w:val="en-US"/>
          <w:rPrChange w:id="166" w:author="Jon Lindsay" w:date="2020-02-04T23:09:00Z">
            <w:rPr>
              <w:del w:id="167" w:author="Jon Lindsay" w:date="2020-02-04T16:50:00Z"/>
            </w:rPr>
          </w:rPrChange>
        </w:rPr>
      </w:pPr>
      <w:del w:id="168" w:author="Jon Lindsay" w:date="2020-02-04T13:46:00Z">
        <w:r w:rsidRPr="00C37E8F" w:rsidDel="007D25ED">
          <w:rPr>
            <w:lang w:val="en-US"/>
            <w:rPrChange w:id="169" w:author="Jon Lindsay" w:date="2020-02-04T23:09:00Z">
              <w:rPr/>
            </w:rPrChange>
          </w:rPr>
          <w:delText xml:space="preserve"> Some wars are limited because at</w:delText>
        </w:r>
      </w:del>
      <w:del w:id="170" w:author="Jon Lindsay" w:date="2020-02-04T16:50:00Z">
        <w:r w:rsidRPr="00C37E8F" w:rsidDel="001A259A">
          <w:rPr>
            <w:lang w:val="en-US"/>
            <w:rPrChange w:id="171" w:author="Jon Lindsay" w:date="2020-02-04T23:09:00Z">
              <w:rPr/>
            </w:rPrChange>
          </w:rPr>
          <w:delText xml:space="preserve"> least one belligerent </w:delText>
        </w:r>
      </w:del>
      <w:del w:id="172" w:author="Jon Lindsay" w:date="2020-02-04T13:46:00Z">
        <w:r w:rsidRPr="00C37E8F" w:rsidDel="007D25ED">
          <w:rPr>
            <w:lang w:val="en-US"/>
            <w:rPrChange w:id="173" w:author="Jon Lindsay" w:date="2020-02-04T23:09:00Z">
              <w:rPr/>
            </w:rPrChange>
          </w:rPr>
          <w:delText xml:space="preserve">has </w:delText>
        </w:r>
      </w:del>
      <w:del w:id="174" w:author="Jon Lindsay" w:date="2020-02-04T13:54:00Z">
        <w:r w:rsidRPr="00C37E8F" w:rsidDel="00E80DAF">
          <w:rPr>
            <w:lang w:val="en-US"/>
            <w:rPrChange w:id="175" w:author="Jon Lindsay" w:date="2020-02-04T23:09:00Z">
              <w:rPr/>
            </w:rPrChange>
          </w:rPr>
          <w:delText xml:space="preserve">only </w:delText>
        </w:r>
      </w:del>
      <w:del w:id="176" w:author="Jon Lindsay" w:date="2020-02-04T16:50:00Z">
        <w:r w:rsidRPr="00C37E8F" w:rsidDel="001A259A">
          <w:rPr>
            <w:lang w:val="en-US"/>
            <w:rPrChange w:id="177" w:author="Jon Lindsay" w:date="2020-02-04T23:09:00Z">
              <w:rPr/>
            </w:rPrChange>
          </w:rPr>
          <w:delText>limited means</w:delText>
        </w:r>
      </w:del>
      <w:del w:id="178" w:author="Jon Lindsay" w:date="2020-02-04T16:04:00Z">
        <w:r w:rsidRPr="00C37E8F" w:rsidDel="00DC2A3B">
          <w:rPr>
            <w:lang w:val="en-US"/>
            <w:rPrChange w:id="179" w:author="Jon Lindsay" w:date="2020-02-04T23:09:00Z">
              <w:rPr/>
            </w:rPrChange>
          </w:rPr>
          <w:delText>. Gray zone conflict, by contrast, involves</w:delText>
        </w:r>
      </w:del>
      <w:del w:id="180" w:author="Jon Lindsay" w:date="2020-02-04T16:50:00Z">
        <w:r w:rsidRPr="00C37E8F" w:rsidDel="001A259A">
          <w:rPr>
            <w:lang w:val="en-US"/>
            <w:rPrChange w:id="181" w:author="Jon Lindsay" w:date="2020-02-04T23:09:00Z">
              <w:rPr/>
            </w:rPrChange>
          </w:rPr>
          <w:delText xml:space="preserve"> strong </w:delText>
        </w:r>
      </w:del>
      <w:del w:id="182" w:author="Jon Lindsay" w:date="2020-02-04T13:47:00Z">
        <w:r w:rsidRPr="00C37E8F" w:rsidDel="007D25ED">
          <w:rPr>
            <w:lang w:val="en-US"/>
            <w:rPrChange w:id="183" w:author="Jon Lindsay" w:date="2020-02-04T23:09:00Z">
              <w:rPr/>
            </w:rPrChange>
          </w:rPr>
          <w:delText>nation-states that have</w:delText>
        </w:r>
      </w:del>
      <w:del w:id="184" w:author="Jon Lindsay" w:date="2020-02-04T13:54:00Z">
        <w:r w:rsidRPr="00C37E8F" w:rsidDel="00E80DAF">
          <w:rPr>
            <w:lang w:val="en-US"/>
            <w:rPrChange w:id="185" w:author="Jon Lindsay" w:date="2020-02-04T23:09:00Z">
              <w:rPr/>
            </w:rPrChange>
          </w:rPr>
          <w:delText xml:space="preserve"> plenty of means but</w:delText>
        </w:r>
      </w:del>
      <w:del w:id="186" w:author="Jon Lindsay" w:date="2020-02-04T13:48:00Z">
        <w:r w:rsidRPr="00C37E8F" w:rsidDel="007D25ED">
          <w:rPr>
            <w:lang w:val="en-US"/>
            <w:rPrChange w:id="187" w:author="Jon Lindsay" w:date="2020-02-04T23:09:00Z">
              <w:rPr/>
            </w:rPrChange>
          </w:rPr>
          <w:delText xml:space="preserve"> </w:delText>
        </w:r>
      </w:del>
      <w:del w:id="188" w:author="Jon Lindsay" w:date="2020-02-04T16:50:00Z">
        <w:r w:rsidRPr="00C37E8F" w:rsidDel="001A259A">
          <w:rPr>
            <w:lang w:val="en-US"/>
            <w:rPrChange w:id="189" w:author="Jon Lindsay" w:date="2020-02-04T23:09:00Z">
              <w:rPr/>
            </w:rPrChange>
          </w:rPr>
          <w:delText>limited ends</w:delText>
        </w:r>
      </w:del>
      <w:del w:id="190" w:author="Jon Lindsay" w:date="2020-02-04T13:54:00Z">
        <w:r w:rsidRPr="00C37E8F" w:rsidDel="00E80DAF">
          <w:rPr>
            <w:lang w:val="en-US"/>
            <w:rPrChange w:id="191" w:author="Jon Lindsay" w:date="2020-02-04T23:09:00Z">
              <w:rPr/>
            </w:rPrChange>
          </w:rPr>
          <w:delText xml:space="preserve">. </w:delText>
        </w:r>
      </w:del>
      <w:del w:id="192" w:author="Jon Lindsay" w:date="2020-02-04T13:48:00Z">
        <w:r w:rsidRPr="00C37E8F" w:rsidDel="007D25ED">
          <w:rPr>
            <w:lang w:val="en-US"/>
            <w:rPrChange w:id="193" w:author="Jon Lindsay" w:date="2020-02-04T23:09:00Z">
              <w:rPr/>
            </w:rPrChange>
          </w:rPr>
          <w:delText>Capable actors</w:delText>
        </w:r>
      </w:del>
      <w:del w:id="194" w:author="Jon Lindsay" w:date="2020-02-04T13:50:00Z">
        <w:r w:rsidRPr="00C37E8F" w:rsidDel="007D25ED">
          <w:rPr>
            <w:lang w:val="en-US"/>
            <w:rPrChange w:id="195" w:author="Jon Lindsay" w:date="2020-02-04T23:09:00Z">
              <w:rPr/>
            </w:rPrChange>
          </w:rPr>
          <w:delText xml:space="preserve"> might employ only a subset of their capabilities </w:delText>
        </w:r>
      </w:del>
      <w:del w:id="196" w:author="Jon Lindsay" w:date="2020-02-04T13:48:00Z">
        <w:r w:rsidRPr="00C37E8F" w:rsidDel="007D25ED">
          <w:rPr>
            <w:lang w:val="en-US"/>
            <w:rPrChange w:id="197" w:author="Jon Lindsay" w:date="2020-02-04T23:09:00Z">
              <w:rPr/>
            </w:rPrChange>
          </w:rPr>
          <w:delText>for the sake of efficiency if their objectives require only limited means</w:delText>
        </w:r>
      </w:del>
      <w:del w:id="198" w:author="Jon Lindsay" w:date="2020-02-04T16:50:00Z">
        <w:r w:rsidRPr="00C37E8F" w:rsidDel="001A259A">
          <w:rPr>
            <w:lang w:val="en-US"/>
            <w:rPrChange w:id="199" w:author="Jon Lindsay" w:date="2020-02-04T23:09:00Z">
              <w:rPr/>
            </w:rPrChange>
          </w:rPr>
          <w:delText xml:space="preserve">. </w:delText>
        </w:r>
      </w:del>
      <w:del w:id="200" w:author="Jon Lindsay" w:date="2020-02-04T13:49:00Z">
        <w:r w:rsidRPr="00C37E8F" w:rsidDel="007D25ED">
          <w:rPr>
            <w:lang w:val="en-US"/>
            <w:rPrChange w:id="201" w:author="Jon Lindsay" w:date="2020-02-04T23:09:00Z">
              <w:rPr/>
            </w:rPrChange>
          </w:rPr>
          <w:delText xml:space="preserve">Alternatively, voluntary limits may reflect concerns about the potential risks of escalation. </w:delText>
        </w:r>
      </w:del>
      <w:del w:id="202" w:author="Jon Lindsay" w:date="2020-02-04T13:51:00Z">
        <w:r w:rsidRPr="00C37E8F" w:rsidDel="00E80DAF">
          <w:rPr>
            <w:lang w:val="en-US"/>
            <w:rPrChange w:id="203" w:author="Jon Lindsay" w:date="2020-02-04T23:09:00Z">
              <w:rPr/>
            </w:rPrChange>
          </w:rPr>
          <w:delText>Actions in the gray zone thus pose a</w:delText>
        </w:r>
      </w:del>
      <w:del w:id="204" w:author="Jon Lindsay" w:date="2020-02-04T13:52:00Z">
        <w:r w:rsidRPr="00C37E8F" w:rsidDel="00E80DAF">
          <w:rPr>
            <w:lang w:val="en-US"/>
            <w:rPrChange w:id="205" w:author="Jon Lindsay" w:date="2020-02-04T23:09:00Z">
              <w:rPr/>
            </w:rPrChange>
          </w:rPr>
          <w:delText xml:space="preserve"> </w:delText>
        </w:r>
      </w:del>
      <w:del w:id="206" w:author="Jon Lindsay" w:date="2020-02-04T13:51:00Z">
        <w:r w:rsidRPr="00C37E8F" w:rsidDel="00E80DAF">
          <w:rPr>
            <w:lang w:val="en-US"/>
            <w:rPrChange w:id="207" w:author="Jon Lindsay" w:date="2020-02-04T23:09:00Z">
              <w:rPr/>
            </w:rPrChange>
          </w:rPr>
          <w:delText xml:space="preserve">discrimination </w:delText>
        </w:r>
      </w:del>
      <w:del w:id="208" w:author="Jon Lindsay" w:date="2020-02-04T13:52:00Z">
        <w:r w:rsidRPr="00C37E8F" w:rsidDel="00E80DAF">
          <w:rPr>
            <w:lang w:val="en-US"/>
            <w:rPrChange w:id="209" w:author="Jon Lindsay" w:date="2020-02-04T23:09:00Z">
              <w:rPr/>
            </w:rPrChange>
          </w:rPr>
          <w:delText>problem: a</w:delText>
        </w:r>
      </w:del>
      <w:del w:id="210" w:author="Jon Lindsay" w:date="2020-02-04T16:50:00Z">
        <w:r w:rsidRPr="00C37E8F" w:rsidDel="001A259A">
          <w:rPr>
            <w:lang w:val="en-US"/>
            <w:rPrChange w:id="211" w:author="Jon Lindsay" w:date="2020-02-04T23:09:00Z">
              <w:rPr/>
            </w:rPrChange>
          </w:rPr>
          <w:delText xml:space="preserve">ggressors motivated by efficiency </w:delText>
        </w:r>
      </w:del>
      <w:del w:id="212" w:author="Jon Lindsay" w:date="2020-02-04T13:51:00Z">
        <w:r w:rsidRPr="00C37E8F" w:rsidDel="00E80DAF">
          <w:rPr>
            <w:lang w:val="en-US"/>
            <w:rPrChange w:id="213" w:author="Jon Lindsay" w:date="2020-02-04T23:09:00Z">
              <w:rPr/>
            </w:rPrChange>
          </w:rPr>
          <w:delText xml:space="preserve">are </w:delText>
        </w:r>
      </w:del>
      <w:del w:id="214" w:author="Jon Lindsay" w:date="2020-02-04T13:55:00Z">
        <w:r w:rsidRPr="00C37E8F" w:rsidDel="00E80DAF">
          <w:rPr>
            <w:lang w:val="en-US"/>
            <w:rPrChange w:id="215" w:author="Jon Lindsay" w:date="2020-02-04T23:09:00Z">
              <w:rPr/>
            </w:rPrChange>
          </w:rPr>
          <w:delText>more inclined</w:delText>
        </w:r>
      </w:del>
      <w:del w:id="216" w:author="Jon Lindsay" w:date="2020-02-04T16:50:00Z">
        <w:r w:rsidRPr="00C37E8F" w:rsidDel="001A259A">
          <w:rPr>
            <w:lang w:val="en-US"/>
            <w:rPrChange w:id="217" w:author="Jon Lindsay" w:date="2020-02-04T23:09:00Z">
              <w:rPr/>
            </w:rPrChange>
          </w:rPr>
          <w:delText xml:space="preserve"> to escalate if challenged, while aggressors </w:delText>
        </w:r>
      </w:del>
      <w:del w:id="218" w:author="Jon Lindsay" w:date="2020-02-04T13:56:00Z">
        <w:r w:rsidRPr="00C37E8F" w:rsidDel="00E80DAF">
          <w:rPr>
            <w:lang w:val="en-US"/>
            <w:rPrChange w:id="219" w:author="Jon Lindsay" w:date="2020-02-04T23:09:00Z">
              <w:rPr/>
            </w:rPrChange>
          </w:rPr>
          <w:delText>concerned about deterrence</w:delText>
        </w:r>
      </w:del>
      <w:del w:id="220" w:author="Jon Lindsay" w:date="2020-02-04T16:50:00Z">
        <w:r w:rsidRPr="00C37E8F" w:rsidDel="001A259A">
          <w:rPr>
            <w:lang w:val="en-US"/>
            <w:rPrChange w:id="221" w:author="Jon Lindsay" w:date="2020-02-04T23:09:00Z">
              <w:rPr/>
            </w:rPrChange>
          </w:rPr>
          <w:delText xml:space="preserve"> should tend to back down.</w:delText>
        </w:r>
      </w:del>
      <w:del w:id="222" w:author="Jon Lindsay" w:date="2020-02-04T13:55:00Z">
        <w:r w:rsidRPr="00C37E8F" w:rsidDel="00E80DAF">
          <w:rPr>
            <w:lang w:val="en-US"/>
            <w:rPrChange w:id="223" w:author="Jon Lindsay" w:date="2020-02-04T23:09:00Z">
              <w:rPr/>
            </w:rPrChange>
          </w:rPr>
          <w:delText xml:space="preserve"> </w:delText>
        </w:r>
      </w:del>
      <w:del w:id="224" w:author="Jon Lindsay" w:date="2020-02-04T13:56:00Z">
        <w:r w:rsidRPr="00C37E8F" w:rsidDel="00E80DAF">
          <w:rPr>
            <w:lang w:val="en-US"/>
            <w:rPrChange w:id="225" w:author="Jon Lindsay" w:date="2020-02-04T23:09:00Z">
              <w:rPr/>
            </w:rPrChange>
          </w:rPr>
          <w:delText>Indeed, if gray zone conflict is a reaction to deterrence, its</w:delText>
        </w:r>
      </w:del>
      <w:del w:id="226" w:author="Jon Lindsay" w:date="2020-02-04T16:50:00Z">
        <w:r w:rsidRPr="00C37E8F" w:rsidDel="001A259A">
          <w:rPr>
            <w:lang w:val="en-US"/>
            <w:rPrChange w:id="227" w:author="Jon Lindsay" w:date="2020-02-04T23:09:00Z">
              <w:rPr/>
            </w:rPrChange>
          </w:rPr>
          <w:delText xml:space="preserve"> scope and intensity should vary inversely with the credibility of deterrence. Drawing on Russian aggression, we find support for the deterrence hypothesis in qualitative and quantitative data. </w:delText>
        </w:r>
      </w:del>
      <w:del w:id="228" w:author="Jon Lindsay" w:date="2020-02-04T16:42:00Z">
        <w:r w:rsidRPr="00C37E8F" w:rsidDel="006D63D8">
          <w:rPr>
            <w:lang w:val="en-US"/>
            <w:rPrChange w:id="229" w:author="Jon Lindsay" w:date="2020-02-04T23:09:00Z">
              <w:rPr/>
            </w:rPrChange>
          </w:rPr>
          <w:delText>Gray zone conflict can be interpreted as a symptom of successful deterrence rather than evidence of deterrence failure.</w:delText>
        </w:r>
      </w:del>
    </w:p>
    <w:p w14:paraId="66671238" w14:textId="77777777" w:rsidR="0089395D" w:rsidRPr="00C37E8F" w:rsidRDefault="0089395D">
      <w:pPr>
        <w:pStyle w:val="Newparagraph"/>
        <w:rPr>
          <w:lang w:val="en-US"/>
          <w:rPrChange w:id="230" w:author="Jon Lindsay" w:date="2020-02-04T23:09:00Z">
            <w:rPr/>
          </w:rPrChange>
        </w:rPr>
      </w:pPr>
    </w:p>
    <w:p w14:paraId="1B32E6E8" w14:textId="77777777" w:rsidR="0089395D" w:rsidRPr="00C37E8F" w:rsidRDefault="007D25ED">
      <w:pPr>
        <w:pStyle w:val="Newparagraph"/>
        <w:rPr>
          <w:lang w:val="en-US"/>
          <w:rPrChange w:id="231" w:author="Jon Lindsay" w:date="2020-02-04T23:09:00Z">
            <w:rPr/>
          </w:rPrChange>
        </w:rPr>
      </w:pPr>
      <w:r w:rsidRPr="00C37E8F">
        <w:rPr>
          <w:lang w:val="en-US"/>
          <w:rPrChange w:id="232" w:author="Jon Lindsay" w:date="2020-02-04T23:09:00Z">
            <w:rPr/>
          </w:rPrChange>
        </w:rPr>
        <w:t xml:space="preserve">Word Count: </w:t>
      </w:r>
      <w:r w:rsidRPr="00C37E8F">
        <w:rPr>
          <w:lang w:val="en-US"/>
          <w:rPrChange w:id="233" w:author="Jon Lindsay" w:date="2020-02-04T23:09:00Z">
            <w:rPr/>
          </w:rPrChange>
        </w:rPr>
        <w:fldChar w:fldCharType="begin"/>
      </w:r>
      <w:r w:rsidRPr="00C37E8F">
        <w:rPr>
          <w:lang w:val="en-US"/>
          <w:rPrChange w:id="234" w:author="Jon Lindsay" w:date="2020-02-04T23:09:00Z">
            <w:rPr/>
          </w:rPrChange>
        </w:rPr>
        <w:instrText>NUMWORDS</w:instrText>
      </w:r>
      <w:r w:rsidRPr="00C37E8F">
        <w:rPr>
          <w:lang w:val="en-US"/>
          <w:rPrChange w:id="235" w:author="Jon Lindsay" w:date="2020-02-04T23:09:00Z">
            <w:rPr/>
          </w:rPrChange>
        </w:rPr>
        <w:fldChar w:fldCharType="separate"/>
      </w:r>
      <w:ins w:id="236" w:author="Jon Lindsay" w:date="2020-02-04T18:45:00Z">
        <w:r w:rsidR="00FE7942" w:rsidRPr="00C37E8F">
          <w:rPr>
            <w:noProof/>
            <w:lang w:val="en-US"/>
            <w:rPrChange w:id="237" w:author="Jon Lindsay" w:date="2020-02-04T23:09:00Z">
              <w:rPr>
                <w:noProof/>
              </w:rPr>
            </w:rPrChange>
          </w:rPr>
          <w:t>12030</w:t>
        </w:r>
      </w:ins>
      <w:del w:id="238" w:author="Jon Lindsay" w:date="2020-02-04T18:45:00Z">
        <w:r w:rsidRPr="00C37E8F" w:rsidDel="00FE7942">
          <w:rPr>
            <w:noProof/>
            <w:lang w:val="en-US"/>
            <w:rPrChange w:id="239" w:author="Jon Lindsay" w:date="2020-02-04T23:09:00Z">
              <w:rPr>
                <w:noProof/>
              </w:rPr>
            </w:rPrChange>
          </w:rPr>
          <w:delText>13262</w:delText>
        </w:r>
      </w:del>
      <w:r w:rsidRPr="00C37E8F">
        <w:rPr>
          <w:lang w:val="en-US"/>
          <w:rPrChange w:id="240" w:author="Jon Lindsay" w:date="2020-02-04T23:09:00Z">
            <w:rPr/>
          </w:rPrChange>
        </w:rPr>
        <w:fldChar w:fldCharType="end"/>
      </w:r>
      <w:r w:rsidRPr="00C37E8F">
        <w:rPr>
          <w:lang w:val="en-US"/>
          <w:rPrChange w:id="241" w:author="Jon Lindsay" w:date="2020-02-04T23:09:00Z">
            <w:rPr/>
          </w:rPrChange>
        </w:rPr>
        <w:t xml:space="preserve"> (excluding footnotes)</w:t>
      </w:r>
      <w:r w:rsidRPr="00C37E8F">
        <w:rPr>
          <w:lang w:val="en-US"/>
          <w:rPrChange w:id="242" w:author="Jon Lindsay" w:date="2020-02-04T23:09:00Z">
            <w:rPr/>
          </w:rPrChange>
        </w:rPr>
        <w:br w:type="page"/>
      </w:r>
    </w:p>
    <w:p w14:paraId="0AD10FBA" w14:textId="77777777" w:rsidR="0089395D" w:rsidRPr="00C37E8F" w:rsidRDefault="007D25ED">
      <w:pPr>
        <w:pStyle w:val="Heading1"/>
        <w:rPr>
          <w:lang w:val="en-US"/>
          <w:rPrChange w:id="243" w:author="Jon Lindsay" w:date="2020-02-04T23:09:00Z">
            <w:rPr/>
          </w:rPrChange>
        </w:rPr>
      </w:pPr>
      <w:r w:rsidRPr="00C37E8F">
        <w:rPr>
          <w:lang w:val="en-US"/>
          <w:rPrChange w:id="244" w:author="Jon Lindsay" w:date="2020-02-04T23:09:00Z">
            <w:rPr/>
          </w:rPrChange>
        </w:rPr>
        <w:lastRenderedPageBreak/>
        <w:t>Introduction</w:t>
      </w:r>
    </w:p>
    <w:p w14:paraId="115503F4" w14:textId="37C8DAA5" w:rsidR="0089395D" w:rsidRPr="00C37E8F" w:rsidRDefault="007D25ED">
      <w:pPr>
        <w:pStyle w:val="Paragraph"/>
        <w:rPr>
          <w:lang w:val="en-US"/>
          <w:rPrChange w:id="245" w:author="Jon Lindsay" w:date="2020-02-04T23:09:00Z">
            <w:rPr/>
          </w:rPrChange>
        </w:rPr>
      </w:pPr>
      <w:r w:rsidRPr="00C37E8F">
        <w:rPr>
          <w:lang w:val="en-US"/>
          <w:rPrChange w:id="246" w:author="Jon Lindsay" w:date="2020-02-04T23:09:00Z">
            <w:rPr/>
          </w:rPrChange>
        </w:rPr>
        <w:t>In the wake of the overthrow of Ukrainian President Viktor Yanukovych in February 2014, the Crimean Peninsula was invaded by “little green men,” soldiers whose uniforms lacked insignia or other identifying information.  While nobody seriously doubted the</w:t>
      </w:r>
      <w:ins w:id="247" w:author="Jon Lindsay" w:date="2020-02-04T16:54:00Z">
        <w:r w:rsidR="00875A49" w:rsidRPr="00C37E8F">
          <w:rPr>
            <w:lang w:val="en-US"/>
            <w:rPrChange w:id="248" w:author="Jon Lindsay" w:date="2020-02-04T23:09:00Z">
              <w:rPr/>
            </w:rPrChange>
          </w:rPr>
          <w:t xml:space="preserve"> Russian</w:t>
        </w:r>
      </w:ins>
      <w:r w:rsidRPr="00C37E8F">
        <w:rPr>
          <w:lang w:val="en-US"/>
          <w:rPrChange w:id="249" w:author="Jon Lindsay" w:date="2020-02-04T23:09:00Z">
            <w:rPr/>
          </w:rPrChange>
        </w:rPr>
        <w:t xml:space="preserve"> origin of these troops, the pretext of anonymity </w:t>
      </w:r>
      <w:del w:id="250" w:author="Jon Lindsay" w:date="2020-02-04T16:54:00Z">
        <w:r w:rsidRPr="00C37E8F" w:rsidDel="00875A49">
          <w:rPr>
            <w:lang w:val="en-US"/>
            <w:rPrChange w:id="251" w:author="Jon Lindsay" w:date="2020-02-04T23:09:00Z">
              <w:rPr/>
            </w:rPrChange>
          </w:rPr>
          <w:delText>afforded NATO</w:delText>
        </w:r>
      </w:del>
      <w:ins w:id="252" w:author="Jon Lindsay" w:date="2020-02-04T16:54:00Z">
        <w:r w:rsidR="00875A49" w:rsidRPr="00C37E8F">
          <w:rPr>
            <w:lang w:val="en-US"/>
            <w:rPrChange w:id="253" w:author="Jon Lindsay" w:date="2020-02-04T23:09:00Z">
              <w:rPr/>
            </w:rPrChange>
          </w:rPr>
          <w:t>provided</w:t>
        </w:r>
      </w:ins>
      <w:r w:rsidRPr="00C37E8F">
        <w:rPr>
          <w:lang w:val="en-US"/>
          <w:rPrChange w:id="254" w:author="Jon Lindsay" w:date="2020-02-04T23:09:00Z">
            <w:rPr/>
          </w:rPrChange>
        </w:rPr>
        <w:t xml:space="preserve"> a fig leaf</w:t>
      </w:r>
      <w:ins w:id="255" w:author="Jon Lindsay" w:date="2020-02-04T16:54:00Z">
        <w:r w:rsidR="00875A49" w:rsidRPr="00C37E8F">
          <w:rPr>
            <w:lang w:val="en-US"/>
            <w:rPrChange w:id="256" w:author="Jon Lindsay" w:date="2020-02-04T23:09:00Z">
              <w:rPr/>
            </w:rPrChange>
          </w:rPr>
          <w:t xml:space="preserve"> for NATO</w:t>
        </w:r>
      </w:ins>
      <w:r w:rsidRPr="00C37E8F">
        <w:rPr>
          <w:lang w:val="en-US"/>
          <w:rPrChange w:id="257" w:author="Jon Lindsay" w:date="2020-02-04T23:09:00Z">
            <w:rPr/>
          </w:rPrChange>
        </w:rPr>
        <w:t>—had it needed one—to avert direct confrontation between West and East.</w:t>
      </w:r>
      <w:del w:id="258" w:author="Jon Lindsay" w:date="2020-02-04T21:15:00Z">
        <w:r w:rsidRPr="00C37E8F" w:rsidDel="0017388E">
          <w:rPr>
            <w:rStyle w:val="FootnoteAnchor"/>
            <w:lang w:val="en-US"/>
            <w:rPrChange w:id="259" w:author="Jon Lindsay" w:date="2020-02-04T23:09:00Z">
              <w:rPr>
                <w:rStyle w:val="FootnoteAnchor"/>
              </w:rPr>
            </w:rPrChange>
          </w:rPr>
          <w:footnoteReference w:id="1"/>
        </w:r>
      </w:del>
      <w:r w:rsidRPr="00C37E8F">
        <w:rPr>
          <w:lang w:val="en-US"/>
          <w:rPrChange w:id="262" w:author="Jon Lindsay" w:date="2020-02-04T23:09:00Z">
            <w:rPr/>
          </w:rPrChange>
        </w:rPr>
        <w:t xml:space="preserve"> </w:t>
      </w:r>
      <w:del w:id="263" w:author="Jon Lindsay" w:date="2020-02-04T21:15:00Z">
        <w:r w:rsidRPr="00C37E8F" w:rsidDel="0017388E">
          <w:rPr>
            <w:lang w:val="en-US"/>
            <w:rPrChange w:id="264" w:author="Jon Lindsay" w:date="2020-02-04T23:09:00Z">
              <w:rPr/>
            </w:rPrChange>
          </w:rPr>
          <w:delText xml:space="preserve">The </w:delText>
        </w:r>
      </w:del>
      <w:ins w:id="265" w:author="Jon Lindsay" w:date="2020-02-04T21:15:00Z">
        <w:r w:rsidR="0017388E" w:rsidRPr="00C37E8F">
          <w:rPr>
            <w:lang w:val="en-US"/>
            <w:rPrChange w:id="266" w:author="Jon Lindsay" w:date="2020-02-04T23:09:00Z">
              <w:rPr/>
            </w:rPrChange>
          </w:rPr>
          <w:t xml:space="preserve">As Brussels remained </w:t>
        </w:r>
      </w:ins>
      <w:ins w:id="267" w:author="Jon Lindsay" w:date="2020-02-05T08:13:00Z">
        <w:r w:rsidR="00AB7B3F">
          <w:rPr>
            <w:lang w:val="en-US"/>
          </w:rPr>
          <w:t>on the sidelines</w:t>
        </w:r>
      </w:ins>
      <w:ins w:id="268" w:author="Jon Lindsay" w:date="2020-02-04T21:15:00Z">
        <w:r w:rsidR="0017388E" w:rsidRPr="00C37E8F">
          <w:rPr>
            <w:lang w:val="en-US"/>
            <w:rPrChange w:id="269" w:author="Jon Lindsay" w:date="2020-02-04T23:09:00Z">
              <w:rPr/>
            </w:rPrChange>
          </w:rPr>
          <w:t xml:space="preserve">, the </w:t>
        </w:r>
      </w:ins>
      <w:r w:rsidRPr="00C37E8F">
        <w:rPr>
          <w:lang w:val="en-US"/>
          <w:rPrChange w:id="270" w:author="Jon Lindsay" w:date="2020-02-04T23:09:00Z">
            <w:rPr/>
          </w:rPrChange>
        </w:rPr>
        <w:t xml:space="preserve">Kremlin formally annexed Crimea shortly thereafter. Russian intervention in Ukraine continues to this day, consisting of limited ground operations and aggressive cyber campaigns </w:t>
      </w:r>
      <w:r w:rsidRPr="00C37E8F">
        <w:rPr>
          <w:lang w:val="en-US"/>
          <w:rPrChange w:id="271" w:author="Jon Lindsay" w:date="2020-02-04T23:09:00Z">
            <w:rPr/>
          </w:rPrChange>
        </w:rPr>
        <w:fldChar w:fldCharType="begin"/>
      </w:r>
      <w:r w:rsidRPr="00C37E8F">
        <w:rPr>
          <w:lang w:val="en-US"/>
          <w:rPrChange w:id="272" w:author="Jon Lindsay" w:date="2020-02-04T23:09:00Z">
            <w:rPr/>
          </w:rPrChange>
        </w:rPr>
        <w:instrText>ADDIN ZOTERO_ITEM CSL_CITATION {"citationID":"a11m0qfg229","properties":{"formattedCitation":"(Angevine et al. 2019)","plainCitation":"(Angevine et al. 2019)","noteIndex":0},"citationItems":[{"id":18952,"uris":["http://zotero.org/users/2506258/items/99NTZECW"],"uri":["http://zotero.org/users/2506258/items/99NTZECW"],"itemData":{"id":18952,"type":"report","title":"Learning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w:instrText>
      </w:r>
      <w:r w:rsidRPr="00C37E8F">
        <w:rPr>
          <w:lang w:val="en-US"/>
          <w:rPrChange w:id="273" w:author="Jon Lindsay" w:date="2020-02-04T23:09:00Z">
            <w:rPr/>
          </w:rPrChange>
        </w:rPr>
        <w:fldChar w:fldCharType="separate"/>
      </w:r>
      <w:bookmarkStart w:id="274" w:name="__Fieldmark__23_4284355980"/>
      <w:r w:rsidRPr="00C37E8F">
        <w:rPr>
          <w:lang w:val="en-US"/>
          <w:rPrChange w:id="275" w:author="Jon Lindsay" w:date="2020-02-04T23:09:00Z">
            <w:rPr/>
          </w:rPrChange>
        </w:rPr>
        <w:t>(Angevine et al. 2019)</w:t>
      </w:r>
      <w:bookmarkStart w:id="276" w:name="__Fieldmark__42_1735709817"/>
      <w:bookmarkEnd w:id="276"/>
      <w:r w:rsidRPr="00C37E8F">
        <w:rPr>
          <w:lang w:val="en-US"/>
          <w:rPrChange w:id="277" w:author="Jon Lindsay" w:date="2020-02-04T23:09:00Z">
            <w:rPr/>
          </w:rPrChange>
        </w:rPr>
        <w:fldChar w:fldCharType="end"/>
      </w:r>
      <w:bookmarkEnd w:id="274"/>
      <w:r w:rsidRPr="00C37E8F">
        <w:rPr>
          <w:lang w:val="en-US"/>
          <w:rPrChange w:id="278" w:author="Jon Lindsay" w:date="2020-02-04T23:09:00Z">
            <w:rPr/>
          </w:rPrChange>
        </w:rP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rsidRPr="00C37E8F">
        <w:rPr>
          <w:lang w:val="en-US"/>
          <w:rPrChange w:id="279" w:author="Jon Lindsay" w:date="2020-02-04T23:09:00Z">
            <w:rPr/>
          </w:rPrChange>
        </w:rPr>
        <w:fldChar w:fldCharType="begin"/>
      </w:r>
      <w:r w:rsidRPr="00C37E8F">
        <w:rPr>
          <w:lang w:val="en-US"/>
          <w:rPrChange w:id="280" w:author="Jon Lindsay" w:date="2020-02-04T23:09:00Z">
            <w:rPr/>
          </w:rPrChange>
        </w:rPr>
        <w:instrText>ADDIN ZOTERO_ITEM CSL_CITATION {"citationID":"a12v3uf43ba","properties":{"formattedCitation":"(Paul and Matthews 2016)","plainCitation":"(Paul and Matthews 2016)","noteIndex":0},"citationItems":[{"id":3627,"uris":["http://zotero.org/users/2506258/items/TVHBFAV5"],"uri":["http://zotero.org/users/2506258/items/TVHBFAV5"],"itemData":{"id":3627,"type":"report","title":"The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w:instrText>
      </w:r>
      <w:r w:rsidRPr="00C37E8F">
        <w:rPr>
          <w:lang w:val="en-US"/>
          <w:rPrChange w:id="281" w:author="Jon Lindsay" w:date="2020-02-04T23:09:00Z">
            <w:rPr/>
          </w:rPrChange>
        </w:rPr>
        <w:fldChar w:fldCharType="separate"/>
      </w:r>
      <w:bookmarkStart w:id="282" w:name="__Fieldmark__31_4284355980"/>
      <w:r w:rsidRPr="00C37E8F">
        <w:rPr>
          <w:lang w:val="en-US"/>
          <w:rPrChange w:id="283" w:author="Jon Lindsay" w:date="2020-02-04T23:09:00Z">
            <w:rPr/>
          </w:rPrChange>
        </w:rPr>
        <w:t>(Paul and Matthews 2016)</w:t>
      </w:r>
      <w:bookmarkStart w:id="284" w:name="__Fieldmark__50_1735709817"/>
      <w:bookmarkEnd w:id="284"/>
      <w:r w:rsidRPr="00C37E8F">
        <w:rPr>
          <w:lang w:val="en-US"/>
          <w:rPrChange w:id="285" w:author="Jon Lindsay" w:date="2020-02-04T23:09:00Z">
            <w:rPr/>
          </w:rPrChange>
        </w:rPr>
        <w:fldChar w:fldCharType="end"/>
      </w:r>
      <w:bookmarkEnd w:id="282"/>
      <w:r w:rsidRPr="00C37E8F">
        <w:rPr>
          <w:lang w:val="en-US"/>
          <w:rPrChange w:id="286" w:author="Jon Lindsay" w:date="2020-02-04T23:09:00Z">
            <w:rPr/>
          </w:rPrChange>
        </w:rPr>
        <w:t>.</w:t>
      </w:r>
    </w:p>
    <w:p w14:paraId="05854FA8" w14:textId="77777777" w:rsidR="0089395D" w:rsidRPr="00C37E8F" w:rsidDel="00875A49" w:rsidRDefault="007D25ED">
      <w:pPr>
        <w:pStyle w:val="Newparagraph"/>
        <w:rPr>
          <w:del w:id="287" w:author="Jon Lindsay" w:date="2020-02-04T17:00:00Z"/>
          <w:lang w:val="en-US"/>
          <w:rPrChange w:id="288" w:author="Jon Lindsay" w:date="2020-02-04T23:09:00Z">
            <w:rPr>
              <w:del w:id="289" w:author="Jon Lindsay" w:date="2020-02-04T17:00:00Z"/>
            </w:rPr>
          </w:rPrChange>
        </w:rPr>
      </w:pPr>
      <w:r w:rsidRPr="00C37E8F">
        <w:rPr>
          <w:lang w:val="en-US"/>
          <w:rPrChange w:id="290" w:author="Jon Lindsay" w:date="2020-02-04T23:09:00Z">
            <w:rPr/>
          </w:rPrChange>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rsidRPr="00C37E8F">
        <w:rPr>
          <w:lang w:val="en-US"/>
          <w:rPrChange w:id="291" w:author="Jon Lindsay" w:date="2020-02-04T23:09:00Z">
            <w:rPr/>
          </w:rPrChange>
        </w:rPr>
        <w:fldChar w:fldCharType="begin"/>
      </w:r>
      <w:r w:rsidRPr="00C37E8F">
        <w:rPr>
          <w:lang w:val="en-US"/>
          <w:rPrChange w:id="292" w:author="Jon Lindsay" w:date="2020-02-04T23:09:00Z">
            <w:rPr/>
          </w:rPrChange>
        </w:rPr>
        <w:instrText>ADDIN ZOTERO_ITEM CSL_CITATION {"citationID":"a1shpv8qvvl","properties":{"formattedCitation":"(Fallon 2017)","plainCitation":"(Fallon 2017)","noteIndex":0},"citationItems":[{"id":14075,"uris":["http://zotero.org/users/2506258/items/VINJZJJL"],"uri":["http://zotero.org/users/2506258/items/VINJZJJL"],"itemData":{"id":14075,"type":"speech","title":"Speech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w:instrText>
      </w:r>
      <w:r w:rsidRPr="00C37E8F">
        <w:rPr>
          <w:lang w:val="en-US"/>
          <w:rPrChange w:id="293" w:author="Jon Lindsay" w:date="2020-02-04T23:09:00Z">
            <w:rPr/>
          </w:rPrChange>
        </w:rPr>
        <w:fldChar w:fldCharType="separate"/>
      </w:r>
      <w:bookmarkStart w:id="294" w:name="__Fieldmark__41_4284355980"/>
      <w:r w:rsidRPr="00C37E8F">
        <w:rPr>
          <w:lang w:val="en-US"/>
          <w:rPrChange w:id="295" w:author="Jon Lindsay" w:date="2020-02-04T23:09:00Z">
            <w:rPr/>
          </w:rPrChange>
        </w:rPr>
        <w:t>(</w:t>
      </w:r>
      <w:bookmarkStart w:id="296" w:name="__Fieldmark__59_1735709817"/>
      <w:r w:rsidRPr="00C37E8F">
        <w:rPr>
          <w:lang w:val="en-US"/>
          <w:rPrChange w:id="297" w:author="Jon Lindsay" w:date="2020-02-04T23:09:00Z">
            <w:rPr/>
          </w:rPrChange>
        </w:rPr>
        <w:t>Fallon 2017)</w:t>
      </w:r>
      <w:r w:rsidRPr="00C37E8F">
        <w:rPr>
          <w:lang w:val="en-US"/>
          <w:rPrChange w:id="298" w:author="Jon Lindsay" w:date="2020-02-04T23:09:00Z">
            <w:rPr/>
          </w:rPrChange>
        </w:rPr>
        <w:fldChar w:fldCharType="end"/>
      </w:r>
      <w:bookmarkEnd w:id="294"/>
      <w:bookmarkEnd w:id="296"/>
      <w:r w:rsidRPr="00C37E8F">
        <w:rPr>
          <w:lang w:val="en-US"/>
          <w:rPrChange w:id="299" w:author="Jon Lindsay" w:date="2020-02-04T23:09:00Z">
            <w:rPr/>
          </w:rPrChange>
        </w:rPr>
        <w:t xml:space="preserve">. The imagery of little green men in “the gray zone” has also been extended to “little blue men” used by China to erode “red lines” in maritime East Asia </w:t>
      </w:r>
      <w:r w:rsidRPr="00C37E8F">
        <w:rPr>
          <w:lang w:val="en-US"/>
          <w:rPrChange w:id="300" w:author="Jon Lindsay" w:date="2020-02-04T23:09:00Z">
            <w:rPr/>
          </w:rPrChange>
        </w:rPr>
        <w:fldChar w:fldCharType="begin"/>
      </w:r>
      <w:r w:rsidRPr="00C37E8F">
        <w:rPr>
          <w:lang w:val="en-US"/>
          <w:rPrChange w:id="301" w:author="Jon Lindsay" w:date="2020-02-04T23:09:00Z">
            <w:rPr/>
          </w:rPrChange>
        </w:rPr>
        <w:instrText>ADDIN ZOTERO_ITEM CSL_CITATION {"citationID":"a26engr9hup","properties":{"formattedCitation":"(Green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sidRPr="00C37E8F">
        <w:rPr>
          <w:lang w:val="en-US"/>
          <w:rPrChange w:id="302" w:author="Jon Lindsay" w:date="2020-02-04T23:09:00Z">
            <w:rPr/>
          </w:rPrChange>
        </w:rPr>
        <w:fldChar w:fldCharType="separate"/>
      </w:r>
      <w:bookmarkStart w:id="303" w:name="__Fieldmark__48_4284355980"/>
      <w:r w:rsidRPr="00C37E8F">
        <w:rPr>
          <w:lang w:val="en-US"/>
          <w:rPrChange w:id="304" w:author="Jon Lindsay" w:date="2020-02-04T23:09:00Z">
            <w:rPr/>
          </w:rPrChange>
        </w:rPr>
        <w:t>(</w:t>
      </w:r>
      <w:bookmarkStart w:id="305" w:name="__Fieldmark__67_1735709817"/>
      <w:r w:rsidRPr="00C37E8F">
        <w:rPr>
          <w:lang w:val="en-US"/>
          <w:rPrChange w:id="306" w:author="Jon Lindsay" w:date="2020-02-04T23:09:00Z">
            <w:rPr/>
          </w:rPrChange>
        </w:rPr>
        <w:t>Green et al. 2017)</w:t>
      </w:r>
      <w:r w:rsidRPr="00C37E8F">
        <w:rPr>
          <w:lang w:val="en-US"/>
          <w:rPrChange w:id="307" w:author="Jon Lindsay" w:date="2020-02-04T23:09:00Z">
            <w:rPr/>
          </w:rPrChange>
        </w:rPr>
        <w:fldChar w:fldCharType="end"/>
      </w:r>
      <w:bookmarkEnd w:id="303"/>
      <w:bookmarkEnd w:id="305"/>
      <w:r w:rsidRPr="00C37E8F">
        <w:rPr>
          <w:lang w:val="en-US"/>
          <w:rPrChange w:id="308" w:author="Jon Lindsay" w:date="2020-02-04T23:09:00Z">
            <w:rPr/>
          </w:rPrChange>
        </w:rP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 </w:t>
      </w:r>
      <w:r w:rsidRPr="00C37E8F">
        <w:rPr>
          <w:lang w:val="en-US"/>
          <w:rPrChange w:id="309" w:author="Jon Lindsay" w:date="2020-02-04T23:09:00Z">
            <w:rPr/>
          </w:rPrChange>
        </w:rPr>
        <w:fldChar w:fldCharType="begin"/>
      </w:r>
      <w:r w:rsidRPr="00C37E8F">
        <w:rPr>
          <w:lang w:val="en-US"/>
          <w:rPrChange w:id="310" w:author="Jon Lindsay" w:date="2020-02-04T23:09:00Z">
            <w:rPr/>
          </w:rPrChange>
        </w:rPr>
        <w:instrText>ADDIN ZOTERO_ITEM CSL_CITATION {"citationID":"a69soirn2f","properties":{"formattedCitation":"(Dunford 2016)","plainCitation":"(Dunford 2016)","noteIndex":0},"citationItems":[{"id":6762,"uris":["http://zotero.org/users/2506258/items/N6UZ2KAC"],"uri":["http://zotero.org/users/2506258/items/N6UZ2KAC"],"itemData":{"id":6762,"type":"speech","title":"Gen. Dunford's Remarks and Q&amp;A","publisher-place":"Center for Strategic and International Studies","event-place":"Center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w:instrText>
      </w:r>
      <w:r w:rsidRPr="00C37E8F">
        <w:rPr>
          <w:lang w:val="en-US"/>
          <w:rPrChange w:id="311" w:author="Jon Lindsay" w:date="2020-02-04T23:09:00Z">
            <w:rPr/>
          </w:rPrChange>
        </w:rPr>
        <w:fldChar w:fldCharType="separate"/>
      </w:r>
      <w:bookmarkStart w:id="312" w:name="__Fieldmark__55_4284355980"/>
      <w:r w:rsidRPr="00C37E8F">
        <w:rPr>
          <w:lang w:val="en-US"/>
          <w:rPrChange w:id="313" w:author="Jon Lindsay" w:date="2020-02-04T23:09:00Z">
            <w:rPr/>
          </w:rPrChange>
        </w:rPr>
        <w:t>(</w:t>
      </w:r>
      <w:bookmarkStart w:id="314" w:name="__Fieldmark__74_1735709817"/>
      <w:r w:rsidRPr="00C37E8F">
        <w:rPr>
          <w:lang w:val="en-US"/>
          <w:rPrChange w:id="315" w:author="Jon Lindsay" w:date="2020-02-04T23:09:00Z">
            <w:rPr/>
          </w:rPrChange>
        </w:rPr>
        <w:t>Dunford 2016)</w:t>
      </w:r>
      <w:r w:rsidRPr="00C37E8F">
        <w:rPr>
          <w:lang w:val="en-US"/>
          <w:rPrChange w:id="316" w:author="Jon Lindsay" w:date="2020-02-04T23:09:00Z">
            <w:rPr/>
          </w:rPrChange>
        </w:rPr>
        <w:fldChar w:fldCharType="end"/>
      </w:r>
      <w:bookmarkEnd w:id="312"/>
      <w:bookmarkEnd w:id="314"/>
      <w:r w:rsidRPr="00C37E8F">
        <w:rPr>
          <w:lang w:val="en-US"/>
          <w:rPrChange w:id="317" w:author="Jon Lindsay" w:date="2020-02-04T23:09:00Z">
            <w:rPr/>
          </w:rPrChange>
        </w:rPr>
        <w:t>.</w:t>
      </w:r>
      <w:ins w:id="318" w:author="Jon Lindsay" w:date="2020-02-04T17:00:00Z">
        <w:r w:rsidR="00875A49" w:rsidRPr="00C37E8F">
          <w:rPr>
            <w:lang w:val="en-US"/>
            <w:rPrChange w:id="319" w:author="Jon Lindsay" w:date="2020-02-04T23:09:00Z">
              <w:rPr/>
            </w:rPrChange>
          </w:rPr>
          <w:t xml:space="preserve"> </w:t>
        </w:r>
      </w:ins>
    </w:p>
    <w:p w14:paraId="664D935B" w14:textId="77777777" w:rsidR="00875A49" w:rsidRPr="00C37E8F" w:rsidRDefault="007D25ED" w:rsidP="00875A49">
      <w:pPr>
        <w:pStyle w:val="Newparagraph"/>
        <w:rPr>
          <w:ins w:id="320" w:author="Jon Lindsay" w:date="2020-02-04T17:07:00Z"/>
          <w:lang w:val="en-US"/>
          <w:rPrChange w:id="321" w:author="Jon Lindsay" w:date="2020-02-04T23:09:00Z">
            <w:rPr>
              <w:ins w:id="322" w:author="Jon Lindsay" w:date="2020-02-04T17:07:00Z"/>
            </w:rPr>
          </w:rPrChange>
        </w:rPr>
      </w:pPr>
      <w:moveFromRangeStart w:id="323" w:author="Jon Lindsay" w:date="2020-02-04T17:00:00Z" w:name="move31728035"/>
      <w:moveFrom w:id="324" w:author="Jon Lindsay" w:date="2020-02-04T17:00:00Z">
        <w:r w:rsidRPr="00C37E8F" w:rsidDel="00875A49">
          <w:rPr>
            <w:lang w:val="en-US"/>
            <w:rPrChange w:id="325" w:author="Jon Lindsay" w:date="2020-02-04T23:09:00Z">
              <w:rPr/>
            </w:rPrChange>
          </w:rPr>
          <w:t xml:space="preserve">These concerns reflect widely held, yet problematic, beliefs that gray zone conflict is either a thoroughly novel, or especially potent, form of warfare. </w:t>
        </w:r>
      </w:moveFrom>
      <w:moveFromRangeEnd w:id="323"/>
      <w:del w:id="326" w:author="Jon Lindsay" w:date="2020-02-04T17:00:00Z">
        <w:r w:rsidRPr="00C37E8F" w:rsidDel="00875A49">
          <w:rPr>
            <w:lang w:val="en-US"/>
            <w:rPrChange w:id="327" w:author="Jon Lindsay" w:date="2020-02-04T23:09:00Z">
              <w:rPr/>
            </w:rPrChange>
          </w:rPr>
          <w:delText xml:space="preserve">Limited war is an old problem, </w:delText>
        </w:r>
      </w:del>
      <w:del w:id="328" w:author="Jon Lindsay" w:date="2020-02-04T16:56:00Z">
        <w:r w:rsidRPr="00C37E8F" w:rsidDel="00875A49">
          <w:rPr>
            <w:lang w:val="en-US"/>
            <w:rPrChange w:id="329" w:author="Jon Lindsay" w:date="2020-02-04T23:09:00Z">
              <w:rPr/>
            </w:rPrChange>
          </w:rPr>
          <w:delText>even as</w:delText>
        </w:r>
      </w:del>
      <w:del w:id="330" w:author="Jon Lindsay" w:date="2020-02-04T16:58:00Z">
        <w:r w:rsidRPr="00C37E8F" w:rsidDel="00875A49">
          <w:rPr>
            <w:lang w:val="en-US"/>
            <w:rPrChange w:id="331" w:author="Jon Lindsay" w:date="2020-02-04T23:09:00Z">
              <w:rPr/>
            </w:rPrChange>
          </w:rPr>
          <w:delText xml:space="preserve"> </w:delText>
        </w:r>
      </w:del>
      <w:del w:id="332" w:author="Jon Lindsay" w:date="2020-02-04T16:56:00Z">
        <w:r w:rsidRPr="00C37E8F" w:rsidDel="00875A49">
          <w:rPr>
            <w:lang w:val="en-US"/>
            <w:rPrChange w:id="333" w:author="Jon Lindsay" w:date="2020-02-04T23:09:00Z">
              <w:rPr/>
            </w:rPrChange>
          </w:rPr>
          <w:delText>most attention has focused</w:delText>
        </w:r>
      </w:del>
      <w:del w:id="334" w:author="Jon Lindsay" w:date="2020-02-04T16:58:00Z">
        <w:r w:rsidRPr="00C37E8F" w:rsidDel="00875A49">
          <w:rPr>
            <w:lang w:val="en-US"/>
            <w:rPrChange w:id="335" w:author="Jon Lindsay" w:date="2020-02-04T23:09:00Z">
              <w:rPr/>
            </w:rPrChange>
          </w:rPr>
          <w:delText xml:space="preserve"> on</w:delText>
        </w:r>
      </w:del>
      <w:del w:id="336" w:author="Jon Lindsay" w:date="2020-02-04T17:00:00Z">
        <w:r w:rsidRPr="00C37E8F" w:rsidDel="00875A49">
          <w:rPr>
            <w:lang w:val="en-US"/>
            <w:rPrChange w:id="337" w:author="Jon Lindsay" w:date="2020-02-04T23:09:00Z">
              <w:rPr/>
            </w:rPrChange>
          </w:rPr>
          <w:delText xml:space="preserve"> irregular actors </w:delText>
        </w:r>
      </w:del>
      <w:del w:id="338" w:author="Jon Lindsay" w:date="2020-02-04T16:58:00Z">
        <w:r w:rsidRPr="00C37E8F" w:rsidDel="00875A49">
          <w:rPr>
            <w:lang w:val="en-US"/>
            <w:rPrChange w:id="339" w:author="Jon Lindsay" w:date="2020-02-04T23:09:00Z">
              <w:rPr/>
            </w:rPrChange>
          </w:rPr>
          <w:delText>limited by</w:delText>
        </w:r>
      </w:del>
      <w:del w:id="340" w:author="Jon Lindsay" w:date="2020-02-04T17:00:00Z">
        <w:r w:rsidRPr="00C37E8F" w:rsidDel="00875A49">
          <w:rPr>
            <w:lang w:val="en-US"/>
            <w:rPrChange w:id="341" w:author="Jon Lindsay" w:date="2020-02-04T23:09:00Z">
              <w:rPr/>
            </w:rPrChange>
          </w:rPr>
          <w:delText xml:space="preserve"> means rather than capable actors </w:delText>
        </w:r>
      </w:del>
      <w:del w:id="342" w:author="Jon Lindsay" w:date="2020-02-04T16:59:00Z">
        <w:r w:rsidRPr="00C37E8F" w:rsidDel="00875A49">
          <w:rPr>
            <w:lang w:val="en-US"/>
            <w:rPrChange w:id="343" w:author="Jon Lindsay" w:date="2020-02-04T23:09:00Z">
              <w:rPr/>
            </w:rPrChange>
          </w:rPr>
          <w:delText>pursuing limited ends</w:delText>
        </w:r>
      </w:del>
      <w:del w:id="344" w:author="Jon Lindsay" w:date="2020-02-04T17:00:00Z">
        <w:r w:rsidRPr="00C37E8F" w:rsidDel="00875A49">
          <w:rPr>
            <w:lang w:val="en-US"/>
            <w:rPrChange w:id="345" w:author="Jon Lindsay" w:date="2020-02-04T23:09:00Z">
              <w:rPr/>
            </w:rPrChange>
          </w:rPr>
          <w:delText xml:space="preserve">. </w:delText>
        </w:r>
      </w:del>
      <w:r w:rsidRPr="00C37E8F">
        <w:rPr>
          <w:lang w:val="en-US"/>
          <w:rPrChange w:id="346" w:author="Jon Lindsay" w:date="2020-02-04T23:09:00Z">
            <w:rPr/>
          </w:rPrChange>
        </w:rPr>
        <w:t xml:space="preserve">Russia and other countries appear </w:t>
      </w:r>
      <w:r w:rsidRPr="00C37E8F">
        <w:rPr>
          <w:lang w:val="en-US"/>
          <w:rPrChange w:id="347" w:author="Jon Lindsay" w:date="2020-02-04T23:09:00Z">
            <w:rPr/>
          </w:rPrChange>
        </w:rPr>
        <w:lastRenderedPageBreak/>
        <w:t xml:space="preserve">to be outsmarting the West by utilizing new technologies, or combinations of </w:t>
      </w:r>
      <w:ins w:id="348" w:author="Jon Lindsay" w:date="2020-02-04T21:17:00Z">
        <w:r w:rsidR="0017388E" w:rsidRPr="00C37E8F">
          <w:rPr>
            <w:lang w:val="en-US"/>
            <w:rPrChange w:id="349" w:author="Jon Lindsay" w:date="2020-02-04T23:09:00Z">
              <w:rPr/>
            </w:rPrChange>
          </w:rPr>
          <w:t xml:space="preserve">different kinds of </w:t>
        </w:r>
      </w:ins>
      <w:r w:rsidRPr="00C37E8F">
        <w:rPr>
          <w:lang w:val="en-US"/>
          <w:rPrChange w:id="350" w:author="Jon Lindsay" w:date="2020-02-04T23:09:00Z">
            <w:rPr/>
          </w:rPrChange>
        </w:rPr>
        <w:t xml:space="preserve">capabilities </w:t>
      </w:r>
      <w:del w:id="351" w:author="Jon Lindsay" w:date="2020-02-04T21:17:00Z">
        <w:r w:rsidRPr="00C37E8F" w:rsidDel="0017388E">
          <w:rPr>
            <w:lang w:val="en-US"/>
            <w:rPrChange w:id="352" w:author="Jon Lindsay" w:date="2020-02-04T23:09:00Z">
              <w:rPr/>
            </w:rPrChange>
          </w:rPr>
          <w:delText>in different domains</w:delText>
        </w:r>
      </w:del>
      <w:ins w:id="353" w:author="Jon Lindsay" w:date="2020-02-04T21:17:00Z">
        <w:r w:rsidR="0017388E" w:rsidRPr="00C37E8F">
          <w:rPr>
            <w:lang w:val="en-US"/>
            <w:rPrChange w:id="354" w:author="Jon Lindsay" w:date="2020-02-04T23:09:00Z">
              <w:rPr/>
            </w:rPrChange>
          </w:rPr>
          <w:t>(hybrid warfare)</w:t>
        </w:r>
      </w:ins>
      <w:r w:rsidRPr="00C37E8F">
        <w:rPr>
          <w:lang w:val="en-US"/>
          <w:rPrChange w:id="355" w:author="Jon Lindsay" w:date="2020-02-04T23:09:00Z">
            <w:rPr/>
          </w:rPrChange>
        </w:rPr>
        <w:t xml:space="preserve">, to undermine traditional defenses and </w:t>
      </w:r>
      <w:del w:id="356" w:author="Jon Lindsay" w:date="2020-02-04T16:57:00Z">
        <w:r w:rsidRPr="00C37E8F" w:rsidDel="00875A49">
          <w:rPr>
            <w:lang w:val="en-US"/>
            <w:rPrChange w:id="357" w:author="Jon Lindsay" w:date="2020-02-04T23:09:00Z">
              <w:rPr/>
            </w:rPrChange>
          </w:rPr>
          <w:delText>revise the balance of power</w:delText>
        </w:r>
      </w:del>
      <w:ins w:id="358" w:author="Jon Lindsay" w:date="2020-02-04T16:57:00Z">
        <w:r w:rsidR="00875A49" w:rsidRPr="00C37E8F">
          <w:rPr>
            <w:lang w:val="en-US"/>
            <w:rPrChange w:id="359" w:author="Jon Lindsay" w:date="2020-02-04T23:09:00Z">
              <w:rPr/>
            </w:rPrChange>
          </w:rPr>
          <w:t>change facts on the ground</w:t>
        </w:r>
      </w:ins>
      <w:r w:rsidRPr="00C37E8F">
        <w:rPr>
          <w:lang w:val="en-US"/>
          <w:rPrChange w:id="360" w:author="Jon Lindsay" w:date="2020-02-04T23:09:00Z">
            <w:rPr/>
          </w:rPrChange>
        </w:rPr>
        <w:t xml:space="preserve">. </w:t>
      </w:r>
      <w:del w:id="361" w:author="Jon Lindsay" w:date="2020-02-04T16:57:00Z">
        <w:r w:rsidRPr="00C37E8F" w:rsidDel="00875A49">
          <w:rPr>
            <w:lang w:val="en-US"/>
            <w:rPrChange w:id="362" w:author="Jon Lindsay" w:date="2020-02-04T23:09:00Z">
              <w:rPr/>
            </w:rPrChange>
          </w:rPr>
          <w:delText xml:space="preserve">Challengers </w:delText>
        </w:r>
      </w:del>
      <w:ins w:id="363" w:author="Jon Lindsay" w:date="2020-02-04T16:57:00Z">
        <w:r w:rsidR="00875A49" w:rsidRPr="00C37E8F">
          <w:rPr>
            <w:lang w:val="en-US"/>
            <w:rPrChange w:id="364" w:author="Jon Lindsay" w:date="2020-02-04T23:09:00Z">
              <w:rPr/>
            </w:rPrChange>
          </w:rPr>
          <w:t xml:space="preserve">Revisionists </w:t>
        </w:r>
      </w:ins>
      <w:r w:rsidRPr="00C37E8F">
        <w:rPr>
          <w:lang w:val="en-US"/>
          <w:rPrChange w:id="365" w:author="Jon Lindsay" w:date="2020-02-04T23:09:00Z">
            <w:rPr/>
          </w:rPrChange>
        </w:rPr>
        <w:t>seem to be undeterred from using cyber-enabled aggression</w:t>
      </w:r>
      <w:ins w:id="366" w:author="Jon Lindsay" w:date="2020-02-04T17:04:00Z">
        <w:r w:rsidR="00875A49" w:rsidRPr="00C37E8F">
          <w:rPr>
            <w:lang w:val="en-US"/>
            <w:rPrChange w:id="367" w:author="Jon Lindsay" w:date="2020-02-04T23:09:00Z">
              <w:rPr/>
            </w:rPrChange>
          </w:rPr>
          <w:t xml:space="preserve"> and disinformation campaigns</w:t>
        </w:r>
      </w:ins>
      <w:r w:rsidRPr="00C37E8F">
        <w:rPr>
          <w:lang w:val="en-US"/>
          <w:rPrChange w:id="368" w:author="Jon Lindsay" w:date="2020-02-04T23:09:00Z">
            <w:rPr/>
          </w:rPrChange>
        </w:rPr>
        <w:t xml:space="preserve"> as </w:t>
      </w:r>
      <w:del w:id="369" w:author="Jon Lindsay" w:date="2020-02-04T17:54:00Z">
        <w:r w:rsidRPr="00C37E8F" w:rsidDel="004842E3">
          <w:rPr>
            <w:lang w:val="en-US"/>
            <w:rPrChange w:id="370" w:author="Jon Lindsay" w:date="2020-02-04T23:09:00Z">
              <w:rPr/>
            </w:rPrChange>
          </w:rPr>
          <w:delText xml:space="preserve">an </w:delText>
        </w:r>
      </w:del>
      <w:r w:rsidRPr="00C37E8F">
        <w:rPr>
          <w:lang w:val="en-US"/>
          <w:rPrChange w:id="371" w:author="Jon Lindsay" w:date="2020-02-04T23:09:00Z">
            <w:rPr/>
          </w:rPrChange>
        </w:rPr>
        <w:t xml:space="preserve">efficient </w:t>
      </w:r>
      <w:ins w:id="372" w:author="Jon Lindsay" w:date="2020-02-04T17:01:00Z">
        <w:r w:rsidR="00875A49" w:rsidRPr="00C37E8F">
          <w:rPr>
            <w:lang w:val="en-US"/>
            <w:rPrChange w:id="373" w:author="Jon Lindsay" w:date="2020-02-04T23:09:00Z">
              <w:rPr/>
            </w:rPrChange>
          </w:rPr>
          <w:t xml:space="preserve">and effective </w:t>
        </w:r>
      </w:ins>
      <w:r w:rsidRPr="00C37E8F">
        <w:rPr>
          <w:lang w:val="en-US"/>
          <w:rPrChange w:id="374" w:author="Jon Lindsay" w:date="2020-02-04T23:09:00Z">
            <w:rPr/>
          </w:rPrChange>
        </w:rPr>
        <w:t>way</w:t>
      </w:r>
      <w:ins w:id="375" w:author="Jon Lindsay" w:date="2020-02-04T17:54:00Z">
        <w:r w:rsidR="004842E3" w:rsidRPr="00C37E8F">
          <w:rPr>
            <w:lang w:val="en-US"/>
            <w:rPrChange w:id="376" w:author="Jon Lindsay" w:date="2020-02-04T23:09:00Z">
              <w:rPr/>
            </w:rPrChange>
          </w:rPr>
          <w:t>s</w:t>
        </w:r>
      </w:ins>
      <w:r w:rsidRPr="00C37E8F">
        <w:rPr>
          <w:lang w:val="en-US"/>
          <w:rPrChange w:id="377" w:author="Jon Lindsay" w:date="2020-02-04T23:09:00Z">
            <w:rPr/>
          </w:rPrChange>
        </w:rPr>
        <w:t xml:space="preserve"> to </w:t>
      </w:r>
      <w:del w:id="378" w:author="Jon Lindsay" w:date="2020-02-04T17:06:00Z">
        <w:r w:rsidRPr="00C37E8F" w:rsidDel="001348F4">
          <w:rPr>
            <w:lang w:val="en-US"/>
            <w:rPrChange w:id="379" w:author="Jon Lindsay" w:date="2020-02-04T23:09:00Z">
              <w:rPr/>
            </w:rPrChange>
          </w:rPr>
          <w:delText>pursue their interests</w:delText>
        </w:r>
      </w:del>
      <w:ins w:id="380" w:author="Jon Lindsay" w:date="2020-02-04T17:06:00Z">
        <w:r w:rsidR="001348F4" w:rsidRPr="00C37E8F">
          <w:rPr>
            <w:lang w:val="en-US"/>
            <w:rPrChange w:id="381" w:author="Jon Lindsay" w:date="2020-02-04T23:09:00Z">
              <w:rPr/>
            </w:rPrChange>
          </w:rPr>
          <w:t>threaten</w:t>
        </w:r>
      </w:ins>
      <w:ins w:id="382" w:author="Jon Lindsay" w:date="2020-02-04T17:05:00Z">
        <w:r w:rsidR="001348F4" w:rsidRPr="00C37E8F">
          <w:rPr>
            <w:lang w:val="en-US"/>
            <w:rPrChange w:id="383" w:author="Jon Lindsay" w:date="2020-02-04T23:09:00Z">
              <w:rPr/>
            </w:rPrChange>
          </w:rPr>
          <w:t xml:space="preserve"> or </w:t>
        </w:r>
      </w:ins>
      <w:ins w:id="384" w:author="Jon Lindsay" w:date="2020-02-04T17:06:00Z">
        <w:r w:rsidR="001348F4" w:rsidRPr="00C37E8F">
          <w:rPr>
            <w:lang w:val="en-US"/>
            <w:rPrChange w:id="385" w:author="Jon Lindsay" w:date="2020-02-04T23:09:00Z">
              <w:rPr/>
            </w:rPrChange>
          </w:rPr>
          <w:t>overturn</w:t>
        </w:r>
      </w:ins>
      <w:ins w:id="386" w:author="Jon Lindsay" w:date="2020-02-04T17:05:00Z">
        <w:r w:rsidR="001348F4" w:rsidRPr="00C37E8F">
          <w:rPr>
            <w:lang w:val="en-US"/>
            <w:rPrChange w:id="387" w:author="Jon Lindsay" w:date="2020-02-04T23:09:00Z">
              <w:rPr/>
            </w:rPrChange>
          </w:rPr>
          <w:t xml:space="preserve"> governments without risking retaliation</w:t>
        </w:r>
      </w:ins>
      <w:r w:rsidRPr="00C37E8F">
        <w:rPr>
          <w:lang w:val="en-US"/>
          <w:rPrChange w:id="388" w:author="Jon Lindsay" w:date="2020-02-04T23:09:00Z">
            <w:rPr/>
          </w:rPrChange>
        </w:rPr>
        <w:t xml:space="preserve">. </w:t>
      </w:r>
      <w:moveToRangeStart w:id="389" w:author="Jon Lindsay" w:date="2020-02-04T17:00:00Z" w:name="move31728035"/>
      <w:moveTo w:id="390" w:author="Jon Lindsay" w:date="2020-02-04T17:00:00Z">
        <w:r w:rsidR="00875A49" w:rsidRPr="00C37E8F">
          <w:rPr>
            <w:lang w:val="en-US"/>
            <w:rPrChange w:id="391" w:author="Jon Lindsay" w:date="2020-02-04T23:09:00Z">
              <w:rPr/>
            </w:rPrChange>
          </w:rPr>
          <w:t xml:space="preserve">These concerns reflect widely held, yet problematic, beliefs that gray zone conflict is either a thoroughly novel, or especially potent, form of warfare. </w:t>
        </w:r>
      </w:moveTo>
      <w:moveToRangeEnd w:id="389"/>
    </w:p>
    <w:p w14:paraId="491AF428" w14:textId="3615BFA1" w:rsidR="004842E3" w:rsidRPr="00C37E8F" w:rsidRDefault="001348F4" w:rsidP="00875A49">
      <w:pPr>
        <w:pStyle w:val="Newparagraph"/>
        <w:rPr>
          <w:ins w:id="392" w:author="Jon Lindsay" w:date="2020-02-04T17:50:00Z"/>
          <w:lang w:val="en-US"/>
          <w:rPrChange w:id="393" w:author="Jon Lindsay" w:date="2020-02-04T23:09:00Z">
            <w:rPr>
              <w:ins w:id="394" w:author="Jon Lindsay" w:date="2020-02-04T17:50:00Z"/>
            </w:rPr>
          </w:rPrChange>
        </w:rPr>
      </w:pPr>
      <w:ins w:id="395" w:author="Jon Lindsay" w:date="2020-02-04T17:07:00Z">
        <w:r w:rsidRPr="00C37E8F">
          <w:rPr>
            <w:lang w:val="en-US"/>
            <w:rPrChange w:id="396" w:author="Jon Lindsay" w:date="2020-02-04T23:09:00Z">
              <w:rPr/>
            </w:rPrChange>
          </w:rPr>
          <w:t>We argue</w:t>
        </w:r>
      </w:ins>
      <w:ins w:id="397" w:author="Jon Lindsay" w:date="2020-02-04T17:08:00Z">
        <w:r w:rsidRPr="00C37E8F">
          <w:rPr>
            <w:lang w:val="en-US"/>
            <w:rPrChange w:id="398" w:author="Jon Lindsay" w:date="2020-02-04T23:09:00Z">
              <w:rPr/>
            </w:rPrChange>
          </w:rPr>
          <w:t xml:space="preserve">, by contrast, that gray zone conflict is neither especially new nor irresistibly effective. </w:t>
        </w:r>
      </w:ins>
      <w:ins w:id="399" w:author="Jon Lindsay" w:date="2020-02-04T17:09:00Z">
        <w:r w:rsidRPr="00C37E8F">
          <w:rPr>
            <w:lang w:val="en-US"/>
            <w:rPrChange w:id="400" w:author="Jon Lindsay" w:date="2020-02-04T23:09:00Z">
              <w:rPr/>
            </w:rPrChange>
          </w:rPr>
          <w:t xml:space="preserve">A large body of scholarship on limited war </w:t>
        </w:r>
      </w:ins>
      <w:ins w:id="401" w:author="Jon Lindsay" w:date="2020-02-04T17:10:00Z">
        <w:r w:rsidRPr="00C37E8F">
          <w:rPr>
            <w:lang w:val="en-US"/>
            <w:rPrChange w:id="402" w:author="Jon Lindsay" w:date="2020-02-04T23:09:00Z">
              <w:rPr/>
            </w:rPrChange>
          </w:rPr>
          <w:t xml:space="preserve">describes how conflicts </w:t>
        </w:r>
      </w:ins>
      <w:ins w:id="403" w:author="Jon Lindsay" w:date="2020-02-04T17:39:00Z">
        <w:r w:rsidR="005C1E27" w:rsidRPr="00C37E8F">
          <w:rPr>
            <w:lang w:val="en-US"/>
            <w:rPrChange w:id="404" w:author="Jon Lindsay" w:date="2020-02-04T23:09:00Z">
              <w:rPr/>
            </w:rPrChange>
          </w:rPr>
          <w:t>may</w:t>
        </w:r>
      </w:ins>
      <w:ins w:id="405" w:author="Jon Lindsay" w:date="2020-02-04T17:10:00Z">
        <w:r w:rsidRPr="00C37E8F">
          <w:rPr>
            <w:lang w:val="en-US"/>
            <w:rPrChange w:id="406" w:author="Jon Lindsay" w:date="2020-02-04T23:09:00Z">
              <w:rPr/>
            </w:rPrChange>
          </w:rPr>
          <w:t xml:space="preserve"> be</w:t>
        </w:r>
      </w:ins>
      <w:ins w:id="407" w:author="Jon Lindsay" w:date="2020-02-04T17:09:00Z">
        <w:r w:rsidRPr="00C37E8F">
          <w:rPr>
            <w:lang w:val="en-US"/>
            <w:rPrChange w:id="408" w:author="Jon Lindsay" w:date="2020-02-04T23:09:00Z">
              <w:rPr/>
            </w:rPrChange>
          </w:rPr>
          <w:t xml:space="preserve"> limited by either the means employed or the ends at stake. </w:t>
        </w:r>
      </w:ins>
      <w:ins w:id="409" w:author="Jon Lindsay" w:date="2020-02-04T17:39:00Z">
        <w:r w:rsidR="005C1E27" w:rsidRPr="00C37E8F">
          <w:rPr>
            <w:lang w:val="en-US"/>
            <w:rPrChange w:id="410" w:author="Jon Lindsay" w:date="2020-02-04T23:09:00Z">
              <w:rPr/>
            </w:rPrChange>
          </w:rPr>
          <w:t>Much</w:t>
        </w:r>
      </w:ins>
      <w:ins w:id="411" w:author="Jon Lindsay" w:date="2020-02-04T17:10:00Z">
        <w:r w:rsidRPr="00C37E8F">
          <w:rPr>
            <w:lang w:val="en-US"/>
            <w:rPrChange w:id="412" w:author="Jon Lindsay" w:date="2020-02-04T23:09:00Z">
              <w:rPr/>
            </w:rPrChange>
          </w:rPr>
          <w:t xml:space="preserve"> of </w:t>
        </w:r>
      </w:ins>
      <w:ins w:id="413" w:author="Jon Lindsay" w:date="2020-02-04T20:59:00Z">
        <w:r w:rsidR="00310264" w:rsidRPr="00C37E8F">
          <w:rPr>
            <w:lang w:val="en-US"/>
            <w:rPrChange w:id="414" w:author="Jon Lindsay" w:date="2020-02-04T23:09:00Z">
              <w:rPr/>
            </w:rPrChange>
          </w:rPr>
          <w:t>the</w:t>
        </w:r>
      </w:ins>
      <w:ins w:id="415" w:author="Jon Lindsay" w:date="2020-02-04T17:10:00Z">
        <w:r w:rsidRPr="00C37E8F">
          <w:rPr>
            <w:lang w:val="en-US"/>
            <w:rPrChange w:id="416" w:author="Jon Lindsay" w:date="2020-02-04T23:09:00Z">
              <w:rPr/>
            </w:rPrChange>
          </w:rPr>
          <w:t xml:space="preserve"> literature </w:t>
        </w:r>
      </w:ins>
      <w:ins w:id="417" w:author="Jon Lindsay" w:date="2020-02-04T20:59:00Z">
        <w:r w:rsidR="00310264" w:rsidRPr="00C37E8F">
          <w:rPr>
            <w:lang w:val="en-US"/>
            <w:rPrChange w:id="418" w:author="Jon Lindsay" w:date="2020-02-04T23:09:00Z">
              <w:rPr/>
            </w:rPrChange>
          </w:rPr>
          <w:t>has been</w:t>
        </w:r>
      </w:ins>
      <w:ins w:id="419" w:author="Jon Lindsay" w:date="2020-02-04T17:11:00Z">
        <w:r w:rsidRPr="00C37E8F">
          <w:rPr>
            <w:lang w:val="en-US"/>
            <w:rPrChange w:id="420" w:author="Jon Lindsay" w:date="2020-02-04T23:09:00Z">
              <w:rPr/>
            </w:rPrChange>
          </w:rPr>
          <w:t xml:space="preserve"> preoccupied with the problems of counterinsurgency and terrorism, where at least one of the belligerents is limited in the means available. </w:t>
        </w:r>
      </w:ins>
      <w:ins w:id="421" w:author="Jon Lindsay" w:date="2020-02-04T20:59:00Z">
        <w:r w:rsidR="00310264" w:rsidRPr="00C37E8F">
          <w:rPr>
            <w:lang w:val="en-US"/>
            <w:rPrChange w:id="422" w:author="Jon Lindsay" w:date="2020-02-04T23:09:00Z">
              <w:rPr/>
            </w:rPrChange>
          </w:rPr>
          <w:t>In s</w:t>
        </w:r>
      </w:ins>
      <w:ins w:id="423" w:author="Jon Lindsay" w:date="2020-02-04T17:11:00Z">
        <w:r w:rsidRPr="00C37E8F">
          <w:rPr>
            <w:lang w:val="en-US"/>
            <w:rPrChange w:id="424" w:author="Jon Lindsay" w:date="2020-02-04T23:09:00Z">
              <w:rPr/>
            </w:rPrChange>
          </w:rPr>
          <w:t>o-called gray zone conflict</w:t>
        </w:r>
      </w:ins>
      <w:ins w:id="425" w:author="Jon Lindsay" w:date="2020-02-04T21:00:00Z">
        <w:r w:rsidR="00310264" w:rsidRPr="00C37E8F">
          <w:rPr>
            <w:lang w:val="en-US"/>
            <w:rPrChange w:id="426" w:author="Jon Lindsay" w:date="2020-02-04T23:09:00Z">
              <w:rPr/>
            </w:rPrChange>
          </w:rPr>
          <w:t xml:space="preserve">, however, </w:t>
        </w:r>
      </w:ins>
      <w:ins w:id="427" w:author="Jon Lindsay" w:date="2020-02-04T17:11:00Z">
        <w:r w:rsidRPr="00C37E8F">
          <w:rPr>
            <w:lang w:val="en-US"/>
            <w:rPrChange w:id="428" w:author="Jon Lindsay" w:date="2020-02-04T23:09:00Z">
              <w:rPr/>
            </w:rPrChange>
          </w:rPr>
          <w:t xml:space="preserve">capable nation-states </w:t>
        </w:r>
      </w:ins>
      <w:ins w:id="429" w:author="Jon Lindsay" w:date="2020-02-04T17:13:00Z">
        <w:r w:rsidRPr="00C37E8F">
          <w:rPr>
            <w:lang w:val="en-US"/>
            <w:rPrChange w:id="430" w:author="Jon Lindsay" w:date="2020-02-04T23:09:00Z">
              <w:rPr/>
            </w:rPrChange>
          </w:rPr>
          <w:t xml:space="preserve">without </w:t>
        </w:r>
      </w:ins>
      <w:ins w:id="431" w:author="Jon Lindsay" w:date="2020-02-04T18:05:00Z">
        <w:r w:rsidR="00AF09B6" w:rsidRPr="00C37E8F">
          <w:rPr>
            <w:lang w:val="en-US"/>
            <w:rPrChange w:id="432" w:author="Jon Lindsay" w:date="2020-02-04T23:09:00Z">
              <w:rPr/>
            </w:rPrChange>
          </w:rPr>
          <w:t>material</w:t>
        </w:r>
      </w:ins>
      <w:ins w:id="433" w:author="Jon Lindsay" w:date="2020-02-04T17:13:00Z">
        <w:r w:rsidRPr="00C37E8F">
          <w:rPr>
            <w:lang w:val="en-US"/>
            <w:rPrChange w:id="434" w:author="Jon Lindsay" w:date="2020-02-04T23:09:00Z">
              <w:rPr/>
            </w:rPrChange>
          </w:rPr>
          <w:t xml:space="preserve"> limit</w:t>
        </w:r>
      </w:ins>
      <w:ins w:id="435" w:author="Jon Lindsay" w:date="2020-02-04T18:05:00Z">
        <w:r w:rsidR="00AF09B6" w:rsidRPr="00C37E8F">
          <w:rPr>
            <w:lang w:val="en-US"/>
            <w:rPrChange w:id="436" w:author="Jon Lindsay" w:date="2020-02-04T23:09:00Z">
              <w:rPr/>
            </w:rPrChange>
          </w:rPr>
          <w:t>ations choose to</w:t>
        </w:r>
      </w:ins>
      <w:ins w:id="437" w:author="Jon Lindsay" w:date="2020-02-04T17:13:00Z">
        <w:r w:rsidRPr="00C37E8F">
          <w:rPr>
            <w:lang w:val="en-US"/>
            <w:rPrChange w:id="438" w:author="Jon Lindsay" w:date="2020-02-04T23:09:00Z">
              <w:rPr/>
            </w:rPrChange>
          </w:rPr>
          <w:t xml:space="preserve"> </w:t>
        </w:r>
      </w:ins>
      <w:ins w:id="439" w:author="Jon Lindsay" w:date="2020-02-04T17:11:00Z">
        <w:r w:rsidRPr="00C37E8F">
          <w:rPr>
            <w:lang w:val="en-US"/>
            <w:rPrChange w:id="440" w:author="Jon Lindsay" w:date="2020-02-04T23:09:00Z">
              <w:rPr/>
            </w:rPrChange>
          </w:rPr>
          <w:t>em</w:t>
        </w:r>
      </w:ins>
      <w:ins w:id="441" w:author="Jon Lindsay" w:date="2020-02-04T17:12:00Z">
        <w:r w:rsidRPr="00C37E8F">
          <w:rPr>
            <w:lang w:val="en-US"/>
            <w:rPrChange w:id="442" w:author="Jon Lindsay" w:date="2020-02-04T23:09:00Z">
              <w:rPr/>
            </w:rPrChange>
          </w:rPr>
          <w:t>ploy only a subset of their capabilities in pursuit of limited ends</w:t>
        </w:r>
      </w:ins>
      <w:ins w:id="443" w:author="Jon Lindsay" w:date="2020-02-04T18:06:00Z">
        <w:r w:rsidR="00AF09B6" w:rsidRPr="00C37E8F">
          <w:rPr>
            <w:lang w:val="en-US"/>
            <w:rPrChange w:id="444" w:author="Jon Lindsay" w:date="2020-02-04T23:09:00Z">
              <w:rPr/>
            </w:rPrChange>
          </w:rPr>
          <w:t xml:space="preserve">. </w:t>
        </w:r>
      </w:ins>
      <w:ins w:id="445" w:author="Jon Lindsay" w:date="2020-02-04T21:00:00Z">
        <w:r w:rsidR="00310264" w:rsidRPr="00C37E8F">
          <w:rPr>
            <w:lang w:val="en-US"/>
            <w:rPrChange w:id="446" w:author="Jon Lindsay" w:date="2020-02-04T23:09:00Z">
              <w:rPr/>
            </w:rPrChange>
          </w:rPr>
          <w:t>This is not a new problem; s</w:t>
        </w:r>
      </w:ins>
      <w:ins w:id="447" w:author="Jon Lindsay" w:date="2020-02-04T17:46:00Z">
        <w:r w:rsidR="004842E3" w:rsidRPr="00C37E8F">
          <w:rPr>
            <w:lang w:val="en-US"/>
            <w:rPrChange w:id="448" w:author="Jon Lindsay" w:date="2020-02-04T23:09:00Z">
              <w:rPr/>
            </w:rPrChange>
          </w:rPr>
          <w:t>trong states</w:t>
        </w:r>
      </w:ins>
      <w:ins w:id="449" w:author="Jon Lindsay" w:date="2020-02-04T17:45:00Z">
        <w:r w:rsidR="004842E3" w:rsidRPr="00C37E8F">
          <w:rPr>
            <w:lang w:val="en-US"/>
            <w:rPrChange w:id="450" w:author="Jon Lindsay" w:date="2020-02-04T23:09:00Z">
              <w:rPr/>
            </w:rPrChange>
          </w:rPr>
          <w:t xml:space="preserve"> have long been</w:t>
        </w:r>
      </w:ins>
      <w:ins w:id="451" w:author="Jon Lindsay" w:date="2020-02-04T17:13:00Z">
        <w:r w:rsidRPr="00C37E8F">
          <w:rPr>
            <w:lang w:val="en-US"/>
            <w:rPrChange w:id="452" w:author="Jon Lindsay" w:date="2020-02-04T23:09:00Z">
              <w:rPr/>
            </w:rPrChange>
          </w:rPr>
          <w:t xml:space="preserve"> conce</w:t>
        </w:r>
      </w:ins>
      <w:ins w:id="453" w:author="Jon Lindsay" w:date="2020-02-04T17:14:00Z">
        <w:r w:rsidRPr="00C37E8F">
          <w:rPr>
            <w:lang w:val="en-US"/>
            <w:rPrChange w:id="454" w:author="Jon Lindsay" w:date="2020-02-04T23:09:00Z">
              <w:rPr/>
            </w:rPrChange>
          </w:rPr>
          <w:t>rned that provocati</w:t>
        </w:r>
      </w:ins>
      <w:ins w:id="455" w:author="Jon Lindsay" w:date="2020-02-04T21:01:00Z">
        <w:r w:rsidR="00310264" w:rsidRPr="00C37E8F">
          <w:rPr>
            <w:lang w:val="en-US"/>
            <w:rPrChange w:id="456" w:author="Jon Lindsay" w:date="2020-02-04T23:09:00Z">
              <w:rPr/>
            </w:rPrChange>
          </w:rPr>
          <w:t>ve moves</w:t>
        </w:r>
      </w:ins>
      <w:ins w:id="457" w:author="Jon Lindsay" w:date="2020-02-04T17:14:00Z">
        <w:r w:rsidRPr="00C37E8F">
          <w:rPr>
            <w:lang w:val="en-US"/>
            <w:rPrChange w:id="458" w:author="Jon Lindsay" w:date="2020-02-04T23:09:00Z">
              <w:rPr/>
            </w:rPrChange>
          </w:rPr>
          <w:t xml:space="preserve"> might trigger escalation to war that </w:t>
        </w:r>
      </w:ins>
      <w:ins w:id="459" w:author="Jon Lindsay" w:date="2020-02-04T17:15:00Z">
        <w:r w:rsidR="00AE5391" w:rsidRPr="00C37E8F">
          <w:rPr>
            <w:lang w:val="en-US"/>
            <w:rPrChange w:id="460" w:author="Jon Lindsay" w:date="2020-02-04T23:09:00Z">
              <w:rPr/>
            </w:rPrChange>
          </w:rPr>
          <w:t>ends up being</w:t>
        </w:r>
      </w:ins>
      <w:ins w:id="461" w:author="Jon Lindsay" w:date="2020-02-04T17:14:00Z">
        <w:r w:rsidRPr="00C37E8F">
          <w:rPr>
            <w:lang w:val="en-US"/>
            <w:rPrChange w:id="462" w:author="Jon Lindsay" w:date="2020-02-04T23:09:00Z">
              <w:rPr/>
            </w:rPrChange>
          </w:rPr>
          <w:t xml:space="preserve"> </w:t>
        </w:r>
      </w:ins>
      <w:ins w:id="463" w:author="Jon Lindsay" w:date="2020-02-04T21:01:00Z">
        <w:r w:rsidR="00310264" w:rsidRPr="00C37E8F">
          <w:rPr>
            <w:lang w:val="en-US"/>
            <w:rPrChange w:id="464" w:author="Jon Lindsay" w:date="2020-02-04T23:09:00Z">
              <w:rPr/>
            </w:rPrChange>
          </w:rPr>
          <w:t xml:space="preserve">longer or </w:t>
        </w:r>
      </w:ins>
      <w:ins w:id="465" w:author="Jon Lindsay" w:date="2020-02-04T17:14:00Z">
        <w:r w:rsidRPr="00C37E8F">
          <w:rPr>
            <w:lang w:val="en-US"/>
            <w:rPrChange w:id="466" w:author="Jon Lindsay" w:date="2020-02-04T23:09:00Z">
              <w:rPr/>
            </w:rPrChange>
          </w:rPr>
          <w:t xml:space="preserve">more costly than </w:t>
        </w:r>
      </w:ins>
      <w:ins w:id="467" w:author="Jon Lindsay" w:date="2020-02-04T17:15:00Z">
        <w:r w:rsidR="00AE5391" w:rsidRPr="00C37E8F">
          <w:rPr>
            <w:lang w:val="en-US"/>
            <w:rPrChange w:id="468" w:author="Jon Lindsay" w:date="2020-02-04T23:09:00Z">
              <w:rPr/>
            </w:rPrChange>
          </w:rPr>
          <w:t>its limited</w:t>
        </w:r>
      </w:ins>
      <w:ins w:id="469" w:author="Jon Lindsay" w:date="2020-02-04T17:14:00Z">
        <w:r w:rsidRPr="00C37E8F">
          <w:rPr>
            <w:lang w:val="en-US"/>
            <w:rPrChange w:id="470" w:author="Jon Lindsay" w:date="2020-02-04T23:09:00Z">
              <w:rPr/>
            </w:rPrChange>
          </w:rPr>
          <w:t xml:space="preserve"> ends are worth.</w:t>
        </w:r>
      </w:ins>
      <w:ins w:id="471" w:author="Jon Lindsay" w:date="2020-02-04T17:22:00Z">
        <w:r w:rsidR="00B72249" w:rsidRPr="00C37E8F">
          <w:rPr>
            <w:lang w:val="en-US"/>
            <w:rPrChange w:id="472" w:author="Jon Lindsay" w:date="2020-02-04T23:09:00Z">
              <w:rPr/>
            </w:rPrChange>
          </w:rPr>
          <w:t xml:space="preserve"> </w:t>
        </w:r>
      </w:ins>
      <w:ins w:id="473" w:author="Jon Lindsay" w:date="2020-02-04T17:40:00Z">
        <w:r w:rsidR="005C1E27" w:rsidRPr="00C37E8F">
          <w:rPr>
            <w:lang w:val="en-US"/>
            <w:rPrChange w:id="474" w:author="Jon Lindsay" w:date="2020-02-04T23:09:00Z">
              <w:rPr/>
            </w:rPrChange>
          </w:rPr>
          <w:t>Throughout the Cold War,</w:t>
        </w:r>
      </w:ins>
      <w:ins w:id="475" w:author="Jon Lindsay" w:date="2020-02-04T17:46:00Z">
        <w:r w:rsidR="004842E3" w:rsidRPr="00C37E8F">
          <w:rPr>
            <w:lang w:val="en-US"/>
            <w:rPrChange w:id="476" w:author="Jon Lindsay" w:date="2020-02-04T23:09:00Z">
              <w:rPr/>
            </w:rPrChange>
          </w:rPr>
          <w:t xml:space="preserve"> </w:t>
        </w:r>
      </w:ins>
      <w:ins w:id="477" w:author="Jon Lindsay" w:date="2020-02-04T21:01:00Z">
        <w:r w:rsidR="00310264" w:rsidRPr="00C37E8F">
          <w:rPr>
            <w:lang w:val="en-US"/>
            <w:rPrChange w:id="478" w:author="Jon Lindsay" w:date="2020-02-04T23:09:00Z">
              <w:rPr/>
            </w:rPrChange>
          </w:rPr>
          <w:t>therefore</w:t>
        </w:r>
      </w:ins>
      <w:ins w:id="479" w:author="Jon Lindsay" w:date="2020-02-04T18:26:00Z">
        <w:r w:rsidR="00D74ED3" w:rsidRPr="00C37E8F">
          <w:rPr>
            <w:lang w:val="en-US"/>
            <w:rPrChange w:id="480" w:author="Jon Lindsay" w:date="2020-02-04T23:09:00Z">
              <w:rPr/>
            </w:rPrChange>
          </w:rPr>
          <w:t xml:space="preserve">, </w:t>
        </w:r>
      </w:ins>
      <w:ins w:id="481" w:author="Jon Lindsay" w:date="2020-02-04T17:46:00Z">
        <w:r w:rsidR="004842E3" w:rsidRPr="00C37E8F">
          <w:rPr>
            <w:lang w:val="en-US"/>
            <w:rPrChange w:id="482" w:author="Jon Lindsay" w:date="2020-02-04T23:09:00Z">
              <w:rPr/>
            </w:rPrChange>
          </w:rPr>
          <w:t>the superpowers engaged in</w:t>
        </w:r>
      </w:ins>
      <w:ins w:id="483" w:author="Jon Lindsay" w:date="2020-02-04T17:40:00Z">
        <w:r w:rsidR="005C1E27" w:rsidRPr="00C37E8F">
          <w:rPr>
            <w:lang w:val="en-US"/>
            <w:rPrChange w:id="484" w:author="Jon Lindsay" w:date="2020-02-04T23:09:00Z">
              <w:rPr/>
            </w:rPrChange>
          </w:rPr>
          <w:t xml:space="preserve"> </w:t>
        </w:r>
      </w:ins>
      <w:ins w:id="485" w:author="Jon Lindsay" w:date="2020-02-04T17:22:00Z">
        <w:r w:rsidR="00B72249" w:rsidRPr="00C37E8F">
          <w:rPr>
            <w:lang w:val="en-US"/>
            <w:rPrChange w:id="486" w:author="Jon Lindsay" w:date="2020-02-04T23:09:00Z">
              <w:rPr/>
            </w:rPrChange>
          </w:rPr>
          <w:t xml:space="preserve">covert operations, </w:t>
        </w:r>
      </w:ins>
      <w:ins w:id="487" w:author="Jon Lindsay" w:date="2020-02-04T17:40:00Z">
        <w:r w:rsidR="005C1E27" w:rsidRPr="00C37E8F">
          <w:rPr>
            <w:lang w:val="en-US"/>
            <w:rPrChange w:id="488" w:author="Jon Lindsay" w:date="2020-02-04T23:09:00Z">
              <w:rPr/>
            </w:rPrChange>
          </w:rPr>
          <w:t xml:space="preserve">proxy wars, </w:t>
        </w:r>
      </w:ins>
      <w:ins w:id="489" w:author="Jon Lindsay" w:date="2020-02-05T08:14:00Z">
        <w:r w:rsidR="00AB7B3F">
          <w:rPr>
            <w:lang w:val="en-US"/>
          </w:rPr>
          <w:t>influence campaigns</w:t>
        </w:r>
      </w:ins>
      <w:ins w:id="490" w:author="Jon Lindsay" w:date="2020-02-04T17:22:00Z">
        <w:r w:rsidR="00B72249" w:rsidRPr="00C37E8F">
          <w:rPr>
            <w:lang w:val="en-US"/>
            <w:rPrChange w:id="491" w:author="Jon Lindsay" w:date="2020-02-04T23:09:00Z">
              <w:rPr/>
            </w:rPrChange>
          </w:rPr>
          <w:t>, and other subversive means</w:t>
        </w:r>
      </w:ins>
      <w:ins w:id="492" w:author="Jon Lindsay" w:date="2020-02-04T17:23:00Z">
        <w:r w:rsidR="00B72249" w:rsidRPr="00C37E8F">
          <w:rPr>
            <w:lang w:val="en-US"/>
            <w:rPrChange w:id="493" w:author="Jon Lindsay" w:date="2020-02-04T23:09:00Z">
              <w:rPr/>
            </w:rPrChange>
          </w:rPr>
          <w:t xml:space="preserve"> to limit cost</w:t>
        </w:r>
      </w:ins>
      <w:ins w:id="494" w:author="Jon Lindsay" w:date="2020-02-04T17:27:00Z">
        <w:r w:rsidR="002E1E2D" w:rsidRPr="00C37E8F">
          <w:rPr>
            <w:lang w:val="en-US"/>
            <w:rPrChange w:id="495" w:author="Jon Lindsay" w:date="2020-02-04T23:09:00Z">
              <w:rPr/>
            </w:rPrChange>
          </w:rPr>
          <w:t>s</w:t>
        </w:r>
      </w:ins>
      <w:ins w:id="496" w:author="Jon Lindsay" w:date="2020-02-04T17:23:00Z">
        <w:r w:rsidR="00B72249" w:rsidRPr="00C37E8F">
          <w:rPr>
            <w:lang w:val="en-US"/>
            <w:rPrChange w:id="497" w:author="Jon Lindsay" w:date="2020-02-04T23:09:00Z">
              <w:rPr/>
            </w:rPrChange>
          </w:rPr>
          <w:t xml:space="preserve"> and</w:t>
        </w:r>
      </w:ins>
      <w:ins w:id="498" w:author="Jon Lindsay" w:date="2020-02-04T17:24:00Z">
        <w:r w:rsidR="00B72249" w:rsidRPr="00C37E8F">
          <w:rPr>
            <w:lang w:val="en-US"/>
            <w:rPrChange w:id="499" w:author="Jon Lindsay" w:date="2020-02-04T23:09:00Z">
              <w:rPr/>
            </w:rPrChange>
          </w:rPr>
          <w:t xml:space="preserve"> escalat</w:t>
        </w:r>
      </w:ins>
      <w:ins w:id="500" w:author="Jon Lindsay" w:date="2020-02-04T17:46:00Z">
        <w:r w:rsidR="004842E3" w:rsidRPr="00C37E8F">
          <w:rPr>
            <w:lang w:val="en-US"/>
            <w:rPrChange w:id="501" w:author="Jon Lindsay" w:date="2020-02-04T23:09:00Z">
              <w:rPr/>
            </w:rPrChange>
          </w:rPr>
          <w:t>ion</w:t>
        </w:r>
      </w:ins>
      <w:ins w:id="502" w:author="Jon Lindsay" w:date="2020-02-05T08:14:00Z">
        <w:r w:rsidR="00AB7B3F">
          <w:rPr>
            <w:lang w:val="en-US"/>
          </w:rPr>
          <w:t xml:space="preserve"> risks</w:t>
        </w:r>
      </w:ins>
      <w:ins w:id="503" w:author="Jon Lindsay" w:date="2020-02-04T17:55:00Z">
        <w:r w:rsidR="00C07AFF" w:rsidRPr="00C37E8F">
          <w:rPr>
            <w:lang w:val="en-US"/>
            <w:rPrChange w:id="504" w:author="Jon Lindsay" w:date="2020-02-04T23:09:00Z">
              <w:rPr/>
            </w:rPrChange>
          </w:rPr>
          <w:t xml:space="preserve"> (Carson 2018, O’Rourke 2019, </w:t>
        </w:r>
        <w:proofErr w:type="spellStart"/>
        <w:r w:rsidR="00C07AFF" w:rsidRPr="00C37E8F">
          <w:rPr>
            <w:lang w:val="en-US"/>
            <w:rPrChange w:id="505" w:author="Jon Lindsay" w:date="2020-02-04T23:09:00Z">
              <w:rPr/>
            </w:rPrChange>
          </w:rPr>
          <w:t>Poznansky</w:t>
        </w:r>
        <w:proofErr w:type="spellEnd"/>
        <w:r w:rsidR="00C07AFF" w:rsidRPr="00C37E8F">
          <w:rPr>
            <w:lang w:val="en-US"/>
            <w:rPrChange w:id="506" w:author="Jon Lindsay" w:date="2020-02-04T23:09:00Z">
              <w:rPr/>
            </w:rPrChange>
          </w:rPr>
          <w:t xml:space="preserve"> 2019, Rid 2020). Yet </w:t>
        </w:r>
      </w:ins>
      <w:ins w:id="507" w:author="Jon Lindsay" w:date="2020-02-04T17:24:00Z">
        <w:r w:rsidR="00B72249" w:rsidRPr="00C37E8F">
          <w:rPr>
            <w:lang w:val="en-US"/>
            <w:rPrChange w:id="508" w:author="Jon Lindsay" w:date="2020-02-04T23:09:00Z">
              <w:rPr/>
            </w:rPrChange>
          </w:rPr>
          <w:t xml:space="preserve">by the same token these “second best” alternatives </w:t>
        </w:r>
      </w:ins>
      <w:ins w:id="509" w:author="Jon Lindsay" w:date="2020-02-04T17:27:00Z">
        <w:r w:rsidR="002E1E2D" w:rsidRPr="00C37E8F">
          <w:rPr>
            <w:lang w:val="en-US"/>
            <w:rPrChange w:id="510" w:author="Jon Lindsay" w:date="2020-02-04T23:09:00Z">
              <w:rPr/>
            </w:rPrChange>
          </w:rPr>
          <w:t xml:space="preserve">often </w:t>
        </w:r>
      </w:ins>
      <w:ins w:id="511" w:author="Jon Lindsay" w:date="2020-02-05T08:18:00Z">
        <w:r w:rsidR="00AB7B3F">
          <w:rPr>
            <w:lang w:val="en-US"/>
          </w:rPr>
          <w:t>achieved only limited or mixed policy results</w:t>
        </w:r>
      </w:ins>
      <w:ins w:id="512" w:author="Jon Lindsay" w:date="2020-02-04T17:24:00Z">
        <w:r w:rsidR="00B72249" w:rsidRPr="00C37E8F">
          <w:rPr>
            <w:lang w:val="en-US"/>
            <w:rPrChange w:id="513" w:author="Jon Lindsay" w:date="2020-02-04T23:09:00Z">
              <w:rPr/>
            </w:rPrChange>
          </w:rPr>
          <w:t>.</w:t>
        </w:r>
      </w:ins>
      <w:ins w:id="514" w:author="Jon Lindsay" w:date="2020-02-04T17:49:00Z">
        <w:r w:rsidR="004842E3" w:rsidRPr="00C37E8F">
          <w:rPr>
            <w:lang w:val="en-US"/>
            <w:rPrChange w:id="515" w:author="Jon Lindsay" w:date="2020-02-04T23:09:00Z">
              <w:rPr/>
            </w:rPrChange>
          </w:rPr>
          <w:t xml:space="preserve"> </w:t>
        </w:r>
      </w:ins>
      <w:ins w:id="516" w:author="Jon Lindsay" w:date="2020-02-05T08:18:00Z">
        <w:r w:rsidR="00AB7B3F">
          <w:rPr>
            <w:lang w:val="en-US"/>
          </w:rPr>
          <w:t>By contrast, a</w:t>
        </w:r>
      </w:ins>
      <w:ins w:id="517" w:author="Jon Lindsay" w:date="2020-02-05T08:17:00Z">
        <w:r w:rsidR="00AB7B3F">
          <w:rPr>
            <w:lang w:val="en-US"/>
          </w:rPr>
          <w:t>ctors resolved enough</w:t>
        </w:r>
      </w:ins>
      <w:ins w:id="518" w:author="Jon Lindsay" w:date="2020-02-05T08:15:00Z">
        <w:r w:rsidR="00AB7B3F">
          <w:rPr>
            <w:lang w:val="en-US"/>
          </w:rPr>
          <w:t xml:space="preserve"> </w:t>
        </w:r>
      </w:ins>
      <w:ins w:id="519" w:author="Jon Lindsay" w:date="2020-02-04T17:49:00Z">
        <w:r w:rsidR="004842E3" w:rsidRPr="00C37E8F">
          <w:rPr>
            <w:lang w:val="en-US"/>
            <w:rPrChange w:id="520" w:author="Jon Lindsay" w:date="2020-02-04T23:09:00Z">
              <w:rPr/>
            </w:rPrChange>
          </w:rPr>
          <w:t xml:space="preserve">to </w:t>
        </w:r>
      </w:ins>
      <w:ins w:id="521" w:author="Jon Lindsay" w:date="2020-02-04T17:50:00Z">
        <w:r w:rsidR="004842E3" w:rsidRPr="00C37E8F">
          <w:rPr>
            <w:lang w:val="en-US"/>
            <w:rPrChange w:id="522" w:author="Jon Lindsay" w:date="2020-02-04T23:09:00Z">
              <w:rPr/>
            </w:rPrChange>
          </w:rPr>
          <w:t xml:space="preserve">pay </w:t>
        </w:r>
      </w:ins>
      <w:ins w:id="523" w:author="Jon Lindsay" w:date="2020-02-04T17:52:00Z">
        <w:r w:rsidR="004842E3" w:rsidRPr="00C37E8F">
          <w:rPr>
            <w:lang w:val="en-US"/>
            <w:rPrChange w:id="524" w:author="Jon Lindsay" w:date="2020-02-04T23:09:00Z">
              <w:rPr/>
            </w:rPrChange>
          </w:rPr>
          <w:t>higher costs</w:t>
        </w:r>
      </w:ins>
      <w:ins w:id="525" w:author="Jon Lindsay" w:date="2020-02-04T17:50:00Z">
        <w:r w:rsidR="004842E3" w:rsidRPr="00C37E8F">
          <w:rPr>
            <w:lang w:val="en-US"/>
            <w:rPrChange w:id="526" w:author="Jon Lindsay" w:date="2020-02-04T23:09:00Z">
              <w:rPr/>
            </w:rPrChange>
          </w:rPr>
          <w:t xml:space="preserve"> </w:t>
        </w:r>
      </w:ins>
      <w:ins w:id="527" w:author="Jon Lindsay" w:date="2020-02-05T08:15:00Z">
        <w:r w:rsidR="00AB7B3F">
          <w:rPr>
            <w:lang w:val="en-US"/>
          </w:rPr>
          <w:t>or</w:t>
        </w:r>
      </w:ins>
      <w:ins w:id="528" w:author="Jon Lindsay" w:date="2020-02-04T17:50:00Z">
        <w:r w:rsidR="004842E3" w:rsidRPr="00C37E8F">
          <w:rPr>
            <w:lang w:val="en-US"/>
            <w:rPrChange w:id="529" w:author="Jon Lindsay" w:date="2020-02-04T23:09:00Z">
              <w:rPr/>
            </w:rPrChange>
          </w:rPr>
          <w:t xml:space="preserve"> </w:t>
        </w:r>
      </w:ins>
      <w:ins w:id="530" w:author="Jon Lindsay" w:date="2020-02-04T17:49:00Z">
        <w:r w:rsidR="004842E3" w:rsidRPr="00C37E8F">
          <w:rPr>
            <w:lang w:val="en-US"/>
            <w:rPrChange w:id="531" w:author="Jon Lindsay" w:date="2020-02-04T23:09:00Z">
              <w:rPr/>
            </w:rPrChange>
          </w:rPr>
          <w:t xml:space="preserve">run </w:t>
        </w:r>
      </w:ins>
      <w:ins w:id="532" w:author="Jon Lindsay" w:date="2020-02-05T08:15:00Z">
        <w:r w:rsidR="00AB7B3F">
          <w:rPr>
            <w:lang w:val="en-US"/>
          </w:rPr>
          <w:t>greater</w:t>
        </w:r>
      </w:ins>
      <w:ins w:id="533" w:author="Jon Lindsay" w:date="2020-02-04T17:49:00Z">
        <w:r w:rsidR="004842E3" w:rsidRPr="00C37E8F">
          <w:rPr>
            <w:lang w:val="en-US"/>
            <w:rPrChange w:id="534" w:author="Jon Lindsay" w:date="2020-02-04T23:09:00Z">
              <w:rPr/>
            </w:rPrChange>
          </w:rPr>
          <w:t xml:space="preserve"> risks</w:t>
        </w:r>
      </w:ins>
      <w:ins w:id="535" w:author="Jon Lindsay" w:date="2020-02-05T08:17:00Z">
        <w:r w:rsidR="00AB7B3F">
          <w:rPr>
            <w:lang w:val="en-US"/>
          </w:rPr>
          <w:t xml:space="preserve"> </w:t>
        </w:r>
      </w:ins>
      <w:ins w:id="536" w:author="Jon Lindsay" w:date="2020-02-05T08:18:00Z">
        <w:r w:rsidR="00AB7B3F">
          <w:rPr>
            <w:lang w:val="en-US"/>
          </w:rPr>
          <w:t>usually have</w:t>
        </w:r>
      </w:ins>
      <w:ins w:id="537" w:author="Jon Lindsay" w:date="2020-02-05T08:17:00Z">
        <w:r w:rsidR="00AB7B3F">
          <w:rPr>
            <w:lang w:val="en-US"/>
          </w:rPr>
          <w:t xml:space="preserve"> a better chance of imposing their will</w:t>
        </w:r>
      </w:ins>
      <w:ins w:id="538" w:author="Jon Lindsay" w:date="2020-02-04T17:50:00Z">
        <w:r w:rsidR="004842E3" w:rsidRPr="00C37E8F">
          <w:rPr>
            <w:lang w:val="en-US"/>
            <w:rPrChange w:id="539" w:author="Jon Lindsay" w:date="2020-02-04T23:09:00Z">
              <w:rPr/>
            </w:rPrChange>
          </w:rPr>
          <w:t>.</w:t>
        </w:r>
      </w:ins>
      <w:ins w:id="540" w:author="Jon Lindsay" w:date="2020-02-04T17:33:00Z">
        <w:r w:rsidR="002E1E2D" w:rsidRPr="00C37E8F">
          <w:rPr>
            <w:lang w:val="en-US"/>
            <w:rPrChange w:id="541" w:author="Jon Lindsay" w:date="2020-02-04T23:09:00Z">
              <w:rPr/>
            </w:rPrChange>
          </w:rPr>
          <w:t xml:space="preserve"> </w:t>
        </w:r>
      </w:ins>
      <w:ins w:id="542" w:author="Jon Lindsay" w:date="2020-02-04T17:50:00Z">
        <w:r w:rsidR="004842E3" w:rsidRPr="00C37E8F">
          <w:rPr>
            <w:lang w:val="en-US"/>
            <w:rPrChange w:id="543" w:author="Jon Lindsay" w:date="2020-02-04T23:09:00Z">
              <w:rPr/>
            </w:rPrChange>
          </w:rPr>
          <w:t xml:space="preserve">Put simply, gray zone provocateurs do not care enough to send the very best. </w:t>
        </w:r>
      </w:ins>
    </w:p>
    <w:p w14:paraId="2A15842A" w14:textId="2D6C26E2" w:rsidR="005C1E27" w:rsidRPr="00C37E8F" w:rsidRDefault="00E042FC" w:rsidP="007B18B3">
      <w:pPr>
        <w:pStyle w:val="Newparagraph"/>
        <w:rPr>
          <w:ins w:id="544" w:author="Jon Lindsay" w:date="2020-02-04T17:20:00Z"/>
          <w:lang w:val="en-US"/>
          <w:rPrChange w:id="545" w:author="Jon Lindsay" w:date="2020-02-04T23:09:00Z">
            <w:rPr>
              <w:ins w:id="546" w:author="Jon Lindsay" w:date="2020-02-04T17:20:00Z"/>
            </w:rPr>
          </w:rPrChange>
        </w:rPr>
      </w:pPr>
      <w:ins w:id="547" w:author="Jon Lindsay" w:date="2020-02-04T18:02:00Z">
        <w:r w:rsidRPr="00C37E8F">
          <w:rPr>
            <w:lang w:val="en-US"/>
            <w:rPrChange w:id="548" w:author="Jon Lindsay" w:date="2020-02-04T23:09:00Z">
              <w:rPr/>
            </w:rPrChange>
          </w:rPr>
          <w:t>Recent</w:t>
        </w:r>
      </w:ins>
      <w:ins w:id="549" w:author="Jon Lindsay" w:date="2020-02-04T17:48:00Z">
        <w:r w:rsidR="004842E3" w:rsidRPr="00C37E8F">
          <w:rPr>
            <w:lang w:val="en-US"/>
            <w:rPrChange w:id="550" w:author="Jon Lindsay" w:date="2020-02-04T23:09:00Z">
              <w:rPr/>
            </w:rPrChange>
          </w:rPr>
          <w:t xml:space="preserve"> interest in </w:t>
        </w:r>
      </w:ins>
      <w:ins w:id="551" w:author="Jon Lindsay" w:date="2020-02-04T18:06:00Z">
        <w:r w:rsidR="00AF09B6" w:rsidRPr="00C37E8F">
          <w:rPr>
            <w:lang w:val="en-US"/>
            <w:rPrChange w:id="552" w:author="Jon Lindsay" w:date="2020-02-04T23:09:00Z">
              <w:rPr/>
            </w:rPrChange>
          </w:rPr>
          <w:t xml:space="preserve">the </w:t>
        </w:r>
      </w:ins>
      <w:ins w:id="553" w:author="Jon Lindsay" w:date="2020-02-04T17:48:00Z">
        <w:r w:rsidR="004842E3" w:rsidRPr="00C37E8F">
          <w:rPr>
            <w:lang w:val="en-US"/>
            <w:rPrChange w:id="554" w:author="Jon Lindsay" w:date="2020-02-04T23:09:00Z">
              <w:rPr/>
            </w:rPrChange>
          </w:rPr>
          <w:t xml:space="preserve">gray zone </w:t>
        </w:r>
      </w:ins>
      <w:ins w:id="555" w:author="Jon Lindsay" w:date="2020-02-04T17:53:00Z">
        <w:r w:rsidR="004842E3" w:rsidRPr="00C37E8F">
          <w:rPr>
            <w:lang w:val="en-US"/>
            <w:rPrChange w:id="556" w:author="Jon Lindsay" w:date="2020-02-04T23:09:00Z">
              <w:rPr/>
            </w:rPrChange>
          </w:rPr>
          <w:t>has focused</w:t>
        </w:r>
      </w:ins>
      <w:ins w:id="557" w:author="Jon Lindsay" w:date="2020-02-04T17:50:00Z">
        <w:r w:rsidR="004842E3" w:rsidRPr="00C37E8F">
          <w:rPr>
            <w:lang w:val="en-US"/>
            <w:rPrChange w:id="558" w:author="Jon Lindsay" w:date="2020-02-04T23:09:00Z">
              <w:rPr/>
            </w:rPrChange>
          </w:rPr>
          <w:t xml:space="preserve"> </w:t>
        </w:r>
      </w:ins>
      <w:ins w:id="559" w:author="Jon Lindsay" w:date="2020-02-04T21:02:00Z">
        <w:r w:rsidR="00310264" w:rsidRPr="00C37E8F">
          <w:rPr>
            <w:lang w:val="en-US"/>
            <w:rPrChange w:id="560" w:author="Jon Lindsay" w:date="2020-02-04T23:09:00Z">
              <w:rPr/>
            </w:rPrChange>
          </w:rPr>
          <w:t>over</w:t>
        </w:r>
      </w:ins>
      <w:ins w:id="561" w:author="Jon Lindsay" w:date="2020-02-04T17:50:00Z">
        <w:r w:rsidR="004842E3" w:rsidRPr="00C37E8F">
          <w:rPr>
            <w:lang w:val="en-US"/>
            <w:rPrChange w:id="562" w:author="Jon Lindsay" w:date="2020-02-04T23:09:00Z">
              <w:rPr/>
            </w:rPrChange>
          </w:rPr>
          <w:t xml:space="preserve">much on the </w:t>
        </w:r>
      </w:ins>
      <w:ins w:id="563" w:author="Jon Lindsay" w:date="2020-02-04T17:51:00Z">
        <w:r w:rsidR="004842E3" w:rsidRPr="00C37E8F">
          <w:rPr>
            <w:lang w:val="en-US"/>
            <w:rPrChange w:id="564" w:author="Jon Lindsay" w:date="2020-02-04T23:09:00Z">
              <w:rPr/>
            </w:rPrChange>
          </w:rPr>
          <w:t>(cyber</w:t>
        </w:r>
      </w:ins>
      <w:ins w:id="565" w:author="Jon Lindsay" w:date="2020-02-04T18:06:00Z">
        <w:r w:rsidR="00AF09B6" w:rsidRPr="00C37E8F">
          <w:rPr>
            <w:lang w:val="en-US"/>
            <w:rPrChange w:id="566" w:author="Jon Lindsay" w:date="2020-02-04T23:09:00Z">
              <w:rPr/>
            </w:rPrChange>
          </w:rPr>
          <w:t xml:space="preserve"> and special</w:t>
        </w:r>
      </w:ins>
      <w:ins w:id="567" w:author="Jon Lindsay" w:date="2020-02-04T17:51:00Z">
        <w:r w:rsidR="004842E3" w:rsidRPr="00C37E8F">
          <w:rPr>
            <w:lang w:val="en-US"/>
            <w:rPrChange w:id="568" w:author="Jon Lindsay" w:date="2020-02-04T23:09:00Z">
              <w:rPr/>
            </w:rPrChange>
          </w:rPr>
          <w:t xml:space="preserve">) means of limited </w:t>
        </w:r>
      </w:ins>
      <w:ins w:id="569" w:author="Jon Lindsay" w:date="2020-02-04T18:06:00Z">
        <w:r w:rsidR="00AF09B6" w:rsidRPr="00C37E8F">
          <w:rPr>
            <w:lang w:val="en-US"/>
            <w:rPrChange w:id="570" w:author="Jon Lindsay" w:date="2020-02-04T23:09:00Z">
              <w:rPr/>
            </w:rPrChange>
          </w:rPr>
          <w:t>conflict</w:t>
        </w:r>
      </w:ins>
      <w:ins w:id="571" w:author="Jon Lindsay" w:date="2020-02-04T21:06:00Z">
        <w:r w:rsidR="00EC72E3" w:rsidRPr="00C37E8F">
          <w:rPr>
            <w:lang w:val="en-US"/>
            <w:rPrChange w:id="572" w:author="Jon Lindsay" w:date="2020-02-04T23:09:00Z">
              <w:rPr/>
            </w:rPrChange>
          </w:rPr>
          <w:t xml:space="preserve">, </w:t>
        </w:r>
      </w:ins>
      <w:ins w:id="573" w:author="Jon Lindsay" w:date="2020-02-05T08:18:00Z">
        <w:r w:rsidR="00AB7B3F">
          <w:rPr>
            <w:lang w:val="en-US"/>
          </w:rPr>
          <w:t>on the assu</w:t>
        </w:r>
      </w:ins>
      <w:ins w:id="574" w:author="Jon Lindsay" w:date="2020-02-05T08:19:00Z">
        <w:r w:rsidR="00AB7B3F">
          <w:rPr>
            <w:lang w:val="en-US"/>
          </w:rPr>
          <w:t>mption</w:t>
        </w:r>
      </w:ins>
      <w:ins w:id="575" w:author="Jon Lindsay" w:date="2020-02-04T21:06:00Z">
        <w:r w:rsidR="00EC72E3" w:rsidRPr="00C37E8F">
          <w:rPr>
            <w:lang w:val="en-US"/>
            <w:rPrChange w:id="576" w:author="Jon Lindsay" w:date="2020-02-04T23:09:00Z">
              <w:rPr/>
            </w:rPrChange>
          </w:rPr>
          <w:t xml:space="preserve"> that novel </w:t>
        </w:r>
      </w:ins>
      <w:ins w:id="577" w:author="Jon Lindsay" w:date="2020-02-04T21:07:00Z">
        <w:r w:rsidR="00EC72E3" w:rsidRPr="00C37E8F">
          <w:rPr>
            <w:lang w:val="en-US"/>
            <w:rPrChange w:id="578" w:author="Jon Lindsay" w:date="2020-02-04T23:09:00Z">
              <w:rPr/>
            </w:rPrChange>
          </w:rPr>
          <w:t>modes of subversion undermine deterrence</w:t>
        </w:r>
      </w:ins>
      <w:ins w:id="579" w:author="Jon Lindsay" w:date="2020-02-04T17:51:00Z">
        <w:r w:rsidR="004842E3" w:rsidRPr="00C37E8F">
          <w:rPr>
            <w:lang w:val="en-US"/>
            <w:rPrChange w:id="580" w:author="Jon Lindsay" w:date="2020-02-04T23:09:00Z">
              <w:rPr/>
            </w:rPrChange>
          </w:rPr>
          <w:t>.</w:t>
        </w:r>
      </w:ins>
      <w:ins w:id="581" w:author="Jon Lindsay" w:date="2020-02-04T18:03:00Z">
        <w:r w:rsidRPr="00C37E8F">
          <w:rPr>
            <w:lang w:val="en-US"/>
            <w:rPrChange w:id="582" w:author="Jon Lindsay" w:date="2020-02-04T23:09:00Z">
              <w:rPr/>
            </w:rPrChange>
          </w:rPr>
          <w:t xml:space="preserve"> </w:t>
        </w:r>
      </w:ins>
      <w:ins w:id="583" w:author="Jon Lindsay" w:date="2020-02-05T08:19:00Z">
        <w:r w:rsidR="00AB7B3F">
          <w:rPr>
            <w:lang w:val="en-US"/>
          </w:rPr>
          <w:t>T</w:t>
        </w:r>
      </w:ins>
      <w:ins w:id="584" w:author="Jon Lindsay" w:date="2020-02-04T21:07:00Z">
        <w:r w:rsidR="00EC72E3" w:rsidRPr="00C37E8F">
          <w:rPr>
            <w:lang w:val="en-US"/>
            <w:rPrChange w:id="585" w:author="Jon Lindsay" w:date="2020-02-04T23:09:00Z">
              <w:rPr/>
            </w:rPrChange>
          </w:rPr>
          <w:t>his</w:t>
        </w:r>
      </w:ins>
      <w:ins w:id="586" w:author="Jon Lindsay" w:date="2020-02-04T18:03:00Z">
        <w:r w:rsidRPr="00C37E8F">
          <w:rPr>
            <w:lang w:val="en-US"/>
            <w:rPrChange w:id="587" w:author="Jon Lindsay" w:date="2020-02-04T23:09:00Z">
              <w:rPr/>
            </w:rPrChange>
          </w:rPr>
          <w:t xml:space="preserve"> conventional wisdom has it backwards.</w:t>
        </w:r>
      </w:ins>
      <w:ins w:id="588" w:author="Jon Lindsay" w:date="2020-02-04T17:51:00Z">
        <w:r w:rsidR="004842E3" w:rsidRPr="00C37E8F">
          <w:rPr>
            <w:lang w:val="en-US"/>
            <w:rPrChange w:id="589" w:author="Jon Lindsay" w:date="2020-02-04T23:09:00Z">
              <w:rPr/>
            </w:rPrChange>
          </w:rPr>
          <w:t xml:space="preserve"> </w:t>
        </w:r>
      </w:ins>
      <w:ins w:id="590" w:author="Jon Lindsay" w:date="2020-02-05T08:19:00Z">
        <w:r w:rsidR="00AB7B3F">
          <w:rPr>
            <w:lang w:val="en-US"/>
          </w:rPr>
          <w:t>On the contrary,</w:t>
        </w:r>
      </w:ins>
      <w:moveToRangeStart w:id="591" w:author="Jon Lindsay" w:date="2020-02-04T17:28:00Z" w:name="move31729743"/>
      <w:moveTo w:id="592" w:author="Jon Lindsay" w:date="2020-02-04T17:28:00Z">
        <w:del w:id="593" w:author="Jon Lindsay" w:date="2020-02-04T17:53:00Z">
          <w:r w:rsidR="002E1E2D" w:rsidRPr="00C37E8F" w:rsidDel="004842E3">
            <w:rPr>
              <w:lang w:val="en-US"/>
              <w:rPrChange w:id="594" w:author="Jon Lindsay" w:date="2020-02-04T23:09:00Z">
                <w:rPr/>
              </w:rPrChange>
            </w:rPr>
            <w:delText>In sum</w:delText>
          </w:r>
        </w:del>
        <w:del w:id="595" w:author="Jon Lindsay" w:date="2020-02-04T17:50:00Z">
          <w:r w:rsidR="002E1E2D" w:rsidRPr="00C37E8F" w:rsidDel="004842E3">
            <w:rPr>
              <w:lang w:val="en-US"/>
              <w:rPrChange w:id="596" w:author="Jon Lindsay" w:date="2020-02-04T23:09:00Z">
                <w:rPr/>
              </w:rPrChange>
            </w:rPr>
            <w:delText xml:space="preserve">, gray zone </w:delText>
          </w:r>
        </w:del>
        <w:del w:id="597" w:author="Jon Lindsay" w:date="2020-02-04T17:47:00Z">
          <w:r w:rsidR="002E1E2D" w:rsidRPr="00C37E8F" w:rsidDel="004842E3">
            <w:rPr>
              <w:lang w:val="en-US"/>
              <w:rPrChange w:id="598" w:author="Jon Lindsay" w:date="2020-02-04T23:09:00Z">
                <w:rPr/>
              </w:rPrChange>
            </w:rPr>
            <w:delText>actors</w:delText>
          </w:r>
        </w:del>
        <w:del w:id="599" w:author="Jon Lindsay" w:date="2020-02-04T17:50:00Z">
          <w:r w:rsidR="002E1E2D" w:rsidRPr="00C37E8F" w:rsidDel="004842E3">
            <w:rPr>
              <w:lang w:val="en-US"/>
              <w:rPrChange w:id="600" w:author="Jon Lindsay" w:date="2020-02-04T23:09:00Z">
                <w:rPr/>
              </w:rPrChange>
            </w:rPr>
            <w:delText xml:space="preserve"> do not care enough to send the very best.</w:delText>
          </w:r>
        </w:del>
      </w:moveTo>
      <w:moveToRangeEnd w:id="591"/>
      <w:ins w:id="601" w:author="Jon Lindsay" w:date="2020-02-04T17:44:00Z">
        <w:r w:rsidR="005C1E27" w:rsidRPr="00C37E8F">
          <w:rPr>
            <w:lang w:val="en-US"/>
            <w:rPrChange w:id="602" w:author="Jon Lindsay" w:date="2020-02-04T23:09:00Z">
              <w:rPr/>
            </w:rPrChange>
          </w:rPr>
          <w:t xml:space="preserve"> </w:t>
        </w:r>
      </w:ins>
      <w:ins w:id="603" w:author="Jon Lindsay" w:date="2020-02-04T18:07:00Z">
        <w:r w:rsidR="00AF09B6" w:rsidRPr="00C37E8F">
          <w:rPr>
            <w:lang w:val="en-US"/>
            <w:rPrChange w:id="604" w:author="Jon Lindsay" w:date="2020-02-04T23:09:00Z">
              <w:rPr/>
            </w:rPrChange>
          </w:rPr>
          <w:t>an actor’s</w:t>
        </w:r>
      </w:ins>
      <w:ins w:id="605" w:author="Jon Lindsay" w:date="2020-02-04T18:03:00Z">
        <w:r w:rsidRPr="00C37E8F">
          <w:rPr>
            <w:lang w:val="en-US"/>
            <w:rPrChange w:id="606" w:author="Jon Lindsay" w:date="2020-02-04T23:09:00Z">
              <w:rPr/>
            </w:rPrChange>
          </w:rPr>
          <w:t xml:space="preserve"> choice to </w:t>
        </w:r>
      </w:ins>
      <w:ins w:id="607" w:author="Jon Lindsay" w:date="2020-02-04T18:07:00Z">
        <w:r w:rsidR="00AF09B6" w:rsidRPr="00C37E8F">
          <w:rPr>
            <w:lang w:val="en-US"/>
            <w:rPrChange w:id="608" w:author="Jon Lindsay" w:date="2020-02-04T23:09:00Z">
              <w:rPr/>
            </w:rPrChange>
          </w:rPr>
          <w:t>employ</w:t>
        </w:r>
      </w:ins>
      <w:ins w:id="609" w:author="Jon Lindsay" w:date="2020-02-04T17:44:00Z">
        <w:r w:rsidR="005C1E27" w:rsidRPr="00C37E8F">
          <w:rPr>
            <w:lang w:val="en-US"/>
            <w:rPrChange w:id="610" w:author="Jon Lindsay" w:date="2020-02-04T23:09:00Z">
              <w:rPr/>
            </w:rPrChange>
          </w:rPr>
          <w:t xml:space="preserve"> limited </w:t>
        </w:r>
        <w:r w:rsidR="005C1E27" w:rsidRPr="00C37E8F">
          <w:rPr>
            <w:lang w:val="en-US"/>
            <w:rPrChange w:id="611" w:author="Jon Lindsay" w:date="2020-02-04T23:09:00Z">
              <w:rPr/>
            </w:rPrChange>
          </w:rPr>
          <w:lastRenderedPageBreak/>
          <w:t>means</w:t>
        </w:r>
      </w:ins>
      <w:ins w:id="612" w:author="Jon Lindsay" w:date="2020-02-04T21:08:00Z">
        <w:r w:rsidR="00EC72E3" w:rsidRPr="00C37E8F">
          <w:rPr>
            <w:lang w:val="en-US"/>
            <w:rPrChange w:id="613" w:author="Jon Lindsay" w:date="2020-02-04T23:09:00Z">
              <w:rPr/>
            </w:rPrChange>
          </w:rPr>
          <w:t xml:space="preserve"> of any type</w:t>
        </w:r>
      </w:ins>
      <w:ins w:id="614" w:author="Jon Lindsay" w:date="2020-02-04T17:44:00Z">
        <w:r w:rsidR="005C1E27" w:rsidRPr="00C37E8F">
          <w:rPr>
            <w:lang w:val="en-US"/>
            <w:rPrChange w:id="615" w:author="Jon Lindsay" w:date="2020-02-04T23:09:00Z">
              <w:rPr/>
            </w:rPrChange>
          </w:rPr>
          <w:t xml:space="preserve"> </w:t>
        </w:r>
      </w:ins>
      <w:ins w:id="616" w:author="Jon Lindsay" w:date="2020-02-04T18:04:00Z">
        <w:r w:rsidRPr="00C37E8F">
          <w:rPr>
            <w:lang w:val="en-US"/>
            <w:rPrChange w:id="617" w:author="Jon Lindsay" w:date="2020-02-04T23:09:00Z">
              <w:rPr/>
            </w:rPrChange>
          </w:rPr>
          <w:t>is a function</w:t>
        </w:r>
      </w:ins>
      <w:ins w:id="618" w:author="Jon Lindsay" w:date="2020-02-04T18:07:00Z">
        <w:r w:rsidR="00AF09B6" w:rsidRPr="00C37E8F">
          <w:rPr>
            <w:lang w:val="en-US"/>
            <w:rPrChange w:id="619" w:author="Jon Lindsay" w:date="2020-02-04T23:09:00Z">
              <w:rPr/>
            </w:rPrChange>
          </w:rPr>
          <w:t xml:space="preserve"> of</w:t>
        </w:r>
      </w:ins>
      <w:ins w:id="620" w:author="Jon Lindsay" w:date="2020-02-04T21:08:00Z">
        <w:r w:rsidR="00EC72E3" w:rsidRPr="00C37E8F">
          <w:rPr>
            <w:lang w:val="en-US"/>
            <w:rPrChange w:id="621" w:author="Jon Lindsay" w:date="2020-02-04T23:09:00Z">
              <w:rPr/>
            </w:rPrChange>
          </w:rPr>
          <w:t xml:space="preserve"> its</w:t>
        </w:r>
      </w:ins>
      <w:ins w:id="622" w:author="Jon Lindsay" w:date="2020-02-04T17:44:00Z">
        <w:r w:rsidR="005C1E27" w:rsidRPr="00C37E8F">
          <w:rPr>
            <w:lang w:val="en-US"/>
            <w:rPrChange w:id="623" w:author="Jon Lindsay" w:date="2020-02-04T23:09:00Z">
              <w:rPr/>
            </w:rPrChange>
          </w:rPr>
          <w:t xml:space="preserve"> limited interests</w:t>
        </w:r>
      </w:ins>
      <w:ins w:id="624" w:author="Jon Lindsay" w:date="2020-02-04T18:08:00Z">
        <w:r w:rsidR="00AF09B6" w:rsidRPr="00C37E8F">
          <w:rPr>
            <w:lang w:val="en-US"/>
            <w:rPrChange w:id="625" w:author="Jon Lindsay" w:date="2020-02-04T23:09:00Z">
              <w:rPr/>
            </w:rPrChange>
          </w:rPr>
          <w:t xml:space="preserve"> or resolve</w:t>
        </w:r>
      </w:ins>
      <w:ins w:id="626" w:author="Jon Lindsay" w:date="2020-02-04T17:44:00Z">
        <w:r w:rsidR="005C1E27" w:rsidRPr="00C37E8F">
          <w:rPr>
            <w:lang w:val="en-US"/>
            <w:rPrChange w:id="627" w:author="Jon Lindsay" w:date="2020-02-04T23:09:00Z">
              <w:rPr/>
            </w:rPrChange>
          </w:rPr>
          <w:t>.</w:t>
        </w:r>
      </w:ins>
      <w:ins w:id="628" w:author="Jon Lindsay" w:date="2020-02-04T17:57:00Z">
        <w:r w:rsidRPr="00C37E8F">
          <w:rPr>
            <w:lang w:val="en-US"/>
            <w:rPrChange w:id="629" w:author="Jon Lindsay" w:date="2020-02-04T23:09:00Z">
              <w:rPr/>
            </w:rPrChange>
          </w:rPr>
          <w:t xml:space="preserve"> </w:t>
        </w:r>
      </w:ins>
      <w:ins w:id="630" w:author="Jon Lindsay" w:date="2020-02-04T18:04:00Z">
        <w:r w:rsidRPr="00C37E8F">
          <w:rPr>
            <w:lang w:val="en-US"/>
            <w:rPrChange w:id="631" w:author="Jon Lindsay" w:date="2020-02-04T23:09:00Z">
              <w:rPr/>
            </w:rPrChange>
          </w:rPr>
          <w:t>This implies that actors</w:t>
        </w:r>
      </w:ins>
      <w:ins w:id="632" w:author="Jon Lindsay" w:date="2020-02-04T21:08:00Z">
        <w:r w:rsidR="00EC72E3" w:rsidRPr="00C37E8F">
          <w:rPr>
            <w:lang w:val="en-US"/>
            <w:rPrChange w:id="633" w:author="Jon Lindsay" w:date="2020-02-04T23:09:00Z">
              <w:rPr/>
            </w:rPrChange>
          </w:rPr>
          <w:t xml:space="preserve"> who highly value the object of the dispute</w:t>
        </w:r>
      </w:ins>
      <w:ins w:id="634" w:author="Jon Lindsay" w:date="2020-02-04T18:04:00Z">
        <w:r w:rsidRPr="00C37E8F">
          <w:rPr>
            <w:lang w:val="en-US"/>
            <w:rPrChange w:id="635" w:author="Jon Lindsay" w:date="2020-02-04T23:09:00Z">
              <w:rPr/>
            </w:rPrChange>
          </w:rPr>
          <w:t xml:space="preserve"> will be willing to forego efficiency to be effective while less resolved actors will sacrifice effectiveness</w:t>
        </w:r>
      </w:ins>
      <w:ins w:id="636" w:author="Jon Lindsay" w:date="2020-02-04T18:09:00Z">
        <w:r w:rsidR="00AF09B6" w:rsidRPr="00C37E8F">
          <w:rPr>
            <w:lang w:val="en-US"/>
            <w:rPrChange w:id="637" w:author="Jon Lindsay" w:date="2020-02-04T23:09:00Z">
              <w:rPr/>
            </w:rPrChange>
          </w:rPr>
          <w:t xml:space="preserve"> to prioritize efficiency</w:t>
        </w:r>
      </w:ins>
      <w:ins w:id="638" w:author="Jon Lindsay" w:date="2020-02-04T18:04:00Z">
        <w:r w:rsidRPr="00C37E8F">
          <w:rPr>
            <w:lang w:val="en-US"/>
            <w:rPrChange w:id="639" w:author="Jon Lindsay" w:date="2020-02-04T23:09:00Z">
              <w:rPr/>
            </w:rPrChange>
          </w:rPr>
          <w:t xml:space="preserve">. </w:t>
        </w:r>
      </w:ins>
      <w:ins w:id="640" w:author="Jon Lindsay" w:date="2020-02-04T17:57:00Z">
        <w:r w:rsidRPr="00C37E8F">
          <w:rPr>
            <w:lang w:val="en-US"/>
            <w:rPrChange w:id="641" w:author="Jon Lindsay" w:date="2020-02-04T23:09:00Z">
              <w:rPr/>
            </w:rPrChange>
          </w:rPr>
          <w:t xml:space="preserve">We hypothesize that the scope and intensity of revisionist conflict should vary with the resolve of the revisionist and inversely with the credibility of deterrence. </w:t>
        </w:r>
      </w:ins>
      <w:ins w:id="642" w:author="Jon Lindsay" w:date="2020-02-04T17:59:00Z">
        <w:r w:rsidRPr="00C37E8F">
          <w:rPr>
            <w:lang w:val="en-US"/>
            <w:rPrChange w:id="643" w:author="Jon Lindsay" w:date="2020-02-04T23:09:00Z">
              <w:rPr/>
            </w:rPrChange>
          </w:rPr>
          <w:t xml:space="preserve">We test this hypothesis by drawing on a new dataset of Russian interventions since the end of the Cold War and qualitative studies of Russia’s major cyber campaigns, which </w:t>
        </w:r>
      </w:ins>
      <w:ins w:id="644" w:author="Jon Lindsay" w:date="2020-02-04T18:01:00Z">
        <w:r w:rsidRPr="00C37E8F">
          <w:rPr>
            <w:lang w:val="en-US"/>
            <w:rPrChange w:id="645" w:author="Jon Lindsay" w:date="2020-02-04T23:09:00Z">
              <w:rPr/>
            </w:rPrChange>
          </w:rPr>
          <w:t>exhibit variation in the amount and type of</w:t>
        </w:r>
      </w:ins>
      <w:ins w:id="646" w:author="Jon Lindsay" w:date="2020-02-04T17:59:00Z">
        <w:r w:rsidRPr="00C37E8F">
          <w:rPr>
            <w:lang w:val="en-US"/>
            <w:rPrChange w:id="647" w:author="Jon Lindsay" w:date="2020-02-04T23:09:00Z">
              <w:rPr/>
            </w:rPrChange>
          </w:rPr>
          <w:t xml:space="preserve"> additional force </w:t>
        </w:r>
      </w:ins>
      <w:ins w:id="648" w:author="Jon Lindsay" w:date="2020-02-04T18:01:00Z">
        <w:r w:rsidRPr="00C37E8F">
          <w:rPr>
            <w:lang w:val="en-US"/>
            <w:rPrChange w:id="649" w:author="Jon Lindsay" w:date="2020-02-04T23:09:00Z">
              <w:rPr/>
            </w:rPrChange>
          </w:rPr>
          <w:t xml:space="preserve">mobilized by </w:t>
        </w:r>
      </w:ins>
      <w:ins w:id="650" w:author="Jon Lindsay" w:date="2020-02-04T17:59:00Z">
        <w:r w:rsidRPr="00C37E8F">
          <w:rPr>
            <w:lang w:val="en-US"/>
            <w:rPrChange w:id="651" w:author="Jon Lindsay" w:date="2020-02-04T23:09:00Z">
              <w:rPr/>
            </w:rPrChange>
          </w:rPr>
          <w:t>Russia. We find that Russia systematically limits its choice of military means along an East-West gradient</w:t>
        </w:r>
      </w:ins>
      <w:ins w:id="652" w:author="Jon Lindsay" w:date="2020-02-04T18:22:00Z">
        <w:r w:rsidR="00FF22FD" w:rsidRPr="00C37E8F">
          <w:rPr>
            <w:lang w:val="en-US"/>
            <w:rPrChange w:id="653" w:author="Jon Lindsay" w:date="2020-02-04T23:09:00Z">
              <w:rPr/>
            </w:rPrChange>
          </w:rPr>
          <w:t xml:space="preserve"> of deterrence credibility</w:t>
        </w:r>
      </w:ins>
      <w:ins w:id="654" w:author="Jon Lindsay" w:date="2020-02-04T18:21:00Z">
        <w:r w:rsidR="00FF22FD" w:rsidRPr="00C37E8F">
          <w:rPr>
            <w:lang w:val="en-US"/>
            <w:rPrChange w:id="655" w:author="Jon Lindsay" w:date="2020-02-04T23:09:00Z">
              <w:rPr/>
            </w:rPrChange>
          </w:rPr>
          <w:t xml:space="preserve">, analogous to the military loss of strength gradient across geographical distance </w:t>
        </w:r>
        <w:r w:rsidR="00FF22FD" w:rsidRPr="00C37E8F">
          <w:rPr>
            <w:lang w:val="en-US"/>
            <w:rPrChange w:id="656" w:author="Jon Lindsay" w:date="2020-02-04T23:09:00Z">
              <w:rPr/>
            </w:rPrChange>
          </w:rPr>
          <w:fldChar w:fldCharType="begin"/>
        </w:r>
        <w:r w:rsidR="00FF22FD" w:rsidRPr="00C37E8F">
          <w:rPr>
            <w:lang w:val="en-US"/>
            <w:rPrChange w:id="657" w:author="Jon Lindsay" w:date="2020-02-04T23:09:00Z">
              <w:rPr/>
            </w:rPrChange>
          </w:rPr>
          <w:instrText>ADDIN ZOTERO_ITEM CSL_CITATION {"citationID":"a1vu7ntpgfd","properties":{"formattedCitation":"(Boulding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sidR="00FF22FD" w:rsidRPr="00C37E8F">
          <w:rPr>
            <w:lang w:val="en-US"/>
            <w:rPrChange w:id="658" w:author="Jon Lindsay" w:date="2020-02-04T23:09:00Z">
              <w:rPr/>
            </w:rPrChange>
          </w:rPr>
          <w:fldChar w:fldCharType="separate"/>
        </w:r>
        <w:r w:rsidR="00FF22FD" w:rsidRPr="00C37E8F">
          <w:rPr>
            <w:lang w:val="en-US"/>
            <w:rPrChange w:id="659" w:author="Jon Lindsay" w:date="2020-02-04T23:09:00Z">
              <w:rPr/>
            </w:rPrChange>
          </w:rPr>
          <w:t>(Boulding 1962)</w:t>
        </w:r>
        <w:r w:rsidR="00FF22FD" w:rsidRPr="00C37E8F">
          <w:rPr>
            <w:lang w:val="en-US"/>
            <w:rPrChange w:id="660" w:author="Jon Lindsay" w:date="2020-02-04T23:09:00Z">
              <w:rPr/>
            </w:rPrChange>
          </w:rPr>
          <w:fldChar w:fldCharType="end"/>
        </w:r>
      </w:ins>
      <w:ins w:id="661" w:author="Jon Lindsay" w:date="2020-02-04T17:59:00Z">
        <w:r w:rsidRPr="00C37E8F">
          <w:rPr>
            <w:lang w:val="en-US"/>
            <w:rPrChange w:id="662" w:author="Jon Lindsay" w:date="2020-02-04T23:09:00Z">
              <w:rPr/>
            </w:rPrChange>
          </w:rPr>
          <w:t>.</w:t>
        </w:r>
      </w:ins>
      <w:ins w:id="663" w:author="Jon Lindsay" w:date="2020-02-04T18:00:00Z">
        <w:r w:rsidRPr="00C37E8F">
          <w:rPr>
            <w:lang w:val="en-US"/>
            <w:rPrChange w:id="664" w:author="Jon Lindsay" w:date="2020-02-04T23:09:00Z">
              <w:rPr/>
            </w:rPrChange>
          </w:rPr>
          <w:t xml:space="preserve"> </w:t>
        </w:r>
      </w:ins>
      <w:ins w:id="665" w:author="Jon Lindsay" w:date="2020-02-04T17:57:00Z">
        <w:r w:rsidRPr="00C37E8F">
          <w:rPr>
            <w:lang w:val="en-US"/>
            <w:rPrChange w:id="666" w:author="Jon Lindsay" w:date="2020-02-04T23:09:00Z">
              <w:rPr/>
            </w:rPrChange>
          </w:rPr>
          <w:t>Because the credibility of Western deterrence varies by region and issue area, Russian responses to it vary too</w:t>
        </w:r>
      </w:ins>
      <w:ins w:id="667" w:author="Jon Lindsay" w:date="2020-02-04T18:23:00Z">
        <w:r w:rsidR="00FF22FD" w:rsidRPr="00C37E8F">
          <w:rPr>
            <w:lang w:val="en-US"/>
            <w:rPrChange w:id="668" w:author="Jon Lindsay" w:date="2020-02-04T23:09:00Z">
              <w:rPr/>
            </w:rPrChange>
          </w:rPr>
          <w:t>, exhibiting more restraint in areas where retaliation would be more likely</w:t>
        </w:r>
      </w:ins>
      <w:ins w:id="669" w:author="Jon Lindsay" w:date="2020-02-04T17:57:00Z">
        <w:r w:rsidRPr="00C37E8F">
          <w:rPr>
            <w:lang w:val="en-US"/>
            <w:rPrChange w:id="670" w:author="Jon Lindsay" w:date="2020-02-04T23:09:00Z">
              <w:rPr/>
            </w:rPrChange>
          </w:rPr>
          <w:t>.</w:t>
        </w:r>
      </w:ins>
      <w:ins w:id="671" w:author="Jon Lindsay" w:date="2020-02-04T18:14:00Z">
        <w:r w:rsidR="00AF09B6" w:rsidRPr="00C37E8F">
          <w:rPr>
            <w:lang w:val="en-US"/>
            <w:rPrChange w:id="672" w:author="Jon Lindsay" w:date="2020-02-04T23:09:00Z">
              <w:rPr/>
            </w:rPrChange>
          </w:rPr>
          <w:t xml:space="preserve"> </w:t>
        </w:r>
      </w:ins>
      <w:moveToRangeStart w:id="673" w:author="Jon Lindsay" w:date="2020-02-04T18:14:00Z" w:name="move31732464"/>
      <w:moveTo w:id="674" w:author="Jon Lindsay" w:date="2020-02-04T18:14:00Z">
        <w:r w:rsidR="00AF09B6" w:rsidRPr="00C37E8F">
          <w:rPr>
            <w:lang w:val="en-US"/>
            <w:rPrChange w:id="675" w:author="Jon Lindsay" w:date="2020-02-04T23:09:00Z">
              <w:rPr/>
            </w:rPrChange>
          </w:rPr>
          <w:t>Policymakers should be sensitive to the deterrence gradient, seeking to reinforce success and respect weakness.</w:t>
        </w:r>
      </w:moveTo>
      <w:moveToRangeEnd w:id="673"/>
    </w:p>
    <w:p w14:paraId="167C0CBD" w14:textId="77777777" w:rsidR="0089395D" w:rsidRPr="00C37E8F" w:rsidDel="005C1E27" w:rsidRDefault="007D25ED" w:rsidP="007B18B3">
      <w:pPr>
        <w:pStyle w:val="Newparagraph"/>
        <w:rPr>
          <w:del w:id="676" w:author="Jon Lindsay" w:date="2020-02-04T17:41:00Z"/>
          <w:lang w:val="en-US"/>
          <w:rPrChange w:id="677" w:author="Jon Lindsay" w:date="2020-02-04T23:09:00Z">
            <w:rPr>
              <w:del w:id="678" w:author="Jon Lindsay" w:date="2020-02-04T17:41:00Z"/>
            </w:rPr>
          </w:rPrChange>
        </w:rPr>
      </w:pPr>
      <w:del w:id="679" w:author="Jon Lindsay" w:date="2020-02-04T17:41:00Z">
        <w:r w:rsidRPr="00C37E8F" w:rsidDel="005C1E27">
          <w:rPr>
            <w:lang w:val="en-US"/>
            <w:rPrChange w:id="680" w:author="Jon Lindsay" w:date="2020-02-04T23:09:00Z">
              <w:rPr/>
            </w:rPrChange>
          </w:rPr>
          <w:delText xml:space="preserve">We argue, by contrast, that gray zone conflict is </w:delText>
        </w:r>
      </w:del>
      <w:del w:id="681" w:author="Jon Lindsay" w:date="2020-02-04T17:01:00Z">
        <w:r w:rsidRPr="00C37E8F" w:rsidDel="00875A49">
          <w:rPr>
            <w:lang w:val="en-US"/>
            <w:rPrChange w:id="682" w:author="Jon Lindsay" w:date="2020-02-04T23:09:00Z">
              <w:rPr/>
            </w:rPrChange>
          </w:rPr>
          <w:delText>a symptom of</w:delText>
        </w:r>
      </w:del>
      <w:del w:id="683" w:author="Jon Lindsay" w:date="2020-02-04T17:41:00Z">
        <w:r w:rsidRPr="00C37E8F" w:rsidDel="005C1E27">
          <w:rPr>
            <w:lang w:val="en-US"/>
            <w:rPrChange w:id="684" w:author="Jon Lindsay" w:date="2020-02-04T23:09:00Z">
              <w:rPr/>
            </w:rPrChange>
          </w:rPr>
          <w:delText xml:space="preserve"> Western </w:delText>
        </w:r>
      </w:del>
      <w:del w:id="685" w:author="Jon Lindsay" w:date="2020-02-04T17:01:00Z">
        <w:r w:rsidRPr="00C37E8F" w:rsidDel="00875A49">
          <w:rPr>
            <w:lang w:val="en-US"/>
            <w:rPrChange w:id="686" w:author="Jon Lindsay" w:date="2020-02-04T23:09:00Z">
              <w:rPr/>
            </w:rPrChange>
          </w:rPr>
          <w:delText>success</w:delText>
        </w:r>
      </w:del>
      <w:del w:id="687" w:author="Jon Lindsay" w:date="2020-02-04T17:41:00Z">
        <w:r w:rsidRPr="00C37E8F" w:rsidDel="005C1E27">
          <w:rPr>
            <w:lang w:val="en-US"/>
            <w:rPrChange w:id="688" w:author="Jon Lindsay" w:date="2020-02-04T23:09:00Z">
              <w:rPr/>
            </w:rPrChange>
          </w:rPr>
          <w:delText xml:space="preserve">. The explicit declaratory statements and implicit relative power of the stronger coalition limit maneuver room for the weaker revisionist. If political-military influence can be more effectively achieved through overt intervention, albeit at increased cost and risk, then covert intervention and cyber campaigns are better understood as sub-optimal, “second-best” strategies for maximizing influence. </w:delText>
        </w:r>
      </w:del>
      <w:moveFromRangeStart w:id="689" w:author="Jon Lindsay" w:date="2020-02-04T17:28:00Z" w:name="move31729743"/>
      <w:moveFrom w:id="690" w:author="Jon Lindsay" w:date="2020-02-04T17:28:00Z">
        <w:del w:id="691" w:author="Jon Lindsay" w:date="2020-02-04T17:41:00Z">
          <w:r w:rsidRPr="00C37E8F" w:rsidDel="005C1E27">
            <w:rPr>
              <w:lang w:val="en-US"/>
              <w:rPrChange w:id="692" w:author="Jon Lindsay" w:date="2020-02-04T23:09:00Z">
                <w:rPr/>
              </w:rPrChange>
            </w:rPr>
            <w:delText>In sum, gray zone actors do not care enough to send the very best.</w:delText>
          </w:r>
        </w:del>
      </w:moveFrom>
      <w:moveFromRangeEnd w:id="689"/>
    </w:p>
    <w:p w14:paraId="30015B18" w14:textId="77777777" w:rsidR="0089395D" w:rsidRPr="00C37E8F" w:rsidDel="00AF09B6" w:rsidRDefault="007D25ED">
      <w:pPr>
        <w:pStyle w:val="Newparagraph"/>
        <w:rPr>
          <w:del w:id="693" w:author="Jon Lindsay" w:date="2020-02-04T18:13:00Z"/>
          <w:lang w:val="en-US"/>
          <w:rPrChange w:id="694" w:author="Jon Lindsay" w:date="2020-02-04T23:09:00Z">
            <w:rPr>
              <w:del w:id="695" w:author="Jon Lindsay" w:date="2020-02-04T18:13:00Z"/>
            </w:rPr>
          </w:rPrChange>
        </w:rPr>
      </w:pPr>
      <w:del w:id="696" w:author="Jon Lindsay" w:date="2020-02-04T18:14:00Z">
        <w:r w:rsidRPr="00C37E8F" w:rsidDel="00AF09B6">
          <w:rPr>
            <w:lang w:val="en-US"/>
            <w:rPrChange w:id="697" w:author="Jon Lindsay" w:date="2020-02-04T23:09:00Z">
              <w:rPr/>
            </w:rPrChange>
          </w:rPr>
          <w:delText xml:space="preserve">The good news in our interpretation is that gray zone conflict </w:delText>
        </w:r>
      </w:del>
      <w:del w:id="698" w:author="Jon Lindsay" w:date="2020-02-04T17:57:00Z">
        <w:r w:rsidRPr="00C37E8F" w:rsidDel="00E042FC">
          <w:rPr>
            <w:lang w:val="en-US"/>
            <w:rPrChange w:id="699" w:author="Jon Lindsay" w:date="2020-02-04T23:09:00Z">
              <w:rPr/>
            </w:rPrChange>
          </w:rPr>
          <w:delText>is a response to</w:delText>
        </w:r>
      </w:del>
      <w:del w:id="700" w:author="Jon Lindsay" w:date="2020-02-04T18:14:00Z">
        <w:r w:rsidRPr="00C37E8F" w:rsidDel="00AF09B6">
          <w:rPr>
            <w:lang w:val="en-US"/>
            <w:rPrChange w:id="701" w:author="Jon Lindsay" w:date="2020-02-04T23:09:00Z">
              <w:rPr/>
            </w:rPrChange>
          </w:rPr>
          <w:delText xml:space="preserve"> deterrence success. </w:delText>
        </w:r>
      </w:del>
      <w:del w:id="702" w:author="Jon Lindsay" w:date="2020-02-04T17:58:00Z">
        <w:r w:rsidRPr="00C37E8F" w:rsidDel="00E042FC">
          <w:rPr>
            <w:lang w:val="en-US"/>
            <w:rPrChange w:id="703" w:author="Jon Lindsay" w:date="2020-02-04T23:09:00Z">
              <w:rPr/>
            </w:rPrChange>
          </w:rPr>
          <w:delText xml:space="preserve">We expect the severity of gray zone conflict to be attenuated wherever the defender’s power and resolve are higher. </w:delText>
        </w:r>
      </w:del>
      <w:del w:id="704" w:author="Jon Lindsay" w:date="2020-02-04T18:14:00Z">
        <w:r w:rsidRPr="00C37E8F" w:rsidDel="00AF09B6">
          <w:rPr>
            <w:lang w:val="en-US"/>
            <w:rPrChange w:id="705" w:author="Jon Lindsay" w:date="2020-02-04T23:09:00Z">
              <w:rPr/>
            </w:rPrChange>
          </w:rPr>
          <w:delText>The bad news is that gray zone conflict probes the threshold of deterrence effectiveness.</w:delText>
        </w:r>
      </w:del>
      <w:del w:id="706" w:author="Jon Lindsay" w:date="2020-02-04T18:12:00Z">
        <w:r w:rsidRPr="00C37E8F" w:rsidDel="00AF09B6">
          <w:rPr>
            <w:lang w:val="en-US"/>
            <w:rPrChange w:id="707" w:author="Jon Lindsay" w:date="2020-02-04T23:09:00Z">
              <w:rPr/>
            </w:rPrChange>
          </w:rPr>
          <w:delText xml:space="preserve"> Thus, we expect conflict severity to be greater where</w:delText>
        </w:r>
      </w:del>
      <w:del w:id="708" w:author="Jon Lindsay" w:date="2020-02-04T18:10:00Z">
        <w:r w:rsidRPr="00C37E8F" w:rsidDel="00AF09B6">
          <w:rPr>
            <w:lang w:val="en-US"/>
            <w:rPrChange w:id="709" w:author="Jon Lindsay" w:date="2020-02-04T23:09:00Z">
              <w:rPr/>
            </w:rPrChange>
          </w:rPr>
          <w:delText xml:space="preserve"> defender power and resolve is more questionable</w:delText>
        </w:r>
      </w:del>
      <w:del w:id="710" w:author="Jon Lindsay" w:date="2020-02-04T18:12:00Z">
        <w:r w:rsidRPr="00C37E8F" w:rsidDel="00AF09B6">
          <w:rPr>
            <w:lang w:val="en-US"/>
            <w:rPrChange w:id="711" w:author="Jon Lindsay" w:date="2020-02-04T23:09:00Z">
              <w:rPr/>
            </w:rPrChange>
          </w:rPr>
          <w:delText xml:space="preserve">. </w:delText>
        </w:r>
      </w:del>
      <w:del w:id="712" w:author="Jon Lindsay" w:date="2020-02-04T18:14:00Z">
        <w:r w:rsidRPr="00C37E8F" w:rsidDel="00AF09B6">
          <w:rPr>
            <w:lang w:val="en-US"/>
            <w:rPrChange w:id="713" w:author="Jon Lindsay" w:date="2020-02-04T23:09:00Z">
              <w:rPr/>
            </w:rPrChange>
          </w:rPr>
          <w:delText xml:space="preserve">A nation’s interests tend to vary across different issue areas, as does its ability to project military power to back up deterrent threats. </w:delText>
        </w:r>
      </w:del>
      <w:del w:id="714" w:author="Jon Lindsay" w:date="2020-02-04T18:13:00Z">
        <w:r w:rsidRPr="00C37E8F" w:rsidDel="00AF09B6">
          <w:rPr>
            <w:lang w:val="en-US"/>
            <w:rPrChange w:id="715" w:author="Jon Lindsay" w:date="2020-02-04T23:09:00Z">
              <w:rPr/>
            </w:rPrChange>
          </w:rPr>
          <w:delText xml:space="preserve">Therefore, we expect the intensity and lethality of conflict to vary along a gradient of deterrence credibility, analogous to the military loss of strength gradient across geographical distance </w:delText>
        </w:r>
        <w:r w:rsidRPr="00C37E8F" w:rsidDel="00AF09B6">
          <w:rPr>
            <w:lang w:val="en-US"/>
            <w:rPrChange w:id="716" w:author="Jon Lindsay" w:date="2020-02-04T23:09:00Z">
              <w:rPr/>
            </w:rPrChange>
          </w:rPr>
          <w:fldChar w:fldCharType="begin"/>
        </w:r>
        <w:r w:rsidRPr="00C37E8F" w:rsidDel="00AF09B6">
          <w:rPr>
            <w:lang w:val="en-US"/>
            <w:rPrChange w:id="717" w:author="Jon Lindsay" w:date="2020-02-04T23:09:00Z">
              <w:rPr/>
            </w:rPrChange>
          </w:rPr>
          <w:delInstrText>ADDIN ZOTERO_ITEM CSL_CITATION {"citationID":"a1vu7ntpgfd","properties":{"formattedCitation":"(Boulding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delInstrText>
        </w:r>
        <w:r w:rsidRPr="00C37E8F" w:rsidDel="00AF09B6">
          <w:rPr>
            <w:lang w:val="en-US"/>
            <w:rPrChange w:id="718" w:author="Jon Lindsay" w:date="2020-02-04T23:09:00Z">
              <w:rPr/>
            </w:rPrChange>
          </w:rPr>
          <w:fldChar w:fldCharType="separate"/>
        </w:r>
        <w:bookmarkStart w:id="719" w:name="__Fieldmark__65_4284355980"/>
        <w:r w:rsidRPr="00C37E8F" w:rsidDel="00AF09B6">
          <w:rPr>
            <w:lang w:val="en-US"/>
            <w:rPrChange w:id="720" w:author="Jon Lindsay" w:date="2020-02-04T23:09:00Z">
              <w:rPr/>
            </w:rPrChange>
          </w:rPr>
          <w:delText>(</w:delText>
        </w:r>
        <w:bookmarkStart w:id="721" w:name="__Fieldmark__103_1735709817"/>
        <w:r w:rsidRPr="00C37E8F" w:rsidDel="00AF09B6">
          <w:rPr>
            <w:lang w:val="en-US"/>
            <w:rPrChange w:id="722" w:author="Jon Lindsay" w:date="2020-02-04T23:09:00Z">
              <w:rPr/>
            </w:rPrChange>
          </w:rPr>
          <w:delText>Boulding 1962)</w:delText>
        </w:r>
        <w:r w:rsidRPr="00C37E8F" w:rsidDel="00AF09B6">
          <w:rPr>
            <w:lang w:val="en-US"/>
            <w:rPrChange w:id="723" w:author="Jon Lindsay" w:date="2020-02-04T23:09:00Z">
              <w:rPr/>
            </w:rPrChange>
          </w:rPr>
          <w:fldChar w:fldCharType="end"/>
        </w:r>
        <w:bookmarkEnd w:id="719"/>
        <w:bookmarkEnd w:id="721"/>
        <w:r w:rsidRPr="00C37E8F" w:rsidDel="00AF09B6">
          <w:rPr>
            <w:lang w:val="en-US"/>
            <w:rPrChange w:id="724" w:author="Jon Lindsay" w:date="2020-02-04T23:09:00Z">
              <w:rPr/>
            </w:rPrChange>
          </w:rPr>
          <w:delText xml:space="preserve">. We 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delText>
        </w:r>
      </w:del>
    </w:p>
    <w:p w14:paraId="3F10768B" w14:textId="77777777" w:rsidR="0089395D" w:rsidRPr="00C37E8F" w:rsidRDefault="007D25ED">
      <w:pPr>
        <w:pStyle w:val="Newparagraph"/>
        <w:rPr>
          <w:lang w:val="en-US"/>
          <w:rPrChange w:id="725" w:author="Jon Lindsay" w:date="2020-02-04T23:09:00Z">
            <w:rPr/>
          </w:rPrChange>
        </w:rPr>
      </w:pPr>
      <w:del w:id="726" w:author="Jon Lindsay" w:date="2020-02-04T18:14:00Z">
        <w:r w:rsidRPr="00C37E8F" w:rsidDel="00AF09B6">
          <w:rPr>
            <w:lang w:val="en-US"/>
            <w:rPrChange w:id="727" w:author="Jon Lindsay" w:date="2020-02-04T23:09:00Z">
              <w:rPr/>
            </w:rPrChange>
          </w:rPr>
          <w:delText xml:space="preserve">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w:delText>
        </w:r>
      </w:del>
      <w:moveFromRangeStart w:id="728" w:author="Jon Lindsay" w:date="2020-02-04T18:14:00Z" w:name="move31732464"/>
      <w:moveFrom w:id="729" w:author="Jon Lindsay" w:date="2020-02-04T18:14:00Z">
        <w:del w:id="730" w:author="Jon Lindsay" w:date="2020-02-04T18:14:00Z">
          <w:r w:rsidRPr="00C37E8F" w:rsidDel="00AF09B6">
            <w:rPr>
              <w:lang w:val="en-US"/>
              <w:rPrChange w:id="731" w:author="Jon Lindsay" w:date="2020-02-04T23:09:00Z">
                <w:rPr/>
              </w:rPrChange>
            </w:rPr>
            <w:delText xml:space="preserve">Policymakers should be sensitive to the deterrence gradient, seeking to reinforce success and respect weakness. </w:delText>
          </w:r>
        </w:del>
      </w:moveFrom>
      <w:moveFromRangeEnd w:id="728"/>
      <w:r w:rsidRPr="00C37E8F">
        <w:rPr>
          <w:lang w:val="en-US"/>
          <w:rPrChange w:id="732" w:author="Jon Lindsay" w:date="2020-02-04T23:09:00Z">
            <w:rPr/>
          </w:rPrChange>
        </w:rPr>
        <w:t>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75A08FA1" w14:textId="77777777" w:rsidR="0089395D" w:rsidRPr="00C37E8F" w:rsidRDefault="007D25ED">
      <w:pPr>
        <w:pStyle w:val="Heading1"/>
        <w:rPr>
          <w:lang w:val="en-US"/>
          <w:rPrChange w:id="733" w:author="Jon Lindsay" w:date="2020-02-04T23:09:00Z">
            <w:rPr/>
          </w:rPrChange>
        </w:rPr>
      </w:pPr>
      <w:r w:rsidRPr="00C37E8F">
        <w:rPr>
          <w:lang w:val="en-US"/>
          <w:rPrChange w:id="734" w:author="Jon Lindsay" w:date="2020-02-04T23:09:00Z">
            <w:rPr/>
          </w:rPrChange>
        </w:rPr>
        <w:t>Between Peace and War</w:t>
      </w:r>
    </w:p>
    <w:p w14:paraId="2BB30B3A" w14:textId="77777777" w:rsidR="0089395D" w:rsidRPr="00C37E8F" w:rsidRDefault="007D25ED">
      <w:pPr>
        <w:pStyle w:val="Paragraph"/>
        <w:rPr>
          <w:lang w:val="en-US"/>
          <w:rPrChange w:id="735" w:author="Jon Lindsay" w:date="2020-02-04T23:09:00Z">
            <w:rPr/>
          </w:rPrChange>
        </w:rPr>
      </w:pPr>
      <w:r w:rsidRPr="00C37E8F">
        <w:rPr>
          <w:lang w:val="en-US"/>
          <w:rPrChange w:id="736" w:author="Jon Lindsay" w:date="2020-02-04T23:09:00Z">
            <w:rPr/>
          </w:rPrChange>
        </w:rPr>
        <w:t xml:space="preserve">There is nothing new about conflict that falls ambiguously between peace and war. There is a long history of, and a vast literature on, limited conflict </w:t>
      </w:r>
      <w:r w:rsidRPr="00C37E8F">
        <w:rPr>
          <w:lang w:val="en-US"/>
          <w:rPrChange w:id="737" w:author="Jon Lindsay" w:date="2020-02-04T23:09:00Z">
            <w:rPr/>
          </w:rPrChange>
        </w:rPr>
        <w:fldChar w:fldCharType="begin"/>
      </w:r>
      <w:r w:rsidRPr="00C37E8F">
        <w:rPr>
          <w:lang w:val="en-US"/>
          <w:rPrChange w:id="738" w:author="Jon Lindsay" w:date="2020-02-04T23:09:00Z">
            <w:rPr/>
          </w:rPrChange>
        </w:rPr>
        <w:instrText>ADDIN ZOTERO_ITEM CSL_CITATION {"citationID":"akga05e51f","properties":{"formattedCitation":"(Kissinger 1955; Osgood 1969)","plainCitation":"(Kissinger 1955; Osgood 1969)","noteIndex":0},"citationItems":[{"id":14067,"uris":["http://zotero.org/users/2506258/items/VLFRFPPZ"],"uri":["http://zotero.org/users/2506258/items/VLFRFPPZ"],"itemData":{"id":14067,"type":"article-journal","title":"Military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sidRPr="00C37E8F">
        <w:rPr>
          <w:lang w:val="en-US"/>
          <w:rPrChange w:id="739" w:author="Jon Lindsay" w:date="2020-02-04T23:09:00Z">
            <w:rPr/>
          </w:rPrChange>
        </w:rPr>
        <w:fldChar w:fldCharType="separate"/>
      </w:r>
      <w:bookmarkStart w:id="740" w:name="__Fieldmark__76_4284355980"/>
      <w:r w:rsidRPr="00C37E8F">
        <w:rPr>
          <w:lang w:val="en-US"/>
          <w:rPrChange w:id="741" w:author="Jon Lindsay" w:date="2020-02-04T23:09:00Z">
            <w:rPr/>
          </w:rPrChange>
        </w:rPr>
        <w:t>(</w:t>
      </w:r>
      <w:bookmarkStart w:id="742" w:name="__Fieldmark__116_1735709817"/>
      <w:r w:rsidRPr="00C37E8F">
        <w:rPr>
          <w:lang w:val="en-US"/>
          <w:rPrChange w:id="743" w:author="Jon Lindsay" w:date="2020-02-04T23:09:00Z">
            <w:rPr/>
          </w:rPrChange>
        </w:rPr>
        <w:t>Kissinger 1955; Osgood 1969)</w:t>
      </w:r>
      <w:r w:rsidRPr="00C37E8F">
        <w:rPr>
          <w:lang w:val="en-US"/>
          <w:rPrChange w:id="744" w:author="Jon Lindsay" w:date="2020-02-04T23:09:00Z">
            <w:rPr/>
          </w:rPrChange>
        </w:rPr>
        <w:fldChar w:fldCharType="end"/>
      </w:r>
      <w:bookmarkEnd w:id="740"/>
      <w:bookmarkEnd w:id="742"/>
      <w:r w:rsidRPr="00C37E8F">
        <w:rPr>
          <w:lang w:val="en-US"/>
          <w:rPrChange w:id="745" w:author="Jon Lindsay" w:date="2020-02-04T23:09:00Z">
            <w:rPr/>
          </w:rPrChange>
        </w:rPr>
        <w:t xml:space="preserve">, salami tactics </w:t>
      </w:r>
      <w:r w:rsidRPr="00C37E8F">
        <w:rPr>
          <w:lang w:val="en-US"/>
          <w:rPrChange w:id="746" w:author="Jon Lindsay" w:date="2020-02-04T23:09:00Z">
            <w:rPr/>
          </w:rPrChange>
        </w:rPr>
        <w:fldChar w:fldCharType="begin"/>
      </w:r>
      <w:r w:rsidRPr="00C37E8F">
        <w:rPr>
          <w:lang w:val="en-US"/>
          <w:rPrChange w:id="747" w:author="Jon Lindsay" w:date="2020-02-04T23:09:00Z">
            <w:rPr/>
          </w:rPrChange>
        </w:rPr>
        <w:instrText>ADDIN ZOTERO_ITEM CSL_CITATION {"citationID":"a1a8j6raen0","properties":{"formattedCitation":"(Schelling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sidRPr="00C37E8F">
        <w:rPr>
          <w:lang w:val="en-US"/>
          <w:rPrChange w:id="748" w:author="Jon Lindsay" w:date="2020-02-04T23:09:00Z">
            <w:rPr/>
          </w:rPrChange>
        </w:rPr>
        <w:fldChar w:fldCharType="separate"/>
      </w:r>
      <w:bookmarkStart w:id="749" w:name="__Fieldmark__83_4284355980"/>
      <w:r w:rsidRPr="00C37E8F">
        <w:rPr>
          <w:lang w:val="en-US"/>
          <w:rPrChange w:id="750" w:author="Jon Lindsay" w:date="2020-02-04T23:09:00Z">
            <w:rPr/>
          </w:rPrChange>
        </w:rPr>
        <w:t>(</w:t>
      </w:r>
      <w:bookmarkStart w:id="751" w:name="__Fieldmark__122_1735709817"/>
      <w:r w:rsidRPr="00C37E8F">
        <w:rPr>
          <w:lang w:val="en-US"/>
          <w:rPrChange w:id="752" w:author="Jon Lindsay" w:date="2020-02-04T23:09:00Z">
            <w:rPr/>
          </w:rPrChange>
        </w:rPr>
        <w:t>Schelling 1966)</w:t>
      </w:r>
      <w:r w:rsidRPr="00C37E8F">
        <w:rPr>
          <w:lang w:val="en-US"/>
          <w:rPrChange w:id="753" w:author="Jon Lindsay" w:date="2020-02-04T23:09:00Z">
            <w:rPr/>
          </w:rPrChange>
        </w:rPr>
        <w:fldChar w:fldCharType="end"/>
      </w:r>
      <w:bookmarkEnd w:id="749"/>
      <w:bookmarkEnd w:id="751"/>
      <w:r w:rsidRPr="00C37E8F">
        <w:rPr>
          <w:lang w:val="en-US"/>
          <w:rPrChange w:id="754" w:author="Jon Lindsay" w:date="2020-02-04T23:09:00Z">
            <w:rPr/>
          </w:rPrChange>
        </w:rPr>
        <w:t xml:space="preserve">, low intensity conflict </w:t>
      </w:r>
      <w:r w:rsidRPr="00C37E8F">
        <w:rPr>
          <w:lang w:val="en-US"/>
          <w:rPrChange w:id="755" w:author="Jon Lindsay" w:date="2020-02-04T23:09:00Z">
            <w:rPr/>
          </w:rPrChange>
        </w:rPr>
        <w:fldChar w:fldCharType="begin"/>
      </w:r>
      <w:r w:rsidRPr="00C37E8F">
        <w:rPr>
          <w:lang w:val="en-US"/>
          <w:rPrChange w:id="756" w:author="Jon Lindsay" w:date="2020-02-04T23:09:00Z">
            <w:rPr/>
          </w:rPrChange>
        </w:rPr>
        <w:instrText>ADDIN ZOTERO_ITEM CSL_CITATION {"citationID":"a1uup5m7qs","properties":{"formattedCitation":"(Turbiville 2002)","plainCitation":"(Turbiville 2002)","noteIndex":0},"citationItems":[{"id":6625,"uris":["http://zotero.org/users/2506258/items/NZGZEF9X"],"uri":["http://zotero.org/users/2506258/items/NZGZEF9X"],"itemData":{"id":6625,"type":"article-journal","title":"Preface: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w:instrText>
      </w:r>
      <w:r w:rsidRPr="00C37E8F">
        <w:rPr>
          <w:lang w:val="en-US"/>
          <w:rPrChange w:id="757" w:author="Jon Lindsay" w:date="2020-02-04T23:09:00Z">
            <w:rPr/>
          </w:rPrChange>
        </w:rPr>
        <w:fldChar w:fldCharType="separate"/>
      </w:r>
      <w:bookmarkStart w:id="758" w:name="__Fieldmark__90_4284355980"/>
      <w:r w:rsidRPr="00C37E8F">
        <w:rPr>
          <w:lang w:val="en-US"/>
          <w:rPrChange w:id="759" w:author="Jon Lindsay" w:date="2020-02-04T23:09:00Z">
            <w:rPr/>
          </w:rPrChange>
        </w:rPr>
        <w:t>(</w:t>
      </w:r>
      <w:bookmarkStart w:id="760" w:name="__Fieldmark__128_1735709817"/>
      <w:proofErr w:type="spellStart"/>
      <w:r w:rsidRPr="00C37E8F">
        <w:rPr>
          <w:lang w:val="en-US"/>
          <w:rPrChange w:id="761" w:author="Jon Lindsay" w:date="2020-02-04T23:09:00Z">
            <w:rPr/>
          </w:rPrChange>
        </w:rPr>
        <w:t>Turbiville</w:t>
      </w:r>
      <w:proofErr w:type="spellEnd"/>
      <w:r w:rsidRPr="00C37E8F">
        <w:rPr>
          <w:lang w:val="en-US"/>
          <w:rPrChange w:id="762" w:author="Jon Lindsay" w:date="2020-02-04T23:09:00Z">
            <w:rPr/>
          </w:rPrChange>
        </w:rPr>
        <w:t xml:space="preserve"> 2002)</w:t>
      </w:r>
      <w:r w:rsidRPr="00C37E8F">
        <w:rPr>
          <w:lang w:val="en-US"/>
          <w:rPrChange w:id="763" w:author="Jon Lindsay" w:date="2020-02-04T23:09:00Z">
            <w:rPr/>
          </w:rPrChange>
        </w:rPr>
        <w:fldChar w:fldCharType="end"/>
      </w:r>
      <w:bookmarkEnd w:id="758"/>
      <w:bookmarkEnd w:id="760"/>
      <w:r w:rsidRPr="00C37E8F">
        <w:rPr>
          <w:lang w:val="en-US"/>
          <w:rPrChange w:id="764" w:author="Jon Lindsay" w:date="2020-02-04T23:09:00Z">
            <w:rPr/>
          </w:rPrChange>
        </w:rPr>
        <w:t xml:space="preserve">, revolutionary war </w:t>
      </w:r>
      <w:r w:rsidRPr="00C37E8F">
        <w:rPr>
          <w:lang w:val="en-US"/>
          <w:rPrChange w:id="765" w:author="Jon Lindsay" w:date="2020-02-04T23:09:00Z">
            <w:rPr/>
          </w:rPrChange>
        </w:rPr>
        <w:fldChar w:fldCharType="begin"/>
      </w:r>
      <w:r w:rsidRPr="00C37E8F">
        <w:rPr>
          <w:lang w:val="en-US"/>
          <w:rPrChange w:id="766" w:author="Jon Lindsay" w:date="2020-02-04T23:09:00Z">
            <w:rPr/>
          </w:rPrChange>
        </w:rPr>
        <w:instrText>ADDIN ZOTERO_ITEM CSL_CITATION {"citationID":"a1llku69tlq","properties":{"formattedCitation":"(Shy and Collier 1986)","plainCitation":"(Shy and Collier 1986)","noteIndex":0},"citationItems":[{"id":17471,"uris":["http://zotero.org/users/2506258/items/THP6FPY2"],"uri":["http://zotero.org/users/2506258/items/THP6FPY2"],"itemData":{"id":17471,"type":"chapter","title":"Revolutionary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w:instrText>
      </w:r>
      <w:r w:rsidRPr="00C37E8F">
        <w:rPr>
          <w:lang w:val="en-US"/>
          <w:rPrChange w:id="767" w:author="Jon Lindsay" w:date="2020-02-04T23:09:00Z">
            <w:rPr/>
          </w:rPrChange>
        </w:rPr>
        <w:fldChar w:fldCharType="separate"/>
      </w:r>
      <w:bookmarkStart w:id="768" w:name="__Fieldmark__97_4284355980"/>
      <w:r w:rsidRPr="00C37E8F">
        <w:rPr>
          <w:lang w:val="en-US"/>
          <w:rPrChange w:id="769" w:author="Jon Lindsay" w:date="2020-02-04T23:09:00Z">
            <w:rPr/>
          </w:rPrChange>
        </w:rPr>
        <w:t>(</w:t>
      </w:r>
      <w:bookmarkStart w:id="770" w:name="__Fieldmark__138_1735709817"/>
      <w:r w:rsidRPr="00C37E8F">
        <w:rPr>
          <w:lang w:val="en-US"/>
          <w:rPrChange w:id="771" w:author="Jon Lindsay" w:date="2020-02-04T23:09:00Z">
            <w:rPr/>
          </w:rPrChange>
        </w:rPr>
        <w:t>Shy and Collier 1986)</w:t>
      </w:r>
      <w:r w:rsidRPr="00C37E8F">
        <w:rPr>
          <w:lang w:val="en-US"/>
          <w:rPrChange w:id="772" w:author="Jon Lindsay" w:date="2020-02-04T23:09:00Z">
            <w:rPr/>
          </w:rPrChange>
        </w:rPr>
        <w:fldChar w:fldCharType="end"/>
      </w:r>
      <w:bookmarkEnd w:id="768"/>
      <w:bookmarkEnd w:id="770"/>
      <w:r w:rsidRPr="00C37E8F">
        <w:rPr>
          <w:lang w:val="en-US"/>
          <w:rPrChange w:id="773" w:author="Jon Lindsay" w:date="2020-02-04T23:09:00Z">
            <w:rPr/>
          </w:rPrChange>
        </w:rPr>
        <w:t xml:space="preserve">, military operations other than war </w:t>
      </w:r>
      <w:r w:rsidRPr="00C37E8F">
        <w:rPr>
          <w:lang w:val="en-US"/>
          <w:rPrChange w:id="774" w:author="Jon Lindsay" w:date="2020-02-04T23:09:00Z">
            <w:rPr/>
          </w:rPrChange>
        </w:rPr>
        <w:fldChar w:fldCharType="begin"/>
      </w:r>
      <w:r w:rsidRPr="00C37E8F">
        <w:rPr>
          <w:lang w:val="en-US"/>
          <w:rPrChange w:id="775" w:author="Jon Lindsay" w:date="2020-02-04T23:09:00Z">
            <w:rPr/>
          </w:rPrChange>
        </w:rPr>
        <w:instrText>ADDIN ZOTERO_ITEM CSL_CITATION {"citationID":"a1ok4jgccm5","properties":{"formattedCitation":"(Kinross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sidRPr="00C37E8F">
        <w:rPr>
          <w:lang w:val="en-US"/>
          <w:rPrChange w:id="776" w:author="Jon Lindsay" w:date="2020-02-04T23:09:00Z">
            <w:rPr/>
          </w:rPrChange>
        </w:rPr>
        <w:fldChar w:fldCharType="separate"/>
      </w:r>
      <w:bookmarkStart w:id="777" w:name="__Fieldmark__104_4284355980"/>
      <w:r w:rsidRPr="00C37E8F">
        <w:rPr>
          <w:lang w:val="en-US"/>
          <w:rPrChange w:id="778" w:author="Jon Lindsay" w:date="2020-02-04T23:09:00Z">
            <w:rPr/>
          </w:rPrChange>
        </w:rPr>
        <w:t>(</w:t>
      </w:r>
      <w:bookmarkStart w:id="779" w:name="__Fieldmark__144_1735709817"/>
      <w:r w:rsidRPr="00C37E8F">
        <w:rPr>
          <w:lang w:val="en-US"/>
          <w:rPrChange w:id="780" w:author="Jon Lindsay" w:date="2020-02-04T23:09:00Z">
            <w:rPr/>
          </w:rPrChange>
        </w:rPr>
        <w:t>Kinross 2004)</w:t>
      </w:r>
      <w:r w:rsidRPr="00C37E8F">
        <w:rPr>
          <w:lang w:val="en-US"/>
          <w:rPrChange w:id="781" w:author="Jon Lindsay" w:date="2020-02-04T23:09:00Z">
            <w:rPr/>
          </w:rPrChange>
        </w:rPr>
        <w:fldChar w:fldCharType="end"/>
      </w:r>
      <w:bookmarkEnd w:id="777"/>
      <w:bookmarkEnd w:id="779"/>
      <w:r w:rsidRPr="00C37E8F">
        <w:rPr>
          <w:lang w:val="en-US"/>
          <w:rPrChange w:id="782" w:author="Jon Lindsay" w:date="2020-02-04T23:09:00Z">
            <w:rPr/>
          </w:rPrChange>
        </w:rPr>
        <w:t>, covert operations</w:t>
      </w:r>
      <w:ins w:id="783" w:author="Jon Lindsay" w:date="2020-02-04T21:10:00Z">
        <w:r w:rsidR="00EC72E3" w:rsidRPr="00C37E8F">
          <w:rPr>
            <w:lang w:val="en-US"/>
            <w:rPrChange w:id="784" w:author="Jon Lindsay" w:date="2020-02-04T23:09:00Z">
              <w:rPr/>
            </w:rPrChange>
          </w:rPr>
          <w:t xml:space="preserve"> and proxy </w:t>
        </w:r>
        <w:r w:rsidR="00EC72E3" w:rsidRPr="00C37E8F">
          <w:rPr>
            <w:lang w:val="en-US"/>
            <w:rPrChange w:id="785" w:author="Jon Lindsay" w:date="2020-02-04T23:09:00Z">
              <w:rPr/>
            </w:rPrChange>
          </w:rPr>
          <w:lastRenderedPageBreak/>
          <w:t>wars</w:t>
        </w:r>
      </w:ins>
      <w:r w:rsidRPr="00C37E8F">
        <w:rPr>
          <w:lang w:val="en-US"/>
          <w:rPrChange w:id="786" w:author="Jon Lindsay" w:date="2020-02-04T23:09:00Z">
            <w:rPr/>
          </w:rPrChange>
        </w:rPr>
        <w:t xml:space="preserve"> </w:t>
      </w:r>
      <w:r w:rsidRPr="00C37E8F">
        <w:rPr>
          <w:lang w:val="en-US"/>
          <w:rPrChange w:id="787" w:author="Jon Lindsay" w:date="2020-02-04T23:09:00Z">
            <w:rPr/>
          </w:rPrChange>
        </w:rPr>
        <w:fldChar w:fldCharType="begin"/>
      </w:r>
      <w:r w:rsidRPr="00C37E8F">
        <w:rPr>
          <w:lang w:val="en-US"/>
          <w:rPrChange w:id="788" w:author="Jon Lindsay" w:date="2020-02-04T23:09:00Z">
            <w:rPr/>
          </w:rPrChange>
        </w:rPr>
        <w:instrText>ADDIN ZOTERO_ITEM CSL_CITATION {"citationID":"a1vopkr3m50","properties":{"formattedCitation":"(Carson 2018; O\\uc0\\u8217{}Rourke 2018)","plainCitation":"(Carson 2018; O’Rourke 2018)","noteIndex":0},"citationItems":[{"id":17470,"uris":["http://zotero.org/users/2506258/items/PEFPVY5I"],"uri":["http://zotero.org/users/2506258/items/PEFPVY5I"],"itemData":{"id":17470,"type":"book","title":"Secret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w:instrText>
      </w:r>
      <w:r w:rsidRPr="00C37E8F">
        <w:rPr>
          <w:lang w:val="en-US"/>
          <w:rPrChange w:id="789" w:author="Jon Lindsay" w:date="2020-02-04T23:09:00Z">
            <w:rPr/>
          </w:rPrChange>
        </w:rPr>
        <w:fldChar w:fldCharType="separate"/>
      </w:r>
      <w:bookmarkStart w:id="790" w:name="__Fieldmark__111_4284355980"/>
      <w:r w:rsidRPr="00C37E8F">
        <w:rPr>
          <w:lang w:val="en-US"/>
          <w:rPrChange w:id="791" w:author="Jon Lindsay" w:date="2020-02-04T23:09:00Z">
            <w:rPr/>
          </w:rPrChange>
        </w:rPr>
        <w:t>(</w:t>
      </w:r>
      <w:bookmarkStart w:id="792" w:name="__Fieldmark__150_1735709817"/>
      <w:r w:rsidRPr="00C37E8F">
        <w:rPr>
          <w:lang w:val="en-US"/>
          <w:rPrChange w:id="793" w:author="Jon Lindsay" w:date="2020-02-04T23:09:00Z">
            <w:rPr/>
          </w:rPrChange>
        </w:rPr>
        <w:t>Carson 2018; O’Rourke 2018)</w:t>
      </w:r>
      <w:r w:rsidRPr="00C37E8F">
        <w:rPr>
          <w:lang w:val="en-US"/>
          <w:rPrChange w:id="794" w:author="Jon Lindsay" w:date="2020-02-04T23:09:00Z">
            <w:rPr/>
          </w:rPrChange>
        </w:rPr>
        <w:fldChar w:fldCharType="end"/>
      </w:r>
      <w:bookmarkEnd w:id="790"/>
      <w:bookmarkEnd w:id="792"/>
      <w:r w:rsidRPr="00C37E8F">
        <w:rPr>
          <w:lang w:val="en-US"/>
          <w:rPrChange w:id="795" w:author="Jon Lindsay" w:date="2020-02-04T23:09:00Z">
            <w:rPr/>
          </w:rPrChange>
        </w:rPr>
        <w:t xml:space="preserve">, small wars </w:t>
      </w:r>
      <w:r w:rsidRPr="00C37E8F">
        <w:rPr>
          <w:lang w:val="en-US"/>
          <w:rPrChange w:id="796" w:author="Jon Lindsay" w:date="2020-02-04T23:09:00Z">
            <w:rPr/>
          </w:rPrChange>
        </w:rPr>
        <w:fldChar w:fldCharType="begin"/>
      </w:r>
      <w:r w:rsidRPr="00C37E8F">
        <w:rPr>
          <w:lang w:val="en-US"/>
          <w:rPrChange w:id="797" w:author="Jon Lindsay" w:date="2020-02-04T23:09:00Z">
            <w:rPr/>
          </w:rPrChange>
        </w:rPr>
        <w:instrText>ADDIN ZOTERO_ITEM CSL_CITATION {"citationID":"aocof3jk7r","properties":{"formattedCitation":"(Olson 1990)","plainCitation":"(Olson 1990)","noteIndex":0},"citationItems":[{"id":6652,"uris":["http://zotero.org/users/2506258/items/B9UZPK9E"],"uri":["http://zotero.org/users/2506258/items/B9UZPK9E"],"itemData":{"id":6652,"type":"article-journal","title":"The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w:instrText>
      </w:r>
      <w:r w:rsidRPr="00C37E8F">
        <w:rPr>
          <w:lang w:val="en-US"/>
          <w:rPrChange w:id="798" w:author="Jon Lindsay" w:date="2020-02-04T23:09:00Z">
            <w:rPr/>
          </w:rPrChange>
        </w:rPr>
        <w:fldChar w:fldCharType="separate"/>
      </w:r>
      <w:bookmarkStart w:id="799" w:name="__Fieldmark__118_4284355980"/>
      <w:r w:rsidRPr="00C37E8F">
        <w:rPr>
          <w:lang w:val="en-US"/>
          <w:rPrChange w:id="800" w:author="Jon Lindsay" w:date="2020-02-04T23:09:00Z">
            <w:rPr/>
          </w:rPrChange>
        </w:rPr>
        <w:t>(</w:t>
      </w:r>
      <w:bookmarkStart w:id="801" w:name="__Fieldmark__156_1735709817"/>
      <w:r w:rsidRPr="00C37E8F">
        <w:rPr>
          <w:lang w:val="en-US"/>
          <w:rPrChange w:id="802" w:author="Jon Lindsay" w:date="2020-02-04T23:09:00Z">
            <w:rPr/>
          </w:rPrChange>
        </w:rPr>
        <w:t>Olson 1990)</w:t>
      </w:r>
      <w:r w:rsidRPr="00C37E8F">
        <w:rPr>
          <w:lang w:val="en-US"/>
          <w:rPrChange w:id="803" w:author="Jon Lindsay" w:date="2020-02-04T23:09:00Z">
            <w:rPr/>
          </w:rPrChange>
        </w:rPr>
        <w:fldChar w:fldCharType="end"/>
      </w:r>
      <w:bookmarkEnd w:id="799"/>
      <w:bookmarkEnd w:id="801"/>
      <w:r w:rsidRPr="00C37E8F">
        <w:rPr>
          <w:lang w:val="en-US"/>
          <w:rPrChange w:id="804" w:author="Jon Lindsay" w:date="2020-02-04T23:09:00Z">
            <w:rPr/>
          </w:rPrChange>
        </w:rPr>
        <w:t xml:space="preserve">, and </w:t>
      </w:r>
      <w:del w:id="805" w:author="Jon Lindsay" w:date="2020-02-04T21:10:00Z">
        <w:r w:rsidRPr="00C37E8F" w:rsidDel="00EC72E3">
          <w:rPr>
            <w:lang w:val="en-US"/>
            <w:rPrChange w:id="806" w:author="Jon Lindsay" w:date="2020-02-04T23:09:00Z">
              <w:rPr/>
            </w:rPrChange>
          </w:rPr>
          <w:delText>proxy wars</w:delText>
        </w:r>
      </w:del>
      <w:ins w:id="807" w:author="Jon Lindsay" w:date="2020-02-04T21:10:00Z">
        <w:r w:rsidR="00EC72E3" w:rsidRPr="00C37E8F">
          <w:rPr>
            <w:lang w:val="en-US"/>
            <w:rPrChange w:id="808" w:author="Jon Lindsay" w:date="2020-02-04T23:09:00Z">
              <w:rPr/>
            </w:rPrChange>
          </w:rPr>
          <w:t>frozen conflict</w:t>
        </w:r>
      </w:ins>
      <w:r w:rsidRPr="00C37E8F">
        <w:rPr>
          <w:lang w:val="en-US"/>
          <w:rPrChange w:id="809" w:author="Jon Lindsay" w:date="2020-02-04T23:09:00Z">
            <w:rPr/>
          </w:rPrChange>
        </w:rPr>
        <w:t xml:space="preserve"> </w:t>
      </w:r>
      <w:r w:rsidRPr="00C37E8F">
        <w:rPr>
          <w:lang w:val="en-US"/>
          <w:rPrChange w:id="810" w:author="Jon Lindsay" w:date="2020-02-04T23:09:00Z">
            <w:rPr/>
          </w:rPrChange>
        </w:rPr>
        <w:fldChar w:fldCharType="begin"/>
      </w:r>
      <w:r w:rsidRPr="00C37E8F">
        <w:rPr>
          <w:lang w:val="en-US"/>
          <w:rPrChange w:id="811" w:author="Jon Lindsay" w:date="2020-02-04T23:09:00Z">
            <w:rPr/>
          </w:rPrChange>
        </w:rPr>
        <w:instrText>ADDIN ZOTERO_ITEM CSL_CITATION {"citationID":"a1b4uarmc6r","properties":{"formattedCitation":"(Driscoll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sidRPr="00C37E8F">
        <w:rPr>
          <w:lang w:val="en-US"/>
          <w:rPrChange w:id="812" w:author="Jon Lindsay" w:date="2020-02-04T23:09:00Z">
            <w:rPr/>
          </w:rPrChange>
        </w:rPr>
        <w:fldChar w:fldCharType="separate"/>
      </w:r>
      <w:bookmarkStart w:id="813" w:name="__Fieldmark__125_4284355980"/>
      <w:r w:rsidRPr="00C37E8F">
        <w:rPr>
          <w:lang w:val="en-US"/>
          <w:rPrChange w:id="814" w:author="Jon Lindsay" w:date="2020-02-04T23:09:00Z">
            <w:rPr/>
          </w:rPrChange>
        </w:rPr>
        <w:t>(</w:t>
      </w:r>
      <w:bookmarkStart w:id="815" w:name="__Fieldmark__162_1735709817"/>
      <w:r w:rsidRPr="00C37E8F">
        <w:rPr>
          <w:lang w:val="en-US"/>
          <w:rPrChange w:id="816" w:author="Jon Lindsay" w:date="2020-02-04T23:09:00Z">
            <w:rPr/>
          </w:rPrChange>
        </w:rPr>
        <w:t xml:space="preserve">Driscoll and </w:t>
      </w:r>
      <w:proofErr w:type="spellStart"/>
      <w:r w:rsidRPr="00C37E8F">
        <w:rPr>
          <w:lang w:val="en-US"/>
          <w:rPrChange w:id="817" w:author="Jon Lindsay" w:date="2020-02-04T23:09:00Z">
            <w:rPr/>
          </w:rPrChange>
        </w:rPr>
        <w:t>Maliniak</w:t>
      </w:r>
      <w:proofErr w:type="spellEnd"/>
      <w:r w:rsidRPr="00C37E8F">
        <w:rPr>
          <w:lang w:val="en-US"/>
          <w:rPrChange w:id="818" w:author="Jon Lindsay" w:date="2020-02-04T23:09:00Z">
            <w:rPr/>
          </w:rPrChange>
        </w:rPr>
        <w:t xml:space="preserve"> 2016)</w:t>
      </w:r>
      <w:r w:rsidRPr="00C37E8F">
        <w:rPr>
          <w:lang w:val="en-US"/>
          <w:rPrChange w:id="819" w:author="Jon Lindsay" w:date="2020-02-04T23:09:00Z">
            <w:rPr/>
          </w:rPrChange>
        </w:rPr>
        <w:fldChar w:fldCharType="end"/>
      </w:r>
      <w:bookmarkEnd w:id="813"/>
      <w:bookmarkEnd w:id="815"/>
      <w:r w:rsidRPr="00C37E8F">
        <w:rPr>
          <w:lang w:val="en-US"/>
          <w:rPrChange w:id="820" w:author="Jon Lindsay" w:date="2020-02-04T23:09:00Z">
            <w:rPr/>
          </w:rPrChange>
        </w:rPr>
        <w:t xml:space="preserve">. Many (but not all) of these concepts emphasize asymmetric struggles with combatants that are unable in material terms to fight on a larger scale or with higher intensity. </w:t>
      </w:r>
    </w:p>
    <w:p w14:paraId="0EC26DBD" w14:textId="77777777" w:rsidR="0089395D" w:rsidRPr="00C37E8F" w:rsidRDefault="007D25ED">
      <w:pPr>
        <w:pStyle w:val="Newparagraph"/>
        <w:rPr>
          <w:lang w:val="en-US"/>
          <w:rPrChange w:id="821" w:author="Jon Lindsay" w:date="2020-02-04T23:09:00Z">
            <w:rPr/>
          </w:rPrChange>
        </w:rPr>
      </w:pPr>
      <w:r w:rsidRPr="00C37E8F">
        <w:rPr>
          <w:lang w:val="en-US"/>
          <w:rPrChange w:id="822" w:author="Jon Lindsay" w:date="2020-02-04T23:09:00Z">
            <w:rPr/>
          </w:rPrChange>
        </w:rPr>
        <w:t xml:space="preserve">The interesting puzzle about gray zone conflict, as we will use the term here, is that adversaries are able but </w:t>
      </w:r>
      <w:r w:rsidRPr="00C37E8F">
        <w:rPr>
          <w:i/>
          <w:lang w:val="en-US"/>
          <w:rPrChange w:id="823" w:author="Jon Lindsay" w:date="2020-02-04T23:09:00Z">
            <w:rPr>
              <w:i/>
            </w:rPr>
          </w:rPrChange>
        </w:rPr>
        <w:t xml:space="preserve">unwilling </w:t>
      </w:r>
      <w:r w:rsidRPr="00C37E8F">
        <w:rPr>
          <w:lang w:val="en-US"/>
          <w:rPrChange w:id="824" w:author="Jon Lindsay" w:date="2020-02-04T23:09:00Z">
            <w:rPr/>
          </w:rPrChange>
        </w:rPr>
        <w:t xml:space="preserve">to broaden the scope or intensity of a military engagement. But this is also not new. In 1978, Kissinger advocated for an intelligence community that could “defend the American national interest in the gray areas where military operations are not suitable and diplomacy cannot operate” </w:t>
      </w:r>
      <w:r w:rsidRPr="00C37E8F">
        <w:rPr>
          <w:lang w:val="en-US"/>
          <w:rPrChange w:id="825" w:author="Jon Lindsay" w:date="2020-02-04T23:09:00Z">
            <w:rPr/>
          </w:rPrChange>
        </w:rPr>
        <w:fldChar w:fldCharType="begin"/>
      </w:r>
      <w:r w:rsidRPr="00C37E8F">
        <w:rPr>
          <w:lang w:val="en-US"/>
          <w:rPrChange w:id="826" w:author="Jon Lindsay" w:date="2020-02-04T23:09:00Z">
            <w:rPr/>
          </w:rPrChange>
        </w:rPr>
        <w:instrText>ADDIN ZOTERO_ITEM CSL_CITATION {"citationID":"a290rdgt6mr","properties":{"formattedCitation":"(Johnson 2013)","plainCitation":"(Johnson 2013)","noteIndex":0},"citationItems":[{"id":17849,"uris":["http://zotero.org/users/2506258/items/HYHWN64V"],"uri":["http://zotero.org/users/2506258/items/HYHWN64V"],"itemData":{"id":17849,"type":"article-magazine","title":"The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w:instrText>
      </w:r>
      <w:r w:rsidRPr="00C37E8F">
        <w:rPr>
          <w:lang w:val="en-US"/>
          <w:rPrChange w:id="827" w:author="Jon Lindsay" w:date="2020-02-04T23:09:00Z">
            <w:rPr/>
          </w:rPrChange>
        </w:rPr>
        <w:fldChar w:fldCharType="separate"/>
      </w:r>
      <w:bookmarkStart w:id="828" w:name="__Fieldmark__136_4284355980"/>
      <w:r w:rsidRPr="00C37E8F">
        <w:rPr>
          <w:lang w:val="en-US"/>
          <w:rPrChange w:id="829" w:author="Jon Lindsay" w:date="2020-02-04T23:09:00Z">
            <w:rPr/>
          </w:rPrChange>
        </w:rPr>
        <w:t>(</w:t>
      </w:r>
      <w:bookmarkStart w:id="830" w:name="__Fieldmark__183_1735709817"/>
      <w:r w:rsidRPr="00C37E8F">
        <w:rPr>
          <w:lang w:val="en-US"/>
          <w:rPrChange w:id="831" w:author="Jon Lindsay" w:date="2020-02-04T23:09:00Z">
            <w:rPr/>
          </w:rPrChange>
        </w:rPr>
        <w:t>Johnson 2013)</w:t>
      </w:r>
      <w:r w:rsidRPr="00C37E8F">
        <w:rPr>
          <w:lang w:val="en-US"/>
          <w:rPrChange w:id="832" w:author="Jon Lindsay" w:date="2020-02-04T23:09:00Z">
            <w:rPr/>
          </w:rPrChange>
        </w:rPr>
        <w:fldChar w:fldCharType="end"/>
      </w:r>
      <w:bookmarkEnd w:id="828"/>
      <w:bookmarkEnd w:id="830"/>
      <w:r w:rsidRPr="00C37E8F">
        <w:rPr>
          <w:lang w:val="en-US"/>
          <w:rPrChange w:id="833" w:author="Jon Lindsay" w:date="2020-02-04T23:09:00Z">
            <w:rPr/>
          </w:rPrChange>
        </w:rPr>
        <w:t xml:space="preserve">. General </w:t>
      </w:r>
      <w:proofErr w:type="spellStart"/>
      <w:r w:rsidRPr="00C37E8F">
        <w:rPr>
          <w:lang w:val="en-US"/>
          <w:rPrChange w:id="834" w:author="Jon Lindsay" w:date="2020-02-04T23:09:00Z">
            <w:rPr/>
          </w:rPrChange>
        </w:rPr>
        <w:t>Votel</w:t>
      </w:r>
      <w:proofErr w:type="spellEnd"/>
      <w:r w:rsidRPr="00C37E8F">
        <w:rPr>
          <w:lang w:val="en-US"/>
          <w:rPrChange w:id="835" w:author="Jon Lindsay" w:date="2020-02-04T23:09:00Z">
            <w:rPr/>
          </w:rPrChange>
        </w:rPr>
        <w:t xml:space="preserve"> has described the Cold War as “a 45-year-long Gray Zone struggle” in which the United States and Soviet Union conducted proxy wars, covert operations, and (dis)information campaigns while avoiding a direct military and likely nuclear confrontation </w:t>
      </w:r>
      <w:r w:rsidRPr="00C37E8F">
        <w:rPr>
          <w:lang w:val="en-US"/>
          <w:rPrChange w:id="836" w:author="Jon Lindsay" w:date="2020-02-04T23:09:00Z">
            <w:rPr/>
          </w:rPrChange>
        </w:rPr>
        <w:fldChar w:fldCharType="begin"/>
      </w:r>
      <w:r w:rsidRPr="00C37E8F">
        <w:rPr>
          <w:lang w:val="en-US"/>
          <w:rPrChange w:id="837" w:author="Jon Lindsay" w:date="2020-02-04T23:09:00Z">
            <w:rPr/>
          </w:rPrChange>
        </w:rPr>
        <w:instrText>ADDIN ZOTERO_ITEM CSL_CITATION {"citationID":"a2guaod3hll","properties":{"formattedCitation":"(Votel et al. 2016)","plainCitation":"(Votel et al. 2016)","noteIndex":0},"citationItems":[{"id":3635,"uris":["http://zotero.org/users/2506258/items/ERF5D39W"],"uri":["http://zotero.org/users/2506258/items/ERF5D39W"],"itemData":{"id":3635,"type":"article-journal","title":"Unconventional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w:instrText>
      </w:r>
      <w:r w:rsidRPr="00C37E8F">
        <w:rPr>
          <w:lang w:val="en-US"/>
          <w:rPrChange w:id="838" w:author="Jon Lindsay" w:date="2020-02-04T23:09:00Z">
            <w:rPr/>
          </w:rPrChange>
        </w:rPr>
        <w:fldChar w:fldCharType="separate"/>
      </w:r>
      <w:bookmarkStart w:id="839" w:name="__Fieldmark__143_4284355980"/>
      <w:r w:rsidRPr="00C37E8F">
        <w:rPr>
          <w:lang w:val="en-US"/>
          <w:rPrChange w:id="840" w:author="Jon Lindsay" w:date="2020-02-04T23:09:00Z">
            <w:rPr/>
          </w:rPrChange>
        </w:rPr>
        <w:t>(</w:t>
      </w:r>
      <w:bookmarkStart w:id="841" w:name="__Fieldmark__191_1735709817"/>
      <w:proofErr w:type="spellStart"/>
      <w:r w:rsidRPr="00C37E8F">
        <w:rPr>
          <w:lang w:val="en-US"/>
          <w:rPrChange w:id="842" w:author="Jon Lindsay" w:date="2020-02-04T23:09:00Z">
            <w:rPr/>
          </w:rPrChange>
        </w:rPr>
        <w:t>Votel</w:t>
      </w:r>
      <w:proofErr w:type="spellEnd"/>
      <w:r w:rsidRPr="00C37E8F">
        <w:rPr>
          <w:lang w:val="en-US"/>
          <w:rPrChange w:id="843" w:author="Jon Lindsay" w:date="2020-02-04T23:09:00Z">
            <w:rPr/>
          </w:rPrChange>
        </w:rPr>
        <w:t xml:space="preserve"> et al. 2016)</w:t>
      </w:r>
      <w:r w:rsidRPr="00C37E8F">
        <w:rPr>
          <w:lang w:val="en-US"/>
          <w:rPrChange w:id="844" w:author="Jon Lindsay" w:date="2020-02-04T23:09:00Z">
            <w:rPr/>
          </w:rPrChange>
        </w:rPr>
        <w:fldChar w:fldCharType="end"/>
      </w:r>
      <w:bookmarkEnd w:id="839"/>
      <w:bookmarkEnd w:id="841"/>
      <w:r w:rsidRPr="00C37E8F">
        <w:rPr>
          <w:lang w:val="en-US"/>
          <w:rPrChange w:id="845" w:author="Jon Lindsay" w:date="2020-02-04T23:09:00Z">
            <w:rPr/>
          </w:rPrChange>
        </w:rPr>
        <w:t>. Cold War deterrence shaped the modality and severity of conflict, but it did not, and could not, eliminate it completely. Today many are concerned about an emerging manifestation of limited war, often called “gray zone conflict.” United States Special Operations Command (SOCOM) has defined it as:</w:t>
      </w:r>
    </w:p>
    <w:p w14:paraId="53F8B1F1" w14:textId="77777777" w:rsidR="0089395D" w:rsidRPr="00C37E8F" w:rsidRDefault="007D25ED">
      <w:pPr>
        <w:pStyle w:val="Displayedquotation"/>
        <w:rPr>
          <w:lang w:val="en-US"/>
          <w:rPrChange w:id="846" w:author="Jon Lindsay" w:date="2020-02-04T23:09:00Z">
            <w:rPr/>
          </w:rPrChange>
        </w:rPr>
      </w:pPr>
      <w:r w:rsidRPr="00C37E8F">
        <w:rPr>
          <w:lang w:val="en-US"/>
          <w:rPrChange w:id="847" w:author="Jon Lindsay" w:date="2020-02-04T23:09:00Z">
            <w:rPr/>
          </w:rPrChange>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Pr="00C37E8F">
        <w:rPr>
          <w:rStyle w:val="FootnoteAnchor"/>
          <w:lang w:val="en-US"/>
          <w:rPrChange w:id="848" w:author="Jon Lindsay" w:date="2020-02-04T23:09:00Z">
            <w:rPr>
              <w:rStyle w:val="FootnoteAnchor"/>
            </w:rPr>
          </w:rPrChange>
        </w:rPr>
        <w:t xml:space="preserve"> </w:t>
      </w:r>
      <w:r w:rsidRPr="00C37E8F">
        <w:rPr>
          <w:lang w:val="en-US"/>
          <w:rPrChange w:id="849" w:author="Jon Lindsay" w:date="2020-02-04T23:09:00Z">
            <w:rPr/>
          </w:rPrChange>
        </w:rPr>
        <w:fldChar w:fldCharType="begin"/>
      </w:r>
      <w:r w:rsidRPr="00C37E8F">
        <w:rPr>
          <w:lang w:val="en-US"/>
          <w:rPrChange w:id="850" w:author="Jon Lindsay" w:date="2020-02-04T23:09:00Z">
            <w:rPr/>
          </w:rPrChange>
        </w:rPr>
        <w:instrText>ADDIN ZOTERO_ITEM CSL_CITATION {"citationID":"a1e11koe73n","properties":{"formattedCitation":"(Bragg 2017)","plainCitation":"(Bragg 2017)","noteIndex":0},"citationItems":[{"id":13009,"uris":["http://zotero.org/users/2506258/items/HVKY7YWT"],"uri":["http://zotero.org/users/2506258/items/HVKY7YWT"],"itemData":{"id":13009,"type":"report","title":"Integration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w:instrText>
      </w:r>
      <w:r w:rsidRPr="00C37E8F">
        <w:rPr>
          <w:lang w:val="en-US"/>
          <w:rPrChange w:id="851" w:author="Jon Lindsay" w:date="2020-02-04T23:09:00Z">
            <w:rPr/>
          </w:rPrChange>
        </w:rPr>
        <w:fldChar w:fldCharType="separate"/>
      </w:r>
      <w:bookmarkStart w:id="852" w:name="__Fieldmark__153_4284355980"/>
      <w:r w:rsidRPr="00C37E8F">
        <w:rPr>
          <w:lang w:val="en-US"/>
          <w:rPrChange w:id="853" w:author="Jon Lindsay" w:date="2020-02-04T23:09:00Z">
            <w:rPr/>
          </w:rPrChange>
        </w:rPr>
        <w:t>(</w:t>
      </w:r>
      <w:bookmarkStart w:id="854" w:name="__Fieldmark__202_1735709817"/>
      <w:r w:rsidRPr="00C37E8F">
        <w:rPr>
          <w:lang w:val="en-US"/>
          <w:rPrChange w:id="855" w:author="Jon Lindsay" w:date="2020-02-04T23:09:00Z">
            <w:rPr/>
          </w:rPrChange>
        </w:rPr>
        <w:t>Bragg 2017)</w:t>
      </w:r>
      <w:r w:rsidRPr="00C37E8F">
        <w:rPr>
          <w:lang w:val="en-US"/>
          <w:rPrChange w:id="856" w:author="Jon Lindsay" w:date="2020-02-04T23:09:00Z">
            <w:rPr/>
          </w:rPrChange>
        </w:rPr>
        <w:fldChar w:fldCharType="end"/>
      </w:r>
      <w:bookmarkEnd w:id="852"/>
      <w:bookmarkEnd w:id="854"/>
    </w:p>
    <w:p w14:paraId="06CF52EE" w14:textId="77777777" w:rsidR="0089395D" w:rsidRPr="00C37E8F" w:rsidRDefault="007D25ED">
      <w:pPr>
        <w:pStyle w:val="Newparagraph"/>
        <w:rPr>
          <w:lang w:val="en-US"/>
          <w:rPrChange w:id="857" w:author="Jon Lindsay" w:date="2020-02-04T23:09:00Z">
            <w:rPr/>
          </w:rPrChange>
        </w:rPr>
      </w:pPr>
      <w:r w:rsidRPr="00C37E8F">
        <w:rPr>
          <w:lang w:val="en-US"/>
          <w:rPrChange w:id="858" w:author="Jon Lindsay" w:date="2020-02-04T23:09:00Z">
            <w:rPr/>
          </w:rPrChange>
        </w:rPr>
        <w:t xml:space="preserve">Again, this is not a new problem. </w:t>
      </w:r>
      <w:bookmarkStart w:id="859" w:name="_kr66excyhdrs"/>
      <w:bookmarkEnd w:id="859"/>
      <w:r w:rsidRPr="00C37E8F">
        <w:rPr>
          <w:lang w:val="en-US"/>
          <w:rPrChange w:id="860" w:author="Jon Lindsay" w:date="2020-02-04T23:09:00Z">
            <w:rPr/>
          </w:rPrChange>
        </w:rPr>
        <w:t xml:space="preserve">While it is convenient to think of peace and war as dichotomous, discrete outcomes, observers have long recognized that tension and violence exist on a spectrum, even as the language used to describe it evolves </w:t>
      </w:r>
      <w:r w:rsidRPr="00C37E8F">
        <w:rPr>
          <w:lang w:val="en-US"/>
          <w:rPrChange w:id="861" w:author="Jon Lindsay" w:date="2020-02-04T23:09:00Z">
            <w:rPr/>
          </w:rPrChange>
        </w:rPr>
        <w:fldChar w:fldCharType="begin"/>
      </w:r>
      <w:r w:rsidRPr="00C37E8F">
        <w:rPr>
          <w:lang w:val="en-US"/>
          <w:rPrChange w:id="862" w:author="Jon Lindsay" w:date="2020-02-04T23:09:00Z">
            <w:rPr/>
          </w:rPrChange>
        </w:rPr>
        <w:instrText>ADDIN ZOTERO_ITEM CSL_CITATION {"citationID":"a2n3tj424i1","properties":{"formattedCitation":"(Lebow 2010)","plainCitation":"(Lebow 2010)","noteIndex":0},"citationItems":[{"id":6933,"uris":["http://zotero.org/users/2506258/items/E2IQU78U"],"uri":["http://zotero.org/users/2506258/items/E2IQU78U"],"itemData":{"id":6933,"type":"article-journal","title":"The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w:instrText>
      </w:r>
      <w:r w:rsidRPr="00C37E8F">
        <w:rPr>
          <w:lang w:val="en-US"/>
          <w:rPrChange w:id="863" w:author="Jon Lindsay" w:date="2020-02-04T23:09:00Z">
            <w:rPr/>
          </w:rPrChange>
        </w:rPr>
        <w:fldChar w:fldCharType="separate"/>
      </w:r>
      <w:bookmarkStart w:id="864" w:name="__Fieldmark__165_4284355980"/>
      <w:r w:rsidRPr="00C37E8F">
        <w:rPr>
          <w:lang w:val="en-US"/>
          <w:rPrChange w:id="865" w:author="Jon Lindsay" w:date="2020-02-04T23:09:00Z">
            <w:rPr/>
          </w:rPrChange>
        </w:rPr>
        <w:t>(</w:t>
      </w:r>
      <w:bookmarkStart w:id="866" w:name="__Fieldmark__213_1735709817"/>
      <w:r w:rsidRPr="00C37E8F">
        <w:rPr>
          <w:lang w:val="en-US"/>
          <w:rPrChange w:id="867" w:author="Jon Lindsay" w:date="2020-02-04T23:09:00Z">
            <w:rPr/>
          </w:rPrChange>
        </w:rPr>
        <w:t>Lebow 2010)</w:t>
      </w:r>
      <w:r w:rsidRPr="00C37E8F">
        <w:rPr>
          <w:lang w:val="en-US"/>
          <w:rPrChange w:id="868" w:author="Jon Lindsay" w:date="2020-02-04T23:09:00Z">
            <w:rPr/>
          </w:rPrChange>
        </w:rPr>
        <w:fldChar w:fldCharType="end"/>
      </w:r>
      <w:bookmarkEnd w:id="864"/>
      <w:bookmarkEnd w:id="866"/>
      <w:r w:rsidRPr="00C37E8F">
        <w:rPr>
          <w:lang w:val="en-US"/>
          <w:rPrChange w:id="869" w:author="Jon Lindsay" w:date="2020-02-04T23:09:00Z">
            <w:rPr/>
          </w:rPrChange>
        </w:rPr>
        <w:t xml:space="preserve">. The Cold War featured three distinct threads of thought dealing with limited war: aggressive peacetime </w:t>
      </w:r>
      <w:r w:rsidRPr="00C37E8F">
        <w:rPr>
          <w:lang w:val="en-US"/>
          <w:rPrChange w:id="870" w:author="Jon Lindsay" w:date="2020-02-04T23:09:00Z">
            <w:rPr/>
          </w:rPrChange>
        </w:rPr>
        <w:lastRenderedPageBreak/>
        <w:t>competition and intelligence operations vis-a-vis the Soviet Union (wars limited by ends), conventional war in the shadow of nuclear weapons (wars limited by risks), and low-intensity conflict with irregular forces (wars limited by means).</w:t>
      </w:r>
    </w:p>
    <w:p w14:paraId="5AAD28E9" w14:textId="77777777" w:rsidR="0089395D" w:rsidRPr="00C37E8F" w:rsidRDefault="007D25ED">
      <w:pPr>
        <w:pStyle w:val="Heading2"/>
        <w:rPr>
          <w:lang w:val="en-US"/>
          <w:rPrChange w:id="871" w:author="Jon Lindsay" w:date="2020-02-04T23:09:00Z">
            <w:rPr/>
          </w:rPrChange>
        </w:rPr>
      </w:pPr>
      <w:bookmarkStart w:id="872" w:name="_qmjz1equ8oin"/>
      <w:bookmarkEnd w:id="872"/>
      <w:r w:rsidRPr="00C37E8F">
        <w:rPr>
          <w:lang w:val="en-US"/>
          <w:rPrChange w:id="873" w:author="Jon Lindsay" w:date="2020-02-04T23:09:00Z">
            <w:rPr/>
          </w:rPrChange>
        </w:rPr>
        <w:t>Wars Limited by Ends</w:t>
      </w:r>
    </w:p>
    <w:p w14:paraId="4007522E" w14:textId="77777777" w:rsidR="0089395D" w:rsidRPr="00C37E8F" w:rsidRDefault="007D25ED">
      <w:pPr>
        <w:pStyle w:val="Newparagraph"/>
        <w:ind w:firstLine="0"/>
        <w:rPr>
          <w:lang w:val="en-US"/>
          <w:rPrChange w:id="874" w:author="Jon Lindsay" w:date="2020-02-04T23:09:00Z">
            <w:rPr/>
          </w:rPrChange>
        </w:rPr>
      </w:pPr>
      <w:r w:rsidRPr="00C37E8F">
        <w:rPr>
          <w:lang w:val="en-US"/>
          <w:rPrChange w:id="875" w:author="Jon Lindsay" w:date="2020-02-04T23:09:00Z">
            <w:rPr/>
          </w:rPrChange>
        </w:rPr>
        <w:t>In the early days of the Cold War, Kennan emphasized that both overt and covert political warfare could play a role in long-term strategic competition with the Soviet Union.</w:t>
      </w:r>
    </w:p>
    <w:p w14:paraId="73E878E3" w14:textId="77777777" w:rsidR="0089395D" w:rsidRPr="00C37E8F" w:rsidRDefault="007D25ED">
      <w:pPr>
        <w:pStyle w:val="Displayedquotation"/>
        <w:rPr>
          <w:lang w:val="en-US"/>
          <w:rPrChange w:id="876" w:author="Jon Lindsay" w:date="2020-02-04T23:09:00Z">
            <w:rPr/>
          </w:rPrChange>
        </w:rPr>
      </w:pPr>
      <w:r w:rsidRPr="00C37E8F">
        <w:rPr>
          <w:lang w:val="en-US"/>
          <w:rPrChange w:id="877" w:author="Jon Lindsay" w:date="2020-02-04T23:09:00Z">
            <w:rPr/>
          </w:rPrChange>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rsidRPr="00C37E8F">
        <w:rPr>
          <w:lang w:val="en-US"/>
          <w:rPrChange w:id="878" w:author="Jon Lindsay" w:date="2020-02-04T23:09:00Z">
            <w:rPr/>
          </w:rPrChange>
        </w:rPr>
        <w:fldChar w:fldCharType="begin"/>
      </w:r>
      <w:r w:rsidRPr="00C37E8F">
        <w:rPr>
          <w:lang w:val="en-US"/>
          <w:rPrChange w:id="879" w:author="Jon Lindsay" w:date="2020-02-04T23:09:00Z">
            <w:rPr/>
          </w:rPrChange>
        </w:rPr>
        <w:instrText>ADDIN ZOTERO_ITEM CSL_CITATION {"citationID":"a2493afn1iu","properties":{"formattedCitation":"(Kennan 1948)","plainCitation":"(Kennan 1948)","noteIndex":0},"citationItems":[{"id":14072,"uris":["http://zotero.org/users/2506258/items/EYZTDGE8"],"uri":["http://zotero.org/users/2506258/items/EYZTDGE8"],"itemData":{"id":14072,"type":"report","title":"269.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w:instrText>
      </w:r>
      <w:r w:rsidRPr="00C37E8F">
        <w:rPr>
          <w:lang w:val="en-US"/>
          <w:rPrChange w:id="880" w:author="Jon Lindsay" w:date="2020-02-04T23:09:00Z">
            <w:rPr/>
          </w:rPrChange>
        </w:rPr>
        <w:fldChar w:fldCharType="separate"/>
      </w:r>
      <w:bookmarkStart w:id="881" w:name="__Fieldmark__179_4284355980"/>
      <w:r w:rsidRPr="00C37E8F">
        <w:rPr>
          <w:lang w:val="en-US"/>
          <w:rPrChange w:id="882" w:author="Jon Lindsay" w:date="2020-02-04T23:09:00Z">
            <w:rPr/>
          </w:rPrChange>
        </w:rPr>
        <w:t>(</w:t>
      </w:r>
      <w:bookmarkStart w:id="883" w:name="__Fieldmark__232_1735709817"/>
      <w:r w:rsidRPr="00C37E8F">
        <w:rPr>
          <w:lang w:val="en-US"/>
          <w:rPrChange w:id="884" w:author="Jon Lindsay" w:date="2020-02-04T23:09:00Z">
            <w:rPr/>
          </w:rPrChange>
        </w:rPr>
        <w:t>Kennan 1948)</w:t>
      </w:r>
      <w:r w:rsidRPr="00C37E8F">
        <w:rPr>
          <w:lang w:val="en-US"/>
          <w:rPrChange w:id="885" w:author="Jon Lindsay" w:date="2020-02-04T23:09:00Z">
            <w:rPr/>
          </w:rPrChange>
        </w:rPr>
        <w:fldChar w:fldCharType="end"/>
      </w:r>
      <w:bookmarkEnd w:id="881"/>
      <w:bookmarkEnd w:id="883"/>
      <w:r w:rsidRPr="00C37E8F">
        <w:rPr>
          <w:lang w:val="en-US"/>
          <w:rPrChange w:id="886" w:author="Jon Lindsay" w:date="2020-02-04T23:09:00Z">
            <w:rPr/>
          </w:rPrChange>
        </w:rPr>
        <w:t>.</w:t>
      </w:r>
    </w:p>
    <w:p w14:paraId="387295ED" w14:textId="77777777" w:rsidR="0089395D" w:rsidRPr="00C37E8F" w:rsidRDefault="007D25ED">
      <w:pPr>
        <w:pStyle w:val="Newparagraph"/>
        <w:rPr>
          <w:lang w:val="en-US"/>
          <w:rPrChange w:id="887" w:author="Jon Lindsay" w:date="2020-02-04T23:09:00Z">
            <w:rPr/>
          </w:rPrChange>
        </w:rPr>
      </w:pPr>
      <w:r w:rsidRPr="00C37E8F">
        <w:rPr>
          <w:lang w:val="en-US"/>
          <w:rPrChange w:id="888" w:author="Jon Lindsay" w:date="2020-02-04T23:09:00Z">
            <w:rPr/>
          </w:rPrChange>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rsidRPr="00C37E8F">
        <w:rPr>
          <w:lang w:val="en-US"/>
          <w:rPrChange w:id="889" w:author="Jon Lindsay" w:date="2020-02-04T23:09:00Z">
            <w:rPr/>
          </w:rPrChange>
        </w:rPr>
        <w:fldChar w:fldCharType="begin"/>
      </w:r>
      <w:r w:rsidRPr="00C37E8F">
        <w:rPr>
          <w:lang w:val="en-US"/>
          <w:rPrChange w:id="890" w:author="Jon Lindsay" w:date="2020-02-04T23:09:00Z">
            <w:rPr/>
          </w:rPrChange>
        </w:rPr>
        <w:instrText>ADDIN ZOTERO_ITEM CSL_CITATION {"citationID":"a2bc8r5itba","properties":{"formattedCitation":"(Osgood 1969)","plainCitation":"(Osgood 1969)","noteIndex":0},"citationItems":[{"id":14060,"uris":["http://zotero.org/users/2506258/items/ILDNW8W7"],"uri":["http://zotero.org/users/2506258/items/ILDNW8W7"],"itemData":{"id":14060,"type":"article-journal","title":"The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sidRPr="00C37E8F">
        <w:rPr>
          <w:lang w:val="en-US"/>
          <w:rPrChange w:id="891" w:author="Jon Lindsay" w:date="2020-02-04T23:09:00Z">
            <w:rPr/>
          </w:rPrChange>
        </w:rPr>
        <w:fldChar w:fldCharType="separate"/>
      </w:r>
      <w:bookmarkStart w:id="892" w:name="__Fieldmark__188_4284355980"/>
      <w:r w:rsidRPr="00C37E8F">
        <w:rPr>
          <w:lang w:val="en-US"/>
          <w:rPrChange w:id="893" w:author="Jon Lindsay" w:date="2020-02-04T23:09:00Z">
            <w:rPr/>
          </w:rPrChange>
        </w:rPr>
        <w:t>(</w:t>
      </w:r>
      <w:bookmarkStart w:id="894" w:name="__Fieldmark__240_1735709817"/>
      <w:r w:rsidRPr="00C37E8F">
        <w:rPr>
          <w:lang w:val="en-US"/>
          <w:rPrChange w:id="895" w:author="Jon Lindsay" w:date="2020-02-04T23:09:00Z">
            <w:rPr/>
          </w:rPrChange>
        </w:rPr>
        <w:t>Osgood 1969)</w:t>
      </w:r>
      <w:r w:rsidRPr="00C37E8F">
        <w:rPr>
          <w:lang w:val="en-US"/>
          <w:rPrChange w:id="896" w:author="Jon Lindsay" w:date="2020-02-04T23:09:00Z">
            <w:rPr/>
          </w:rPrChange>
        </w:rPr>
        <w:fldChar w:fldCharType="end"/>
      </w:r>
      <w:bookmarkEnd w:id="892"/>
      <w:bookmarkEnd w:id="894"/>
      <w:r w:rsidRPr="00C37E8F">
        <w:rPr>
          <w:lang w:val="en-US"/>
          <w:rPrChange w:id="897" w:author="Jon Lindsay" w:date="2020-02-04T23:09:00Z">
            <w:rPr/>
          </w:rPrChange>
        </w:rPr>
        <w:t xml:space="preserve">. Contemporary treatment understood limited war as a conflict between actors who had the capacity to increase battlefield commitment but did not want to do so, creating a third option short of major war yet beyond acquiescence </w:t>
      </w:r>
      <w:r w:rsidRPr="00C37E8F">
        <w:rPr>
          <w:lang w:val="en-US"/>
          <w:rPrChange w:id="898" w:author="Jon Lindsay" w:date="2020-02-04T23:09:00Z">
            <w:rPr/>
          </w:rPrChange>
        </w:rPr>
        <w:fldChar w:fldCharType="begin"/>
      </w:r>
      <w:r w:rsidRPr="00C37E8F">
        <w:rPr>
          <w:lang w:val="en-US"/>
          <w:rPrChange w:id="899" w:author="Jon Lindsay" w:date="2020-02-04T23:09:00Z">
            <w:rPr/>
          </w:rPrChange>
        </w:rPr>
        <w:instrText>ADDIN ZOTERO_ITEM CSL_CITATION {"citationID":"al20upm0h7","properties":{"formattedCitation":"(Brodie 1957; Kissinger 1957)","plainCitation":"(Brodie 1957; Kissinger 1957)","noteIndex":0},"citationItems":[{"id":14063,"uris":["http://zotero.org/users/2506258/items/P8KVPRX2"],"uri":["http://zotero.org/users/2506258/items/P8KVPRX2"],"itemData":{"id":14063,"type":"article-journal","title":"More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w:instrText>
      </w:r>
      <w:r w:rsidRPr="00C37E8F">
        <w:rPr>
          <w:lang w:val="en-US"/>
          <w:rPrChange w:id="900" w:author="Jon Lindsay" w:date="2020-02-04T23:09:00Z">
            <w:rPr/>
          </w:rPrChange>
        </w:rPr>
        <w:fldChar w:fldCharType="separate"/>
      </w:r>
      <w:bookmarkStart w:id="901" w:name="__Fieldmark__195_4284355980"/>
      <w:r w:rsidRPr="00C37E8F">
        <w:rPr>
          <w:lang w:val="en-US"/>
          <w:rPrChange w:id="902" w:author="Jon Lindsay" w:date="2020-02-04T23:09:00Z">
            <w:rPr/>
          </w:rPrChange>
        </w:rPr>
        <w:t>(</w:t>
      </w:r>
      <w:bookmarkStart w:id="903" w:name="__Fieldmark__246_1735709817"/>
      <w:r w:rsidRPr="00C37E8F">
        <w:rPr>
          <w:lang w:val="en-US"/>
          <w:rPrChange w:id="904" w:author="Jon Lindsay" w:date="2020-02-04T23:09:00Z">
            <w:rPr/>
          </w:rPrChange>
        </w:rPr>
        <w:t>Brodie 1957; Kissinger 1957)</w:t>
      </w:r>
      <w:r w:rsidRPr="00C37E8F">
        <w:rPr>
          <w:lang w:val="en-US"/>
          <w:rPrChange w:id="905" w:author="Jon Lindsay" w:date="2020-02-04T23:09:00Z">
            <w:rPr/>
          </w:rPrChange>
        </w:rPr>
        <w:fldChar w:fldCharType="end"/>
      </w:r>
      <w:bookmarkEnd w:id="901"/>
      <w:bookmarkEnd w:id="903"/>
      <w:r w:rsidRPr="00C37E8F">
        <w:rPr>
          <w:lang w:val="en-US"/>
          <w:rPrChange w:id="906" w:author="Jon Lindsay" w:date="2020-02-04T23:09:00Z">
            <w:rPr/>
          </w:rPrChange>
        </w:rPr>
        <w:t xml:space="preserve">. Kissinger and Osgood tried to figure out ways to conduct limited war and avoid escalation by restricting targets and weapons systems or limiting the geographic scope of conflict </w:t>
      </w:r>
      <w:r w:rsidRPr="00C37E8F">
        <w:rPr>
          <w:lang w:val="en-US"/>
          <w:rPrChange w:id="907" w:author="Jon Lindsay" w:date="2020-02-04T23:09:00Z">
            <w:rPr/>
          </w:rPrChange>
        </w:rPr>
        <w:fldChar w:fldCharType="begin"/>
      </w:r>
      <w:r w:rsidRPr="00C37E8F">
        <w:rPr>
          <w:lang w:val="en-US"/>
          <w:rPrChange w:id="908" w:author="Jon Lindsay" w:date="2020-02-04T23:09:00Z">
            <w:rPr/>
          </w:rPrChange>
        </w:rPr>
        <w:instrText>ADDIN ZOTERO_ITEM CSL_CITATION {"citationID":"a2b41r834sr","properties":{"formattedCitation":"(Woodman 1991)","plainCitation":"(Woodman 1991)","noteIndex":0},"citationItems":[{"id":6649,"uris":["http://zotero.org/users/2506258/items/3SRW8KE3"],"uri":["http://zotero.org/users/2506258/items/3SRW8KE3"],"itemData":{"id":6649,"type":"article-journal","title":"Defining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w:instrText>
      </w:r>
      <w:r w:rsidRPr="00C37E8F">
        <w:rPr>
          <w:lang w:val="en-US"/>
          <w:rPrChange w:id="909" w:author="Jon Lindsay" w:date="2020-02-04T23:09:00Z">
            <w:rPr/>
          </w:rPrChange>
        </w:rPr>
        <w:fldChar w:fldCharType="separate"/>
      </w:r>
      <w:bookmarkStart w:id="910" w:name="__Fieldmark__202_4284355980"/>
      <w:r w:rsidRPr="00C37E8F">
        <w:rPr>
          <w:lang w:val="en-US"/>
          <w:rPrChange w:id="911" w:author="Jon Lindsay" w:date="2020-02-04T23:09:00Z">
            <w:rPr/>
          </w:rPrChange>
        </w:rPr>
        <w:t>(</w:t>
      </w:r>
      <w:bookmarkStart w:id="912" w:name="__Fieldmark__252_1735709817"/>
      <w:r w:rsidRPr="00C37E8F">
        <w:rPr>
          <w:lang w:val="en-US"/>
          <w:rPrChange w:id="913" w:author="Jon Lindsay" w:date="2020-02-04T23:09:00Z">
            <w:rPr/>
          </w:rPrChange>
        </w:rPr>
        <w:t>Woodman 1991)</w:t>
      </w:r>
      <w:r w:rsidRPr="00C37E8F">
        <w:rPr>
          <w:lang w:val="en-US"/>
          <w:rPrChange w:id="914" w:author="Jon Lindsay" w:date="2020-02-04T23:09:00Z">
            <w:rPr/>
          </w:rPrChange>
        </w:rPr>
        <w:fldChar w:fldCharType="end"/>
      </w:r>
      <w:bookmarkEnd w:id="910"/>
      <w:bookmarkEnd w:id="912"/>
      <w:r w:rsidRPr="00C37E8F">
        <w:rPr>
          <w:lang w:val="en-US"/>
          <w:rPrChange w:id="915" w:author="Jon Lindsay" w:date="2020-02-04T23:09:00Z">
            <w:rPr/>
          </w:rPrChange>
        </w:rPr>
        <w:t xml:space="preserve">. This form of war required some degree of tacit agreement or common conjecture among adversaries to limit the scope of war. During the Vietnam war, for instance, the North Vietnamese leadership was prepared to escalate conflict even as China and the Soviet Union worked to restrain their ally </w:t>
      </w:r>
      <w:r w:rsidRPr="00C37E8F">
        <w:rPr>
          <w:lang w:val="en-US"/>
          <w:rPrChange w:id="916" w:author="Jon Lindsay" w:date="2020-02-04T23:09:00Z">
            <w:rPr/>
          </w:rPrChange>
        </w:rPr>
        <w:fldChar w:fldCharType="begin"/>
      </w:r>
      <w:r w:rsidRPr="00C37E8F">
        <w:rPr>
          <w:lang w:val="en-US"/>
          <w:rPrChange w:id="917" w:author="Jon Lindsay" w:date="2020-02-04T23:09:00Z">
            <w:rPr/>
          </w:rPrChange>
        </w:rPr>
        <w:instrText>ADDIN ZOTERO_ITEM CSL_CITATION {"citationID":"a22s6nb9865","properties":{"formattedCitation":"(Carver 1986)","plainCitation":"(Carver 1986)","noteIndex":0},"citationItems":[{"id":14070,"uris":["http://zotero.org/users/2506258/items/D8EGQLBV"],"uri":["http://zotero.org/users/2506258/items/D8EGQLBV"],"itemData":{"id":14070,"type":"chapter","title":"Conventional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w:instrText>
      </w:r>
      <w:r w:rsidRPr="00C37E8F">
        <w:rPr>
          <w:lang w:val="en-US"/>
          <w:rPrChange w:id="918" w:author="Jon Lindsay" w:date="2020-02-04T23:09:00Z">
            <w:rPr/>
          </w:rPrChange>
        </w:rPr>
        <w:fldChar w:fldCharType="separate"/>
      </w:r>
      <w:bookmarkStart w:id="919" w:name="__Fieldmark__209_4284355980"/>
      <w:r w:rsidRPr="00C37E8F">
        <w:rPr>
          <w:lang w:val="en-US"/>
          <w:rPrChange w:id="920" w:author="Jon Lindsay" w:date="2020-02-04T23:09:00Z">
            <w:rPr/>
          </w:rPrChange>
        </w:rPr>
        <w:t>(</w:t>
      </w:r>
      <w:bookmarkStart w:id="921" w:name="__Fieldmark__260_1735709817"/>
      <w:r w:rsidRPr="00C37E8F">
        <w:rPr>
          <w:lang w:val="en-US"/>
          <w:rPrChange w:id="922" w:author="Jon Lindsay" w:date="2020-02-04T23:09:00Z">
            <w:rPr/>
          </w:rPrChange>
        </w:rPr>
        <w:t>Carver 1986)</w:t>
      </w:r>
      <w:r w:rsidRPr="00C37E8F">
        <w:rPr>
          <w:lang w:val="en-US"/>
          <w:rPrChange w:id="923" w:author="Jon Lindsay" w:date="2020-02-04T23:09:00Z">
            <w:rPr/>
          </w:rPrChange>
        </w:rPr>
        <w:fldChar w:fldCharType="end"/>
      </w:r>
      <w:bookmarkEnd w:id="919"/>
      <w:bookmarkEnd w:id="921"/>
      <w:r w:rsidRPr="00C37E8F">
        <w:rPr>
          <w:lang w:val="en-US"/>
          <w:rPrChange w:id="924" w:author="Jon Lindsay" w:date="2020-02-04T23:09:00Z">
            <w:rPr/>
          </w:rPrChange>
        </w:rPr>
        <w:t>.</w:t>
      </w:r>
    </w:p>
    <w:p w14:paraId="1EEE6982" w14:textId="77777777" w:rsidR="0089395D" w:rsidRPr="00C37E8F" w:rsidRDefault="007D25ED">
      <w:pPr>
        <w:pStyle w:val="Heading2"/>
        <w:rPr>
          <w:lang w:val="en-US"/>
          <w:rPrChange w:id="925" w:author="Jon Lindsay" w:date="2020-02-04T23:09:00Z">
            <w:rPr/>
          </w:rPrChange>
        </w:rPr>
      </w:pPr>
      <w:bookmarkStart w:id="926" w:name="_6br7v1wizhuh"/>
      <w:bookmarkEnd w:id="926"/>
      <w:r w:rsidRPr="00C37E8F">
        <w:rPr>
          <w:lang w:val="en-US"/>
          <w:rPrChange w:id="927" w:author="Jon Lindsay" w:date="2020-02-04T23:09:00Z">
            <w:rPr/>
          </w:rPrChange>
        </w:rPr>
        <w:lastRenderedPageBreak/>
        <w:t>Wars Limited by Risk</w:t>
      </w:r>
    </w:p>
    <w:p w14:paraId="3B5273D9" w14:textId="7AE4B820" w:rsidR="0089395D" w:rsidRPr="00C37E8F" w:rsidRDefault="006E5FC5">
      <w:pPr>
        <w:pStyle w:val="Newparagraph"/>
        <w:ind w:firstLine="0"/>
        <w:rPr>
          <w:lang w:val="en-US"/>
          <w:rPrChange w:id="928" w:author="Jon Lindsay" w:date="2020-02-04T23:09:00Z">
            <w:rPr/>
          </w:rPrChange>
        </w:rPr>
      </w:pPr>
      <w:ins w:id="929" w:author="Jon Lindsay" w:date="2020-02-05T08:20:00Z">
        <w:r>
          <w:rPr>
            <w:lang w:val="en-US"/>
          </w:rPr>
          <w:t xml:space="preserve">Ends </w:t>
        </w:r>
      </w:ins>
      <w:ins w:id="930" w:author="Jon Lindsay" w:date="2020-02-05T08:27:00Z">
        <w:r>
          <w:rPr>
            <w:lang w:val="en-US"/>
          </w:rPr>
          <w:t>are</w:t>
        </w:r>
      </w:ins>
      <w:ins w:id="931" w:author="Jon Lindsay" w:date="2020-02-05T08:20:00Z">
        <w:r>
          <w:rPr>
            <w:lang w:val="en-US"/>
          </w:rPr>
          <w:t xml:space="preserve"> the goals of strategy. </w:t>
        </w:r>
      </w:ins>
      <w:ins w:id="932" w:author="Jon Lindsay" w:date="2020-02-05T08:32:00Z">
        <w:r w:rsidR="001C295C">
          <w:rPr>
            <w:lang w:val="en-US"/>
          </w:rPr>
          <w:t>They encompass</w:t>
        </w:r>
      </w:ins>
      <w:ins w:id="933" w:author="Jon Lindsay" w:date="2020-02-05T08:34:00Z">
        <w:r w:rsidR="001C295C">
          <w:rPr>
            <w:lang w:val="en-US"/>
          </w:rPr>
          <w:t xml:space="preserve"> both</w:t>
        </w:r>
      </w:ins>
      <w:ins w:id="934" w:author="Jon Lindsay" w:date="2020-02-05T08:32:00Z">
        <w:r w:rsidR="001C295C">
          <w:rPr>
            <w:lang w:val="en-US"/>
          </w:rPr>
          <w:t xml:space="preserve"> the demands an actor makes</w:t>
        </w:r>
      </w:ins>
      <w:ins w:id="935" w:author="Jon Lindsay" w:date="2020-02-05T08:36:00Z">
        <w:r w:rsidR="001C295C">
          <w:rPr>
            <w:lang w:val="en-US"/>
          </w:rPr>
          <w:t xml:space="preserve"> (to improve or revise the status quo)</w:t>
        </w:r>
      </w:ins>
      <w:ins w:id="936" w:author="Jon Lindsay" w:date="2020-02-05T08:32:00Z">
        <w:r w:rsidR="001C295C">
          <w:rPr>
            <w:lang w:val="en-US"/>
          </w:rPr>
          <w:t xml:space="preserve"> and the value it attaches to </w:t>
        </w:r>
      </w:ins>
      <w:ins w:id="937" w:author="Jon Lindsay" w:date="2020-02-05T08:31:00Z">
        <w:r w:rsidR="001C295C">
          <w:rPr>
            <w:lang w:val="en-US"/>
          </w:rPr>
          <w:t>the</w:t>
        </w:r>
      </w:ins>
      <w:ins w:id="938" w:author="Jon Lindsay" w:date="2020-02-05T08:35:00Z">
        <w:r w:rsidR="001C295C">
          <w:rPr>
            <w:lang w:val="en-US"/>
          </w:rPr>
          <w:t>ir realization</w:t>
        </w:r>
      </w:ins>
      <w:ins w:id="939" w:author="Jon Lindsay" w:date="2020-02-05T08:31:00Z">
        <w:r w:rsidR="001C295C">
          <w:rPr>
            <w:lang w:val="en-US"/>
          </w:rPr>
          <w:t>.</w:t>
        </w:r>
      </w:ins>
      <w:ins w:id="940" w:author="Jon Lindsay" w:date="2020-02-05T08:32:00Z">
        <w:r w:rsidR="001C295C">
          <w:rPr>
            <w:lang w:val="en-US"/>
          </w:rPr>
          <w:t xml:space="preserve"> Ends </w:t>
        </w:r>
      </w:ins>
      <w:ins w:id="941" w:author="Jon Lindsay" w:date="2020-02-05T08:34:00Z">
        <w:r w:rsidR="001C295C">
          <w:rPr>
            <w:lang w:val="en-US"/>
          </w:rPr>
          <w:t>can</w:t>
        </w:r>
      </w:ins>
      <w:ins w:id="942" w:author="Jon Lindsay" w:date="2020-02-05T08:32:00Z">
        <w:r w:rsidR="001C295C">
          <w:rPr>
            <w:lang w:val="en-US"/>
          </w:rPr>
          <w:t xml:space="preserve"> be </w:t>
        </w:r>
      </w:ins>
      <w:ins w:id="943" w:author="Jon Lindsay" w:date="2020-02-05T08:34:00Z">
        <w:r w:rsidR="001C295C">
          <w:rPr>
            <w:lang w:val="en-US"/>
          </w:rPr>
          <w:t xml:space="preserve">considered </w:t>
        </w:r>
      </w:ins>
      <w:ins w:id="944" w:author="Jon Lindsay" w:date="2020-02-05T08:32:00Z">
        <w:r w:rsidR="001C295C">
          <w:rPr>
            <w:lang w:val="en-US"/>
          </w:rPr>
          <w:t xml:space="preserve">limited either </w:t>
        </w:r>
      </w:ins>
      <w:ins w:id="945" w:author="Jon Lindsay" w:date="2020-02-05T08:34:00Z">
        <w:r w:rsidR="001C295C">
          <w:rPr>
            <w:lang w:val="en-US"/>
          </w:rPr>
          <w:t>because</w:t>
        </w:r>
      </w:ins>
      <w:ins w:id="946" w:author="Jon Lindsay" w:date="2020-02-05T08:32:00Z">
        <w:r w:rsidR="001C295C">
          <w:rPr>
            <w:lang w:val="en-US"/>
          </w:rPr>
          <w:t xml:space="preserve"> demands</w:t>
        </w:r>
      </w:ins>
      <w:ins w:id="947" w:author="Jon Lindsay" w:date="2020-02-05T08:33:00Z">
        <w:r w:rsidR="001C295C">
          <w:rPr>
            <w:lang w:val="en-US"/>
          </w:rPr>
          <w:t xml:space="preserve"> </w:t>
        </w:r>
      </w:ins>
      <w:ins w:id="948" w:author="Jon Lindsay" w:date="2020-02-05T08:34:00Z">
        <w:r w:rsidR="001C295C">
          <w:rPr>
            <w:lang w:val="en-US"/>
          </w:rPr>
          <w:t xml:space="preserve">are </w:t>
        </w:r>
      </w:ins>
      <w:ins w:id="949" w:author="Jon Lindsay" w:date="2020-02-05T08:36:00Z">
        <w:r w:rsidR="001C295C">
          <w:rPr>
            <w:lang w:val="en-US"/>
          </w:rPr>
          <w:t>modest,</w:t>
        </w:r>
      </w:ins>
      <w:ins w:id="950" w:author="Jon Lindsay" w:date="2020-02-05T08:34:00Z">
        <w:r w:rsidR="001C295C">
          <w:rPr>
            <w:lang w:val="en-US"/>
          </w:rPr>
          <w:t xml:space="preserve"> </w:t>
        </w:r>
      </w:ins>
      <w:ins w:id="951" w:author="Jon Lindsay" w:date="2020-02-05T08:33:00Z">
        <w:r w:rsidR="001C295C">
          <w:rPr>
            <w:lang w:val="en-US"/>
          </w:rPr>
          <w:t xml:space="preserve">or </w:t>
        </w:r>
      </w:ins>
      <w:ins w:id="952" w:author="Jon Lindsay" w:date="2020-02-05T08:35:00Z">
        <w:r w:rsidR="001C295C">
          <w:rPr>
            <w:lang w:val="en-US"/>
          </w:rPr>
          <w:t>the</w:t>
        </w:r>
      </w:ins>
      <w:ins w:id="953" w:author="Jon Lindsay" w:date="2020-02-05T08:34:00Z">
        <w:r w:rsidR="001C295C">
          <w:rPr>
            <w:lang w:val="en-US"/>
          </w:rPr>
          <w:t xml:space="preserve"> actor is not wil</w:t>
        </w:r>
      </w:ins>
      <w:ins w:id="954" w:author="Jon Lindsay" w:date="2020-02-05T08:35:00Z">
        <w:r w:rsidR="001C295C">
          <w:rPr>
            <w:lang w:val="en-US"/>
          </w:rPr>
          <w:t>ling</w:t>
        </w:r>
      </w:ins>
      <w:ins w:id="955" w:author="Jon Lindsay" w:date="2020-02-05T08:33:00Z">
        <w:r w:rsidR="001C295C">
          <w:rPr>
            <w:lang w:val="en-US"/>
          </w:rPr>
          <w:t xml:space="preserve"> to pay</w:t>
        </w:r>
      </w:ins>
      <w:ins w:id="956" w:author="Jon Lindsay" w:date="2020-02-05T08:35:00Z">
        <w:r w:rsidR="001C295C">
          <w:rPr>
            <w:lang w:val="en-US"/>
          </w:rPr>
          <w:t xml:space="preserve"> much for </w:t>
        </w:r>
      </w:ins>
      <w:ins w:id="957" w:author="Jon Lindsay" w:date="2020-02-05T08:33:00Z">
        <w:r w:rsidR="001C295C">
          <w:rPr>
            <w:lang w:val="en-US"/>
          </w:rPr>
          <w:t>them.</w:t>
        </w:r>
      </w:ins>
      <w:ins w:id="958" w:author="Jon Lindsay" w:date="2020-02-05T08:28:00Z">
        <w:r>
          <w:rPr>
            <w:lang w:val="en-US"/>
          </w:rPr>
          <w:t xml:space="preserve"> </w:t>
        </w:r>
      </w:ins>
      <w:ins w:id="959" w:author="Jon Lindsay" w:date="2020-02-05T08:23:00Z">
        <w:r>
          <w:rPr>
            <w:lang w:val="en-US"/>
          </w:rPr>
          <w:t xml:space="preserve">Schelling </w:t>
        </w:r>
      </w:ins>
      <w:ins w:id="960" w:author="Jon Lindsay" w:date="2020-02-05T08:25:00Z">
        <w:r>
          <w:rPr>
            <w:lang w:val="en-US"/>
          </w:rPr>
          <w:t>(</w:t>
        </w:r>
      </w:ins>
      <w:ins w:id="961" w:author="Jon Lindsay" w:date="2020-02-05T08:26:00Z">
        <w:r>
          <w:rPr>
            <w:lang w:val="en-US"/>
          </w:rPr>
          <w:t>1966</w:t>
        </w:r>
      </w:ins>
      <w:ins w:id="962" w:author="Jon Lindsay" w:date="2020-02-05T08:25:00Z">
        <w:r>
          <w:rPr>
            <w:lang w:val="en-US"/>
          </w:rPr>
          <w:t xml:space="preserve">) </w:t>
        </w:r>
      </w:ins>
      <w:ins w:id="963" w:author="Jon Lindsay" w:date="2020-02-05T08:23:00Z">
        <w:r>
          <w:rPr>
            <w:lang w:val="en-US"/>
          </w:rPr>
          <w:t>argue</w:t>
        </w:r>
      </w:ins>
      <w:ins w:id="964" w:author="Jon Lindsay" w:date="2020-02-05T08:37:00Z">
        <w:r w:rsidR="001C295C">
          <w:rPr>
            <w:lang w:val="en-US"/>
          </w:rPr>
          <w:t>s</w:t>
        </w:r>
      </w:ins>
      <w:ins w:id="965" w:author="Jon Lindsay" w:date="2020-02-05T08:25:00Z">
        <w:r>
          <w:rPr>
            <w:lang w:val="en-US"/>
          </w:rPr>
          <w:t>, accordingly,</w:t>
        </w:r>
      </w:ins>
      <w:ins w:id="966" w:author="Jon Lindsay" w:date="2020-02-05T08:24:00Z">
        <w:r>
          <w:rPr>
            <w:lang w:val="en-US"/>
          </w:rPr>
          <w:t xml:space="preserve"> that</w:t>
        </w:r>
      </w:ins>
      <w:ins w:id="967" w:author="Jon Lindsay" w:date="2020-02-05T08:23:00Z">
        <w:r>
          <w:rPr>
            <w:lang w:val="en-US"/>
          </w:rPr>
          <w:t xml:space="preserve"> </w:t>
        </w:r>
      </w:ins>
      <w:ins w:id="968" w:author="Jon Lindsay" w:date="2020-02-05T08:33:00Z">
        <w:r w:rsidR="001C295C">
          <w:rPr>
            <w:lang w:val="en-US"/>
          </w:rPr>
          <w:t xml:space="preserve">the advent of </w:t>
        </w:r>
      </w:ins>
      <w:ins w:id="969" w:author="Jon Lindsay" w:date="2020-02-05T08:23:00Z">
        <w:r>
          <w:rPr>
            <w:lang w:val="en-US"/>
          </w:rPr>
          <w:t xml:space="preserve">nuclear weapons </w:t>
        </w:r>
      </w:ins>
      <w:ins w:id="970" w:author="Jon Lindsay" w:date="2020-02-05T08:24:00Z">
        <w:r>
          <w:rPr>
            <w:lang w:val="en-US"/>
          </w:rPr>
          <w:t>transform</w:t>
        </w:r>
      </w:ins>
      <w:ins w:id="971" w:author="Jon Lindsay" w:date="2020-02-05T08:33:00Z">
        <w:r w:rsidR="001C295C">
          <w:rPr>
            <w:lang w:val="en-US"/>
          </w:rPr>
          <w:t>ed</w:t>
        </w:r>
      </w:ins>
      <w:ins w:id="972" w:author="Jon Lindsay" w:date="2020-02-05T08:23:00Z">
        <w:r>
          <w:rPr>
            <w:lang w:val="en-US"/>
          </w:rPr>
          <w:t xml:space="preserve"> contests of </w:t>
        </w:r>
      </w:ins>
      <w:ins w:id="973" w:author="Jon Lindsay" w:date="2020-02-05T08:24:00Z">
        <w:r>
          <w:rPr>
            <w:lang w:val="en-US"/>
          </w:rPr>
          <w:t>strength and power into contests of risk and resolve.</w:t>
        </w:r>
      </w:ins>
      <w:ins w:id="974" w:author="Jon Lindsay" w:date="2020-02-05T08:23:00Z">
        <w:r>
          <w:rPr>
            <w:lang w:val="en-US"/>
          </w:rPr>
          <w:t xml:space="preserve"> </w:t>
        </w:r>
      </w:ins>
      <w:ins w:id="975" w:author="Jon Lindsay" w:date="2020-02-05T08:26:00Z">
        <w:r>
          <w:rPr>
            <w:lang w:val="en-US"/>
          </w:rPr>
          <w:t xml:space="preserve">Even </w:t>
        </w:r>
      </w:ins>
      <w:ins w:id="976" w:author="Jon Lindsay" w:date="2020-02-05T08:33:00Z">
        <w:r w:rsidR="001C295C">
          <w:rPr>
            <w:lang w:val="en-US"/>
          </w:rPr>
          <w:t>as</w:t>
        </w:r>
      </w:ins>
      <w:ins w:id="977" w:author="Jon Lindsay" w:date="2020-02-05T08:26:00Z">
        <w:r>
          <w:rPr>
            <w:lang w:val="en-US"/>
          </w:rPr>
          <w:t xml:space="preserve"> war </w:t>
        </w:r>
      </w:ins>
      <w:ins w:id="978" w:author="Jon Lindsay" w:date="2020-02-05T08:34:00Z">
        <w:r w:rsidR="001C295C">
          <w:rPr>
            <w:lang w:val="en-US"/>
          </w:rPr>
          <w:t>became</w:t>
        </w:r>
      </w:ins>
      <w:ins w:id="979" w:author="Jon Lindsay" w:date="2020-02-05T08:26:00Z">
        <w:r>
          <w:rPr>
            <w:lang w:val="en-US"/>
          </w:rPr>
          <w:t xml:space="preserve"> prohibitively costly, </w:t>
        </w:r>
      </w:ins>
      <w:ins w:id="980" w:author="Jon Lindsay" w:date="2020-02-05T08:27:00Z">
        <w:r>
          <w:rPr>
            <w:lang w:val="en-US"/>
          </w:rPr>
          <w:t xml:space="preserve">resolved </w:t>
        </w:r>
      </w:ins>
      <w:ins w:id="981" w:author="Jon Lindsay" w:date="2020-02-05T08:26:00Z">
        <w:r>
          <w:rPr>
            <w:lang w:val="en-US"/>
          </w:rPr>
          <w:t xml:space="preserve">actors </w:t>
        </w:r>
      </w:ins>
      <w:ins w:id="982" w:author="Jon Lindsay" w:date="2020-02-05T08:34:00Z">
        <w:r w:rsidR="001C295C">
          <w:rPr>
            <w:lang w:val="en-US"/>
          </w:rPr>
          <w:t>could</w:t>
        </w:r>
      </w:ins>
      <w:ins w:id="983" w:author="Jon Lindsay" w:date="2020-02-05T08:26:00Z">
        <w:r>
          <w:rPr>
            <w:lang w:val="en-US"/>
          </w:rPr>
          <w:t xml:space="preserve"> still exert influence</w:t>
        </w:r>
      </w:ins>
      <w:ins w:id="984" w:author="Jon Lindsay" w:date="2020-02-05T08:27:00Z">
        <w:r>
          <w:rPr>
            <w:lang w:val="en-US"/>
          </w:rPr>
          <w:t xml:space="preserve"> over less resolved types</w:t>
        </w:r>
      </w:ins>
      <w:ins w:id="985" w:author="Jon Lindsay" w:date="2020-02-05T08:26:00Z">
        <w:r>
          <w:rPr>
            <w:lang w:val="en-US"/>
          </w:rPr>
          <w:t xml:space="preserve"> by displaying a willingn</w:t>
        </w:r>
      </w:ins>
      <w:ins w:id="986" w:author="Jon Lindsay" w:date="2020-02-05T08:27:00Z">
        <w:r>
          <w:rPr>
            <w:lang w:val="en-US"/>
          </w:rPr>
          <w:t>ess to approach the brink.</w:t>
        </w:r>
      </w:ins>
      <w:ins w:id="987" w:author="Jon Lindsay" w:date="2020-02-05T08:21:00Z">
        <w:r>
          <w:rPr>
            <w:lang w:val="en-US"/>
          </w:rPr>
          <w:t xml:space="preserve"> </w:t>
        </w:r>
      </w:ins>
      <w:r w:rsidR="007D25ED" w:rsidRPr="00C37E8F">
        <w:rPr>
          <w:lang w:val="en-US"/>
          <w:rPrChange w:id="988" w:author="Jon Lindsay" w:date="2020-02-04T23:09:00Z">
            <w:rPr/>
          </w:rPrChange>
        </w:rPr>
        <w:t xml:space="preserve">Cold War strategists advanced the notion of “the stability-instability paradox” to explain how incentives for engaging in conflict at lower levels of intensity or in peripheral theaters arise out of disincentives for initiating nuclear war </w:t>
      </w:r>
      <w:del w:id="989" w:author="Jon Lindsay" w:date="2020-02-04T21:12:00Z">
        <w:r w:rsidR="007D25ED" w:rsidRPr="00C37E8F" w:rsidDel="00EC72E3">
          <w:rPr>
            <w:lang w:val="en-US"/>
            <w:rPrChange w:id="990" w:author="Jon Lindsay" w:date="2020-02-04T23:09:00Z">
              <w:rPr/>
            </w:rPrChange>
          </w:rPr>
          <w:delText>(</w:delText>
        </w:r>
      </w:del>
      <w:r w:rsidR="007D25ED" w:rsidRPr="00C37E8F">
        <w:rPr>
          <w:lang w:val="en-US"/>
          <w:rPrChange w:id="991" w:author="Jon Lindsay" w:date="2020-02-04T23:09:00Z">
            <w:rPr/>
          </w:rPrChange>
        </w:rPr>
        <w:t>or even major conventional war</w:t>
      </w:r>
      <w:del w:id="992" w:author="Jon Lindsay" w:date="2020-02-04T21:12:00Z">
        <w:r w:rsidR="007D25ED" w:rsidRPr="00C37E8F" w:rsidDel="00EC72E3">
          <w:rPr>
            <w:lang w:val="en-US"/>
            <w:rPrChange w:id="993" w:author="Jon Lindsay" w:date="2020-02-04T23:09:00Z">
              <w:rPr/>
            </w:rPrChange>
          </w:rPr>
          <w:delText>)</w:delText>
        </w:r>
      </w:del>
      <w:r w:rsidR="007D25ED" w:rsidRPr="00C37E8F">
        <w:rPr>
          <w:lang w:val="en-US"/>
          <w:rPrChange w:id="994" w:author="Jon Lindsay" w:date="2020-02-04T23:09:00Z">
            <w:rPr/>
          </w:rPrChange>
        </w:rPr>
        <w:t xml:space="preserve"> </w:t>
      </w:r>
      <w:r w:rsidR="007D25ED" w:rsidRPr="00C37E8F">
        <w:rPr>
          <w:lang w:val="en-US"/>
          <w:rPrChange w:id="995" w:author="Jon Lindsay" w:date="2020-02-04T23:09:00Z">
            <w:rPr/>
          </w:rPrChange>
        </w:rPr>
        <w:fldChar w:fldCharType="begin"/>
      </w:r>
      <w:r w:rsidR="007D25ED" w:rsidRPr="00C37E8F">
        <w:rPr>
          <w:lang w:val="en-US"/>
          <w:rPrChange w:id="996" w:author="Jon Lindsay" w:date="2020-02-04T23:09:00Z">
            <w:rPr/>
          </w:rPrChange>
        </w:rPr>
        <w:instrText>ADDIN ZOTERO_ITEM CSL_CITATION {"citationID":"au9mv4fi7e","properties":{"formattedCitation":"(Jervis 1984)","plainCitation":"(Jervis 1984)","noteIndex":0},"citationItems":[{"id":14050,"uris":["http://zotero.org/users/2506258/items/H9N78AM6"],"uri":["http://zotero.org/users/2506258/items/H9N78AM6"],"itemData":{"id":14050,"type":"book","title":"The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w:instrText>
      </w:r>
      <w:r w:rsidR="007D25ED" w:rsidRPr="00C37E8F">
        <w:rPr>
          <w:lang w:val="en-US"/>
          <w:rPrChange w:id="997" w:author="Jon Lindsay" w:date="2020-02-04T23:09:00Z">
            <w:rPr/>
          </w:rPrChange>
        </w:rPr>
        <w:fldChar w:fldCharType="separate"/>
      </w:r>
      <w:bookmarkStart w:id="998" w:name="__Fieldmark__222_4284355980"/>
      <w:r w:rsidR="007D25ED" w:rsidRPr="00C37E8F">
        <w:rPr>
          <w:lang w:val="en-US"/>
          <w:rPrChange w:id="999" w:author="Jon Lindsay" w:date="2020-02-04T23:09:00Z">
            <w:rPr/>
          </w:rPrChange>
        </w:rPr>
        <w:t>(</w:t>
      </w:r>
      <w:bookmarkStart w:id="1000" w:name="__Fieldmark__272_1735709817"/>
      <w:r w:rsidR="007D25ED" w:rsidRPr="00C37E8F">
        <w:rPr>
          <w:lang w:val="en-US"/>
          <w:rPrChange w:id="1001" w:author="Jon Lindsay" w:date="2020-02-04T23:09:00Z">
            <w:rPr/>
          </w:rPrChange>
        </w:rPr>
        <w:t>Jervis 1984)</w:t>
      </w:r>
      <w:r w:rsidR="007D25ED" w:rsidRPr="00C37E8F">
        <w:rPr>
          <w:lang w:val="en-US"/>
          <w:rPrChange w:id="1002" w:author="Jon Lindsay" w:date="2020-02-04T23:09:00Z">
            <w:rPr/>
          </w:rPrChange>
        </w:rPr>
        <w:fldChar w:fldCharType="end"/>
      </w:r>
      <w:bookmarkEnd w:id="998"/>
      <w:bookmarkEnd w:id="1000"/>
      <w:r w:rsidR="007D25ED" w:rsidRPr="00C37E8F">
        <w:rPr>
          <w:lang w:val="en-US"/>
          <w:rPrChange w:id="1003" w:author="Jon Lindsay" w:date="2020-02-04T23:09:00Z">
            <w:rPr/>
          </w:rPrChange>
        </w:rPr>
        <w:t xml:space="preserve">. According to Snyder, “nuclear technology introduced a new form of intent-perception and a new form of uncertainty — that concerning what types of military capability the opponent was likely to use and what degree of violence he was willing to risk or accept” </w:t>
      </w:r>
      <w:commentRangeStart w:id="1004"/>
      <w:r w:rsidR="007D25ED" w:rsidRPr="00C37E8F">
        <w:rPr>
          <w:lang w:val="en-US"/>
          <w:rPrChange w:id="1005" w:author="Jon Lindsay" w:date="2020-02-04T23:09:00Z">
            <w:rPr/>
          </w:rPrChange>
        </w:rPr>
        <w:fldChar w:fldCharType="begin"/>
      </w:r>
      <w:r w:rsidR="007D25ED" w:rsidRPr="00C37E8F">
        <w:rPr>
          <w:lang w:val="en-US"/>
          <w:rPrChange w:id="1006" w:author="Jon Lindsay" w:date="2020-02-04T23:09:00Z">
            <w:rPr/>
          </w:rPrChange>
        </w:rPr>
        <w:instrText>ADDIN ZOTERO_ITEM CSL_CITATION {"citationID":"al54en82g3","properties":{"formattedCitation":"(Snyder 1965)","plainCitation":"(Snyder 1965)","noteIndex":0},"citationItems":[{"id":5744,"uris":["http://zotero.org/users/2506258/items/MPUN27KV"],"uri":["http://zotero.org/users/2506258/items/MPUN27KV"],"itemData":{"id":5744,"type":"chapter","title":"The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w:instrText>
      </w:r>
      <w:r w:rsidR="007D25ED" w:rsidRPr="00C37E8F">
        <w:rPr>
          <w:lang w:val="en-US"/>
          <w:rPrChange w:id="1007" w:author="Jon Lindsay" w:date="2020-02-04T23:09:00Z">
            <w:rPr/>
          </w:rPrChange>
        </w:rPr>
        <w:fldChar w:fldCharType="separate"/>
      </w:r>
      <w:bookmarkStart w:id="1008" w:name="__Fieldmark__229_4284355980"/>
      <w:r w:rsidR="007D25ED" w:rsidRPr="00C37E8F">
        <w:rPr>
          <w:lang w:val="en-US"/>
          <w:rPrChange w:id="1009" w:author="Jon Lindsay" w:date="2020-02-04T23:09:00Z">
            <w:rPr/>
          </w:rPrChange>
        </w:rPr>
        <w:t>(</w:t>
      </w:r>
      <w:bookmarkStart w:id="1010" w:name="__Fieldmark__280_1735709817"/>
      <w:r w:rsidR="007D25ED" w:rsidRPr="00C37E8F">
        <w:rPr>
          <w:lang w:val="en-US"/>
          <w:rPrChange w:id="1011" w:author="Jon Lindsay" w:date="2020-02-04T23:09:00Z">
            <w:rPr/>
          </w:rPrChange>
        </w:rPr>
        <w:t>Snyder 1965)</w:t>
      </w:r>
      <w:r w:rsidR="007D25ED" w:rsidRPr="00C37E8F">
        <w:rPr>
          <w:lang w:val="en-US"/>
          <w:rPrChange w:id="1012" w:author="Jon Lindsay" w:date="2020-02-04T23:09:00Z">
            <w:rPr/>
          </w:rPrChange>
        </w:rPr>
        <w:fldChar w:fldCharType="end"/>
      </w:r>
      <w:bookmarkEnd w:id="1008"/>
      <w:bookmarkEnd w:id="1010"/>
      <w:commentRangeEnd w:id="1004"/>
      <w:r w:rsidR="001C295C">
        <w:rPr>
          <w:rStyle w:val="CommentReference"/>
        </w:rPr>
        <w:commentReference w:id="1004"/>
      </w:r>
      <w:r w:rsidR="007D25ED" w:rsidRPr="00C37E8F">
        <w:rPr>
          <w:lang w:val="en-US"/>
          <w:rPrChange w:id="1013" w:author="Jon Lindsay" w:date="2020-02-04T23:09:00Z">
            <w:rPr/>
          </w:rPrChange>
        </w:rPr>
        <w:t xml:space="preserve">. The presence of nuclear weapons might prevent world war, but it could simultaneously encourage localized aggression or smaller, more limited conflicts </w:t>
      </w:r>
      <w:r w:rsidR="007D25ED" w:rsidRPr="00C37E8F">
        <w:rPr>
          <w:lang w:val="en-US"/>
          <w:rPrChange w:id="1014" w:author="Jon Lindsay" w:date="2020-02-04T23:09:00Z">
            <w:rPr/>
          </w:rPrChange>
        </w:rPr>
        <w:fldChar w:fldCharType="begin"/>
      </w:r>
      <w:r w:rsidR="007D25ED" w:rsidRPr="00C37E8F">
        <w:rPr>
          <w:lang w:val="en-US"/>
          <w:rPrChange w:id="1015" w:author="Jon Lindsay" w:date="2020-02-04T23:09:00Z">
            <w:rPr/>
          </w:rPrChange>
        </w:rPr>
        <w:instrText>ADDIN ZOTERO_ITEM CSL_CITATION {"citationID":"as5f8pbtdf","properties":{"formattedCitation":"(Sagan and Waltz 2003)","plainCitation":"(Sagan and Waltz 2003)","noteIndex":0},"citationItems":[{"id":6775,"uris":["http://zotero.org/users/2506258/items/FGBVBVDV"],"uri":["http://zotero.org/users/2506258/items/FGBVBVDV"],"itemData":{"id":6775,"type":"book","title":"The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w:instrText>
      </w:r>
      <w:r w:rsidR="007D25ED" w:rsidRPr="00C37E8F">
        <w:rPr>
          <w:lang w:val="en-US"/>
          <w:rPrChange w:id="1016" w:author="Jon Lindsay" w:date="2020-02-04T23:09:00Z">
            <w:rPr/>
          </w:rPrChange>
        </w:rPr>
        <w:fldChar w:fldCharType="separate"/>
      </w:r>
      <w:bookmarkStart w:id="1017" w:name="__Fieldmark__236_4284355980"/>
      <w:r w:rsidR="007D25ED" w:rsidRPr="00C37E8F">
        <w:rPr>
          <w:lang w:val="en-US"/>
          <w:rPrChange w:id="1018" w:author="Jon Lindsay" w:date="2020-02-04T23:09:00Z">
            <w:rPr/>
          </w:rPrChange>
        </w:rPr>
        <w:t>(</w:t>
      </w:r>
      <w:bookmarkStart w:id="1019" w:name="__Fieldmark__287_1735709817"/>
      <w:r w:rsidR="007D25ED" w:rsidRPr="00C37E8F">
        <w:rPr>
          <w:lang w:val="en-US"/>
          <w:rPrChange w:id="1020" w:author="Jon Lindsay" w:date="2020-02-04T23:09:00Z">
            <w:rPr/>
          </w:rPrChange>
        </w:rPr>
        <w:t>Sagan and Waltz 2003)</w:t>
      </w:r>
      <w:r w:rsidR="007D25ED" w:rsidRPr="00C37E8F">
        <w:rPr>
          <w:lang w:val="en-US"/>
          <w:rPrChange w:id="1021" w:author="Jon Lindsay" w:date="2020-02-04T23:09:00Z">
            <w:rPr/>
          </w:rPrChange>
        </w:rPr>
        <w:fldChar w:fldCharType="end"/>
      </w:r>
      <w:bookmarkEnd w:id="1017"/>
      <w:bookmarkEnd w:id="1019"/>
      <w:r w:rsidR="007D25ED" w:rsidRPr="00C37E8F">
        <w:rPr>
          <w:lang w:val="en-US"/>
          <w:rPrChange w:id="1022" w:author="Jon Lindsay" w:date="2020-02-04T23:09:00Z">
            <w:rPr/>
          </w:rPrChange>
        </w:rPr>
        <w:t xml:space="preserve">. At the same time, the feasibility of “weakening the enemy with pricks instead of blows” is limited by the implicit risk of nuclear escalation </w:t>
      </w:r>
      <w:r w:rsidR="007D25ED" w:rsidRPr="00C37E8F">
        <w:rPr>
          <w:lang w:val="en-US"/>
          <w:rPrChange w:id="1023" w:author="Jon Lindsay" w:date="2020-02-04T23:09:00Z">
            <w:rPr/>
          </w:rPrChange>
        </w:rPr>
        <w:fldChar w:fldCharType="begin"/>
      </w:r>
      <w:r w:rsidR="007D25ED" w:rsidRPr="00C37E8F">
        <w:rPr>
          <w:lang w:val="en-US"/>
          <w:rPrChange w:id="1024" w:author="Jon Lindsay" w:date="2020-02-04T23:09:00Z">
            <w:rPr/>
          </w:rPrChange>
        </w:rPr>
        <w:instrText>ADDIN ZOTERO_ITEM CSL_CITATION {"citationID":"a1277nbvjb0","properties":{"formattedCitation":"(Hart 1954)","plainCitation":"(Hart 1954)","noteIndex":0},"citationItems":[{"id":14048,"uris":["http://zotero.org/users/2506258/items/KVCWYUFB"],"uri":["http://zotero.org/users/2506258/items/KVCWYUFB"],"itemData":{"id":14048,"type":"book","title":"Strategy: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w:instrText>
      </w:r>
      <w:r w:rsidR="007D25ED" w:rsidRPr="00C37E8F">
        <w:rPr>
          <w:lang w:val="en-US"/>
          <w:rPrChange w:id="1025" w:author="Jon Lindsay" w:date="2020-02-04T23:09:00Z">
            <w:rPr/>
          </w:rPrChange>
        </w:rPr>
        <w:fldChar w:fldCharType="separate"/>
      </w:r>
      <w:bookmarkStart w:id="1026" w:name="__Fieldmark__243_4284355980"/>
      <w:r w:rsidR="007D25ED" w:rsidRPr="00C37E8F">
        <w:rPr>
          <w:lang w:val="en-US"/>
          <w:rPrChange w:id="1027" w:author="Jon Lindsay" w:date="2020-02-04T23:09:00Z">
            <w:rPr/>
          </w:rPrChange>
        </w:rPr>
        <w:t>(</w:t>
      </w:r>
      <w:bookmarkStart w:id="1028" w:name="__Fieldmark__293_1735709817"/>
      <w:r w:rsidR="007D25ED" w:rsidRPr="00C37E8F">
        <w:rPr>
          <w:lang w:val="en-US"/>
          <w:rPrChange w:id="1029" w:author="Jon Lindsay" w:date="2020-02-04T23:09:00Z">
            <w:rPr/>
          </w:rPrChange>
        </w:rPr>
        <w:t>Hart 1954)</w:t>
      </w:r>
      <w:r w:rsidR="007D25ED" w:rsidRPr="00C37E8F">
        <w:rPr>
          <w:lang w:val="en-US"/>
          <w:rPrChange w:id="1030" w:author="Jon Lindsay" w:date="2020-02-04T23:09:00Z">
            <w:rPr/>
          </w:rPrChange>
        </w:rPr>
        <w:fldChar w:fldCharType="end"/>
      </w:r>
      <w:bookmarkEnd w:id="1026"/>
      <w:bookmarkEnd w:id="1028"/>
      <w:r w:rsidR="007D25ED" w:rsidRPr="00C37E8F">
        <w:rPr>
          <w:lang w:val="en-US"/>
          <w:rPrChange w:id="1031" w:author="Jon Lindsay" w:date="2020-02-04T23:09:00Z">
            <w:rPr/>
          </w:rPrChange>
        </w:rPr>
        <w:t xml:space="preserve">. Modern studies evaluate stability-instability quantitatively or in specific regions </w:t>
      </w:r>
      <w:r w:rsidR="007D25ED" w:rsidRPr="00C37E8F">
        <w:rPr>
          <w:lang w:val="en-US"/>
          <w:rPrChange w:id="1032" w:author="Jon Lindsay" w:date="2020-02-04T23:09:00Z">
            <w:rPr/>
          </w:rPrChange>
        </w:rPr>
        <w:fldChar w:fldCharType="begin"/>
      </w:r>
      <w:r w:rsidR="007D25ED" w:rsidRPr="00C37E8F">
        <w:rPr>
          <w:lang w:val="en-US"/>
          <w:rPrChange w:id="1033" w:author="Jon Lindsay" w:date="2020-02-04T23:09:00Z">
            <w:rPr/>
          </w:rPrChange>
        </w:rPr>
        <w:instrText>ADDIN ZOTERO_ITEM CSL_CITATION {"citationID":"a2e2dcn2a3l","properties":{"formattedCitation":"(Ganguly 1995; Rauchhaus 2009)","plainCitation":"(Ganguly 1995; Rauchhaus 2009)","noteIndex":0},"citationItems":[{"id":14059,"uris":["http://zotero.org/users/2506258/items/WDYZLFKR"],"uri":["http://zotero.org/users/2506258/items/WDYZLFKR"],"itemData":{"id":14059,"type":"article-journal","title":"Indo‐Pakistani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w:instrText>
      </w:r>
      <w:r w:rsidR="007D25ED" w:rsidRPr="00C37E8F">
        <w:rPr>
          <w:lang w:val="en-US"/>
          <w:rPrChange w:id="1034" w:author="Jon Lindsay" w:date="2020-02-04T23:09:00Z">
            <w:rPr/>
          </w:rPrChange>
        </w:rPr>
        <w:fldChar w:fldCharType="separate"/>
      </w:r>
      <w:bookmarkStart w:id="1035" w:name="__Fieldmark__250_4284355980"/>
      <w:r w:rsidR="007D25ED" w:rsidRPr="00C37E8F">
        <w:rPr>
          <w:lang w:val="en-US"/>
          <w:rPrChange w:id="1036" w:author="Jon Lindsay" w:date="2020-02-04T23:09:00Z">
            <w:rPr/>
          </w:rPrChange>
        </w:rPr>
        <w:t>(</w:t>
      </w:r>
      <w:bookmarkStart w:id="1037" w:name="__Fieldmark__299_1735709817"/>
      <w:proofErr w:type="spellStart"/>
      <w:r w:rsidR="007D25ED" w:rsidRPr="00C37E8F">
        <w:rPr>
          <w:lang w:val="en-US"/>
          <w:rPrChange w:id="1038" w:author="Jon Lindsay" w:date="2020-02-04T23:09:00Z">
            <w:rPr/>
          </w:rPrChange>
        </w:rPr>
        <w:t>Ganguly</w:t>
      </w:r>
      <w:proofErr w:type="spellEnd"/>
      <w:r w:rsidR="007D25ED" w:rsidRPr="00C37E8F">
        <w:rPr>
          <w:lang w:val="en-US"/>
          <w:rPrChange w:id="1039" w:author="Jon Lindsay" w:date="2020-02-04T23:09:00Z">
            <w:rPr/>
          </w:rPrChange>
        </w:rPr>
        <w:t xml:space="preserve"> 1995; </w:t>
      </w:r>
      <w:proofErr w:type="spellStart"/>
      <w:r w:rsidR="007D25ED" w:rsidRPr="00C37E8F">
        <w:rPr>
          <w:lang w:val="en-US"/>
          <w:rPrChange w:id="1040" w:author="Jon Lindsay" w:date="2020-02-04T23:09:00Z">
            <w:rPr/>
          </w:rPrChange>
        </w:rPr>
        <w:t>Rauchhaus</w:t>
      </w:r>
      <w:proofErr w:type="spellEnd"/>
      <w:r w:rsidR="007D25ED" w:rsidRPr="00C37E8F">
        <w:rPr>
          <w:lang w:val="en-US"/>
          <w:rPrChange w:id="1041" w:author="Jon Lindsay" w:date="2020-02-04T23:09:00Z">
            <w:rPr/>
          </w:rPrChange>
        </w:rPr>
        <w:t xml:space="preserve"> 2009)</w:t>
      </w:r>
      <w:r w:rsidR="007D25ED" w:rsidRPr="00C37E8F">
        <w:rPr>
          <w:lang w:val="en-US"/>
          <w:rPrChange w:id="1042" w:author="Jon Lindsay" w:date="2020-02-04T23:09:00Z">
            <w:rPr/>
          </w:rPrChange>
        </w:rPr>
        <w:fldChar w:fldCharType="end"/>
      </w:r>
      <w:bookmarkEnd w:id="1035"/>
      <w:bookmarkEnd w:id="1037"/>
      <w:r w:rsidR="007D25ED" w:rsidRPr="00C37E8F">
        <w:rPr>
          <w:lang w:val="en-US"/>
          <w:rPrChange w:id="1043" w:author="Jon Lindsay" w:date="2020-02-04T23:09:00Z">
            <w:rPr/>
          </w:rPrChange>
        </w:rPr>
        <w:t>.</w:t>
      </w:r>
    </w:p>
    <w:p w14:paraId="65331A94" w14:textId="77777777" w:rsidR="0089395D" w:rsidRPr="00C37E8F" w:rsidRDefault="007D25ED">
      <w:pPr>
        <w:pStyle w:val="Newparagraph"/>
        <w:rPr>
          <w:lang w:val="en-US"/>
          <w:rPrChange w:id="1044" w:author="Jon Lindsay" w:date="2020-02-04T23:09:00Z">
            <w:rPr/>
          </w:rPrChange>
        </w:rPr>
      </w:pPr>
      <w:r w:rsidRPr="00C37E8F">
        <w:rPr>
          <w:lang w:val="en-US"/>
          <w:rPrChange w:id="1045" w:author="Jon Lindsay" w:date="2020-02-04T23:09:00Z">
            <w:rPr/>
          </w:rPrChange>
        </w:rPr>
        <w:t xml:space="preserve">Recent formalizations of limited conflict in the shadow of major war point to the need for updated conceptions of deterrence. Schelling argued that “the main consequence of limited war, and potentially a main purpose for engaging in it, is to raise the risk of larger war” </w:t>
      </w:r>
      <w:commentRangeStart w:id="1046"/>
      <w:r w:rsidRPr="00C37E8F">
        <w:rPr>
          <w:lang w:val="en-US"/>
          <w:rPrChange w:id="1047" w:author="Jon Lindsay" w:date="2020-02-04T23:09:00Z">
            <w:rPr/>
          </w:rPrChange>
        </w:rPr>
        <w:fldChar w:fldCharType="begin"/>
      </w:r>
      <w:r w:rsidRPr="00C37E8F">
        <w:rPr>
          <w:lang w:val="en-US"/>
          <w:rPrChange w:id="1048" w:author="Jon Lindsay" w:date="2020-02-04T23:09:00Z">
            <w:rPr/>
          </w:rPrChange>
        </w:rPr>
        <w:instrText>ADDIN ZOTERO_ITEM CSL_CITATION {"citationID":"a23a32ecghs","properties":{"formattedCitation":"(Schelling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sidRPr="00C37E8F">
        <w:rPr>
          <w:lang w:val="en-US"/>
          <w:rPrChange w:id="1049" w:author="Jon Lindsay" w:date="2020-02-04T23:09:00Z">
            <w:rPr/>
          </w:rPrChange>
        </w:rPr>
        <w:fldChar w:fldCharType="separate"/>
      </w:r>
      <w:bookmarkStart w:id="1050" w:name="__Fieldmark__259_4284355980"/>
      <w:r w:rsidRPr="00C37E8F">
        <w:rPr>
          <w:lang w:val="en-US"/>
          <w:rPrChange w:id="1051" w:author="Jon Lindsay" w:date="2020-02-04T23:09:00Z">
            <w:rPr/>
          </w:rPrChange>
        </w:rPr>
        <w:t>(</w:t>
      </w:r>
      <w:bookmarkStart w:id="1052" w:name="__Fieldmark__315_1735709817"/>
      <w:r w:rsidRPr="00C37E8F">
        <w:rPr>
          <w:lang w:val="en-US"/>
          <w:rPrChange w:id="1053" w:author="Jon Lindsay" w:date="2020-02-04T23:09:00Z">
            <w:rPr/>
          </w:rPrChange>
        </w:rPr>
        <w:t>Schelling 1966)</w:t>
      </w:r>
      <w:r w:rsidRPr="00C37E8F">
        <w:rPr>
          <w:lang w:val="en-US"/>
          <w:rPrChange w:id="1054" w:author="Jon Lindsay" w:date="2020-02-04T23:09:00Z">
            <w:rPr/>
          </w:rPrChange>
        </w:rPr>
        <w:fldChar w:fldCharType="end"/>
      </w:r>
      <w:bookmarkEnd w:id="1050"/>
      <w:bookmarkEnd w:id="1052"/>
      <w:commentRangeEnd w:id="1046"/>
      <w:r w:rsidR="006E5FC5">
        <w:rPr>
          <w:rStyle w:val="CommentReference"/>
        </w:rPr>
        <w:commentReference w:id="1046"/>
      </w:r>
      <w:r w:rsidRPr="00C37E8F">
        <w:rPr>
          <w:lang w:val="en-US"/>
          <w:rPrChange w:id="1055" w:author="Jon Lindsay" w:date="2020-02-04T23:09:00Z">
            <w:rPr/>
          </w:rPrChange>
        </w:rPr>
        <w:t xml:space="preserve">. Gray zone conflict poses a different relationship in which a capable actor may choose to engage in limited war precisely to </w:t>
      </w:r>
      <w:r w:rsidRPr="00C37E8F">
        <w:rPr>
          <w:i/>
          <w:lang w:val="en-US"/>
          <w:rPrChange w:id="1056" w:author="Jon Lindsay" w:date="2020-02-04T23:09:00Z">
            <w:rPr>
              <w:i/>
            </w:rPr>
          </w:rPrChange>
        </w:rPr>
        <w:t xml:space="preserve">lower </w:t>
      </w:r>
      <w:r w:rsidRPr="00C37E8F">
        <w:rPr>
          <w:lang w:val="en-US"/>
          <w:rPrChange w:id="1057" w:author="Jon Lindsay" w:date="2020-02-04T23:09:00Z">
            <w:rPr/>
          </w:rPrChange>
        </w:rPr>
        <w:t xml:space="preserve">the risk of larger war </w:t>
      </w:r>
      <w:r w:rsidRPr="00C37E8F">
        <w:rPr>
          <w:lang w:val="en-US"/>
          <w:rPrChange w:id="1058" w:author="Jon Lindsay" w:date="2020-02-04T23:09:00Z">
            <w:rPr/>
          </w:rPrChange>
        </w:rPr>
        <w:fldChar w:fldCharType="begin"/>
      </w:r>
      <w:r w:rsidRPr="00C37E8F">
        <w:rPr>
          <w:lang w:val="en-US"/>
          <w:rPrChange w:id="1059" w:author="Jon Lindsay" w:date="2020-02-04T23:09:00Z">
            <w:rPr/>
          </w:rPrChange>
        </w:rPr>
        <w:instrText>ADDIN ZOTERO_ITEM CSL_CITATION {"citationID":"a1geflv43s5","properties":{"formattedCitation":"(Schram 2019)","plainCitation":"(Schram 2019)","noteIndex":0},"citationItems":[{"id":8315,"uris":["http://zotero.org/users/2506258/items/9DA9NTZD"],"uri":["http://zotero.org/users/2506258/items/9DA9NTZD"],"itemData":{"id":8315,"type":"manuscript","title":"Better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w:instrText>
      </w:r>
      <w:r w:rsidRPr="00C37E8F">
        <w:rPr>
          <w:lang w:val="en-US"/>
          <w:rPrChange w:id="1060" w:author="Jon Lindsay" w:date="2020-02-04T23:09:00Z">
            <w:rPr/>
          </w:rPrChange>
        </w:rPr>
        <w:fldChar w:fldCharType="separate"/>
      </w:r>
      <w:bookmarkStart w:id="1061" w:name="__Fieldmark__268_4284355980"/>
      <w:r w:rsidRPr="00C37E8F">
        <w:rPr>
          <w:lang w:val="en-US"/>
          <w:rPrChange w:id="1062" w:author="Jon Lindsay" w:date="2020-02-04T23:09:00Z">
            <w:rPr/>
          </w:rPrChange>
        </w:rPr>
        <w:t>(</w:t>
      </w:r>
      <w:bookmarkStart w:id="1063" w:name="__Fieldmark__324_1735709817"/>
      <w:r w:rsidRPr="00C37E8F">
        <w:rPr>
          <w:lang w:val="en-US"/>
          <w:rPrChange w:id="1064" w:author="Jon Lindsay" w:date="2020-02-04T23:09:00Z">
            <w:rPr/>
          </w:rPrChange>
        </w:rPr>
        <w:t>Schram 2019)</w:t>
      </w:r>
      <w:r w:rsidRPr="00C37E8F">
        <w:rPr>
          <w:lang w:val="en-US"/>
          <w:rPrChange w:id="1065" w:author="Jon Lindsay" w:date="2020-02-04T23:09:00Z">
            <w:rPr/>
          </w:rPrChange>
        </w:rPr>
        <w:fldChar w:fldCharType="end"/>
      </w:r>
      <w:bookmarkEnd w:id="1061"/>
      <w:bookmarkEnd w:id="1063"/>
      <w:r w:rsidRPr="00C37E8F">
        <w:rPr>
          <w:lang w:val="en-US"/>
          <w:rPrChange w:id="1066" w:author="Jon Lindsay" w:date="2020-02-04T23:09:00Z">
            <w:rPr/>
          </w:rPrChange>
        </w:rPr>
        <w:t xml:space="preserve">. As Powell states, </w:t>
      </w:r>
      <w:r w:rsidRPr="00C37E8F">
        <w:rPr>
          <w:lang w:val="en-US"/>
          <w:rPrChange w:id="1067" w:author="Jon Lindsay" w:date="2020-02-04T23:09:00Z">
            <w:rPr/>
          </w:rPrChange>
        </w:rPr>
        <w:lastRenderedPageBreak/>
        <w:t xml:space="preserve">“the amount of power the challenger brings to bear affects the stability of the conflict. More specifically, how much power the challenger brings to bear limits how much risk the defender can generate” </w:t>
      </w:r>
      <w:r w:rsidRPr="00C37E8F">
        <w:rPr>
          <w:lang w:val="en-US"/>
          <w:rPrChange w:id="1068" w:author="Jon Lindsay" w:date="2020-02-04T23:09:00Z">
            <w:rPr/>
          </w:rPrChange>
        </w:rPr>
        <w:fldChar w:fldCharType="begin"/>
      </w:r>
      <w:r w:rsidRPr="00C37E8F">
        <w:rPr>
          <w:lang w:val="en-US"/>
          <w:rPrChange w:id="1069" w:author="Jon Lindsay" w:date="2020-02-04T23:09:00Z">
            <w:rPr/>
          </w:rPrChange>
        </w:rPr>
        <w:instrText>ADDIN ZOTERO_ITEM CSL_CITATION {"citationID":"a13f16bqnov","properties":{"formattedCitation":"(Powell 2015)","plainCitation":"(Powell 2015)","noteIndex":0},"citationItems":[{"id":1138,"uris":["http://zotero.org/users/2506258/items/V8R47VRD"],"uri":["http://zotero.org/users/2506258/items/V8R47VRD"],"itemData":{"id":1138,"type":"article-journal","title":"Nuclear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w:instrText>
      </w:r>
      <w:r w:rsidRPr="00C37E8F">
        <w:rPr>
          <w:lang w:val="en-US"/>
          <w:rPrChange w:id="1070" w:author="Jon Lindsay" w:date="2020-02-04T23:09:00Z">
            <w:rPr/>
          </w:rPrChange>
        </w:rPr>
        <w:fldChar w:fldCharType="separate"/>
      </w:r>
      <w:bookmarkStart w:id="1071" w:name="__Fieldmark__275_4284355980"/>
      <w:r w:rsidRPr="00C37E8F">
        <w:rPr>
          <w:lang w:val="en-US"/>
          <w:rPrChange w:id="1072" w:author="Jon Lindsay" w:date="2020-02-04T23:09:00Z">
            <w:rPr/>
          </w:rPrChange>
        </w:rPr>
        <w:t>(</w:t>
      </w:r>
      <w:bookmarkStart w:id="1073" w:name="__Fieldmark__330_1735709817"/>
      <w:r w:rsidRPr="00C37E8F">
        <w:rPr>
          <w:lang w:val="en-US"/>
          <w:rPrChange w:id="1074" w:author="Jon Lindsay" w:date="2020-02-04T23:09:00Z">
            <w:rPr/>
          </w:rPrChange>
        </w:rPr>
        <w:t>Powell 2015)</w:t>
      </w:r>
      <w:r w:rsidRPr="00C37E8F">
        <w:rPr>
          <w:lang w:val="en-US"/>
          <w:rPrChange w:id="1075" w:author="Jon Lindsay" w:date="2020-02-04T23:09:00Z">
            <w:rPr/>
          </w:rPrChange>
        </w:rPr>
        <w:fldChar w:fldCharType="end"/>
      </w:r>
      <w:bookmarkEnd w:id="1071"/>
      <w:bookmarkEnd w:id="1073"/>
      <w:r w:rsidRPr="00C37E8F">
        <w:rPr>
          <w:lang w:val="en-US"/>
          <w:rPrChange w:id="1076" w:author="Jon Lindsay" w:date="2020-02-04T23:09:00Z">
            <w:rPr/>
          </w:rPrChange>
        </w:rPr>
        <w:t xml:space="preserve">. Mutually constrained actors pursue (and resist) aggression furtively, </w:t>
      </w:r>
      <w:proofErr w:type="gramStart"/>
      <w:r w:rsidRPr="00C37E8F">
        <w:rPr>
          <w:lang w:val="en-US"/>
          <w:rPrChange w:id="1077" w:author="Jon Lindsay" w:date="2020-02-04T23:09:00Z">
            <w:rPr/>
          </w:rPrChange>
        </w:rPr>
        <w:t>so as to</w:t>
      </w:r>
      <w:proofErr w:type="gramEnd"/>
      <w:r w:rsidRPr="00C37E8F">
        <w:rPr>
          <w:lang w:val="en-US"/>
          <w:rPrChange w:id="1078" w:author="Jon Lindsay" w:date="2020-02-04T23:09:00Z">
            <w:rPr/>
          </w:rPrChange>
        </w:rPr>
        <w:t xml:space="preserve"> protect broader cooperative or compatible goals.</w:t>
      </w:r>
    </w:p>
    <w:p w14:paraId="748F9C4B" w14:textId="77777777" w:rsidR="0089395D" w:rsidRPr="00C37E8F" w:rsidRDefault="007D25ED">
      <w:pPr>
        <w:pStyle w:val="Newparagraph"/>
        <w:rPr>
          <w:lang w:val="en-US"/>
          <w:rPrChange w:id="1079" w:author="Jon Lindsay" w:date="2020-02-04T23:09:00Z">
            <w:rPr/>
          </w:rPrChange>
        </w:rPr>
      </w:pPr>
      <w:r w:rsidRPr="00C37E8F">
        <w:rPr>
          <w:lang w:val="en-US"/>
          <w:rPrChange w:id="1080" w:author="Jon Lindsay" w:date="2020-02-04T23:09:00Z">
            <w:rPr/>
          </w:rPrChange>
        </w:rPr>
        <w:t xml:space="preserve">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 </w:t>
      </w:r>
      <w:r w:rsidRPr="00C37E8F">
        <w:rPr>
          <w:lang w:val="en-US"/>
          <w:rPrChange w:id="1081" w:author="Jon Lindsay" w:date="2020-02-04T23:09:00Z">
            <w:rPr/>
          </w:rPrChange>
        </w:rPr>
        <w:fldChar w:fldCharType="begin"/>
      </w:r>
      <w:r w:rsidRPr="00C37E8F">
        <w:rPr>
          <w:lang w:val="en-US"/>
          <w:rPrChange w:id="1082" w:author="Jon Lindsay" w:date="2020-02-04T23:09:00Z">
            <w:rPr/>
          </w:rPrChange>
        </w:rPr>
        <w:instrText>ADDIN ZOTERO_ITEM CSL_CITATION {"citationID":"a49q3a2gcn","properties":{"formattedCitation":"(A. George and Smoke 1989)","plainCitation":"(A. George and Smoke 1989)","noteIndex":0},"citationItems":[{"id":7477,"uris":["http://zotero.org/users/2506258/items/AEVFWN7N"],"uri":["http://zotero.org/users/2506258/items/AEVFWN7N"],"itemData":{"id":7477,"type":"article-journal","title":"Deterrence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w:instrText>
      </w:r>
      <w:r w:rsidRPr="00C37E8F">
        <w:rPr>
          <w:lang w:val="en-US"/>
          <w:rPrChange w:id="1083" w:author="Jon Lindsay" w:date="2020-02-04T23:09:00Z">
            <w:rPr/>
          </w:rPrChange>
        </w:rPr>
        <w:fldChar w:fldCharType="separate"/>
      </w:r>
      <w:bookmarkStart w:id="1084" w:name="__Fieldmark__284_4284355980"/>
      <w:r w:rsidRPr="00C37E8F">
        <w:rPr>
          <w:lang w:val="en-US"/>
          <w:rPrChange w:id="1085" w:author="Jon Lindsay" w:date="2020-02-04T23:09:00Z">
            <w:rPr/>
          </w:rPrChange>
        </w:rPr>
        <w:t>(</w:t>
      </w:r>
      <w:bookmarkStart w:id="1086" w:name="__Fieldmark__338_1735709817"/>
      <w:r w:rsidRPr="00C37E8F">
        <w:rPr>
          <w:lang w:val="en-US"/>
          <w:rPrChange w:id="1087" w:author="Jon Lindsay" w:date="2020-02-04T23:09:00Z">
            <w:rPr/>
          </w:rPrChange>
        </w:rPr>
        <w:t>A. George and Smoke 1989)</w:t>
      </w:r>
      <w:r w:rsidRPr="00C37E8F">
        <w:rPr>
          <w:lang w:val="en-US"/>
          <w:rPrChange w:id="1088" w:author="Jon Lindsay" w:date="2020-02-04T23:09:00Z">
            <w:rPr/>
          </w:rPrChange>
        </w:rPr>
        <w:fldChar w:fldCharType="end"/>
      </w:r>
      <w:bookmarkEnd w:id="1084"/>
      <w:bookmarkEnd w:id="1086"/>
      <w:r w:rsidRPr="00C37E8F">
        <w:rPr>
          <w:lang w:val="en-US"/>
          <w:rPrChange w:id="1089" w:author="Jon Lindsay" w:date="2020-02-04T23:09:00Z">
            <w:rPr/>
          </w:rPrChange>
        </w:rPr>
        <w:t xml:space="preserve">. Sometimes this can result in serious fighting as when Egypt “designed around” Israel’s deterrent in 1973 </w:t>
      </w:r>
      <w:r w:rsidRPr="00C37E8F">
        <w:rPr>
          <w:lang w:val="en-US"/>
          <w:rPrChange w:id="1090" w:author="Jon Lindsay" w:date="2020-02-04T23:09:00Z">
            <w:rPr/>
          </w:rPrChange>
        </w:rPr>
        <w:fldChar w:fldCharType="begin"/>
      </w:r>
      <w:r w:rsidRPr="00C37E8F">
        <w:rPr>
          <w:lang w:val="en-US"/>
          <w:rPrChange w:id="1091" w:author="Jon Lindsay" w:date="2020-02-04T23:09:00Z">
            <w:rPr/>
          </w:rPrChange>
        </w:rPr>
        <w:instrText>ADDIN ZOTERO_ITEM CSL_CITATION {"citationID":"a1nhaf49ut7","properties":{"formattedCitation":"(Stein 1989)","plainCitation":"(Stein 1989)","noteIndex":0},"citationItems":[{"id":8372,"uris":["http://zotero.org/users/2506258/items/CIUR75N6"],"uri":["http://zotero.org/users/2506258/items/CIUR75N6"],"itemData":{"id":8372,"type":"chapter","title":"Calculation,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w:instrText>
      </w:r>
      <w:r w:rsidRPr="00C37E8F">
        <w:rPr>
          <w:lang w:val="en-US"/>
          <w:rPrChange w:id="1092" w:author="Jon Lindsay" w:date="2020-02-04T23:09:00Z">
            <w:rPr/>
          </w:rPrChange>
        </w:rPr>
        <w:fldChar w:fldCharType="separate"/>
      </w:r>
      <w:bookmarkStart w:id="1093" w:name="__Fieldmark__291_4284355980"/>
      <w:r w:rsidRPr="00C37E8F">
        <w:rPr>
          <w:lang w:val="en-US"/>
          <w:rPrChange w:id="1094" w:author="Jon Lindsay" w:date="2020-02-04T23:09:00Z">
            <w:rPr/>
          </w:rPrChange>
        </w:rPr>
        <w:t>(</w:t>
      </w:r>
      <w:bookmarkStart w:id="1095" w:name="__Fieldmark__344_1735709817"/>
      <w:r w:rsidRPr="00C37E8F">
        <w:rPr>
          <w:lang w:val="en-US"/>
          <w:rPrChange w:id="1096" w:author="Jon Lindsay" w:date="2020-02-04T23:09:00Z">
            <w:rPr/>
          </w:rPrChange>
        </w:rPr>
        <w:t>Stein 1989)</w:t>
      </w:r>
      <w:r w:rsidRPr="00C37E8F">
        <w:rPr>
          <w:lang w:val="en-US"/>
          <w:rPrChange w:id="1097" w:author="Jon Lindsay" w:date="2020-02-04T23:09:00Z">
            <w:rPr/>
          </w:rPrChange>
        </w:rPr>
        <w:fldChar w:fldCharType="end"/>
      </w:r>
      <w:bookmarkEnd w:id="1093"/>
      <w:bookmarkEnd w:id="1095"/>
      <w:r w:rsidRPr="00C37E8F">
        <w:rPr>
          <w:lang w:val="en-US"/>
          <w:rPrChange w:id="1098" w:author="Jon Lindsay" w:date="2020-02-04T23:09:00Z">
            <w:rPr/>
          </w:rPrChange>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rsidRPr="00C37E8F">
        <w:rPr>
          <w:lang w:val="en-US"/>
          <w:rPrChange w:id="1099" w:author="Jon Lindsay" w:date="2020-02-04T23:09:00Z">
            <w:rPr/>
          </w:rPrChange>
        </w:rPr>
        <w:fldChar w:fldCharType="begin"/>
      </w:r>
      <w:r w:rsidRPr="00C37E8F">
        <w:rPr>
          <w:lang w:val="en-US"/>
          <w:rPrChange w:id="1100" w:author="Jon Lindsay" w:date="2020-02-04T23:09:00Z">
            <w:rPr/>
          </w:rPrChange>
        </w:rPr>
        <w:instrText>ADDIN ZOTERO_ITEM CSL_CITATION {"citationID":"a24u6fvi6he","properties":{"formattedCitation":"(Lieberman 2012)","plainCitation":"(Lieberman 2012)","noteIndex":0},"citationItems":[{"id":8368,"uris":["http://zotero.org/users/2506258/items/UN7658ND"],"uri":["http://zotero.org/users/2506258/items/UN7658ND"],"itemData":{"id":8368,"type":"book","title":"Reconceptualizing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w:instrText>
      </w:r>
      <w:r w:rsidRPr="00C37E8F">
        <w:rPr>
          <w:lang w:val="en-US"/>
          <w:rPrChange w:id="1101" w:author="Jon Lindsay" w:date="2020-02-04T23:09:00Z">
            <w:rPr/>
          </w:rPrChange>
        </w:rPr>
        <w:fldChar w:fldCharType="separate"/>
      </w:r>
      <w:bookmarkStart w:id="1102" w:name="__Fieldmark__298_4284355980"/>
      <w:r w:rsidRPr="00C37E8F">
        <w:rPr>
          <w:lang w:val="en-US"/>
          <w:rPrChange w:id="1103" w:author="Jon Lindsay" w:date="2020-02-04T23:09:00Z">
            <w:rPr/>
          </w:rPrChange>
        </w:rPr>
        <w:t>(</w:t>
      </w:r>
      <w:bookmarkStart w:id="1104" w:name="__Fieldmark__357_1735709817"/>
      <w:r w:rsidRPr="00C37E8F">
        <w:rPr>
          <w:lang w:val="en-US"/>
          <w:rPrChange w:id="1105" w:author="Jon Lindsay" w:date="2020-02-04T23:09:00Z">
            <w:rPr/>
          </w:rPrChange>
        </w:rPr>
        <w:t>Lieberman 2012)</w:t>
      </w:r>
      <w:r w:rsidRPr="00C37E8F">
        <w:rPr>
          <w:lang w:val="en-US"/>
          <w:rPrChange w:id="1106" w:author="Jon Lindsay" w:date="2020-02-04T23:09:00Z">
            <w:rPr/>
          </w:rPrChange>
        </w:rPr>
        <w:fldChar w:fldCharType="end"/>
      </w:r>
      <w:bookmarkEnd w:id="1102"/>
      <w:bookmarkEnd w:id="1104"/>
      <w:r w:rsidRPr="00C37E8F">
        <w:rPr>
          <w:lang w:val="en-US"/>
          <w:rPrChange w:id="1107" w:author="Jon Lindsay" w:date="2020-02-04T23:09:00Z">
            <w:rPr/>
          </w:rPrChange>
        </w:rPr>
        <w:t>.</w:t>
      </w:r>
    </w:p>
    <w:p w14:paraId="446BE51A" w14:textId="77777777" w:rsidR="0089395D" w:rsidRPr="00C37E8F" w:rsidRDefault="007D25ED">
      <w:pPr>
        <w:pStyle w:val="Heading2"/>
        <w:rPr>
          <w:lang w:val="en-US"/>
          <w:rPrChange w:id="1108" w:author="Jon Lindsay" w:date="2020-02-04T23:09:00Z">
            <w:rPr/>
          </w:rPrChange>
        </w:rPr>
      </w:pPr>
      <w:bookmarkStart w:id="1109" w:name="_h9izm43h2a15"/>
      <w:bookmarkEnd w:id="1109"/>
      <w:r w:rsidRPr="00C37E8F">
        <w:rPr>
          <w:lang w:val="en-US"/>
          <w:rPrChange w:id="1110" w:author="Jon Lindsay" w:date="2020-02-04T23:09:00Z">
            <w:rPr/>
          </w:rPrChange>
        </w:rPr>
        <w:t>Wars Limited by Means</w:t>
      </w:r>
    </w:p>
    <w:p w14:paraId="7A40FA06" w14:textId="77777777" w:rsidR="0089395D" w:rsidRPr="00C37E8F" w:rsidRDefault="007D25ED">
      <w:pPr>
        <w:pStyle w:val="Newparagraph"/>
        <w:ind w:firstLine="0"/>
        <w:rPr>
          <w:lang w:val="en-US"/>
          <w:rPrChange w:id="1111" w:author="Jon Lindsay" w:date="2020-02-04T23:09:00Z">
            <w:rPr/>
          </w:rPrChange>
        </w:rPr>
      </w:pPr>
      <w:r w:rsidRPr="00C37E8F">
        <w:rPr>
          <w:lang w:val="en-US"/>
          <w:rPrChange w:id="1112" w:author="Jon Lindsay" w:date="2020-02-04T23:09:00Z">
            <w:rPr/>
          </w:rPrChange>
        </w:rPr>
        <w:t xml:space="preserve">The Cold War also witnessed numerous decolonization struggles and proxy wars in the Third World. Limited war with irregular forces rather than a peer competitor directly garnered much attention in the 1970s under the rubric of “low intensity conflict” (LIC) </w:t>
      </w:r>
      <w:r w:rsidRPr="00C37E8F">
        <w:rPr>
          <w:lang w:val="en-US"/>
          <w:rPrChange w:id="1113" w:author="Jon Lindsay" w:date="2020-02-04T23:09:00Z">
            <w:rPr/>
          </w:rPrChange>
        </w:rPr>
        <w:fldChar w:fldCharType="begin"/>
      </w:r>
      <w:r w:rsidRPr="00C37E8F">
        <w:rPr>
          <w:lang w:val="en-US"/>
          <w:rPrChange w:id="1114" w:author="Jon Lindsay" w:date="2020-02-04T23:09:00Z">
            <w:rPr/>
          </w:rPrChange>
        </w:rPr>
        <w:instrText>ADDIN ZOTERO_ITEM CSL_CITATION {"citationID":"aj6m994m9g","properties":{"formattedCitation":"(Schultz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sidRPr="00C37E8F">
        <w:rPr>
          <w:lang w:val="en-US"/>
          <w:rPrChange w:id="1115" w:author="Jon Lindsay" w:date="2020-02-04T23:09:00Z">
            <w:rPr/>
          </w:rPrChange>
        </w:rPr>
        <w:fldChar w:fldCharType="separate"/>
      </w:r>
      <w:bookmarkStart w:id="1116" w:name="__Fieldmark__311_4284355980"/>
      <w:r w:rsidRPr="00C37E8F">
        <w:rPr>
          <w:lang w:val="en-US"/>
          <w:rPrChange w:id="1117" w:author="Jon Lindsay" w:date="2020-02-04T23:09:00Z">
            <w:rPr/>
          </w:rPrChange>
        </w:rPr>
        <w:t>(</w:t>
      </w:r>
      <w:bookmarkStart w:id="1118" w:name="__Fieldmark__374_1735709817"/>
      <w:r w:rsidRPr="00C37E8F">
        <w:rPr>
          <w:lang w:val="en-US"/>
          <w:rPrChange w:id="1119" w:author="Jon Lindsay" w:date="2020-02-04T23:09:00Z">
            <w:rPr/>
          </w:rPrChange>
        </w:rPr>
        <w:t>Schultz 1986)</w:t>
      </w:r>
      <w:r w:rsidRPr="00C37E8F">
        <w:rPr>
          <w:lang w:val="en-US"/>
          <w:rPrChange w:id="1120" w:author="Jon Lindsay" w:date="2020-02-04T23:09:00Z">
            <w:rPr/>
          </w:rPrChange>
        </w:rPr>
        <w:fldChar w:fldCharType="end"/>
      </w:r>
      <w:bookmarkEnd w:id="1116"/>
      <w:bookmarkEnd w:id="1118"/>
      <w:r w:rsidRPr="00C37E8F">
        <w:rPr>
          <w:lang w:val="en-US"/>
          <w:rPrChange w:id="1121" w:author="Jon Lindsay" w:date="2020-02-04T23:09:00Z">
            <w:rPr/>
          </w:rPrChange>
        </w:rPr>
        <w:t xml:space="preserve">. Some treatments of LIC focus on the use of light weapons and ambush tactics </w:t>
      </w:r>
      <w:r w:rsidRPr="00C37E8F">
        <w:rPr>
          <w:lang w:val="en-US"/>
          <w:rPrChange w:id="1122" w:author="Jon Lindsay" w:date="2020-02-04T23:09:00Z">
            <w:rPr/>
          </w:rPrChange>
        </w:rPr>
        <w:fldChar w:fldCharType="begin"/>
      </w:r>
      <w:r w:rsidRPr="00C37E8F">
        <w:rPr>
          <w:lang w:val="en-US"/>
          <w:rPrChange w:id="1123" w:author="Jon Lindsay" w:date="2020-02-04T23:09:00Z">
            <w:rPr/>
          </w:rPrChange>
        </w:rPr>
        <w:instrText>ADDIN ZOTERO_ITEM CSL_CITATION {"citationID":"a2bktg8d9pg","properties":{"formattedCitation":"(Kornbluh and Hackel 1986)","plainCitation":"(Kornbluh and Hackel 1986)","noteIndex":0},"citationItems":[{"id":6646,"uris":["http://zotero.org/users/2506258/items/9EHV7PG6"],"uri":["http://zotero.org/users/2506258/items/9EHV7PG6"],"itemData":{"id":6646,"type":"article-journal","title":"Low-Intensity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w:instrText>
      </w:r>
      <w:r w:rsidRPr="00C37E8F">
        <w:rPr>
          <w:lang w:val="en-US"/>
          <w:rPrChange w:id="1124" w:author="Jon Lindsay" w:date="2020-02-04T23:09:00Z">
            <w:rPr/>
          </w:rPrChange>
        </w:rPr>
        <w:fldChar w:fldCharType="separate"/>
      </w:r>
      <w:bookmarkStart w:id="1125" w:name="__Fieldmark__318_4284355980"/>
      <w:r w:rsidRPr="00C37E8F">
        <w:rPr>
          <w:lang w:val="en-US"/>
          <w:rPrChange w:id="1126" w:author="Jon Lindsay" w:date="2020-02-04T23:09:00Z">
            <w:rPr/>
          </w:rPrChange>
        </w:rPr>
        <w:t>(</w:t>
      </w:r>
      <w:bookmarkStart w:id="1127" w:name="__Fieldmark__379_1735709817"/>
      <w:proofErr w:type="spellStart"/>
      <w:r w:rsidRPr="00C37E8F">
        <w:rPr>
          <w:lang w:val="en-US"/>
          <w:rPrChange w:id="1128" w:author="Jon Lindsay" w:date="2020-02-04T23:09:00Z">
            <w:rPr/>
          </w:rPrChange>
        </w:rPr>
        <w:t>Kornbluh</w:t>
      </w:r>
      <w:proofErr w:type="spellEnd"/>
      <w:r w:rsidRPr="00C37E8F">
        <w:rPr>
          <w:lang w:val="en-US"/>
          <w:rPrChange w:id="1129" w:author="Jon Lindsay" w:date="2020-02-04T23:09:00Z">
            <w:rPr/>
          </w:rPrChange>
        </w:rPr>
        <w:t xml:space="preserve"> and </w:t>
      </w:r>
      <w:proofErr w:type="spellStart"/>
      <w:r w:rsidRPr="00C37E8F">
        <w:rPr>
          <w:lang w:val="en-US"/>
          <w:rPrChange w:id="1130" w:author="Jon Lindsay" w:date="2020-02-04T23:09:00Z">
            <w:rPr/>
          </w:rPrChange>
        </w:rPr>
        <w:t>Hackel</w:t>
      </w:r>
      <w:proofErr w:type="spellEnd"/>
      <w:r w:rsidRPr="00C37E8F">
        <w:rPr>
          <w:lang w:val="en-US"/>
          <w:rPrChange w:id="1131" w:author="Jon Lindsay" w:date="2020-02-04T23:09:00Z">
            <w:rPr/>
          </w:rPrChange>
        </w:rPr>
        <w:t xml:space="preserve"> 1986)</w:t>
      </w:r>
      <w:r w:rsidRPr="00C37E8F">
        <w:rPr>
          <w:lang w:val="en-US"/>
          <w:rPrChange w:id="1132" w:author="Jon Lindsay" w:date="2020-02-04T23:09:00Z">
            <w:rPr/>
          </w:rPrChange>
        </w:rPr>
        <w:fldChar w:fldCharType="end"/>
      </w:r>
      <w:bookmarkEnd w:id="1125"/>
      <w:bookmarkEnd w:id="1127"/>
      <w:r w:rsidRPr="00C37E8F">
        <w:rPr>
          <w:lang w:val="en-US"/>
          <w:rPrChange w:id="1133" w:author="Jon Lindsay" w:date="2020-02-04T23:09:00Z">
            <w:rPr/>
          </w:rPrChange>
        </w:rPr>
        <w:t xml:space="preserve"> while others identify the phenomenon in terms of non-state actors </w:t>
      </w:r>
      <w:r w:rsidRPr="00C37E8F">
        <w:rPr>
          <w:lang w:val="en-US"/>
          <w:rPrChange w:id="1134" w:author="Jon Lindsay" w:date="2020-02-04T23:09:00Z">
            <w:rPr/>
          </w:rPrChange>
        </w:rPr>
        <w:fldChar w:fldCharType="begin"/>
      </w:r>
      <w:r w:rsidRPr="00C37E8F">
        <w:rPr>
          <w:lang w:val="en-US"/>
          <w:rPrChange w:id="1135" w:author="Jon Lindsay" w:date="2020-02-04T23:09:00Z">
            <w:rPr/>
          </w:rPrChange>
        </w:rPr>
        <w:instrText>ADDIN ZOTERO_ITEM CSL_CITATION {"citationID":"a1lnekaugho","properties":{"formattedCitation":"(Kinross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sidRPr="00C37E8F">
        <w:rPr>
          <w:lang w:val="en-US"/>
          <w:rPrChange w:id="1136" w:author="Jon Lindsay" w:date="2020-02-04T23:09:00Z">
            <w:rPr/>
          </w:rPrChange>
        </w:rPr>
        <w:fldChar w:fldCharType="separate"/>
      </w:r>
      <w:bookmarkStart w:id="1137" w:name="__Fieldmark__325_4284355980"/>
      <w:r w:rsidRPr="00C37E8F">
        <w:rPr>
          <w:lang w:val="en-US"/>
          <w:rPrChange w:id="1138" w:author="Jon Lindsay" w:date="2020-02-04T23:09:00Z">
            <w:rPr/>
          </w:rPrChange>
        </w:rPr>
        <w:t>(</w:t>
      </w:r>
      <w:bookmarkStart w:id="1139" w:name="__Fieldmark__394_1735709817"/>
      <w:r w:rsidRPr="00C37E8F">
        <w:rPr>
          <w:lang w:val="en-US"/>
          <w:rPrChange w:id="1140" w:author="Jon Lindsay" w:date="2020-02-04T23:09:00Z">
            <w:rPr/>
          </w:rPrChange>
        </w:rPr>
        <w:t>Kinross 2004)</w:t>
      </w:r>
      <w:r w:rsidRPr="00C37E8F">
        <w:rPr>
          <w:lang w:val="en-US"/>
          <w:rPrChange w:id="1141" w:author="Jon Lindsay" w:date="2020-02-04T23:09:00Z">
            <w:rPr/>
          </w:rPrChange>
        </w:rPr>
        <w:fldChar w:fldCharType="end"/>
      </w:r>
      <w:bookmarkEnd w:id="1137"/>
      <w:bookmarkEnd w:id="1139"/>
      <w:r w:rsidRPr="00C37E8F">
        <w:rPr>
          <w:lang w:val="en-US"/>
          <w:rPrChange w:id="1142" w:author="Jon Lindsay" w:date="2020-02-04T23:09:00Z">
            <w:rPr/>
          </w:rPrChange>
        </w:rPr>
        <w:t xml:space="preserve">. Unsurprisingly LIC is more prevalent in under-developed or poorly institutionalized regions </w:t>
      </w:r>
      <w:r w:rsidRPr="00C37E8F">
        <w:rPr>
          <w:lang w:val="en-US"/>
          <w:rPrChange w:id="1143" w:author="Jon Lindsay" w:date="2020-02-04T23:09:00Z">
            <w:rPr/>
          </w:rPrChange>
        </w:rPr>
        <w:fldChar w:fldCharType="begin"/>
      </w:r>
      <w:r w:rsidRPr="00C37E8F">
        <w:rPr>
          <w:lang w:val="en-US"/>
          <w:rPrChange w:id="1144" w:author="Jon Lindsay" w:date="2020-02-04T23:09:00Z">
            <w:rPr/>
          </w:rPrChange>
        </w:rPr>
        <w:instrText>ADDIN ZOTERO_ITEM CSL_CITATION {"citationID":"a2027f2b2rn","properties":{"formattedCitation":"(Hammond 1990)","plainCitation":"(Hammond 1990)","noteIndex":0},"citationItems":[{"id":6613,"uris":["http://zotero.org/users/2506258/items/UTDGHHRA"],"uri":["http://zotero.org/users/2506258/items/UTDGHHRA"],"itemData":{"id":6613,"type":"article-journal","title":"Low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w:instrText>
      </w:r>
      <w:r w:rsidRPr="00C37E8F">
        <w:rPr>
          <w:lang w:val="en-US"/>
          <w:rPrChange w:id="1145" w:author="Jon Lindsay" w:date="2020-02-04T23:09:00Z">
            <w:rPr/>
          </w:rPrChange>
        </w:rPr>
        <w:fldChar w:fldCharType="separate"/>
      </w:r>
      <w:bookmarkStart w:id="1146" w:name="__Fieldmark__332_4284355980"/>
      <w:r w:rsidRPr="00C37E8F">
        <w:rPr>
          <w:lang w:val="en-US"/>
          <w:rPrChange w:id="1147" w:author="Jon Lindsay" w:date="2020-02-04T23:09:00Z">
            <w:rPr/>
          </w:rPrChange>
        </w:rPr>
        <w:t>(</w:t>
      </w:r>
      <w:bookmarkStart w:id="1148" w:name="__Fieldmark__400_1735709817"/>
      <w:r w:rsidRPr="00C37E8F">
        <w:rPr>
          <w:lang w:val="en-US"/>
          <w:rPrChange w:id="1149" w:author="Jon Lindsay" w:date="2020-02-04T23:09:00Z">
            <w:rPr/>
          </w:rPrChange>
        </w:rPr>
        <w:t>Hammond 1990)</w:t>
      </w:r>
      <w:r w:rsidRPr="00C37E8F">
        <w:rPr>
          <w:lang w:val="en-US"/>
          <w:rPrChange w:id="1150" w:author="Jon Lindsay" w:date="2020-02-04T23:09:00Z">
            <w:rPr/>
          </w:rPrChange>
        </w:rPr>
        <w:fldChar w:fldCharType="end"/>
      </w:r>
      <w:bookmarkEnd w:id="1146"/>
      <w:bookmarkEnd w:id="1148"/>
      <w:r w:rsidRPr="00C37E8F">
        <w:rPr>
          <w:lang w:val="en-US"/>
          <w:rPrChange w:id="1151" w:author="Jon Lindsay" w:date="2020-02-04T23:09:00Z">
            <w:rPr/>
          </w:rPrChange>
        </w:rPr>
        <w:t xml:space="preserve">. The classical literature on counterinsurgency </w:t>
      </w:r>
      <w:r w:rsidRPr="00C37E8F">
        <w:rPr>
          <w:lang w:val="en-US"/>
          <w:rPrChange w:id="1152" w:author="Jon Lindsay" w:date="2020-02-04T23:09:00Z">
            <w:rPr/>
          </w:rPrChange>
        </w:rPr>
        <w:fldChar w:fldCharType="begin"/>
      </w:r>
      <w:r w:rsidRPr="00C37E8F">
        <w:rPr>
          <w:lang w:val="en-US"/>
          <w:rPrChange w:id="1153" w:author="Jon Lindsay" w:date="2020-02-04T23:09:00Z">
            <w:rPr/>
          </w:rPrChange>
        </w:rPr>
        <w:instrText>ADDIN ZOTERO_ITEM CSL_CITATION {"citationID":"a23s2l21u46","properties":{"formattedCitation":"(Galula 1964; Taber 1965)","plainCitation":"(Galula 1964; Taber 1965)","noteIndex":0},"citationItems":[{"id":17468,"uris":["http://zotero.org/users/2506258/items/7PRFJYHK"],"uri":["http://zotero.org/users/2506258/items/7PRFJYHK"],"itemData":{"id":17468,"type":"book","title":"Counterinsurgency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w:instrText>
      </w:r>
      <w:r w:rsidRPr="00C37E8F">
        <w:rPr>
          <w:lang w:val="en-US"/>
          <w:rPrChange w:id="1154" w:author="Jon Lindsay" w:date="2020-02-04T23:09:00Z">
            <w:rPr/>
          </w:rPrChange>
        </w:rPr>
        <w:fldChar w:fldCharType="separate"/>
      </w:r>
      <w:bookmarkStart w:id="1155" w:name="__Fieldmark__339_4284355980"/>
      <w:r w:rsidRPr="00C37E8F">
        <w:rPr>
          <w:lang w:val="en-US"/>
          <w:rPrChange w:id="1156" w:author="Jon Lindsay" w:date="2020-02-04T23:09:00Z">
            <w:rPr/>
          </w:rPrChange>
        </w:rPr>
        <w:t>(</w:t>
      </w:r>
      <w:bookmarkStart w:id="1157" w:name="__Fieldmark__406_1735709817"/>
      <w:proofErr w:type="spellStart"/>
      <w:r w:rsidRPr="00C37E8F">
        <w:rPr>
          <w:lang w:val="en-US"/>
          <w:rPrChange w:id="1158" w:author="Jon Lindsay" w:date="2020-02-04T23:09:00Z">
            <w:rPr/>
          </w:rPrChange>
        </w:rPr>
        <w:t>Galula</w:t>
      </w:r>
      <w:proofErr w:type="spellEnd"/>
      <w:r w:rsidRPr="00C37E8F">
        <w:rPr>
          <w:lang w:val="en-US"/>
          <w:rPrChange w:id="1159" w:author="Jon Lindsay" w:date="2020-02-04T23:09:00Z">
            <w:rPr/>
          </w:rPrChange>
        </w:rPr>
        <w:t xml:space="preserve"> 1964; Taber 1965)</w:t>
      </w:r>
      <w:r w:rsidRPr="00C37E8F">
        <w:rPr>
          <w:lang w:val="en-US"/>
          <w:rPrChange w:id="1160" w:author="Jon Lindsay" w:date="2020-02-04T23:09:00Z">
            <w:rPr/>
          </w:rPrChange>
        </w:rPr>
        <w:fldChar w:fldCharType="end"/>
      </w:r>
      <w:bookmarkEnd w:id="1155"/>
      <w:bookmarkEnd w:id="1157"/>
      <w:r w:rsidRPr="00C37E8F">
        <w:rPr>
          <w:lang w:val="en-US"/>
          <w:rPrChange w:id="1161" w:author="Jon Lindsay" w:date="2020-02-04T23:09:00Z">
            <w:rPr/>
          </w:rPrChange>
        </w:rPr>
        <w:t xml:space="preserve"> and its modern variants </w:t>
      </w:r>
      <w:r w:rsidRPr="00C37E8F">
        <w:rPr>
          <w:lang w:val="en-US"/>
          <w:rPrChange w:id="1162" w:author="Jon Lindsay" w:date="2020-02-04T23:09:00Z">
            <w:rPr/>
          </w:rPrChange>
        </w:rPr>
        <w:fldChar w:fldCharType="begin"/>
      </w:r>
      <w:r w:rsidRPr="00C37E8F">
        <w:rPr>
          <w:lang w:val="en-US"/>
          <w:rPrChange w:id="1163" w:author="Jon Lindsay" w:date="2020-02-04T23:09:00Z">
            <w:rPr/>
          </w:rPrChange>
        </w:rPr>
        <w:instrText>ADDIN ZOTERO_ITEM CSL_CITATION {"citationID":"a1kag1prubd","properties":{"formattedCitation":"(Nagl 2005; Kilcullen 2010)","plainCitation":"(Nagl 2005; Kilcullen 2010)","noteIndex":0},"citationItems":[{"id":17463,"uris":["http://zotero.org/users/2506258/items/A69T62ML"],"uri":["http://zotero.org/users/2506258/items/A69T62ML"],"itemData":{"id":17463,"type":"book","title":"Learning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w:instrText>
      </w:r>
      <w:r w:rsidRPr="00C37E8F">
        <w:rPr>
          <w:lang w:val="en-US"/>
          <w:rPrChange w:id="1164" w:author="Jon Lindsay" w:date="2020-02-04T23:09:00Z">
            <w:rPr/>
          </w:rPrChange>
        </w:rPr>
        <w:fldChar w:fldCharType="separate"/>
      </w:r>
      <w:bookmarkStart w:id="1165" w:name="__Fieldmark__346_4284355980"/>
      <w:r w:rsidRPr="00C37E8F">
        <w:rPr>
          <w:lang w:val="en-US"/>
          <w:rPrChange w:id="1166" w:author="Jon Lindsay" w:date="2020-02-04T23:09:00Z">
            <w:rPr/>
          </w:rPrChange>
        </w:rPr>
        <w:t>(</w:t>
      </w:r>
      <w:bookmarkStart w:id="1167" w:name="__Fieldmark__415_1735709817"/>
      <w:proofErr w:type="spellStart"/>
      <w:r w:rsidRPr="00C37E8F">
        <w:rPr>
          <w:lang w:val="en-US"/>
          <w:rPrChange w:id="1168" w:author="Jon Lindsay" w:date="2020-02-04T23:09:00Z">
            <w:rPr/>
          </w:rPrChange>
        </w:rPr>
        <w:t>Nagl</w:t>
      </w:r>
      <w:proofErr w:type="spellEnd"/>
      <w:r w:rsidRPr="00C37E8F">
        <w:rPr>
          <w:lang w:val="en-US"/>
          <w:rPrChange w:id="1169" w:author="Jon Lindsay" w:date="2020-02-04T23:09:00Z">
            <w:rPr/>
          </w:rPrChange>
        </w:rPr>
        <w:t xml:space="preserve"> 2005; Kilcullen 2010)</w:t>
      </w:r>
      <w:r w:rsidRPr="00C37E8F">
        <w:rPr>
          <w:lang w:val="en-US"/>
          <w:rPrChange w:id="1170" w:author="Jon Lindsay" w:date="2020-02-04T23:09:00Z">
            <w:rPr/>
          </w:rPrChange>
        </w:rPr>
        <w:fldChar w:fldCharType="end"/>
      </w:r>
      <w:bookmarkEnd w:id="1165"/>
      <w:bookmarkEnd w:id="1167"/>
      <w:r w:rsidRPr="00C37E8F">
        <w:rPr>
          <w:lang w:val="en-US"/>
          <w:rPrChange w:id="1171" w:author="Jon Lindsay" w:date="2020-02-04T23:09:00Z">
            <w:rPr/>
          </w:rPrChange>
        </w:rPr>
        <w:t xml:space="preserve"> fall into this category.</w:t>
      </w:r>
    </w:p>
    <w:p w14:paraId="29C4A161" w14:textId="77777777" w:rsidR="0089395D" w:rsidRPr="00C37E8F" w:rsidRDefault="007D25ED">
      <w:pPr>
        <w:pStyle w:val="Newparagraph"/>
        <w:rPr>
          <w:lang w:val="en-US"/>
          <w:rPrChange w:id="1172" w:author="Jon Lindsay" w:date="2020-02-04T23:09:00Z">
            <w:rPr/>
          </w:rPrChange>
        </w:rPr>
      </w:pPr>
      <w:r w:rsidRPr="00C37E8F">
        <w:rPr>
          <w:lang w:val="en-US"/>
          <w:rPrChange w:id="1173" w:author="Jon Lindsay" w:date="2020-02-04T23:09:00Z">
            <w:rPr/>
          </w:rPrChange>
        </w:rPr>
        <w:lastRenderedPageBreak/>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rsidRPr="00C37E8F">
        <w:rPr>
          <w:lang w:val="en-US"/>
          <w:rPrChange w:id="1174" w:author="Jon Lindsay" w:date="2020-02-04T23:09:00Z">
            <w:rPr/>
          </w:rPrChange>
        </w:rPr>
        <w:fldChar w:fldCharType="begin"/>
      </w:r>
      <w:r w:rsidRPr="00C37E8F">
        <w:rPr>
          <w:lang w:val="en-US"/>
          <w:rPrChange w:id="1175" w:author="Jon Lindsay" w:date="2020-02-04T23:09:00Z">
            <w:rPr/>
          </w:rPrChange>
        </w:rPr>
        <w:instrText>ADDIN ZOTERO_ITEM CSL_CITATION {"citationID":"a1q3388n58v","properties":{"formattedCitation":"(Petersen 2001; Wood 2003)","plainCitation":"(Petersen 2001; Wood 2003)","noteIndex":0},"citationItems":[{"id":17459,"uris":["http://zotero.org/users/2506258/items/G4X3YEFP"],"uri":["http://zotero.org/users/2506258/items/G4X3YEFP"],"itemData":{"id":17459,"type":"book","title":"Resistance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w:instrText>
      </w:r>
      <w:r w:rsidRPr="00C37E8F">
        <w:rPr>
          <w:lang w:val="en-US"/>
          <w:rPrChange w:id="1176" w:author="Jon Lindsay" w:date="2020-02-04T23:09:00Z">
            <w:rPr/>
          </w:rPrChange>
        </w:rPr>
        <w:fldChar w:fldCharType="separate"/>
      </w:r>
      <w:bookmarkStart w:id="1177" w:name="__Fieldmark__355_4284355980"/>
      <w:r w:rsidRPr="00C37E8F">
        <w:rPr>
          <w:lang w:val="en-US"/>
          <w:rPrChange w:id="1178" w:author="Jon Lindsay" w:date="2020-02-04T23:09:00Z">
            <w:rPr/>
          </w:rPrChange>
        </w:rPr>
        <w:t>(</w:t>
      </w:r>
      <w:bookmarkStart w:id="1179" w:name="__Fieldmark__429_1735709817"/>
      <w:r w:rsidRPr="00C37E8F">
        <w:rPr>
          <w:lang w:val="en-US"/>
          <w:rPrChange w:id="1180" w:author="Jon Lindsay" w:date="2020-02-04T23:09:00Z">
            <w:rPr/>
          </w:rPrChange>
        </w:rPr>
        <w:t>Petersen 2001; Wood 2003)</w:t>
      </w:r>
      <w:r w:rsidRPr="00C37E8F">
        <w:rPr>
          <w:lang w:val="en-US"/>
          <w:rPrChange w:id="1181" w:author="Jon Lindsay" w:date="2020-02-04T23:09:00Z">
            <w:rPr/>
          </w:rPrChange>
        </w:rPr>
        <w:fldChar w:fldCharType="end"/>
      </w:r>
      <w:bookmarkEnd w:id="1177"/>
      <w:bookmarkEnd w:id="1179"/>
      <w:r w:rsidRPr="00C37E8F">
        <w:rPr>
          <w:lang w:val="en-US"/>
          <w:rPrChange w:id="1182" w:author="Jon Lindsay" w:date="2020-02-04T23:09:00Z">
            <w:rPr/>
          </w:rPrChange>
        </w:rPr>
        <w:t xml:space="preserve"> and the militaries that fight them </w:t>
      </w:r>
      <w:r w:rsidRPr="00C37E8F">
        <w:rPr>
          <w:lang w:val="en-US"/>
          <w:rPrChange w:id="1183" w:author="Jon Lindsay" w:date="2020-02-04T23:09:00Z">
            <w:rPr/>
          </w:rPrChange>
        </w:rPr>
        <w:fldChar w:fldCharType="begin"/>
      </w:r>
      <w:r w:rsidRPr="00C37E8F">
        <w:rPr>
          <w:lang w:val="en-US"/>
          <w:rPrChange w:id="1184" w:author="Jon Lindsay" w:date="2020-02-04T23:09:00Z">
            <w:rPr/>
          </w:rPrChange>
        </w:rPr>
        <w:instrText>ADDIN ZOTERO_ITEM CSL_CITATION {"citationID":"a206v6vrp3r","properties":{"formattedCitation":"(Hazelton 2017)","plainCitation":"(Hazelton 2017)","noteIndex":0},"citationItems":[{"id":18947,"uris":["http://zotero.org/users/2506258/items/6A9GP7NC"],"uri":["http://zotero.org/users/2506258/items/6A9GP7NC"],"itemData":{"id":18947,"type":"article-journal","title":"The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w:instrText>
      </w:r>
      <w:r w:rsidRPr="00C37E8F">
        <w:rPr>
          <w:lang w:val="en-US"/>
          <w:rPrChange w:id="1185" w:author="Jon Lindsay" w:date="2020-02-04T23:09:00Z">
            <w:rPr/>
          </w:rPrChange>
        </w:rPr>
        <w:fldChar w:fldCharType="separate"/>
      </w:r>
      <w:bookmarkStart w:id="1186" w:name="__Fieldmark__362_4284355980"/>
      <w:r w:rsidRPr="00C37E8F">
        <w:rPr>
          <w:lang w:val="en-US"/>
          <w:rPrChange w:id="1187" w:author="Jon Lindsay" w:date="2020-02-04T23:09:00Z">
            <w:rPr/>
          </w:rPrChange>
        </w:rPr>
        <w:t>(</w:t>
      </w:r>
      <w:bookmarkStart w:id="1188" w:name="__Fieldmark__436_1735709817"/>
      <w:r w:rsidRPr="00C37E8F">
        <w:rPr>
          <w:lang w:val="en-US"/>
          <w:rPrChange w:id="1189" w:author="Jon Lindsay" w:date="2020-02-04T23:09:00Z">
            <w:rPr/>
          </w:rPrChange>
        </w:rPr>
        <w:t>Hazelton 2017)</w:t>
      </w:r>
      <w:r w:rsidRPr="00C37E8F">
        <w:rPr>
          <w:lang w:val="en-US"/>
          <w:rPrChange w:id="1190" w:author="Jon Lindsay" w:date="2020-02-04T23:09:00Z">
            <w:rPr/>
          </w:rPrChange>
        </w:rPr>
        <w:fldChar w:fldCharType="end"/>
      </w:r>
      <w:bookmarkEnd w:id="1186"/>
      <w:bookmarkEnd w:id="1188"/>
      <w:r w:rsidRPr="00C37E8F">
        <w:rPr>
          <w:lang w:val="en-US"/>
          <w:rPrChange w:id="1191" w:author="Jon Lindsay" w:date="2020-02-04T23:09:00Z">
            <w:rPr/>
          </w:rPrChange>
        </w:rPr>
        <w:t>. The recent renewal of interest in low-intensity conflict between more capable competitors in many ways represents a return to the two earlier themes—wars limited by ends and risk-sensitivity</w:t>
      </w:r>
      <w:bookmarkStart w:id="1192" w:name="_xv2zo47pbnrc"/>
      <w:bookmarkEnd w:id="1192"/>
      <w:r w:rsidRPr="00C37E8F">
        <w:rPr>
          <w:lang w:val="en-US"/>
          <w:rPrChange w:id="1193" w:author="Jon Lindsay" w:date="2020-02-04T23:09:00Z">
            <w:rPr/>
          </w:rPrChange>
        </w:rPr>
        <w:t>.</w:t>
      </w:r>
    </w:p>
    <w:p w14:paraId="776FE0F9" w14:textId="77777777" w:rsidR="0089395D" w:rsidRPr="00C37E8F" w:rsidRDefault="007D25ED">
      <w:pPr>
        <w:pStyle w:val="Heading2"/>
        <w:spacing w:after="200" w:line="276" w:lineRule="auto"/>
        <w:ind w:left="-15" w:right="10"/>
        <w:rPr>
          <w:lang w:val="en-US"/>
          <w:rPrChange w:id="1194" w:author="Jon Lindsay" w:date="2020-02-04T23:09:00Z">
            <w:rPr/>
          </w:rPrChange>
        </w:rPr>
      </w:pPr>
      <w:r w:rsidRPr="00C37E8F">
        <w:rPr>
          <w:lang w:val="en-US"/>
          <w:rPrChange w:id="1195" w:author="Jon Lindsay" w:date="2020-02-04T23:09:00Z">
            <w:rPr/>
          </w:rPrChange>
        </w:rPr>
        <w:t>Modern Gray Zone Conflict</w:t>
      </w:r>
    </w:p>
    <w:p w14:paraId="1A16AF63" w14:textId="77777777" w:rsidR="0089395D" w:rsidRPr="00C37E8F" w:rsidRDefault="007D25ED">
      <w:pPr>
        <w:pStyle w:val="Newparagraph"/>
        <w:ind w:firstLine="0"/>
        <w:rPr>
          <w:lang w:val="en-US"/>
          <w:rPrChange w:id="1196" w:author="Jon Lindsay" w:date="2020-02-04T23:09:00Z">
            <w:rPr/>
          </w:rPrChange>
        </w:rPr>
      </w:pPr>
      <w:r w:rsidRPr="00C37E8F">
        <w:rPr>
          <w:lang w:val="en-US"/>
          <w:rPrChange w:id="1197" w:author="Jon Lindsay" w:date="2020-02-04T23:09:00Z">
            <w:rPr/>
          </w:rPrChange>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rsidRPr="00C37E8F">
        <w:rPr>
          <w:lang w:val="en-US"/>
          <w:rPrChange w:id="1198" w:author="Jon Lindsay" w:date="2020-02-04T23:09:00Z">
            <w:rPr/>
          </w:rPrChange>
        </w:rPr>
        <w:fldChar w:fldCharType="begin"/>
      </w:r>
      <w:r w:rsidRPr="00C37E8F">
        <w:rPr>
          <w:lang w:val="en-US"/>
          <w:rPrChange w:id="1199" w:author="Jon Lindsay" w:date="2020-02-04T23:09:00Z">
            <w:rPr/>
          </w:rPrChange>
        </w:rPr>
        <w:instrText>ADDIN ZOTERO_ITEM CSL_CITATION {"citationID":"a1hnp07bjak","properties":{"formattedCitation":"(Mazarr 2015)","plainCitation":"(Mazarr 2015)","noteIndex":0},"citationItems":[{"id":3537,"uris":["http://zotero.org/users/2506258/items/9ZDIJFAI"],"uri":["http://zotero.org/users/2506258/items/9ZDIJFAI"],"itemData":{"id":3537,"type":"report","title":"Mastering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w:instrText>
      </w:r>
      <w:r w:rsidRPr="00C37E8F">
        <w:rPr>
          <w:lang w:val="en-US"/>
          <w:rPrChange w:id="1200" w:author="Jon Lindsay" w:date="2020-02-04T23:09:00Z">
            <w:rPr/>
          </w:rPrChange>
        </w:rPr>
        <w:fldChar w:fldCharType="separate"/>
      </w:r>
      <w:bookmarkStart w:id="1201" w:name="__Fieldmark__376_4284355980"/>
      <w:r w:rsidRPr="00C37E8F">
        <w:rPr>
          <w:lang w:val="en-US"/>
          <w:rPrChange w:id="1202" w:author="Jon Lindsay" w:date="2020-02-04T23:09:00Z">
            <w:rPr/>
          </w:rPrChange>
        </w:rPr>
        <w:t>(</w:t>
      </w:r>
      <w:bookmarkStart w:id="1203" w:name="__Fieldmark__449_1735709817"/>
      <w:proofErr w:type="spellStart"/>
      <w:r w:rsidRPr="00C37E8F">
        <w:rPr>
          <w:lang w:val="en-US"/>
          <w:rPrChange w:id="1204" w:author="Jon Lindsay" w:date="2020-02-04T23:09:00Z">
            <w:rPr/>
          </w:rPrChange>
        </w:rPr>
        <w:t>Mazarr</w:t>
      </w:r>
      <w:proofErr w:type="spellEnd"/>
      <w:r w:rsidRPr="00C37E8F">
        <w:rPr>
          <w:lang w:val="en-US"/>
          <w:rPrChange w:id="1205" w:author="Jon Lindsay" w:date="2020-02-04T23:09:00Z">
            <w:rPr/>
          </w:rPrChange>
        </w:rPr>
        <w:t xml:space="preserve"> 2015)</w:t>
      </w:r>
      <w:r w:rsidRPr="00C37E8F">
        <w:rPr>
          <w:lang w:val="en-US"/>
          <w:rPrChange w:id="1206" w:author="Jon Lindsay" w:date="2020-02-04T23:09:00Z">
            <w:rPr/>
          </w:rPrChange>
        </w:rPr>
        <w:fldChar w:fldCharType="end"/>
      </w:r>
      <w:bookmarkEnd w:id="1201"/>
      <w:bookmarkEnd w:id="1203"/>
      <w:r w:rsidRPr="00C37E8F">
        <w:rPr>
          <w:lang w:val="en-US"/>
          <w:rPrChange w:id="1207" w:author="Jon Lindsay" w:date="2020-02-04T23:09:00Z">
            <w:rPr/>
          </w:rPrChange>
        </w:rPr>
        <w:t xml:space="preserve">. This pessimism has even led some to advocate revamping deterrence to focus on threats from the gray zone </w:t>
      </w:r>
      <w:r w:rsidRPr="00C37E8F">
        <w:rPr>
          <w:lang w:val="en-US"/>
          <w:rPrChange w:id="1208" w:author="Jon Lindsay" w:date="2020-02-04T23:09:00Z">
            <w:rPr/>
          </w:rPrChange>
        </w:rPr>
        <w:fldChar w:fldCharType="begin"/>
      </w:r>
      <w:r w:rsidRPr="00C37E8F">
        <w:rPr>
          <w:lang w:val="en-US"/>
          <w:rPrChange w:id="1209" w:author="Jon Lindsay" w:date="2020-02-04T23:09:00Z">
            <w:rPr/>
          </w:rPrChange>
        </w:rPr>
        <w:instrText>ADDIN ZOTERO_ITEM CSL_CITATION {"citationID":"a1gde0chqgb","properties":{"formattedCitation":"(Matisek 2017)","plainCitation":"(Matisek 2017)","noteIndex":0},"citationItems":[{"id":21406,"uris":["http://zotero.org/users/2506258/items/KGY25RHB"],"uri":["http://zotero.org/users/2506258/items/KGY25RHB"],"itemData":{"id":21406,"type":"article-journal","title":"Shades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w:instrText>
      </w:r>
      <w:r w:rsidRPr="00C37E8F">
        <w:rPr>
          <w:lang w:val="en-US"/>
          <w:rPrChange w:id="1210" w:author="Jon Lindsay" w:date="2020-02-04T23:09:00Z">
            <w:rPr/>
          </w:rPrChange>
        </w:rPr>
        <w:fldChar w:fldCharType="separate"/>
      </w:r>
      <w:bookmarkStart w:id="1211" w:name="__Fieldmark__383_4284355980"/>
      <w:r w:rsidRPr="00C37E8F">
        <w:rPr>
          <w:lang w:val="en-US"/>
          <w:rPrChange w:id="1212" w:author="Jon Lindsay" w:date="2020-02-04T23:09:00Z">
            <w:rPr/>
          </w:rPrChange>
        </w:rPr>
        <w:t>(</w:t>
      </w:r>
      <w:bookmarkStart w:id="1213" w:name="__Fieldmark__456_1735709817"/>
      <w:proofErr w:type="spellStart"/>
      <w:r w:rsidRPr="00C37E8F">
        <w:rPr>
          <w:lang w:val="en-US"/>
          <w:rPrChange w:id="1214" w:author="Jon Lindsay" w:date="2020-02-04T23:09:00Z">
            <w:rPr/>
          </w:rPrChange>
        </w:rPr>
        <w:t>Matisek</w:t>
      </w:r>
      <w:proofErr w:type="spellEnd"/>
      <w:r w:rsidRPr="00C37E8F">
        <w:rPr>
          <w:lang w:val="en-US"/>
          <w:rPrChange w:id="1215" w:author="Jon Lindsay" w:date="2020-02-04T23:09:00Z">
            <w:rPr/>
          </w:rPrChange>
        </w:rPr>
        <w:t xml:space="preserve"> 2017)</w:t>
      </w:r>
      <w:r w:rsidRPr="00C37E8F">
        <w:rPr>
          <w:lang w:val="en-US"/>
          <w:rPrChange w:id="1216" w:author="Jon Lindsay" w:date="2020-02-04T23:09:00Z">
            <w:rPr/>
          </w:rPrChange>
        </w:rPr>
        <w:fldChar w:fldCharType="end"/>
      </w:r>
      <w:bookmarkEnd w:id="1211"/>
      <w:bookmarkEnd w:id="1213"/>
      <w:r w:rsidRPr="00C37E8F">
        <w:rPr>
          <w:lang w:val="en-US"/>
          <w:rPrChange w:id="1217" w:author="Jon Lindsay" w:date="2020-02-04T23:09:00Z">
            <w:rPr/>
          </w:rPrChange>
        </w:rPr>
        <w:t xml:space="preserve">. Russia, and its intervention in Ukraine in particular, is the paradigmatic exemplar </w:t>
      </w:r>
      <w:r w:rsidRPr="00C37E8F">
        <w:rPr>
          <w:lang w:val="en-US"/>
          <w:rPrChange w:id="1218" w:author="Jon Lindsay" w:date="2020-02-04T23:09:00Z">
            <w:rPr/>
          </w:rPrChange>
        </w:rPr>
        <w:fldChar w:fldCharType="begin"/>
      </w:r>
      <w:r w:rsidRPr="00C37E8F">
        <w:rPr>
          <w:lang w:val="en-US"/>
          <w:rPrChange w:id="1219" w:author="Jon Lindsay" w:date="2020-02-04T23:09:00Z">
            <w:rPr/>
          </w:rPrChange>
        </w:rPr>
        <w:instrText>ADDIN ZOTERO_ITEM CSL_CITATION {"citationID":"a182kuvtqrj","properties":{"formattedCitation":"(Marten 2015)","plainCitation":"(Marten 2015)","noteIndex":0},"citationItems":[{"id":6702,"uris":["http://zotero.org/users/2506258/items/NTMEZZFH"],"uri":["http://zotero.org/users/2506258/items/NTMEZZFH"],"itemData":{"id":6702,"type":"article-journal","title":"Putin's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w:instrText>
      </w:r>
      <w:r w:rsidRPr="00C37E8F">
        <w:rPr>
          <w:lang w:val="en-US"/>
          <w:rPrChange w:id="1220" w:author="Jon Lindsay" w:date="2020-02-04T23:09:00Z">
            <w:rPr/>
          </w:rPrChange>
        </w:rPr>
        <w:fldChar w:fldCharType="separate"/>
      </w:r>
      <w:bookmarkStart w:id="1221" w:name="__Fieldmark__390_4284355980"/>
      <w:r w:rsidRPr="00C37E8F">
        <w:rPr>
          <w:lang w:val="en-US"/>
          <w:rPrChange w:id="1222" w:author="Jon Lindsay" w:date="2020-02-04T23:09:00Z">
            <w:rPr/>
          </w:rPrChange>
        </w:rPr>
        <w:t>(</w:t>
      </w:r>
      <w:bookmarkStart w:id="1223" w:name="__Fieldmark__466_1735709817"/>
      <w:r w:rsidRPr="00C37E8F">
        <w:rPr>
          <w:lang w:val="en-US"/>
          <w:rPrChange w:id="1224" w:author="Jon Lindsay" w:date="2020-02-04T23:09:00Z">
            <w:rPr/>
          </w:rPrChange>
        </w:rPr>
        <w:t>Marten 2015)</w:t>
      </w:r>
      <w:r w:rsidRPr="00C37E8F">
        <w:rPr>
          <w:lang w:val="en-US"/>
          <w:rPrChange w:id="1225" w:author="Jon Lindsay" w:date="2020-02-04T23:09:00Z">
            <w:rPr/>
          </w:rPrChange>
        </w:rPr>
        <w:fldChar w:fldCharType="end"/>
      </w:r>
      <w:bookmarkEnd w:id="1221"/>
      <w:bookmarkEnd w:id="1223"/>
      <w:r w:rsidRPr="00C37E8F">
        <w:rPr>
          <w:lang w:val="en-US"/>
          <w:rPrChange w:id="1226" w:author="Jon Lindsay" w:date="2020-02-04T23:09:00Z">
            <w:rPr/>
          </w:rPrChange>
        </w:rPr>
        <w:t xml:space="preserve">. Russia uses novel forms of “hybrid warfare” to facilitate increased aggression against NATO and the West </w:t>
      </w:r>
      <w:r w:rsidRPr="00C37E8F">
        <w:rPr>
          <w:lang w:val="en-US"/>
          <w:rPrChange w:id="1227" w:author="Jon Lindsay" w:date="2020-02-04T23:09:00Z">
            <w:rPr/>
          </w:rPrChange>
        </w:rPr>
        <w:fldChar w:fldCharType="begin"/>
      </w:r>
      <w:r w:rsidRPr="00C37E8F">
        <w:rPr>
          <w:lang w:val="en-US"/>
          <w:rPrChange w:id="1228" w:author="Jon Lindsay" w:date="2020-02-04T23:09:00Z">
            <w:rPr/>
          </w:rPrChange>
        </w:rPr>
        <w:instrText>ADDIN ZOTERO_ITEM CSL_CITATION {"citationID":"a25td0l4fcs","properties":{"formattedCitation":"(Chivvis 2017)","plainCitation":"(Chivvis 2017)","noteIndex":0},"citationItems":[{"id":10425,"uris":["http://zotero.org/users/2506258/items/RMP7NMPZ"],"uri":["http://zotero.org/users/2506258/items/RMP7NMPZ"],"itemData":{"id":10425,"type":"article-journal","title":"Hybrid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sidRPr="00C37E8F">
        <w:rPr>
          <w:lang w:val="en-US"/>
          <w:rPrChange w:id="1229" w:author="Jon Lindsay" w:date="2020-02-04T23:09:00Z">
            <w:rPr/>
          </w:rPrChange>
        </w:rPr>
        <w:fldChar w:fldCharType="separate"/>
      </w:r>
      <w:bookmarkStart w:id="1230" w:name="__Fieldmark__397_4284355980"/>
      <w:r w:rsidRPr="00C37E8F">
        <w:rPr>
          <w:lang w:val="en-US"/>
          <w:rPrChange w:id="1231" w:author="Jon Lindsay" w:date="2020-02-04T23:09:00Z">
            <w:rPr/>
          </w:rPrChange>
        </w:rPr>
        <w:t>(</w:t>
      </w:r>
      <w:bookmarkStart w:id="1232" w:name="__Fieldmark__472_1735709817"/>
      <w:proofErr w:type="spellStart"/>
      <w:r w:rsidRPr="00C37E8F">
        <w:rPr>
          <w:lang w:val="en-US"/>
          <w:rPrChange w:id="1233" w:author="Jon Lindsay" w:date="2020-02-04T23:09:00Z">
            <w:rPr/>
          </w:rPrChange>
        </w:rPr>
        <w:t>Chivvis</w:t>
      </w:r>
      <w:proofErr w:type="spellEnd"/>
      <w:r w:rsidRPr="00C37E8F">
        <w:rPr>
          <w:lang w:val="en-US"/>
          <w:rPrChange w:id="1234" w:author="Jon Lindsay" w:date="2020-02-04T23:09:00Z">
            <w:rPr/>
          </w:rPrChange>
        </w:rPr>
        <w:t xml:space="preserve"> 2017)</w:t>
      </w:r>
      <w:r w:rsidRPr="00C37E8F">
        <w:rPr>
          <w:lang w:val="en-US"/>
          <w:rPrChange w:id="1235" w:author="Jon Lindsay" w:date="2020-02-04T23:09:00Z">
            <w:rPr/>
          </w:rPrChange>
        </w:rPr>
        <w:fldChar w:fldCharType="end"/>
      </w:r>
      <w:bookmarkEnd w:id="1230"/>
      <w:bookmarkEnd w:id="1232"/>
      <w:r w:rsidRPr="00C37E8F">
        <w:rPr>
          <w:lang w:val="en-US"/>
          <w:rPrChange w:id="1236" w:author="Jon Lindsay" w:date="2020-02-04T23:09:00Z">
            <w:rPr/>
          </w:rPrChange>
        </w:rPr>
        <w:t xml:space="preserve">. This view holds that aggressors can work around adversaries’ red lines to achieve coercive bargaining success without triggering escalation </w:t>
      </w:r>
      <w:r w:rsidRPr="00C37E8F">
        <w:rPr>
          <w:lang w:val="en-US"/>
          <w:rPrChange w:id="1237" w:author="Jon Lindsay" w:date="2020-02-04T23:09:00Z">
            <w:rPr/>
          </w:rPrChange>
        </w:rPr>
        <w:fldChar w:fldCharType="begin"/>
      </w:r>
      <w:r w:rsidRPr="00C37E8F">
        <w:rPr>
          <w:lang w:val="en-US"/>
          <w:rPrChange w:id="1238" w:author="Jon Lindsay" w:date="2020-02-04T23:09:00Z">
            <w:rPr/>
          </w:rPrChange>
        </w:rPr>
        <w:instrText>ADDIN ZOTERO_ITEM CSL_CITATION {"citationID":"a18u2c9qd8e","properties":{"formattedCitation":"(Altman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sidRPr="00C37E8F">
        <w:rPr>
          <w:lang w:val="en-US"/>
          <w:rPrChange w:id="1239" w:author="Jon Lindsay" w:date="2020-02-04T23:09:00Z">
            <w:rPr/>
          </w:rPrChange>
        </w:rPr>
        <w:fldChar w:fldCharType="separate"/>
      </w:r>
      <w:bookmarkStart w:id="1240" w:name="__Fieldmark__404_4284355980"/>
      <w:r w:rsidRPr="00C37E8F">
        <w:rPr>
          <w:lang w:val="en-US"/>
          <w:rPrChange w:id="1241" w:author="Jon Lindsay" w:date="2020-02-04T23:09:00Z">
            <w:rPr/>
          </w:rPrChange>
        </w:rPr>
        <w:t>(</w:t>
      </w:r>
      <w:bookmarkStart w:id="1242" w:name="__Fieldmark__482_1735709817"/>
      <w:r w:rsidRPr="00C37E8F">
        <w:rPr>
          <w:lang w:val="en-US"/>
          <w:rPrChange w:id="1243" w:author="Jon Lindsay" w:date="2020-02-04T23:09:00Z">
            <w:rPr/>
          </w:rPrChange>
        </w:rPr>
        <w:t>Altman 2018)</w:t>
      </w:r>
      <w:r w:rsidRPr="00C37E8F">
        <w:rPr>
          <w:lang w:val="en-US"/>
          <w:rPrChange w:id="1244" w:author="Jon Lindsay" w:date="2020-02-04T23:09:00Z">
            <w:rPr/>
          </w:rPrChange>
        </w:rPr>
        <w:fldChar w:fldCharType="end"/>
      </w:r>
      <w:bookmarkEnd w:id="1240"/>
      <w:bookmarkEnd w:id="1242"/>
      <w:r w:rsidRPr="00C37E8F">
        <w:rPr>
          <w:lang w:val="en-US"/>
          <w:rPrChange w:id="1245" w:author="Jon Lindsay" w:date="2020-02-04T23:09:00Z">
            <w:rPr/>
          </w:rPrChange>
        </w:rPr>
        <w:t>. If so, we might expect to see Russia engaging in gray zone conflict in as many situations as possible; there is little reason to avoid undertaking an efficient form of warfare that provides significant gains at low cost.</w:t>
      </w:r>
    </w:p>
    <w:p w14:paraId="73533769" w14:textId="77777777" w:rsidR="0089395D" w:rsidRPr="00C37E8F" w:rsidRDefault="007D25ED">
      <w:pPr>
        <w:pStyle w:val="Newparagraph"/>
        <w:rPr>
          <w:lang w:val="en-US"/>
          <w:rPrChange w:id="1246" w:author="Jon Lindsay" w:date="2020-02-04T23:09:00Z">
            <w:rPr/>
          </w:rPrChange>
        </w:rPr>
      </w:pPr>
      <w:r w:rsidRPr="00C37E8F">
        <w:rPr>
          <w:lang w:val="en-US"/>
          <w:rPrChange w:id="1247" w:author="Jon Lindsay" w:date="2020-02-04T23:09:00Z">
            <w:rPr/>
          </w:rPrChange>
        </w:rP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means by which low intensity </w:t>
      </w:r>
      <w:r w:rsidRPr="00C37E8F">
        <w:rPr>
          <w:lang w:val="en-US"/>
          <w:rPrChange w:id="1248" w:author="Jon Lindsay" w:date="2020-02-04T23:09:00Z">
            <w:rPr/>
          </w:rPrChange>
        </w:rPr>
        <w:lastRenderedPageBreak/>
        <w:t xml:space="preserve">conflict can be practiced </w:t>
      </w:r>
      <w:r w:rsidRPr="00C37E8F">
        <w:rPr>
          <w:lang w:val="en-US"/>
          <w:rPrChange w:id="1249" w:author="Jon Lindsay" w:date="2020-02-04T23:09:00Z">
            <w:rPr/>
          </w:rPrChange>
        </w:rPr>
        <w:fldChar w:fldCharType="begin"/>
      </w:r>
      <w:r w:rsidRPr="00C37E8F">
        <w:rPr>
          <w:lang w:val="en-US"/>
          <w:rPrChange w:id="1250" w:author="Jon Lindsay" w:date="2020-02-04T23:09:00Z">
            <w:rPr/>
          </w:rPrChange>
        </w:rPr>
        <w:instrText>ADDIN ZOTERO_ITEM CSL_CITATION {"citationID":"a2cgkgagnig","properties":{"formattedCitation":"(Wirtz 2017)","plainCitation":"(Wirtz 2017)","noteIndex":0},"citationItems":[{"id":21405,"uris":["http://zotero.org/users/2506258/items/UP8Y8253"],"uri":["http://zotero.org/users/2506258/items/UP8Y8253"],"itemData":{"id":21405,"type":"article-journal","title":"Life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w:instrText>
      </w:r>
      <w:r w:rsidRPr="00C37E8F">
        <w:rPr>
          <w:lang w:val="en-US"/>
          <w:rPrChange w:id="1251" w:author="Jon Lindsay" w:date="2020-02-04T23:09:00Z">
            <w:rPr/>
          </w:rPrChange>
        </w:rPr>
        <w:fldChar w:fldCharType="separate"/>
      </w:r>
      <w:bookmarkStart w:id="1252" w:name="__Fieldmark__413_4284355980"/>
      <w:r w:rsidRPr="00C37E8F">
        <w:rPr>
          <w:lang w:val="en-US"/>
          <w:rPrChange w:id="1253" w:author="Jon Lindsay" w:date="2020-02-04T23:09:00Z">
            <w:rPr/>
          </w:rPrChange>
        </w:rPr>
        <w:t>(</w:t>
      </w:r>
      <w:bookmarkStart w:id="1254" w:name="__Fieldmark__492_1735709817"/>
      <w:r w:rsidRPr="00C37E8F">
        <w:rPr>
          <w:lang w:val="en-US"/>
          <w:rPrChange w:id="1255" w:author="Jon Lindsay" w:date="2020-02-04T23:09:00Z">
            <w:rPr/>
          </w:rPrChange>
        </w:rPr>
        <w:t>Wirtz 2017)</w:t>
      </w:r>
      <w:r w:rsidRPr="00C37E8F">
        <w:rPr>
          <w:lang w:val="en-US"/>
          <w:rPrChange w:id="1256" w:author="Jon Lindsay" w:date="2020-02-04T23:09:00Z">
            <w:rPr/>
          </w:rPrChange>
        </w:rPr>
        <w:fldChar w:fldCharType="end"/>
      </w:r>
      <w:bookmarkEnd w:id="1252"/>
      <w:bookmarkEnd w:id="1254"/>
      <w:r w:rsidRPr="00C37E8F">
        <w:rPr>
          <w:lang w:val="en-US"/>
          <w:rPrChange w:id="1257" w:author="Jon Lindsay" w:date="2020-02-04T23:09:00Z">
            <w:rPr/>
          </w:rPrChange>
        </w:rPr>
        <w:t xml:space="preserve">. The emergence of new, cheaper implements of coercion have made it easier than before to fight circumspect contests </w:t>
      </w:r>
      <w:r w:rsidRPr="00C37E8F">
        <w:rPr>
          <w:lang w:val="en-US"/>
          <w:rPrChange w:id="1258" w:author="Jon Lindsay" w:date="2020-02-04T23:09:00Z">
            <w:rPr/>
          </w:rPrChange>
        </w:rPr>
        <w:fldChar w:fldCharType="begin"/>
      </w:r>
      <w:r w:rsidRPr="00C37E8F">
        <w:rPr>
          <w:lang w:val="en-US"/>
          <w:rPrChange w:id="1259" w:author="Jon Lindsay" w:date="2020-02-04T23:09:00Z">
            <w:rPr/>
          </w:rPrChange>
        </w:rPr>
        <w:instrText>ADDIN ZOTERO_ITEM CSL_CITATION {"citationID":"a1q0brvec1r","properties":{"formattedCitation":"(Lindsay and Gartzke 2018)","plainCitation":"(Lindsay and Gartzke 2018)","noteIndex":0},"citationItems":[{"id":15449,"uris":["http://zotero.org/users/2506258/items/222ETN4Z"],"uri":["http://zotero.org/users/2506258/items/222ETN4Z"],"itemData":{"id":15449,"type":"chapter","title":"Coercion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w:instrText>
      </w:r>
      <w:r w:rsidRPr="00C37E8F">
        <w:rPr>
          <w:lang w:val="en-US"/>
          <w:rPrChange w:id="1260" w:author="Jon Lindsay" w:date="2020-02-04T23:09:00Z">
            <w:rPr/>
          </w:rPrChange>
        </w:rPr>
        <w:fldChar w:fldCharType="separate"/>
      </w:r>
      <w:bookmarkStart w:id="1261" w:name="__Fieldmark__420_4284355980"/>
      <w:r w:rsidRPr="00C37E8F">
        <w:rPr>
          <w:lang w:val="en-US"/>
          <w:rPrChange w:id="1262" w:author="Jon Lindsay" w:date="2020-02-04T23:09:00Z">
            <w:rPr/>
          </w:rPrChange>
        </w:rPr>
        <w:t>(</w:t>
      </w:r>
      <w:bookmarkStart w:id="1263" w:name="__Fieldmark__500_1735709817"/>
      <w:r w:rsidRPr="00C37E8F">
        <w:rPr>
          <w:lang w:val="en-US"/>
          <w:rPrChange w:id="1264" w:author="Jon Lindsay" w:date="2020-02-04T23:09:00Z">
            <w:rPr/>
          </w:rPrChange>
        </w:rPr>
        <w:t>Lindsay and Gartzke 2018)</w:t>
      </w:r>
      <w:r w:rsidRPr="00C37E8F">
        <w:rPr>
          <w:lang w:val="en-US"/>
          <w:rPrChange w:id="1265" w:author="Jon Lindsay" w:date="2020-02-04T23:09:00Z">
            <w:rPr/>
          </w:rPrChange>
        </w:rPr>
        <w:fldChar w:fldCharType="end"/>
      </w:r>
      <w:bookmarkEnd w:id="1261"/>
      <w:bookmarkEnd w:id="1263"/>
      <w:r w:rsidRPr="00C37E8F">
        <w:rPr>
          <w:lang w:val="en-US"/>
          <w:rPrChange w:id="1266" w:author="Jon Lindsay" w:date="2020-02-04T23:09:00Z">
            <w:rPr/>
          </w:rPrChange>
        </w:rPr>
        <w:t>.</w:t>
      </w:r>
    </w:p>
    <w:p w14:paraId="5A81BE2A" w14:textId="77777777" w:rsidR="0089395D" w:rsidRPr="00C37E8F" w:rsidRDefault="007D25ED">
      <w:pPr>
        <w:pStyle w:val="Newparagraph"/>
        <w:rPr>
          <w:lang w:val="en-US"/>
          <w:rPrChange w:id="1267" w:author="Jon Lindsay" w:date="2020-02-04T23:09:00Z">
            <w:rPr/>
          </w:rPrChange>
        </w:rPr>
      </w:pPr>
      <w:r w:rsidRPr="00C37E8F">
        <w:rPr>
          <w:lang w:val="en-US"/>
          <w:rPrChange w:id="1268" w:author="Jon Lindsay" w:date="2020-02-04T23:09:00Z">
            <w:rPr/>
          </w:rPrChange>
        </w:rPr>
        <w:t xml:space="preserve">Even sceptics of the potency of new information technologies highlight the expanded repertoire of military strategies available for low intensity conflict, especially online espionage and cyber disruption </w:t>
      </w:r>
      <w:r w:rsidRPr="00C37E8F">
        <w:rPr>
          <w:lang w:val="en-US"/>
          <w:rPrChange w:id="1269" w:author="Jon Lindsay" w:date="2020-02-04T23:09:00Z">
            <w:rPr/>
          </w:rPrChange>
        </w:rPr>
        <w:fldChar w:fldCharType="begin"/>
      </w:r>
      <w:r w:rsidRPr="00C37E8F">
        <w:rPr>
          <w:lang w:val="en-US"/>
          <w:rPrChange w:id="1270" w:author="Jon Lindsay" w:date="2020-02-04T23:09:00Z">
            <w:rPr/>
          </w:rPrChange>
        </w:rPr>
        <w:instrText>ADDIN ZOTERO_ITEM CSL_CITATION {"citationID":"a10sl4nh504","properties":{"formattedCitation":"(Rid 2013; Jensen, Valeriano, and Maness 2019)","plainCitation":"(Rid 2013; Jensen, Valeriano, and Maness 2019)","noteIndex":0},"citationItems":[{"id":19180,"uris":["http://zotero.org/users/2506258/items/GXTZPUJI"],"uri":["http://zotero.org/users/2506258/items/GXTZPUJI"],"itemData":{"id":19180,"type":"article-magazine","title":"Cyberwar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w:instrText>
      </w:r>
      <w:r w:rsidRPr="00C37E8F">
        <w:rPr>
          <w:lang w:val="en-US"/>
          <w:rPrChange w:id="1271" w:author="Jon Lindsay" w:date="2020-02-04T23:09:00Z">
            <w:rPr/>
          </w:rPrChange>
        </w:rPr>
        <w:fldChar w:fldCharType="separate"/>
      </w:r>
      <w:bookmarkStart w:id="1272" w:name="__Fieldmark__429_4284355980"/>
      <w:r w:rsidRPr="00C37E8F">
        <w:rPr>
          <w:lang w:val="en-US"/>
          <w:rPrChange w:id="1273" w:author="Jon Lindsay" w:date="2020-02-04T23:09:00Z">
            <w:rPr/>
          </w:rPrChange>
        </w:rPr>
        <w:t>(</w:t>
      </w:r>
      <w:bookmarkStart w:id="1274" w:name="__Fieldmark__512_1735709817"/>
      <w:r w:rsidRPr="00C37E8F">
        <w:rPr>
          <w:lang w:val="en-US"/>
          <w:rPrChange w:id="1275" w:author="Jon Lindsay" w:date="2020-02-04T23:09:00Z">
            <w:rPr/>
          </w:rPrChange>
        </w:rPr>
        <w:t xml:space="preserve">Rid 2013; Jensen, </w:t>
      </w:r>
      <w:proofErr w:type="spellStart"/>
      <w:r w:rsidRPr="00C37E8F">
        <w:rPr>
          <w:lang w:val="en-US"/>
          <w:rPrChange w:id="1276" w:author="Jon Lindsay" w:date="2020-02-04T23:09:00Z">
            <w:rPr/>
          </w:rPrChange>
        </w:rPr>
        <w:t>Valeriano</w:t>
      </w:r>
      <w:proofErr w:type="spellEnd"/>
      <w:r w:rsidRPr="00C37E8F">
        <w:rPr>
          <w:lang w:val="en-US"/>
          <w:rPrChange w:id="1277" w:author="Jon Lindsay" w:date="2020-02-04T23:09:00Z">
            <w:rPr/>
          </w:rPrChange>
        </w:rPr>
        <w:t>, and Maness 2019)</w:t>
      </w:r>
      <w:r w:rsidRPr="00C37E8F">
        <w:rPr>
          <w:lang w:val="en-US"/>
          <w:rPrChange w:id="1278" w:author="Jon Lindsay" w:date="2020-02-04T23:09:00Z">
            <w:rPr/>
          </w:rPrChange>
        </w:rPr>
        <w:fldChar w:fldCharType="end"/>
      </w:r>
      <w:bookmarkEnd w:id="1272"/>
      <w:bookmarkEnd w:id="1274"/>
      <w:r w:rsidRPr="00C37E8F">
        <w:rPr>
          <w:lang w:val="en-US"/>
          <w:rPrChange w:id="1279" w:author="Jon Lindsay" w:date="2020-02-04T23:09:00Z">
            <w:rPr/>
          </w:rPrChange>
        </w:rPr>
        <w:t xml:space="preserve">. Compared to historical subversions this is certainly true. Yet there are also more, and more technologically sophisticated, means available for all types of warfare, some of which are only likely to be used in major war (e.g., anti-satellite weapons, hypersonic munitions, anti-ship ballistic missiles). </w:t>
      </w:r>
      <w:del w:id="1280" w:author="Jon Lindsay" w:date="2020-02-04T21:21:00Z">
        <w:r w:rsidRPr="00C37E8F" w:rsidDel="0017388E">
          <w:rPr>
            <w:lang w:val="en-US"/>
            <w:rPrChange w:id="1281" w:author="Jon Lindsay" w:date="2020-02-04T23:09:00Z">
              <w:rPr/>
            </w:rPrChange>
          </w:rPr>
          <w:delText xml:space="preserve">The apparent expansion of the number and type of means observed in many conflicts </w:delText>
        </w:r>
      </w:del>
      <w:del w:id="1282" w:author="Jon Lindsay" w:date="2020-02-04T21:19:00Z">
        <w:r w:rsidRPr="00C37E8F" w:rsidDel="0017388E">
          <w:rPr>
            <w:lang w:val="en-US"/>
            <w:rPrChange w:id="1283" w:author="Jon Lindsay" w:date="2020-02-04T23:09:00Z">
              <w:rPr/>
            </w:rPrChange>
          </w:rPr>
          <w:delText>in fact reflects a reduction</w:delText>
        </w:r>
      </w:del>
      <w:del w:id="1284" w:author="Jon Lindsay" w:date="2020-02-04T21:21:00Z">
        <w:r w:rsidRPr="00C37E8F" w:rsidDel="0017388E">
          <w:rPr>
            <w:lang w:val="en-US"/>
            <w:rPrChange w:id="1285" w:author="Jon Lindsay" w:date="2020-02-04T23:09:00Z">
              <w:rPr/>
            </w:rPrChange>
          </w:rPr>
          <w:delText xml:space="preserve"> of the range of possible means that belligerents might employ for deterrence and war. </w:delText>
        </w:r>
      </w:del>
      <w:r w:rsidRPr="00C37E8F">
        <w:rPr>
          <w:lang w:val="en-US"/>
          <w:rPrChange w:id="1286" w:author="Jon Lindsay" w:date="2020-02-04T23:09:00Z">
            <w:rPr/>
          </w:rPrChange>
        </w:rPr>
        <w:t xml:space="preserve">It is important not to conflate the increasing variety of tools available for conflicts of </w:t>
      </w:r>
      <w:r w:rsidRPr="00C37E8F">
        <w:rPr>
          <w:i/>
          <w:lang w:val="en-US"/>
          <w:rPrChange w:id="1287" w:author="Jon Lindsay" w:date="2020-02-04T23:09:00Z">
            <w:rPr>
              <w:i/>
            </w:rPr>
          </w:rPrChange>
        </w:rPr>
        <w:t>all</w:t>
      </w:r>
      <w:r w:rsidRPr="00C37E8F">
        <w:rPr>
          <w:lang w:val="en-US"/>
          <w:rPrChange w:id="1288" w:author="Jon Lindsay" w:date="2020-02-04T23:09:00Z">
            <w:rPr/>
          </w:rPrChange>
        </w:rPr>
        <w:t xml:space="preserve"> types with the use of a </w:t>
      </w:r>
      <w:r w:rsidRPr="00C37E8F">
        <w:rPr>
          <w:i/>
          <w:lang w:val="en-US"/>
          <w:rPrChange w:id="1289" w:author="Jon Lindsay" w:date="2020-02-04T23:09:00Z">
            <w:rPr>
              <w:i/>
            </w:rPr>
          </w:rPrChange>
        </w:rPr>
        <w:t>subset</w:t>
      </w:r>
      <w:r w:rsidRPr="00C37E8F">
        <w:rPr>
          <w:lang w:val="en-US"/>
          <w:rPrChange w:id="1290" w:author="Jon Lindsay" w:date="2020-02-04T23:09:00Z">
            <w:rPr/>
          </w:rPrChange>
        </w:rPr>
        <w:t xml:space="preserve"> of means for limited </w:t>
      </w:r>
      <w:del w:id="1291" w:author="Jon Lindsay" w:date="2020-02-04T21:21:00Z">
        <w:r w:rsidRPr="00C37E8F" w:rsidDel="0017388E">
          <w:rPr>
            <w:lang w:val="en-US"/>
            <w:rPrChange w:id="1292" w:author="Jon Lindsay" w:date="2020-02-04T23:09:00Z">
              <w:rPr/>
            </w:rPrChange>
          </w:rPr>
          <w:delText>conflict</w:delText>
        </w:r>
      </w:del>
      <w:ins w:id="1293" w:author="Jon Lindsay" w:date="2020-02-04T21:21:00Z">
        <w:r w:rsidR="0017388E" w:rsidRPr="00C37E8F">
          <w:rPr>
            <w:lang w:val="en-US"/>
            <w:rPrChange w:id="1294" w:author="Jon Lindsay" w:date="2020-02-04T23:09:00Z">
              <w:rPr/>
            </w:rPrChange>
          </w:rPr>
          <w:t>war</w:t>
        </w:r>
      </w:ins>
      <w:r w:rsidRPr="00C37E8F">
        <w:rPr>
          <w:lang w:val="en-US"/>
          <w:rPrChange w:id="1295" w:author="Jon Lindsay" w:date="2020-02-04T23:09:00Z">
            <w:rPr/>
          </w:rPrChange>
        </w:rPr>
        <w:t>. Cyber</w:t>
      </w:r>
      <w:ins w:id="1296" w:author="Jon Lindsay" w:date="2020-02-04T21:21:00Z">
        <w:r w:rsidR="0017388E" w:rsidRPr="00C37E8F">
          <w:rPr>
            <w:lang w:val="en-US"/>
            <w:rPrChange w:id="1297" w:author="Jon Lindsay" w:date="2020-02-04T23:09:00Z">
              <w:rPr/>
            </w:rPrChange>
          </w:rPr>
          <w:t>warfare and special</w:t>
        </w:r>
      </w:ins>
      <w:r w:rsidRPr="00C37E8F">
        <w:rPr>
          <w:lang w:val="en-US"/>
          <w:rPrChange w:id="1298" w:author="Jon Lindsay" w:date="2020-02-04T23:09:00Z">
            <w:rPr/>
          </w:rPrChange>
        </w:rPr>
        <w:t xml:space="preserve"> operations may be prevalent in </w:t>
      </w:r>
      <w:del w:id="1299" w:author="Jon Lindsay" w:date="2020-02-04T21:21:00Z">
        <w:r w:rsidRPr="00C37E8F" w:rsidDel="0017388E">
          <w:rPr>
            <w:lang w:val="en-US"/>
            <w:rPrChange w:id="1300" w:author="Jon Lindsay" w:date="2020-02-04T23:09:00Z">
              <w:rPr/>
            </w:rPrChange>
          </w:rPr>
          <w:delText xml:space="preserve">the </w:delText>
        </w:r>
      </w:del>
      <w:r w:rsidRPr="00C37E8F">
        <w:rPr>
          <w:lang w:val="en-US"/>
          <w:rPrChange w:id="1301" w:author="Jon Lindsay" w:date="2020-02-04T23:09:00Z">
            <w:rPr/>
          </w:rPrChange>
        </w:rPr>
        <w:t>gray zone</w:t>
      </w:r>
      <w:ins w:id="1302" w:author="Jon Lindsay" w:date="2020-02-04T21:21:00Z">
        <w:r w:rsidR="0017388E" w:rsidRPr="00C37E8F">
          <w:rPr>
            <w:lang w:val="en-US"/>
            <w:rPrChange w:id="1303" w:author="Jon Lindsay" w:date="2020-02-04T23:09:00Z">
              <w:rPr/>
            </w:rPrChange>
          </w:rPr>
          <w:t xml:space="preserve"> conflicts</w:t>
        </w:r>
      </w:ins>
      <w:r w:rsidRPr="00C37E8F">
        <w:rPr>
          <w:lang w:val="en-US"/>
          <w:rPrChange w:id="1304" w:author="Jon Lindsay" w:date="2020-02-04T23:09:00Z">
            <w:rPr/>
          </w:rPrChange>
        </w:rPr>
        <w:t xml:space="preserve">, but they </w:t>
      </w:r>
      <w:del w:id="1305" w:author="Jon Lindsay" w:date="2020-02-04T21:21:00Z">
        <w:r w:rsidRPr="00C37E8F" w:rsidDel="0017388E">
          <w:rPr>
            <w:lang w:val="en-US"/>
            <w:rPrChange w:id="1306" w:author="Jon Lindsay" w:date="2020-02-04T23:09:00Z">
              <w:rPr/>
            </w:rPrChange>
          </w:rPr>
          <w:delText xml:space="preserve">will </w:delText>
        </w:r>
      </w:del>
      <w:ins w:id="1307" w:author="Jon Lindsay" w:date="2020-02-04T21:21:00Z">
        <w:r w:rsidR="0017388E" w:rsidRPr="00C37E8F">
          <w:rPr>
            <w:lang w:val="en-US"/>
            <w:rPrChange w:id="1308" w:author="Jon Lindsay" w:date="2020-02-04T23:09:00Z">
              <w:rPr/>
            </w:rPrChange>
          </w:rPr>
          <w:t xml:space="preserve">are also likely to </w:t>
        </w:r>
      </w:ins>
      <w:r w:rsidRPr="00C37E8F">
        <w:rPr>
          <w:lang w:val="en-US"/>
          <w:rPrChange w:id="1309" w:author="Jon Lindsay" w:date="2020-02-04T23:09:00Z">
            <w:rPr/>
          </w:rPrChange>
        </w:rPr>
        <w:t>be prevalent in every war of the 21</w:t>
      </w:r>
      <w:r w:rsidRPr="00C37E8F">
        <w:rPr>
          <w:vertAlign w:val="superscript"/>
          <w:lang w:val="en-US"/>
          <w:rPrChange w:id="1310" w:author="Jon Lindsay" w:date="2020-02-04T23:09:00Z">
            <w:rPr>
              <w:vertAlign w:val="superscript"/>
            </w:rPr>
          </w:rPrChange>
        </w:rPr>
        <w:t>st</w:t>
      </w:r>
      <w:r w:rsidRPr="00C37E8F">
        <w:rPr>
          <w:lang w:val="en-US"/>
          <w:rPrChange w:id="1311" w:author="Jon Lindsay" w:date="2020-02-04T23:09:00Z">
            <w:rPr/>
          </w:rPrChange>
        </w:rPr>
        <w:t xml:space="preserve"> century.</w:t>
      </w:r>
    </w:p>
    <w:p w14:paraId="3E693763" w14:textId="77777777" w:rsidR="0089395D" w:rsidRPr="00C37E8F" w:rsidRDefault="007D25ED">
      <w:pPr>
        <w:pStyle w:val="Newparagraph"/>
        <w:rPr>
          <w:lang w:val="en-US"/>
          <w:rPrChange w:id="1312" w:author="Jon Lindsay" w:date="2020-02-04T23:09:00Z">
            <w:rPr/>
          </w:rPrChange>
        </w:rPr>
      </w:pPr>
      <w:r w:rsidRPr="00C37E8F">
        <w:rPr>
          <w:lang w:val="en-US"/>
          <w:rPrChange w:id="1313" w:author="Jon Lindsay" w:date="2020-02-04T23:09:00Z">
            <w:rPr/>
          </w:rPrChange>
        </w:rPr>
        <w:t>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14:paraId="657E9A8B" w14:textId="77777777" w:rsidR="0089395D" w:rsidRPr="00C37E8F" w:rsidRDefault="007D25ED">
      <w:pPr>
        <w:pStyle w:val="Displayedquotation"/>
        <w:rPr>
          <w:lang w:val="en-US"/>
          <w:rPrChange w:id="1314" w:author="Jon Lindsay" w:date="2020-02-04T23:09:00Z">
            <w:rPr/>
          </w:rPrChange>
        </w:rPr>
      </w:pPr>
      <w:r w:rsidRPr="00C37E8F">
        <w:rPr>
          <w:lang w:val="en-US"/>
          <w:rPrChange w:id="1315" w:author="Jon Lindsay" w:date="2020-02-04T23:09:00Z">
            <w:rPr/>
          </w:rPrChange>
        </w:rPr>
        <w:t xml:space="preserve">The ironic fact is, these new and elusive challenges have proliferated, in part, because of our success in deterring nuclear and conventional war. Our adversaries know they cannot prevail against us in either type of war. </w:t>
      </w:r>
      <w:proofErr w:type="gramStart"/>
      <w:r w:rsidRPr="00C37E8F">
        <w:rPr>
          <w:lang w:val="en-US"/>
          <w:rPrChange w:id="1316" w:author="Jon Lindsay" w:date="2020-02-04T23:09:00Z">
            <w:rPr/>
          </w:rPrChange>
        </w:rPr>
        <w:t>So</w:t>
      </w:r>
      <w:proofErr w:type="gramEnd"/>
      <w:r w:rsidRPr="00C37E8F">
        <w:rPr>
          <w:lang w:val="en-US"/>
          <w:rPrChange w:id="1317" w:author="Jon Lindsay" w:date="2020-02-04T23:09:00Z">
            <w:rPr/>
          </w:rPrChange>
        </w:rPr>
        <w:t xml:space="preserve"> they have done the logical thing: they have turned to other methods. Low-intensity warfare is their answer to our conventional and nuclear strength a flanking maneuver, in military terms </w:t>
      </w:r>
      <w:r w:rsidRPr="00C37E8F">
        <w:rPr>
          <w:lang w:val="en-US"/>
          <w:rPrChange w:id="1318" w:author="Jon Lindsay" w:date="2020-02-04T23:09:00Z">
            <w:rPr/>
          </w:rPrChange>
        </w:rPr>
        <w:fldChar w:fldCharType="begin"/>
      </w:r>
      <w:r w:rsidRPr="00C37E8F">
        <w:rPr>
          <w:lang w:val="en-US"/>
          <w:rPrChange w:id="1319" w:author="Jon Lindsay" w:date="2020-02-04T23:09:00Z">
            <w:rPr/>
          </w:rPrChange>
        </w:rPr>
        <w:instrText>ADDIN ZOTERO_ITEM CSL_CITATION {"citationID":"a1iob82d485","properties":{"formattedCitation":"(Schultz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sidRPr="00C37E8F">
        <w:rPr>
          <w:lang w:val="en-US"/>
          <w:rPrChange w:id="1320" w:author="Jon Lindsay" w:date="2020-02-04T23:09:00Z">
            <w:rPr/>
          </w:rPrChange>
        </w:rPr>
        <w:fldChar w:fldCharType="separate"/>
      </w:r>
      <w:bookmarkStart w:id="1321" w:name="__Fieldmark__445_4284355980"/>
      <w:r w:rsidRPr="00C37E8F">
        <w:rPr>
          <w:lang w:val="en-US"/>
          <w:rPrChange w:id="1322" w:author="Jon Lindsay" w:date="2020-02-04T23:09:00Z">
            <w:rPr/>
          </w:rPrChange>
        </w:rPr>
        <w:t>(</w:t>
      </w:r>
      <w:bookmarkStart w:id="1323" w:name="__Fieldmark__538_1735709817"/>
      <w:r w:rsidRPr="00C37E8F">
        <w:rPr>
          <w:lang w:val="en-US"/>
          <w:rPrChange w:id="1324" w:author="Jon Lindsay" w:date="2020-02-04T23:09:00Z">
            <w:rPr/>
          </w:rPrChange>
        </w:rPr>
        <w:t>Schultz 1986)</w:t>
      </w:r>
      <w:r w:rsidRPr="00C37E8F">
        <w:rPr>
          <w:lang w:val="en-US"/>
          <w:rPrChange w:id="1325" w:author="Jon Lindsay" w:date="2020-02-04T23:09:00Z">
            <w:rPr/>
          </w:rPrChange>
        </w:rPr>
        <w:fldChar w:fldCharType="end"/>
      </w:r>
      <w:bookmarkEnd w:id="1321"/>
      <w:bookmarkEnd w:id="1323"/>
      <w:r w:rsidRPr="00C37E8F">
        <w:rPr>
          <w:lang w:val="en-US"/>
          <w:rPrChange w:id="1326" w:author="Jon Lindsay" w:date="2020-02-04T23:09:00Z">
            <w:rPr/>
          </w:rPrChange>
        </w:rPr>
        <w:t>.</w:t>
      </w:r>
    </w:p>
    <w:p w14:paraId="44FBAE92" w14:textId="77777777" w:rsidR="0089395D" w:rsidRPr="00C37E8F" w:rsidRDefault="007D25ED">
      <w:pPr>
        <w:pStyle w:val="Newparagraph"/>
        <w:rPr>
          <w:lang w:val="en-US"/>
          <w:rPrChange w:id="1327" w:author="Jon Lindsay" w:date="2020-02-04T23:09:00Z">
            <w:rPr/>
          </w:rPrChange>
        </w:rPr>
      </w:pPr>
      <w:r w:rsidRPr="00C37E8F">
        <w:rPr>
          <w:lang w:val="en-US"/>
          <w:rPrChange w:id="1328" w:author="Jon Lindsay" w:date="2020-02-04T23:09:00Z">
            <w:rPr/>
          </w:rPrChange>
        </w:rPr>
        <w:t>Our theory</w:t>
      </w:r>
      <w:ins w:id="1329" w:author="Jon Lindsay" w:date="2020-02-04T18:30:00Z">
        <w:r w:rsidR="00D74ED3" w:rsidRPr="00C37E8F">
          <w:rPr>
            <w:lang w:val="en-US"/>
            <w:rPrChange w:id="1330" w:author="Jon Lindsay" w:date="2020-02-04T23:09:00Z">
              <w:rPr/>
            </w:rPrChange>
          </w:rPr>
          <w:t xml:space="preserve">, </w:t>
        </w:r>
      </w:ins>
      <w:ins w:id="1331" w:author="Jon Lindsay" w:date="2020-02-04T21:21:00Z">
        <w:r w:rsidR="0017388E" w:rsidRPr="00C37E8F">
          <w:rPr>
            <w:lang w:val="en-US"/>
            <w:rPrChange w:id="1332" w:author="Jon Lindsay" w:date="2020-02-04T23:09:00Z">
              <w:rPr/>
            </w:rPrChange>
          </w:rPr>
          <w:t xml:space="preserve">which </w:t>
        </w:r>
      </w:ins>
      <w:ins w:id="1333" w:author="Jon Lindsay" w:date="2020-02-04T20:56:00Z">
        <w:r w:rsidR="00310264" w:rsidRPr="00C37E8F">
          <w:rPr>
            <w:lang w:val="en-US"/>
            <w:rPrChange w:id="1334" w:author="Jon Lindsay" w:date="2020-02-04T23:09:00Z">
              <w:rPr/>
            </w:rPrChange>
          </w:rPr>
          <w:t>synthesiz</w:t>
        </w:r>
      </w:ins>
      <w:ins w:id="1335" w:author="Jon Lindsay" w:date="2020-02-04T21:22:00Z">
        <w:r w:rsidR="0017388E" w:rsidRPr="00C37E8F">
          <w:rPr>
            <w:lang w:val="en-US"/>
            <w:rPrChange w:id="1336" w:author="Jon Lindsay" w:date="2020-02-04T23:09:00Z">
              <w:rPr/>
            </w:rPrChange>
          </w:rPr>
          <w:t>es</w:t>
        </w:r>
      </w:ins>
      <w:ins w:id="1337" w:author="Jon Lindsay" w:date="2020-02-04T20:56:00Z">
        <w:r w:rsidR="00310264" w:rsidRPr="00C37E8F">
          <w:rPr>
            <w:lang w:val="en-US"/>
            <w:rPrChange w:id="1338" w:author="Jon Lindsay" w:date="2020-02-04T23:09:00Z">
              <w:rPr/>
            </w:rPrChange>
          </w:rPr>
          <w:t xml:space="preserve"> insights from</w:t>
        </w:r>
      </w:ins>
      <w:ins w:id="1339" w:author="Jon Lindsay" w:date="2020-02-04T18:30:00Z">
        <w:r w:rsidR="00D74ED3" w:rsidRPr="00C37E8F">
          <w:rPr>
            <w:lang w:val="en-US"/>
            <w:rPrChange w:id="1340" w:author="Jon Lindsay" w:date="2020-02-04T23:09:00Z">
              <w:rPr/>
            </w:rPrChange>
          </w:rPr>
          <w:t xml:space="preserve"> the literature on</w:t>
        </w:r>
      </w:ins>
      <w:ins w:id="1341" w:author="Jon Lindsay" w:date="2020-02-04T18:31:00Z">
        <w:r w:rsidR="00D74ED3" w:rsidRPr="00C37E8F">
          <w:rPr>
            <w:lang w:val="en-US"/>
            <w:rPrChange w:id="1342" w:author="Jon Lindsay" w:date="2020-02-04T23:09:00Z">
              <w:rPr/>
            </w:rPrChange>
          </w:rPr>
          <w:t xml:space="preserve"> deterrence and</w:t>
        </w:r>
      </w:ins>
      <w:ins w:id="1343" w:author="Jon Lindsay" w:date="2020-02-04T18:30:00Z">
        <w:r w:rsidR="00D74ED3" w:rsidRPr="00C37E8F">
          <w:rPr>
            <w:lang w:val="en-US"/>
            <w:rPrChange w:id="1344" w:author="Jon Lindsay" w:date="2020-02-04T23:09:00Z">
              <w:rPr/>
            </w:rPrChange>
          </w:rPr>
          <w:t xml:space="preserve"> </w:t>
        </w:r>
      </w:ins>
      <w:ins w:id="1345" w:author="Jon Lindsay" w:date="2020-02-04T18:31:00Z">
        <w:r w:rsidR="00D74ED3" w:rsidRPr="00C37E8F">
          <w:rPr>
            <w:lang w:val="en-US"/>
            <w:rPrChange w:id="1346" w:author="Jon Lindsay" w:date="2020-02-04T23:09:00Z">
              <w:rPr/>
            </w:rPrChange>
          </w:rPr>
          <w:t>limited war,</w:t>
        </w:r>
      </w:ins>
      <w:r w:rsidRPr="00C37E8F">
        <w:rPr>
          <w:lang w:val="en-US"/>
          <w:rPrChange w:id="1347" w:author="Jon Lindsay" w:date="2020-02-04T23:09:00Z">
            <w:rPr/>
          </w:rPrChange>
        </w:rPr>
        <w:t xml:space="preserve"> </w:t>
      </w:r>
      <w:del w:id="1348" w:author="Jon Lindsay" w:date="2020-02-04T20:55:00Z">
        <w:r w:rsidRPr="00C37E8F" w:rsidDel="00310264">
          <w:rPr>
            <w:lang w:val="en-US"/>
            <w:rPrChange w:id="1349" w:author="Jon Lindsay" w:date="2020-02-04T23:09:00Z">
              <w:rPr/>
            </w:rPrChange>
          </w:rPr>
          <w:delText xml:space="preserve">hopes </w:delText>
        </w:r>
      </w:del>
      <w:ins w:id="1350" w:author="Jon Lindsay" w:date="2020-02-04T20:55:00Z">
        <w:r w:rsidR="00310264" w:rsidRPr="00C37E8F">
          <w:rPr>
            <w:lang w:val="en-US"/>
            <w:rPrChange w:id="1351" w:author="Jon Lindsay" w:date="2020-02-04T23:09:00Z">
              <w:rPr/>
            </w:rPrChange>
          </w:rPr>
          <w:t xml:space="preserve">aims </w:t>
        </w:r>
      </w:ins>
      <w:r w:rsidRPr="00C37E8F">
        <w:rPr>
          <w:lang w:val="en-US"/>
          <w:rPrChange w:id="1352" w:author="Jon Lindsay" w:date="2020-02-04T23:09:00Z">
            <w:rPr/>
          </w:rPrChange>
        </w:rPr>
        <w:t xml:space="preserve">to reemphasize this optimism concerning the motivations underlying gray zone conflict. </w:t>
      </w:r>
      <w:r w:rsidRPr="00C37E8F">
        <w:rPr>
          <w:lang w:val="en-US"/>
          <w:rPrChange w:id="1353" w:author="Jon Lindsay" w:date="2020-02-04T23:09:00Z">
            <w:rPr/>
          </w:rPrChange>
        </w:rPr>
        <w:lastRenderedPageBreak/>
        <w:t xml:space="preserve">The phenomenon of gray zone conflict is not new, but its </w:t>
      </w:r>
      <w:del w:id="1354" w:author="Jon Lindsay" w:date="2020-02-04T18:31:00Z">
        <w:r w:rsidRPr="00C37E8F" w:rsidDel="00D74ED3">
          <w:rPr>
            <w:lang w:val="en-US"/>
            <w:rPrChange w:id="1355" w:author="Jon Lindsay" w:date="2020-02-04T23:09:00Z">
              <w:rPr/>
            </w:rPrChange>
          </w:rPr>
          <w:delText>causes have</w:delText>
        </w:r>
      </w:del>
      <w:ins w:id="1356" w:author="Jon Lindsay" w:date="2020-02-04T18:31:00Z">
        <w:r w:rsidR="00D74ED3" w:rsidRPr="00C37E8F">
          <w:rPr>
            <w:lang w:val="en-US"/>
            <w:rPrChange w:id="1357" w:author="Jon Lindsay" w:date="2020-02-04T23:09:00Z">
              <w:rPr/>
            </w:rPrChange>
          </w:rPr>
          <w:t>practice has</w:t>
        </w:r>
      </w:ins>
      <w:r w:rsidRPr="00C37E8F">
        <w:rPr>
          <w:lang w:val="en-US"/>
          <w:rPrChange w:id="1358" w:author="Jon Lindsay" w:date="2020-02-04T23:09:00Z">
            <w:rPr/>
          </w:rPrChange>
        </w:rPr>
        <w:t xml:space="preserve"> evolved in a way that should encourage patience before sounding alarms.</w:t>
      </w:r>
    </w:p>
    <w:p w14:paraId="0664FC59" w14:textId="77777777" w:rsidR="0089395D" w:rsidRPr="00C37E8F" w:rsidRDefault="007D25ED">
      <w:pPr>
        <w:pStyle w:val="Heading1"/>
        <w:spacing w:after="200" w:line="276" w:lineRule="auto"/>
        <w:ind w:left="-5" w:right="10"/>
        <w:rPr>
          <w:lang w:val="en-US"/>
          <w:rPrChange w:id="1359" w:author="Jon Lindsay" w:date="2020-02-04T23:09:00Z">
            <w:rPr/>
          </w:rPrChange>
        </w:rPr>
      </w:pPr>
      <w:r w:rsidRPr="00C37E8F">
        <w:rPr>
          <w:lang w:val="en-US"/>
          <w:rPrChange w:id="1360" w:author="Jon Lindsay" w:date="2020-02-04T23:09:00Z">
            <w:rPr/>
          </w:rPrChange>
        </w:rPr>
        <w:t>A Theory of Gray Zone Conflict</w:t>
      </w:r>
    </w:p>
    <w:p w14:paraId="6B31859F" w14:textId="0ADAD1EE" w:rsidR="0017388E" w:rsidRPr="00C37E8F" w:rsidRDefault="00AB4D4C">
      <w:pPr>
        <w:pStyle w:val="Newparagraph"/>
        <w:ind w:firstLine="0"/>
        <w:rPr>
          <w:ins w:id="1361" w:author="Jon Lindsay" w:date="2020-02-04T21:24:00Z"/>
          <w:lang w:val="en-US"/>
          <w:rPrChange w:id="1362" w:author="Jon Lindsay" w:date="2020-02-04T23:09:00Z">
            <w:rPr>
              <w:ins w:id="1363" w:author="Jon Lindsay" w:date="2020-02-04T21:24:00Z"/>
            </w:rPr>
          </w:rPrChange>
        </w:rPr>
      </w:pPr>
      <w:bookmarkStart w:id="1364" w:name="_o5zyiueyr7r"/>
      <w:bookmarkEnd w:id="1364"/>
      <w:ins w:id="1365" w:author="Jon Lindsay" w:date="2020-02-04T23:13:00Z">
        <w:r>
          <w:rPr>
            <w:lang w:val="en-US"/>
          </w:rPr>
          <w:t>This sec</w:t>
        </w:r>
      </w:ins>
      <w:ins w:id="1366" w:author="Jon Lindsay" w:date="2020-02-04T23:14:00Z">
        <w:r>
          <w:rPr>
            <w:lang w:val="en-US"/>
          </w:rPr>
          <w:t>tion begins</w:t>
        </w:r>
      </w:ins>
      <w:ins w:id="1367" w:author="Jon Lindsay" w:date="2020-02-04T21:46:00Z">
        <w:r w:rsidR="00061C14" w:rsidRPr="00C37E8F">
          <w:rPr>
            <w:lang w:val="en-US"/>
            <w:rPrChange w:id="1368" w:author="Jon Lindsay" w:date="2020-02-04T23:09:00Z">
              <w:rPr/>
            </w:rPrChange>
          </w:rPr>
          <w:t xml:space="preserve"> </w:t>
        </w:r>
      </w:ins>
      <w:ins w:id="1369" w:author="Jon Lindsay" w:date="2020-02-04T21:40:00Z">
        <w:r w:rsidR="00E84D4B" w:rsidRPr="00C37E8F">
          <w:rPr>
            <w:lang w:val="en-US"/>
            <w:rPrChange w:id="1370" w:author="Jon Lindsay" w:date="2020-02-04T23:09:00Z">
              <w:rPr/>
            </w:rPrChange>
          </w:rPr>
          <w:t>by locat</w:t>
        </w:r>
      </w:ins>
      <w:ins w:id="1371" w:author="Jon Lindsay" w:date="2020-02-04T21:41:00Z">
        <w:r w:rsidR="00E84D4B" w:rsidRPr="00C37E8F">
          <w:rPr>
            <w:lang w:val="en-US"/>
            <w:rPrChange w:id="1372" w:author="Jon Lindsay" w:date="2020-02-04T23:09:00Z">
              <w:rPr/>
            </w:rPrChange>
          </w:rPr>
          <w:t xml:space="preserve">ing gray zone conflict in a typology of </w:t>
        </w:r>
      </w:ins>
      <w:ins w:id="1373" w:author="Jon Lindsay" w:date="2020-02-04T23:14:00Z">
        <w:r>
          <w:rPr>
            <w:lang w:val="en-US"/>
          </w:rPr>
          <w:t xml:space="preserve">limed </w:t>
        </w:r>
      </w:ins>
      <w:ins w:id="1374" w:author="Jon Lindsay" w:date="2020-02-04T21:41:00Z">
        <w:r w:rsidR="00E84D4B" w:rsidRPr="00C37E8F">
          <w:rPr>
            <w:lang w:val="en-US"/>
            <w:rPrChange w:id="1375" w:author="Jon Lindsay" w:date="2020-02-04T23:09:00Z">
              <w:rPr/>
            </w:rPrChange>
          </w:rPr>
          <w:t>war</w:t>
        </w:r>
      </w:ins>
      <w:ins w:id="1376" w:author="Jon Lindsay" w:date="2020-02-04T21:24:00Z">
        <w:r w:rsidR="0017388E" w:rsidRPr="00C37E8F">
          <w:rPr>
            <w:lang w:val="en-US"/>
            <w:rPrChange w:id="1377" w:author="Jon Lindsay" w:date="2020-02-04T23:09:00Z">
              <w:rPr/>
            </w:rPrChange>
          </w:rPr>
          <w:t>.</w:t>
        </w:r>
      </w:ins>
      <w:ins w:id="1378" w:author="Jon Lindsay" w:date="2020-02-04T21:25:00Z">
        <w:r w:rsidR="0017388E" w:rsidRPr="00C37E8F">
          <w:rPr>
            <w:lang w:val="en-US"/>
            <w:rPrChange w:id="1379" w:author="Jon Lindsay" w:date="2020-02-04T23:09:00Z">
              <w:rPr/>
            </w:rPrChange>
          </w:rPr>
          <w:t xml:space="preserve"> </w:t>
        </w:r>
      </w:ins>
      <w:ins w:id="1380" w:author="Jon Lindsay" w:date="2020-02-04T23:14:00Z">
        <w:r>
          <w:rPr>
            <w:lang w:val="en-US"/>
          </w:rPr>
          <w:t>Our focus here is on actors with</w:t>
        </w:r>
      </w:ins>
      <w:ins w:id="1381" w:author="Jon Lindsay" w:date="2020-02-04T21:42:00Z">
        <w:r w:rsidR="00E84D4B" w:rsidRPr="00C37E8F">
          <w:rPr>
            <w:lang w:val="en-US"/>
            <w:rPrChange w:id="1382" w:author="Jon Lindsay" w:date="2020-02-04T23:09:00Z">
              <w:rPr/>
            </w:rPrChange>
          </w:rPr>
          <w:t xml:space="preserve"> unlimited means bu</w:t>
        </w:r>
      </w:ins>
      <w:ins w:id="1383" w:author="Jon Lindsay" w:date="2020-02-04T21:43:00Z">
        <w:r w:rsidR="00E84D4B" w:rsidRPr="00C37E8F">
          <w:rPr>
            <w:lang w:val="en-US"/>
            <w:rPrChange w:id="1384" w:author="Jon Lindsay" w:date="2020-02-04T23:09:00Z">
              <w:rPr/>
            </w:rPrChange>
          </w:rPr>
          <w:t>t limited ends. Next we consider the</w:t>
        </w:r>
      </w:ins>
      <w:ins w:id="1385" w:author="Jon Lindsay" w:date="2020-02-04T21:30:00Z">
        <w:r w:rsidR="00DD63BD" w:rsidRPr="00C37E8F">
          <w:rPr>
            <w:lang w:val="en-US"/>
            <w:rPrChange w:id="1386" w:author="Jon Lindsay" w:date="2020-02-04T23:09:00Z">
              <w:rPr/>
            </w:rPrChange>
          </w:rPr>
          <w:t xml:space="preserve"> willingness</w:t>
        </w:r>
      </w:ins>
      <w:ins w:id="1387" w:author="Jon Lindsay" w:date="2020-02-04T21:31:00Z">
        <w:r w:rsidR="00DD63BD" w:rsidRPr="00C37E8F">
          <w:rPr>
            <w:lang w:val="en-US"/>
            <w:rPrChange w:id="1388" w:author="Jon Lindsay" w:date="2020-02-04T23:09:00Z">
              <w:rPr/>
            </w:rPrChange>
          </w:rPr>
          <w:t xml:space="preserve"> of </w:t>
        </w:r>
      </w:ins>
      <w:ins w:id="1389" w:author="Jon Lindsay" w:date="2020-02-04T23:14:00Z">
        <w:r>
          <w:rPr>
            <w:lang w:val="en-US"/>
          </w:rPr>
          <w:t xml:space="preserve">such </w:t>
        </w:r>
      </w:ins>
      <w:ins w:id="1390" w:author="Jon Lindsay" w:date="2020-02-04T21:31:00Z">
        <w:r w:rsidR="00DD63BD" w:rsidRPr="00C37E8F">
          <w:rPr>
            <w:lang w:val="en-US"/>
            <w:rPrChange w:id="1391" w:author="Jon Lindsay" w:date="2020-02-04T23:09:00Z">
              <w:rPr/>
            </w:rPrChange>
          </w:rPr>
          <w:t>actors to run risks</w:t>
        </w:r>
      </w:ins>
      <w:ins w:id="1392" w:author="Jon Lindsay" w:date="2020-02-05T09:55:00Z">
        <w:r w:rsidR="0034611E">
          <w:rPr>
            <w:lang w:val="en-US"/>
          </w:rPr>
          <w:t>, leveraging the classic concept of the security dilemma in the context of limited war</w:t>
        </w:r>
      </w:ins>
      <w:ins w:id="1393" w:author="Jon Lindsay" w:date="2020-02-04T21:35:00Z">
        <w:r w:rsidR="00E84D4B" w:rsidRPr="00C37E8F">
          <w:rPr>
            <w:lang w:val="en-US"/>
            <w:rPrChange w:id="1394" w:author="Jon Lindsay" w:date="2020-02-04T23:09:00Z">
              <w:rPr/>
            </w:rPrChange>
          </w:rPr>
          <w:t>.</w:t>
        </w:r>
      </w:ins>
      <w:ins w:id="1395" w:author="Jon Lindsay" w:date="2020-02-04T21:37:00Z">
        <w:r w:rsidR="00E84D4B" w:rsidRPr="00C37E8F">
          <w:rPr>
            <w:lang w:val="en-US"/>
            <w:rPrChange w:id="1396" w:author="Jon Lindsay" w:date="2020-02-04T23:09:00Z">
              <w:rPr/>
            </w:rPrChange>
          </w:rPr>
          <w:t xml:space="preserve"> Our basic hypothesis is that the scope and scale of </w:t>
        </w:r>
      </w:ins>
      <w:ins w:id="1397" w:author="Jon Lindsay" w:date="2020-02-04T21:38:00Z">
        <w:r w:rsidR="00E84D4B" w:rsidRPr="00C37E8F">
          <w:rPr>
            <w:lang w:val="en-US"/>
            <w:rPrChange w:id="1398" w:author="Jon Lindsay" w:date="2020-02-04T23:09:00Z">
              <w:rPr/>
            </w:rPrChange>
          </w:rPr>
          <w:t>limited conflict</w:t>
        </w:r>
      </w:ins>
      <w:ins w:id="1399" w:author="Jon Lindsay" w:date="2020-02-04T21:37:00Z">
        <w:r w:rsidR="00E84D4B" w:rsidRPr="00C37E8F">
          <w:rPr>
            <w:lang w:val="en-US"/>
            <w:rPrChange w:id="1400" w:author="Jon Lindsay" w:date="2020-02-04T23:09:00Z">
              <w:rPr/>
            </w:rPrChange>
          </w:rPr>
          <w:t xml:space="preserve"> varies with the resolve of the revisionist and inversely with deterrence credibility</w:t>
        </w:r>
      </w:ins>
      <w:ins w:id="1401" w:author="Jon Lindsay" w:date="2020-02-04T21:38:00Z">
        <w:r w:rsidR="00E84D4B" w:rsidRPr="00C37E8F">
          <w:rPr>
            <w:lang w:val="en-US"/>
            <w:rPrChange w:id="1402" w:author="Jon Lindsay" w:date="2020-02-04T23:09:00Z">
              <w:rPr/>
            </w:rPrChange>
          </w:rPr>
          <w:t xml:space="preserve">. We operationalize this claim by introducing the notion of a deterrence gradient by analogy with the military loss of strength gradient. </w:t>
        </w:r>
      </w:ins>
      <w:ins w:id="1403" w:author="Jon Lindsay" w:date="2020-02-04T21:39:00Z">
        <w:r w:rsidR="00E84D4B" w:rsidRPr="00C37E8F">
          <w:rPr>
            <w:lang w:val="en-US"/>
            <w:rPrChange w:id="1404" w:author="Jon Lindsay" w:date="2020-02-04T23:09:00Z">
              <w:rPr/>
            </w:rPrChange>
          </w:rPr>
          <w:t xml:space="preserve">We conclude this section with a brief discussion on the important role of third parties in this </w:t>
        </w:r>
      </w:ins>
      <w:ins w:id="1405" w:author="Jon Lindsay" w:date="2020-02-04T23:15:00Z">
        <w:r>
          <w:rPr>
            <w:lang w:val="en-US"/>
          </w:rPr>
          <w:t>framework</w:t>
        </w:r>
      </w:ins>
      <w:ins w:id="1406" w:author="Jon Lindsay" w:date="2020-02-04T21:39:00Z">
        <w:r w:rsidR="00E84D4B" w:rsidRPr="00C37E8F">
          <w:rPr>
            <w:lang w:val="en-US"/>
            <w:rPrChange w:id="1407" w:author="Jon Lindsay" w:date="2020-02-04T23:09:00Z">
              <w:rPr/>
            </w:rPrChange>
          </w:rPr>
          <w:t xml:space="preserve">. </w:t>
        </w:r>
      </w:ins>
    </w:p>
    <w:p w14:paraId="65E013CE" w14:textId="65ABFB91" w:rsidR="0089395D" w:rsidRPr="00C37E8F" w:rsidDel="00EB17CD" w:rsidRDefault="007D25ED">
      <w:pPr>
        <w:pStyle w:val="Newparagraph"/>
        <w:ind w:firstLine="0"/>
        <w:rPr>
          <w:del w:id="1408" w:author="Jon Lindsay" w:date="2020-02-04T22:27:00Z"/>
          <w:lang w:val="en-US"/>
          <w:rPrChange w:id="1409" w:author="Jon Lindsay" w:date="2020-02-04T23:09:00Z">
            <w:rPr>
              <w:del w:id="1410" w:author="Jon Lindsay" w:date="2020-02-04T22:27:00Z"/>
            </w:rPr>
          </w:rPrChange>
        </w:rPr>
      </w:pPr>
      <w:del w:id="1411" w:author="Jon Lindsay" w:date="2020-02-04T22:20:00Z">
        <w:r w:rsidRPr="00C37E8F" w:rsidDel="00C16AC3">
          <w:rPr>
            <w:lang w:val="en-US"/>
            <w:rPrChange w:id="1412" w:author="Jon Lindsay" w:date="2020-02-04T23:09:00Z">
              <w:rPr/>
            </w:rPrChange>
          </w:rPr>
          <w:delText xml:space="preserve">Gray zone conflict occurs when militarily capable conflict initiators intentionally limit the intensity and capacity with which they conduct military or intelligence operations and the target </w:delText>
        </w:r>
      </w:del>
      <w:del w:id="1413" w:author="Jon Lindsay" w:date="2020-02-04T18:35:00Z">
        <w:r w:rsidRPr="00C37E8F" w:rsidDel="00D74ED3">
          <w:rPr>
            <w:lang w:val="en-US"/>
            <w:rPrChange w:id="1414" w:author="Jon Lindsay" w:date="2020-02-04T23:09:00Z">
              <w:rPr/>
            </w:rPrChange>
          </w:rPr>
          <w:delText xml:space="preserve">either </w:delText>
        </w:r>
      </w:del>
      <w:del w:id="1415" w:author="Jon Lindsay" w:date="2020-02-04T22:20:00Z">
        <w:r w:rsidRPr="00C37E8F" w:rsidDel="00C16AC3">
          <w:rPr>
            <w:lang w:val="en-US"/>
            <w:rPrChange w:id="1416" w:author="Jon Lindsay" w:date="2020-02-04T23:09:00Z">
              <w:rPr/>
            </w:rPrChange>
          </w:rPr>
          <w:delText xml:space="preserve">does not </w:delText>
        </w:r>
      </w:del>
      <w:del w:id="1417" w:author="Jon Lindsay" w:date="2020-02-04T18:35:00Z">
        <w:r w:rsidRPr="00C37E8F" w:rsidDel="00D74ED3">
          <w:rPr>
            <w:lang w:val="en-US"/>
            <w:rPrChange w:id="1418" w:author="Jon Lindsay" w:date="2020-02-04T23:09:00Z">
              <w:rPr/>
            </w:rPrChange>
          </w:rPr>
          <w:delText xml:space="preserve">or cannot </w:delText>
        </w:r>
      </w:del>
      <w:del w:id="1419" w:author="Jon Lindsay" w:date="2020-02-04T22:20:00Z">
        <w:r w:rsidRPr="00C37E8F" w:rsidDel="00C16AC3">
          <w:rPr>
            <w:lang w:val="en-US"/>
            <w:rPrChange w:id="1420" w:author="Jon Lindsay" w:date="2020-02-04T23:09:00Z">
              <w:rPr/>
            </w:rPrChange>
          </w:rPr>
          <w:delText xml:space="preserve">escalate the contest. </w:delText>
        </w:r>
      </w:del>
      <w:del w:id="1421" w:author="Jon Lindsay" w:date="2020-02-04T22:27:00Z">
        <w:r w:rsidRPr="00C37E8F" w:rsidDel="00EB17CD">
          <w:rPr>
            <w:lang w:val="en-US"/>
            <w:rPrChange w:id="1422" w:author="Jon Lindsay" w:date="2020-02-04T23:09:00Z">
              <w:rPr/>
            </w:rPrChange>
          </w:rPr>
          <w:delText xml:space="preserve">Our definition reflects the conceptual and empirical reality of an overlap with other concepts, such as low intensity conflict and small wars, while at the same time emphasizing three unique attributes of conflict in the gray zone. </w:delText>
        </w:r>
      </w:del>
    </w:p>
    <w:p w14:paraId="6064A72B" w14:textId="512B0E32" w:rsidR="0089395D" w:rsidRPr="00C37E8F" w:rsidDel="00EB17CD" w:rsidRDefault="007D25ED">
      <w:pPr>
        <w:pStyle w:val="Newparagraph"/>
        <w:rPr>
          <w:del w:id="1423" w:author="Jon Lindsay" w:date="2020-02-04T22:27:00Z"/>
          <w:lang w:val="en-US"/>
          <w:rPrChange w:id="1424" w:author="Jon Lindsay" w:date="2020-02-04T23:09:00Z">
            <w:rPr>
              <w:del w:id="1425" w:author="Jon Lindsay" w:date="2020-02-04T22:27:00Z"/>
            </w:rPr>
          </w:rPrChange>
        </w:rPr>
      </w:pPr>
      <w:del w:id="1426" w:author="Jon Lindsay" w:date="2020-02-04T22:27:00Z">
        <w:r w:rsidRPr="00C37E8F" w:rsidDel="00EB17CD">
          <w:rPr>
            <w:lang w:val="en-US"/>
            <w:rPrChange w:id="1427" w:author="Jon Lindsay" w:date="2020-02-04T23:09:00Z">
              <w:rPr/>
            </w:rPrChange>
          </w:rPr>
          <w:delText xml:space="preserve">First, gray zone conflict results from agency rather than necessity. It is </w:delText>
        </w:r>
        <w:r w:rsidRPr="00C37E8F" w:rsidDel="00EB17CD">
          <w:rPr>
            <w:i/>
            <w:lang w:val="en-US"/>
            <w:rPrChange w:id="1428" w:author="Jon Lindsay" w:date="2020-02-04T23:09:00Z">
              <w:rPr>
                <w:i/>
              </w:rPr>
            </w:rPrChange>
          </w:rPr>
          <w:delText>limitation by choice</w:delText>
        </w:r>
        <w:r w:rsidRPr="00C37E8F" w:rsidDel="00EB17CD">
          <w:rPr>
            <w:lang w:val="en-US"/>
            <w:rPrChange w:id="1429" w:author="Jon Lindsay" w:date="2020-02-04T23:09:00Z">
              <w:rPr/>
            </w:rPrChange>
          </w:rPr>
          <w:delText xml:space="preserve">. If limited war were distinguished only by limited ends, why wouldn’t actors use the most effective means for the job? Gray zone conflict involves refraining from using one’s most potent military capabilities. </w:delText>
        </w:r>
      </w:del>
    </w:p>
    <w:p w14:paraId="106DF497" w14:textId="1CDC2148" w:rsidR="0089395D" w:rsidRPr="00C37E8F" w:rsidDel="00EB17CD" w:rsidRDefault="007D25ED">
      <w:pPr>
        <w:pStyle w:val="Newparagraph"/>
        <w:rPr>
          <w:del w:id="1430" w:author="Jon Lindsay" w:date="2020-02-04T22:27:00Z"/>
          <w:lang w:val="en-US"/>
          <w:rPrChange w:id="1431" w:author="Jon Lindsay" w:date="2020-02-04T23:09:00Z">
            <w:rPr>
              <w:del w:id="1432" w:author="Jon Lindsay" w:date="2020-02-04T22:27:00Z"/>
            </w:rPr>
          </w:rPrChange>
        </w:rPr>
      </w:pPr>
      <w:del w:id="1433" w:author="Jon Lindsay" w:date="2020-02-04T22:27:00Z">
        <w:r w:rsidRPr="00C37E8F" w:rsidDel="00EB17CD">
          <w:rPr>
            <w:lang w:val="en-US"/>
            <w:rPrChange w:id="1434" w:author="Jon Lindsay" w:date="2020-02-04T23:09:00Z">
              <w:rPr/>
            </w:rPrChange>
          </w:rPr>
          <w:delText xml:space="preserve">Second, gray zone conflict involves </w:delText>
        </w:r>
        <w:r w:rsidRPr="00C37E8F" w:rsidDel="00EB17CD">
          <w:rPr>
            <w:i/>
            <w:lang w:val="en-US"/>
            <w:rPrChange w:id="1435" w:author="Jon Lindsay" w:date="2020-02-04T23:09:00Z">
              <w:rPr>
                <w:i/>
              </w:rPr>
            </w:rPrChange>
          </w:rPr>
          <w:delText>capable initiators</w:delText>
        </w:r>
        <w:r w:rsidRPr="00C37E8F" w:rsidDel="00EB17CD">
          <w:rPr>
            <w:lang w:val="en-US"/>
            <w:rPrChange w:id="1436" w:author="Jon Lindsay" w:date="2020-02-04T23:09:00Z">
              <w:rPr/>
            </w:rPrChange>
          </w:rPr>
          <w:delText xml:space="preserve">. In order to limit one’s means, an actor must have a portfolio of means to choose from. This differentiates Russian or American special operations forces from insurgents, even in cases where their tactics appear similar. Moreover, weaker states and rebel groups vary considerably in their war aims and thus may refrain from giving their maximum effort </w:delText>
        </w:r>
        <w:r w:rsidRPr="00C37E8F" w:rsidDel="00EB17CD">
          <w:rPr>
            <w:lang w:val="en-US"/>
            <w:rPrChange w:id="1437" w:author="Jon Lindsay" w:date="2020-02-04T23:09:00Z">
              <w:rPr/>
            </w:rPrChange>
          </w:rPr>
          <w:fldChar w:fldCharType="begin"/>
        </w:r>
        <w:r w:rsidRPr="00C37E8F" w:rsidDel="00EB17CD">
          <w:rPr>
            <w:lang w:val="en-US"/>
            <w:rPrChange w:id="1438" w:author="Jon Lindsay" w:date="2020-02-04T23:09:00Z">
              <w:rPr/>
            </w:rPrChange>
          </w:rPr>
          <w:delInstrText>ADDIN ZOTERO_ITEM CSL_CITATION {"citationID":"a1u41sag4cb","properties":{"formattedCitation":"(Staniland 2012)","plainCitation":"(Staniland 2012)","noteIndex":0},"citationItems":[{"id":18946,"uris":["http://zotero.org/users/2506258/items/W23SU9FT"],"uri":["http://zotero.org/users/2506258/items/W23SU9FT"],"itemData":{"id":18946,"type":"article-journal","title":"States,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delInstrText>
        </w:r>
        <w:r w:rsidRPr="00C37E8F" w:rsidDel="00EB17CD">
          <w:rPr>
            <w:lang w:val="en-US"/>
            <w:rPrChange w:id="1439" w:author="Jon Lindsay" w:date="2020-02-04T23:09:00Z">
              <w:rPr/>
            </w:rPrChange>
          </w:rPr>
          <w:fldChar w:fldCharType="separate"/>
        </w:r>
        <w:bookmarkStart w:id="1440" w:name="__Fieldmark__465_4284355980"/>
        <w:r w:rsidRPr="00C37E8F" w:rsidDel="00EB17CD">
          <w:rPr>
            <w:lang w:val="en-US"/>
            <w:rPrChange w:id="1441" w:author="Jon Lindsay" w:date="2020-02-04T23:09:00Z">
              <w:rPr/>
            </w:rPrChange>
          </w:rPr>
          <w:delText>(</w:delText>
        </w:r>
        <w:bookmarkStart w:id="1442" w:name="__Fieldmark__572_1735709817"/>
        <w:r w:rsidRPr="00C37E8F" w:rsidDel="00EB17CD">
          <w:rPr>
            <w:lang w:val="en-US"/>
            <w:rPrChange w:id="1443" w:author="Jon Lindsay" w:date="2020-02-04T23:09:00Z">
              <w:rPr/>
            </w:rPrChange>
          </w:rPr>
          <w:delText>Staniland 2012)</w:delText>
        </w:r>
        <w:r w:rsidRPr="00C37E8F" w:rsidDel="00EB17CD">
          <w:rPr>
            <w:lang w:val="en-US"/>
            <w:rPrChange w:id="1444" w:author="Jon Lindsay" w:date="2020-02-04T23:09:00Z">
              <w:rPr/>
            </w:rPrChange>
          </w:rPr>
          <w:fldChar w:fldCharType="end"/>
        </w:r>
        <w:bookmarkEnd w:id="1440"/>
        <w:bookmarkEnd w:id="1442"/>
        <w:r w:rsidRPr="00C37E8F" w:rsidDel="00EB17CD">
          <w:rPr>
            <w:lang w:val="en-US"/>
            <w:rPrChange w:id="1445" w:author="Jon Lindsay" w:date="2020-02-04T23:09:00Z">
              <w:rPr/>
            </w:rPrChange>
          </w:rPr>
          <w:delText>.</w:delText>
        </w:r>
      </w:del>
    </w:p>
    <w:p w14:paraId="654D01C5" w14:textId="251BC110" w:rsidR="0089395D" w:rsidRPr="00C37E8F" w:rsidDel="00C16AC3" w:rsidRDefault="007D25ED">
      <w:pPr>
        <w:pStyle w:val="Newparagraph"/>
        <w:rPr>
          <w:moveFrom w:id="1446" w:author="Jon Lindsay" w:date="2020-02-04T22:21:00Z"/>
          <w:lang w:val="en-US"/>
          <w:rPrChange w:id="1447" w:author="Jon Lindsay" w:date="2020-02-04T23:09:00Z">
            <w:rPr>
              <w:moveFrom w:id="1448" w:author="Jon Lindsay" w:date="2020-02-04T22:21:00Z"/>
            </w:rPr>
          </w:rPrChange>
        </w:rPr>
      </w:pPr>
      <w:moveFromRangeStart w:id="1449" w:author="Jon Lindsay" w:date="2020-02-04T22:21:00Z" w:name="move31747308"/>
      <w:moveFrom w:id="1450" w:author="Jon Lindsay" w:date="2020-02-04T22:21:00Z">
        <w:r w:rsidRPr="00C37E8F" w:rsidDel="00C16AC3">
          <w:rPr>
            <w:lang w:val="en-US"/>
            <w:rPrChange w:id="1451" w:author="Jon Lindsay" w:date="2020-02-04T23:09:00Z">
              <w:rPr/>
            </w:rPrChange>
          </w:rPr>
          <w:t xml:space="preserve">Third, gray zone conflict must be preferred </w:t>
        </w:r>
        <w:r w:rsidRPr="00C37E8F" w:rsidDel="00C16AC3">
          <w:rPr>
            <w:i/>
            <w:lang w:val="en-US"/>
            <w:rPrChange w:id="1452" w:author="Jon Lindsay" w:date="2020-02-04T23:09:00Z">
              <w:rPr>
                <w:i/>
              </w:rPr>
            </w:rPrChange>
          </w:rPr>
          <w:t>by both sides</w:t>
        </w:r>
        <w:r w:rsidRPr="00C37E8F" w:rsidDel="00C16AC3">
          <w:rPr>
            <w:lang w:val="en-US"/>
            <w:rPrChange w:id="1453" w:author="Jon Lindsay" w:date="2020-02-04T23:09:00Z">
              <w:rPr/>
            </w:rPrChange>
          </w:rP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 </w:t>
        </w:r>
        <w:r w:rsidRPr="00C37E8F" w:rsidDel="00C16AC3">
          <w:rPr>
            <w:lang w:val="en-US"/>
            <w:rPrChange w:id="1454" w:author="Jon Lindsay" w:date="2020-02-04T23:09:00Z">
              <w:rPr/>
            </w:rPrChange>
          </w:rPr>
          <w:fldChar w:fldCharType="begin"/>
        </w:r>
        <w:r w:rsidRPr="00C37E8F" w:rsidDel="00C16AC3">
          <w:rPr>
            <w:lang w:val="en-US"/>
            <w:rPrChange w:id="1455" w:author="Jon Lindsay" w:date="2020-02-04T23:09:00Z">
              <w:rPr/>
            </w:rPrChange>
          </w:rPr>
          <w:instrText>ADDIN ZOTERO_ITEM CSL_CITATION {"citationID":"a17pged12cv","properties":{"formattedCitation":"(Carson 2016; 2018)","plainCitation":"(Carson 2016; 2018)","noteIndex":0},"citationItems":[{"id":668,"uris":["http://zotero.org/users/2506258/items/BHW4FEPQ"],"uri":["http://zotero.org/users/2506258/items/BHW4FEPQ"],"itemData":{"id":668,"type":"article-journal","title":"Facing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sidRPr="00C37E8F" w:rsidDel="00C16AC3">
          <w:rPr>
            <w:lang w:val="en-US"/>
            <w:rPrChange w:id="1456" w:author="Jon Lindsay" w:date="2020-02-04T23:09:00Z">
              <w:rPr/>
            </w:rPrChange>
          </w:rPr>
          <w:fldChar w:fldCharType="separate"/>
        </w:r>
        <w:bookmarkStart w:id="1457" w:name="__Fieldmark__476_4284355980"/>
        <w:r w:rsidRPr="00C37E8F" w:rsidDel="00C16AC3">
          <w:rPr>
            <w:lang w:val="en-US"/>
            <w:rPrChange w:id="1458" w:author="Jon Lindsay" w:date="2020-02-04T23:09:00Z">
              <w:rPr/>
            </w:rPrChange>
          </w:rPr>
          <w:t>(</w:t>
        </w:r>
        <w:bookmarkStart w:id="1459" w:name="__Fieldmark__582_1735709817"/>
        <w:r w:rsidRPr="00C37E8F" w:rsidDel="00C16AC3">
          <w:rPr>
            <w:lang w:val="en-US"/>
            <w:rPrChange w:id="1460" w:author="Jon Lindsay" w:date="2020-02-04T23:09:00Z">
              <w:rPr/>
            </w:rPrChange>
          </w:rPr>
          <w:t>Carson 2016; 2018)</w:t>
        </w:r>
        <w:r w:rsidRPr="00C37E8F" w:rsidDel="00C16AC3">
          <w:rPr>
            <w:lang w:val="en-US"/>
            <w:rPrChange w:id="1461" w:author="Jon Lindsay" w:date="2020-02-04T23:09:00Z">
              <w:rPr/>
            </w:rPrChange>
          </w:rPr>
          <w:fldChar w:fldCharType="end"/>
        </w:r>
        <w:bookmarkEnd w:id="1457"/>
        <w:bookmarkEnd w:id="1459"/>
        <w:r w:rsidRPr="00C37E8F" w:rsidDel="00C16AC3">
          <w:rPr>
            <w:lang w:val="en-US"/>
            <w:rPrChange w:id="1462" w:author="Jon Lindsay" w:date="2020-02-04T23:09:00Z">
              <w:rPr/>
            </w:rPrChange>
          </w:rPr>
          <w:t>.</w:t>
        </w:r>
      </w:moveFrom>
    </w:p>
    <w:moveFromRangeEnd w:id="1449"/>
    <w:p w14:paraId="5649D641" w14:textId="77777777" w:rsidR="0089395D" w:rsidRPr="00C37E8F" w:rsidRDefault="007D25ED">
      <w:pPr>
        <w:pStyle w:val="Heading2"/>
        <w:rPr>
          <w:lang w:val="en-US"/>
          <w:rPrChange w:id="1463" w:author="Jon Lindsay" w:date="2020-02-04T23:09:00Z">
            <w:rPr/>
          </w:rPrChange>
        </w:rPr>
      </w:pPr>
      <w:r w:rsidRPr="00C37E8F">
        <w:rPr>
          <w:lang w:val="en-US"/>
          <w:rPrChange w:id="1464" w:author="Jon Lindsay" w:date="2020-02-04T23:09:00Z">
            <w:rPr/>
          </w:rPrChange>
        </w:rPr>
        <w:t>A Typology of Limited Conflict</w:t>
      </w:r>
    </w:p>
    <w:p w14:paraId="69AD66D5" w14:textId="1A909179" w:rsidR="0089395D" w:rsidRPr="00C37E8F" w:rsidRDefault="007D25ED">
      <w:pPr>
        <w:pStyle w:val="Newparagraph"/>
        <w:ind w:firstLine="0"/>
        <w:rPr>
          <w:lang w:val="en-US"/>
          <w:rPrChange w:id="1465" w:author="Jon Lindsay" w:date="2020-02-04T23:09:00Z">
            <w:rPr/>
          </w:rPrChange>
        </w:rPr>
      </w:pPr>
      <w:r w:rsidRPr="00C37E8F">
        <w:rPr>
          <w:lang w:val="en-US"/>
          <w:rPrChange w:id="1466" w:author="Jon Lindsay" w:date="2020-02-04T23:09:00Z">
            <w:rPr/>
          </w:rPrChange>
        </w:rPr>
        <w:t xml:space="preserve">Table 1 </w:t>
      </w:r>
      <w:del w:id="1467" w:author="Jon Lindsay" w:date="2020-02-04T22:28:00Z">
        <w:r w:rsidRPr="00C37E8F" w:rsidDel="00292E0F">
          <w:rPr>
            <w:lang w:val="en-US"/>
            <w:rPrChange w:id="1468" w:author="Jon Lindsay" w:date="2020-02-04T23:09:00Z">
              <w:rPr/>
            </w:rPrChange>
          </w:rPr>
          <w:delText xml:space="preserve">provides </w:delText>
        </w:r>
      </w:del>
      <w:ins w:id="1469" w:author="Jon Lindsay" w:date="2020-02-04T22:28:00Z">
        <w:r w:rsidR="00292E0F" w:rsidRPr="00C37E8F">
          <w:rPr>
            <w:lang w:val="en-US"/>
            <w:rPrChange w:id="1470" w:author="Jon Lindsay" w:date="2020-02-04T23:09:00Z">
              <w:rPr/>
            </w:rPrChange>
          </w:rPr>
          <w:t xml:space="preserve">describes </w:t>
        </w:r>
      </w:ins>
      <w:r w:rsidRPr="00C37E8F">
        <w:rPr>
          <w:lang w:val="en-US"/>
          <w:rPrChange w:id="1471" w:author="Jon Lindsay" w:date="2020-02-04T23:09:00Z">
            <w:rPr/>
          </w:rPrChange>
        </w:rPr>
        <w:t>a typology of limited war</w:t>
      </w:r>
      <w:del w:id="1472" w:author="Jon Lindsay" w:date="2020-02-04T21:44:00Z">
        <w:r w:rsidRPr="00C37E8F" w:rsidDel="00E84D4B">
          <w:rPr>
            <w:lang w:val="en-US"/>
            <w:rPrChange w:id="1473" w:author="Jon Lindsay" w:date="2020-02-04T23:09:00Z">
              <w:rPr/>
            </w:rPrChange>
          </w:rPr>
          <w:delText xml:space="preserve"> that distinguishes means and ends</w:delText>
        </w:r>
      </w:del>
      <w:r w:rsidRPr="00C37E8F">
        <w:rPr>
          <w:lang w:val="en-US"/>
          <w:rPrChange w:id="1474" w:author="Jon Lindsay" w:date="2020-02-04T23:09:00Z">
            <w:rPr/>
          </w:rPrChange>
        </w:rPr>
        <w:t xml:space="preserve">. </w:t>
      </w:r>
      <w:del w:id="1475" w:author="Jon Lindsay" w:date="2020-02-04T21:44:00Z">
        <w:r w:rsidRPr="00C37E8F" w:rsidDel="00E84D4B">
          <w:rPr>
            <w:lang w:val="en-US"/>
            <w:rPrChange w:id="1476" w:author="Jon Lindsay" w:date="2020-02-04T23:09:00Z">
              <w:rPr/>
            </w:rPrChange>
          </w:rPr>
          <w:delText>Less capable</w:delText>
        </w:r>
      </w:del>
      <w:ins w:id="1477" w:author="Jon Lindsay" w:date="2020-02-04T21:44:00Z">
        <w:r w:rsidR="00E84D4B" w:rsidRPr="00C37E8F">
          <w:rPr>
            <w:lang w:val="en-US"/>
            <w:rPrChange w:id="1478" w:author="Jon Lindsay" w:date="2020-02-04T23:09:00Z">
              <w:rPr/>
            </w:rPrChange>
          </w:rPr>
          <w:t>Some</w:t>
        </w:r>
      </w:ins>
      <w:r w:rsidRPr="00C37E8F">
        <w:rPr>
          <w:lang w:val="en-US"/>
          <w:rPrChange w:id="1479" w:author="Jon Lindsay" w:date="2020-02-04T23:09:00Z">
            <w:rPr/>
          </w:rPrChange>
        </w:rPr>
        <w:t xml:space="preserve"> actors are limited in both the quality and quantity of force they can </w:t>
      </w:r>
      <w:del w:id="1480" w:author="Jon Lindsay" w:date="2020-02-04T21:44:00Z">
        <w:r w:rsidRPr="00C37E8F" w:rsidDel="00E84D4B">
          <w:rPr>
            <w:lang w:val="en-US"/>
            <w:rPrChange w:id="1481" w:author="Jon Lindsay" w:date="2020-02-04T23:09:00Z">
              <w:rPr/>
            </w:rPrChange>
          </w:rPr>
          <w:delText>bring to bear</w:delText>
        </w:r>
      </w:del>
      <w:ins w:id="1482" w:author="Jon Lindsay" w:date="2020-02-04T21:44:00Z">
        <w:r w:rsidR="00E84D4B" w:rsidRPr="00C37E8F">
          <w:rPr>
            <w:lang w:val="en-US"/>
            <w:rPrChange w:id="1483" w:author="Jon Lindsay" w:date="2020-02-04T23:09:00Z">
              <w:rPr/>
            </w:rPrChange>
          </w:rPr>
          <w:t>mobilize</w:t>
        </w:r>
      </w:ins>
      <w:r w:rsidRPr="00C37E8F">
        <w:rPr>
          <w:lang w:val="en-US"/>
          <w:rPrChange w:id="1484" w:author="Jon Lindsay" w:date="2020-02-04T23:09:00Z">
            <w:rPr/>
          </w:rPrChange>
        </w:rPr>
        <w:t>.</w:t>
      </w:r>
      <w:ins w:id="1485" w:author="Jon Lindsay" w:date="2020-02-04T21:52:00Z">
        <w:r w:rsidR="00061C14" w:rsidRPr="00C37E8F">
          <w:rPr>
            <w:lang w:val="en-US"/>
            <w:rPrChange w:id="1486" w:author="Jon Lindsay" w:date="2020-02-04T23:09:00Z">
              <w:rPr/>
            </w:rPrChange>
          </w:rPr>
          <w:t xml:space="preserve"> Their maximum effort is inherently limited. </w:t>
        </w:r>
      </w:ins>
      <w:ins w:id="1487" w:author="Jon Lindsay" w:date="2020-02-04T22:00:00Z">
        <w:r w:rsidR="00673B93" w:rsidRPr="00C37E8F">
          <w:rPr>
            <w:lang w:val="en-US"/>
            <w:rPrChange w:id="1488" w:author="Jon Lindsay" w:date="2020-02-04T23:09:00Z">
              <w:rPr/>
            </w:rPrChange>
          </w:rPr>
          <w:t>Furthermore</w:t>
        </w:r>
      </w:ins>
      <w:ins w:id="1489" w:author="Jon Lindsay" w:date="2020-02-04T21:54:00Z">
        <w:r w:rsidR="00061C14" w:rsidRPr="00C37E8F">
          <w:rPr>
            <w:lang w:val="en-US"/>
            <w:rPrChange w:id="1490" w:author="Jon Lindsay" w:date="2020-02-04T23:09:00Z">
              <w:rPr/>
            </w:rPrChange>
          </w:rPr>
          <w:t xml:space="preserve">, weak states and rebel groups may vary considerably in their war aims and thus may refrain from giving their maximum effort </w:t>
        </w:r>
        <w:r w:rsidR="00061C14" w:rsidRPr="00C37E8F">
          <w:rPr>
            <w:lang w:val="en-US"/>
            <w:rPrChange w:id="1491" w:author="Jon Lindsay" w:date="2020-02-04T23:09:00Z">
              <w:rPr/>
            </w:rPrChange>
          </w:rPr>
          <w:fldChar w:fldCharType="begin"/>
        </w:r>
        <w:r w:rsidR="00061C14" w:rsidRPr="00C37E8F">
          <w:rPr>
            <w:lang w:val="en-US"/>
            <w:rPrChange w:id="1492" w:author="Jon Lindsay" w:date="2020-02-04T23:09:00Z">
              <w:rPr/>
            </w:rPrChange>
          </w:rPr>
          <w:instrText>ADDIN ZOTERO_ITEM CSL_CITATION {"citationID":"a1u41sag4cb","properties":{"formattedCitation":"(Staniland 2012)","plainCitation":"(Staniland 2012)","noteIndex":0},"citationItems":[{"id":18946,"uris":["http://zotero.org/users/2506258/items/W23SU9FT"],"uri":["http://zotero.org/users/2506258/items/W23SU9FT"],"itemData":{"id":18946,"type":"article-journal","title":"States,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instrText>
        </w:r>
        <w:r w:rsidR="00061C14" w:rsidRPr="00C37E8F">
          <w:rPr>
            <w:lang w:val="en-US"/>
            <w:rPrChange w:id="1493" w:author="Jon Lindsay" w:date="2020-02-04T23:09:00Z">
              <w:rPr/>
            </w:rPrChange>
          </w:rPr>
          <w:fldChar w:fldCharType="separate"/>
        </w:r>
        <w:r w:rsidR="00061C14" w:rsidRPr="00C37E8F">
          <w:rPr>
            <w:lang w:val="en-US"/>
            <w:rPrChange w:id="1494" w:author="Jon Lindsay" w:date="2020-02-04T23:09:00Z">
              <w:rPr/>
            </w:rPrChange>
          </w:rPr>
          <w:t>(</w:t>
        </w:r>
        <w:proofErr w:type="spellStart"/>
        <w:r w:rsidR="00061C14" w:rsidRPr="00C37E8F">
          <w:rPr>
            <w:lang w:val="en-US"/>
            <w:rPrChange w:id="1495" w:author="Jon Lindsay" w:date="2020-02-04T23:09:00Z">
              <w:rPr/>
            </w:rPrChange>
          </w:rPr>
          <w:t>Staniland</w:t>
        </w:r>
        <w:proofErr w:type="spellEnd"/>
        <w:r w:rsidR="00061C14" w:rsidRPr="00C37E8F">
          <w:rPr>
            <w:lang w:val="en-US"/>
            <w:rPrChange w:id="1496" w:author="Jon Lindsay" w:date="2020-02-04T23:09:00Z">
              <w:rPr/>
            </w:rPrChange>
          </w:rPr>
          <w:t xml:space="preserve"> 2012)</w:t>
        </w:r>
        <w:r w:rsidR="00061C14" w:rsidRPr="00C37E8F">
          <w:rPr>
            <w:lang w:val="en-US"/>
            <w:rPrChange w:id="1497" w:author="Jon Lindsay" w:date="2020-02-04T23:09:00Z">
              <w:rPr/>
            </w:rPrChange>
          </w:rPr>
          <w:fldChar w:fldCharType="end"/>
        </w:r>
        <w:r w:rsidR="00061C14" w:rsidRPr="00C37E8F">
          <w:rPr>
            <w:lang w:val="en-US"/>
            <w:rPrChange w:id="1498" w:author="Jon Lindsay" w:date="2020-02-04T23:09:00Z">
              <w:rPr/>
            </w:rPrChange>
          </w:rPr>
          <w:t>.</w:t>
        </w:r>
      </w:ins>
      <w:r w:rsidRPr="00C37E8F">
        <w:rPr>
          <w:lang w:val="en-US"/>
          <w:rPrChange w:id="1499" w:author="Jon Lindsay" w:date="2020-02-04T23:09:00Z">
            <w:rPr/>
          </w:rPrChange>
        </w:rPr>
        <w:t xml:space="preserve"> Insurgents or criminal networks may engage in small wars to extract a few concessions from the government, such as control over a </w:t>
      </w:r>
      <w:proofErr w:type="gramStart"/>
      <w:r w:rsidRPr="00C37E8F">
        <w:rPr>
          <w:lang w:val="en-US"/>
          <w:rPrChange w:id="1500" w:author="Jon Lindsay" w:date="2020-02-04T23:09:00Z">
            <w:rPr/>
          </w:rPrChange>
        </w:rPr>
        <w:t>particular region</w:t>
      </w:r>
      <w:proofErr w:type="gramEnd"/>
      <w:r w:rsidRPr="00C37E8F">
        <w:rPr>
          <w:lang w:val="en-US"/>
          <w:rPrChange w:id="1501" w:author="Jon Lindsay" w:date="2020-02-04T23:09:00Z">
            <w:rPr/>
          </w:rPrChange>
        </w:rPr>
        <w:t xml:space="preserve"> or smuggling routes. If they aspire to overthrow the government, however, they may embrace </w:t>
      </w:r>
      <w:ins w:id="1502" w:author="Jon Lindsay" w:date="2020-02-04T21:54:00Z">
        <w:r w:rsidR="00061C14" w:rsidRPr="00C37E8F">
          <w:rPr>
            <w:lang w:val="en-US"/>
            <w:rPrChange w:id="1503" w:author="Jon Lindsay" w:date="2020-02-04T23:09:00Z">
              <w:rPr/>
            </w:rPrChange>
          </w:rPr>
          <w:t xml:space="preserve">more maximalist </w:t>
        </w:r>
      </w:ins>
      <w:r w:rsidRPr="00C37E8F">
        <w:rPr>
          <w:lang w:val="en-US"/>
          <w:rPrChange w:id="1504" w:author="Jon Lindsay" w:date="2020-02-04T23:09:00Z">
            <w:rPr/>
          </w:rPrChange>
        </w:rPr>
        <w:t xml:space="preserve">Maoist or jihadist strategies in pursuit of political or ideological revolution. </w:t>
      </w:r>
      <w:moveFromRangeStart w:id="1505" w:author="Jon Lindsay" w:date="2020-02-04T21:49:00Z" w:name="move31745379"/>
      <w:moveFrom w:id="1506" w:author="Jon Lindsay" w:date="2020-02-04T21:49:00Z">
        <w:r w:rsidRPr="00C37E8F" w:rsidDel="00061C14">
          <w:rPr>
            <w:lang w:val="en-US"/>
            <w:rPrChange w:id="1507" w:author="Jon Lindsay" w:date="2020-02-04T23:09:00Z">
              <w:rPr/>
            </w:rPrChange>
          </w:rPr>
          <w:t>Our first two points above (voluntary limitation by capable actors) exclude these two categories of limited war. Our third point differentiates types of limited war that involve actors with more and better military forces.</w:t>
        </w:r>
      </w:moveFrom>
      <w:moveFromRangeEnd w:id="1505"/>
    </w:p>
    <w:tbl>
      <w:tblPr>
        <w:tblW w:w="9000" w:type="dxa"/>
        <w:tblInd w:w="90" w:type="dxa"/>
        <w:tblLook w:val="0400" w:firstRow="0" w:lastRow="0" w:firstColumn="0" w:lastColumn="0" w:noHBand="0" w:noVBand="1"/>
        <w:tblPrChange w:id="1508" w:author="Jon Lindsay" w:date="2020-02-04T18:40:00Z">
          <w:tblPr>
            <w:tblW w:w="9000" w:type="dxa"/>
            <w:tblInd w:w="90" w:type="dxa"/>
            <w:tblLook w:val="0400" w:firstRow="0" w:lastRow="0" w:firstColumn="0" w:lastColumn="0" w:noHBand="0" w:noVBand="1"/>
          </w:tblPr>
        </w:tblPrChange>
      </w:tblPr>
      <w:tblGrid>
        <w:gridCol w:w="901"/>
        <w:gridCol w:w="2880"/>
        <w:gridCol w:w="2430"/>
        <w:gridCol w:w="2789"/>
        <w:tblGridChange w:id="1509">
          <w:tblGrid>
            <w:gridCol w:w="901"/>
            <w:gridCol w:w="2880"/>
            <w:gridCol w:w="2430"/>
            <w:gridCol w:w="2789"/>
          </w:tblGrid>
        </w:tblGridChange>
      </w:tblGrid>
      <w:tr w:rsidR="0089395D" w:rsidRPr="00C37E8F" w14:paraId="6E7BEC01" w14:textId="77777777" w:rsidTr="0075065E">
        <w:trPr>
          <w:trHeight w:val="280"/>
          <w:trPrChange w:id="1510" w:author="Jon Lindsay" w:date="2020-02-04T18:40:00Z">
            <w:trPr>
              <w:trHeight w:val="280"/>
            </w:trPr>
          </w:trPrChange>
        </w:trPr>
        <w:tc>
          <w:tcPr>
            <w:tcW w:w="900" w:type="dxa"/>
            <w:shd w:val="clear" w:color="auto" w:fill="auto"/>
            <w:tcPrChange w:id="1511" w:author="Jon Lindsay" w:date="2020-02-04T18:40:00Z">
              <w:tcPr>
                <w:tcW w:w="900" w:type="dxa"/>
                <w:shd w:val="clear" w:color="auto" w:fill="auto"/>
              </w:tcPr>
            </w:tcPrChange>
          </w:tcPr>
          <w:p w14:paraId="3C4EF6CF" w14:textId="77777777" w:rsidR="0089395D" w:rsidRPr="00C37E8F" w:rsidRDefault="0089395D" w:rsidP="0075065E">
            <w:pPr>
              <w:keepNext/>
              <w:keepLines/>
              <w:spacing w:line="276" w:lineRule="auto"/>
              <w:rPr>
                <w:lang w:val="en-US"/>
                <w:rPrChange w:id="1512" w:author="Jon Lindsay" w:date="2020-02-04T23:09:00Z">
                  <w:rPr/>
                </w:rPrChange>
              </w:rPr>
            </w:pPr>
          </w:p>
        </w:tc>
        <w:tc>
          <w:tcPr>
            <w:tcW w:w="2880" w:type="dxa"/>
            <w:tcBorders>
              <w:right w:val="single" w:sz="4" w:space="0" w:color="auto"/>
            </w:tcBorders>
            <w:shd w:val="clear" w:color="auto" w:fill="auto"/>
            <w:tcPrChange w:id="1513" w:author="Jon Lindsay" w:date="2020-02-04T18:40:00Z">
              <w:tcPr>
                <w:tcW w:w="2880" w:type="dxa"/>
                <w:tcBorders>
                  <w:left w:val="single" w:sz="4" w:space="0" w:color="000000"/>
                  <w:right w:val="single" w:sz="4" w:space="0" w:color="000000"/>
                </w:tcBorders>
                <w:shd w:val="clear" w:color="auto" w:fill="auto"/>
              </w:tcPr>
            </w:tcPrChange>
          </w:tcPr>
          <w:p w14:paraId="3C5F3F96" w14:textId="77777777" w:rsidR="0089395D" w:rsidRPr="00C37E8F" w:rsidRDefault="0089395D" w:rsidP="0075065E">
            <w:pPr>
              <w:keepNext/>
              <w:keepLines/>
              <w:spacing w:line="276" w:lineRule="auto"/>
              <w:rPr>
                <w:lang w:val="en-US"/>
                <w:rPrChange w:id="1514" w:author="Jon Lindsay" w:date="2020-02-04T23:09:00Z">
                  <w:rPr/>
                </w:rPrChange>
              </w:rPr>
            </w:pPr>
          </w:p>
        </w:tc>
        <w:tc>
          <w:tcPr>
            <w:tcW w:w="5219" w:type="dxa"/>
            <w:gridSpan w:val="2"/>
            <w:tcBorders>
              <w:top w:val="single" w:sz="4" w:space="0" w:color="auto"/>
              <w:left w:val="single" w:sz="4" w:space="0" w:color="auto"/>
              <w:bottom w:val="single" w:sz="4" w:space="0" w:color="auto"/>
              <w:right w:val="single" w:sz="4" w:space="0" w:color="auto"/>
            </w:tcBorders>
            <w:shd w:val="clear" w:color="auto" w:fill="auto"/>
            <w:tcPrChange w:id="1515" w:author="Jon Lindsay" w:date="2020-02-04T18:40:00Z">
              <w:tcPr>
                <w:tcW w:w="5219" w:type="dxa"/>
                <w:gridSpan w:val="2"/>
                <w:tcBorders>
                  <w:top w:val="single" w:sz="4" w:space="0" w:color="000000"/>
                  <w:left w:val="single" w:sz="4" w:space="0" w:color="000000"/>
                  <w:right w:val="single" w:sz="4" w:space="0" w:color="000000"/>
                </w:tcBorders>
                <w:shd w:val="clear" w:color="auto" w:fill="auto"/>
              </w:tcPr>
            </w:tcPrChange>
          </w:tcPr>
          <w:p w14:paraId="2D1735E9" w14:textId="77777777" w:rsidR="0089395D" w:rsidRPr="00C37E8F" w:rsidRDefault="007D25ED" w:rsidP="0075065E">
            <w:pPr>
              <w:pStyle w:val="Newparagraph"/>
              <w:keepNext/>
              <w:keepLines/>
              <w:ind w:firstLine="0"/>
              <w:jc w:val="center"/>
              <w:rPr>
                <w:lang w:val="en-US"/>
                <w:rPrChange w:id="1516" w:author="Jon Lindsay" w:date="2020-02-04T23:09:00Z">
                  <w:rPr/>
                </w:rPrChange>
              </w:rPr>
              <w:pPrChange w:id="1517" w:author="Jon Lindsay" w:date="2020-02-04T18:40:00Z">
                <w:pPr>
                  <w:pStyle w:val="Newparagraph"/>
                  <w:ind w:firstLine="0"/>
                  <w:jc w:val="center"/>
                </w:pPr>
              </w:pPrChange>
            </w:pPr>
            <w:r w:rsidRPr="00C37E8F">
              <w:rPr>
                <w:lang w:val="en-US"/>
                <w:rPrChange w:id="1518" w:author="Jon Lindsay" w:date="2020-02-04T23:09:00Z">
                  <w:rPr/>
                </w:rPrChange>
              </w:rPr>
              <w:t>Ends</w:t>
            </w:r>
          </w:p>
        </w:tc>
      </w:tr>
      <w:tr w:rsidR="0089395D" w:rsidRPr="00C37E8F" w14:paraId="4F43DD04" w14:textId="77777777" w:rsidTr="0075065E">
        <w:trPr>
          <w:trHeight w:val="280"/>
          <w:trPrChange w:id="1519" w:author="Jon Lindsay" w:date="2020-02-04T18:40:00Z">
            <w:trPr>
              <w:trHeight w:val="280"/>
            </w:trPr>
          </w:trPrChange>
        </w:trPr>
        <w:tc>
          <w:tcPr>
            <w:tcW w:w="900" w:type="dxa"/>
            <w:tcBorders>
              <w:bottom w:val="single" w:sz="4" w:space="0" w:color="auto"/>
            </w:tcBorders>
            <w:shd w:val="clear" w:color="auto" w:fill="auto"/>
            <w:tcPrChange w:id="1520" w:author="Jon Lindsay" w:date="2020-02-04T18:40:00Z">
              <w:tcPr>
                <w:tcW w:w="900" w:type="dxa"/>
                <w:tcBorders>
                  <w:top w:val="single" w:sz="4" w:space="0" w:color="000000"/>
                  <w:bottom w:val="single" w:sz="4" w:space="0" w:color="000000"/>
                </w:tcBorders>
                <w:shd w:val="clear" w:color="auto" w:fill="auto"/>
              </w:tcPr>
            </w:tcPrChange>
          </w:tcPr>
          <w:p w14:paraId="2319E3B1" w14:textId="77777777" w:rsidR="0089395D" w:rsidRPr="00C37E8F" w:rsidRDefault="0089395D" w:rsidP="0075065E">
            <w:pPr>
              <w:keepNext/>
              <w:keepLines/>
              <w:spacing w:line="276" w:lineRule="auto"/>
              <w:rPr>
                <w:lang w:val="en-US"/>
                <w:rPrChange w:id="1521" w:author="Jon Lindsay" w:date="2020-02-04T23:09:00Z">
                  <w:rPr/>
                </w:rPrChange>
              </w:rPr>
            </w:pPr>
          </w:p>
        </w:tc>
        <w:tc>
          <w:tcPr>
            <w:tcW w:w="2880" w:type="dxa"/>
            <w:tcBorders>
              <w:bottom w:val="single" w:sz="4" w:space="0" w:color="auto"/>
              <w:right w:val="single" w:sz="4" w:space="0" w:color="auto"/>
            </w:tcBorders>
            <w:shd w:val="clear" w:color="auto" w:fill="auto"/>
            <w:tcPrChange w:id="1522" w:author="Jon Lindsay" w:date="2020-02-04T18:40:00Z">
              <w:tcPr>
                <w:tcW w:w="288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340C48F" w14:textId="77777777" w:rsidR="0089395D" w:rsidRPr="00C37E8F" w:rsidRDefault="0089395D" w:rsidP="0075065E">
            <w:pPr>
              <w:keepNext/>
              <w:keepLines/>
              <w:spacing w:line="276" w:lineRule="auto"/>
              <w:rPr>
                <w:lang w:val="en-US"/>
                <w:rPrChange w:id="1523" w:author="Jon Lindsay" w:date="2020-02-04T23:09:00Z">
                  <w:rPr/>
                </w:rPrChange>
              </w:rPr>
            </w:pPr>
          </w:p>
        </w:tc>
        <w:tc>
          <w:tcPr>
            <w:tcW w:w="2430" w:type="dxa"/>
            <w:tcBorders>
              <w:top w:val="single" w:sz="4" w:space="0" w:color="auto"/>
              <w:left w:val="single" w:sz="4" w:space="0" w:color="auto"/>
              <w:bottom w:val="single" w:sz="4" w:space="0" w:color="auto"/>
              <w:right w:val="single" w:sz="4" w:space="0" w:color="auto"/>
            </w:tcBorders>
            <w:shd w:val="clear" w:color="auto" w:fill="auto"/>
            <w:tcPrChange w:id="1524" w:author="Jon Lindsay" w:date="2020-02-04T18:40:00Z">
              <w:tcPr>
                <w:tcW w:w="2430" w:type="dxa"/>
                <w:tcBorders>
                  <w:top w:val="single" w:sz="4" w:space="0" w:color="000000"/>
                  <w:left w:val="single" w:sz="4" w:space="0" w:color="000000"/>
                  <w:bottom w:val="single" w:sz="4" w:space="0" w:color="000000"/>
                </w:tcBorders>
                <w:shd w:val="clear" w:color="auto" w:fill="auto"/>
              </w:tcPr>
            </w:tcPrChange>
          </w:tcPr>
          <w:p w14:paraId="56C171D2" w14:textId="77777777" w:rsidR="0089395D" w:rsidRPr="00C37E8F" w:rsidRDefault="0075065E" w:rsidP="008434B4">
            <w:pPr>
              <w:pStyle w:val="Newparagraph"/>
              <w:keepNext/>
              <w:keepLines/>
              <w:ind w:firstLine="0"/>
              <w:jc w:val="center"/>
              <w:rPr>
                <w:lang w:val="en-US"/>
                <w:rPrChange w:id="1525" w:author="Jon Lindsay" w:date="2020-02-04T23:09:00Z">
                  <w:rPr/>
                </w:rPrChange>
              </w:rPr>
              <w:pPrChange w:id="1526" w:author="Jon Lindsay" w:date="2020-02-04T23:31:00Z">
                <w:pPr>
                  <w:pStyle w:val="Newparagraph"/>
                  <w:jc w:val="center"/>
                </w:pPr>
              </w:pPrChange>
            </w:pPr>
            <w:ins w:id="1527" w:author="Jon Lindsay" w:date="2020-02-04T18:41:00Z">
              <w:r w:rsidRPr="00C37E8F">
                <w:rPr>
                  <w:lang w:val="en-US"/>
                  <w:rPrChange w:id="1528" w:author="Jon Lindsay" w:date="2020-02-04T23:09:00Z">
                    <w:rPr/>
                  </w:rPrChange>
                </w:rPr>
                <w:t xml:space="preserve">Limited </w:t>
              </w:r>
            </w:ins>
            <w:del w:id="1529" w:author="Jon Lindsay" w:date="2020-02-04T18:41:00Z">
              <w:r w:rsidR="007D25ED" w:rsidRPr="00C37E8F" w:rsidDel="0075065E">
                <w:rPr>
                  <w:lang w:val="en-US"/>
                  <w:rPrChange w:id="1530" w:author="Jon Lindsay" w:date="2020-02-04T23:09:00Z">
                    <w:rPr/>
                  </w:rPrChange>
                </w:rPr>
                <w:delText>C</w:delText>
              </w:r>
            </w:del>
            <w:ins w:id="1531" w:author="Jon Lindsay" w:date="2020-02-04T18:41:00Z">
              <w:r w:rsidRPr="00C37E8F">
                <w:rPr>
                  <w:lang w:val="en-US"/>
                  <w:rPrChange w:id="1532" w:author="Jon Lindsay" w:date="2020-02-04T23:09:00Z">
                    <w:rPr/>
                  </w:rPrChange>
                </w:rPr>
                <w:t>c</w:t>
              </w:r>
            </w:ins>
            <w:r w:rsidR="007D25ED" w:rsidRPr="00C37E8F">
              <w:rPr>
                <w:lang w:val="en-US"/>
                <w:rPrChange w:id="1533" w:author="Jon Lindsay" w:date="2020-02-04T23:09:00Z">
                  <w:rPr/>
                </w:rPrChange>
              </w:rPr>
              <w:t>oncessions</w:t>
            </w:r>
          </w:p>
        </w:tc>
        <w:tc>
          <w:tcPr>
            <w:tcW w:w="2789" w:type="dxa"/>
            <w:tcBorders>
              <w:top w:val="single" w:sz="4" w:space="0" w:color="auto"/>
              <w:left w:val="single" w:sz="4" w:space="0" w:color="auto"/>
              <w:bottom w:val="single" w:sz="4" w:space="0" w:color="auto"/>
              <w:right w:val="single" w:sz="4" w:space="0" w:color="auto"/>
            </w:tcBorders>
            <w:shd w:val="clear" w:color="auto" w:fill="auto"/>
            <w:tcPrChange w:id="1534" w:author="Jon Lindsay" w:date="2020-02-04T18:40:00Z">
              <w:tcPr>
                <w:tcW w:w="2789" w:type="dxa"/>
                <w:tcBorders>
                  <w:top w:val="single" w:sz="4" w:space="0" w:color="000000"/>
                  <w:left w:val="single" w:sz="4" w:space="0" w:color="000000"/>
                  <w:bottom w:val="single" w:sz="4" w:space="0" w:color="000000"/>
                  <w:right w:val="single" w:sz="4" w:space="0" w:color="000000"/>
                </w:tcBorders>
                <w:shd w:val="clear" w:color="auto" w:fill="auto"/>
              </w:tcPr>
            </w:tcPrChange>
          </w:tcPr>
          <w:p w14:paraId="56387741" w14:textId="1AF8C14E" w:rsidR="0089395D" w:rsidRPr="00C37E8F" w:rsidRDefault="008434B4" w:rsidP="008434B4">
            <w:pPr>
              <w:pStyle w:val="Newparagraph"/>
              <w:keepNext/>
              <w:keepLines/>
              <w:ind w:firstLine="0"/>
              <w:jc w:val="center"/>
              <w:rPr>
                <w:lang w:val="en-US"/>
                <w:rPrChange w:id="1535" w:author="Jon Lindsay" w:date="2020-02-04T23:09:00Z">
                  <w:rPr/>
                </w:rPrChange>
              </w:rPr>
              <w:pPrChange w:id="1536" w:author="Jon Lindsay" w:date="2020-02-04T23:31:00Z">
                <w:pPr>
                  <w:pStyle w:val="Newparagraph"/>
                </w:pPr>
              </w:pPrChange>
            </w:pPr>
            <w:ins w:id="1537" w:author="Jon Lindsay" w:date="2020-02-04T23:31:00Z">
              <w:r>
                <w:rPr>
                  <w:lang w:val="en-US"/>
                </w:rPr>
                <w:t>Decisive c</w:t>
              </w:r>
            </w:ins>
            <w:del w:id="1538" w:author="Jon Lindsay" w:date="2020-02-04T23:31:00Z">
              <w:r w:rsidR="007D25ED" w:rsidRPr="00C37E8F" w:rsidDel="008434B4">
                <w:rPr>
                  <w:lang w:val="en-US"/>
                  <w:rPrChange w:id="1539" w:author="Jon Lindsay" w:date="2020-02-04T23:09:00Z">
                    <w:rPr/>
                  </w:rPrChange>
                </w:rPr>
                <w:delText>C</w:delText>
              </w:r>
            </w:del>
            <w:r w:rsidR="007D25ED" w:rsidRPr="00C37E8F">
              <w:rPr>
                <w:lang w:val="en-US"/>
                <w:rPrChange w:id="1540" w:author="Jon Lindsay" w:date="2020-02-04T23:09:00Z">
                  <w:rPr/>
                </w:rPrChange>
              </w:rPr>
              <w:t>onquest</w:t>
            </w:r>
          </w:p>
        </w:tc>
      </w:tr>
      <w:tr w:rsidR="0089395D" w:rsidRPr="00C37E8F" w14:paraId="496AA7FC" w14:textId="77777777" w:rsidTr="0075065E">
        <w:trPr>
          <w:trHeight w:val="848"/>
          <w:trPrChange w:id="1541" w:author="Jon Lindsay" w:date="2020-02-04T18:40:00Z">
            <w:trPr>
              <w:trHeight w:val="848"/>
            </w:trPr>
          </w:trPrChange>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Change w:id="1542" w:author="Jon Lindsay" w:date="2020-02-04T18:40:00Z">
              <w:tcPr>
                <w:tcW w:w="900" w:type="dxa"/>
                <w:vMerge w:val="restart"/>
                <w:tcBorders>
                  <w:top w:val="single" w:sz="4" w:space="0" w:color="000000"/>
                  <w:left w:val="single" w:sz="4" w:space="0" w:color="000000"/>
                  <w:bottom w:val="single" w:sz="4" w:space="0" w:color="000000"/>
                </w:tcBorders>
                <w:shd w:val="clear" w:color="auto" w:fill="auto"/>
                <w:vAlign w:val="center"/>
              </w:tcPr>
            </w:tcPrChange>
          </w:tcPr>
          <w:p w14:paraId="7982CB93" w14:textId="77777777" w:rsidR="0089395D" w:rsidRPr="00C37E8F" w:rsidRDefault="007D25ED" w:rsidP="0075065E">
            <w:pPr>
              <w:pStyle w:val="Newparagraph"/>
              <w:keepNext/>
              <w:keepLines/>
              <w:ind w:firstLine="0"/>
              <w:rPr>
                <w:lang w:val="en-US"/>
                <w:rPrChange w:id="1543" w:author="Jon Lindsay" w:date="2020-02-04T23:09:00Z">
                  <w:rPr/>
                </w:rPrChange>
              </w:rPr>
              <w:pPrChange w:id="1544" w:author="Jon Lindsay" w:date="2020-02-04T18:40:00Z">
                <w:pPr>
                  <w:pStyle w:val="Newparagraph"/>
                  <w:ind w:firstLine="0"/>
                </w:pPr>
              </w:pPrChange>
            </w:pPr>
            <w:r w:rsidRPr="00C37E8F">
              <w:rPr>
                <w:lang w:val="en-US"/>
                <w:rPrChange w:id="1545" w:author="Jon Lindsay" w:date="2020-02-04T23:09:00Z">
                  <w:rPr/>
                </w:rPrChange>
              </w:rPr>
              <w:t>Means</w:t>
            </w:r>
          </w:p>
        </w:tc>
        <w:tc>
          <w:tcPr>
            <w:tcW w:w="2880" w:type="dxa"/>
            <w:tcBorders>
              <w:top w:val="single" w:sz="4" w:space="0" w:color="auto"/>
              <w:left w:val="single" w:sz="4" w:space="0" w:color="auto"/>
              <w:bottom w:val="single" w:sz="4" w:space="0" w:color="auto"/>
              <w:right w:val="single" w:sz="4" w:space="0" w:color="auto"/>
            </w:tcBorders>
            <w:shd w:val="clear" w:color="auto" w:fill="auto"/>
            <w:tcPrChange w:id="1546" w:author="Jon Lindsay" w:date="2020-02-04T18:40:00Z">
              <w:tcPr>
                <w:tcW w:w="2880" w:type="dxa"/>
                <w:tcBorders>
                  <w:top w:val="single" w:sz="4" w:space="0" w:color="000000"/>
                  <w:left w:val="single" w:sz="4" w:space="0" w:color="000000"/>
                  <w:right w:val="single" w:sz="4" w:space="0" w:color="000000"/>
                </w:tcBorders>
                <w:shd w:val="clear" w:color="auto" w:fill="auto"/>
              </w:tcPr>
            </w:tcPrChange>
          </w:tcPr>
          <w:p w14:paraId="29C8C08A" w14:textId="77777777" w:rsidR="0089395D" w:rsidRPr="00C37E8F" w:rsidRDefault="007D25ED" w:rsidP="0075065E">
            <w:pPr>
              <w:pStyle w:val="Newparagraph"/>
              <w:keepNext/>
              <w:keepLines/>
              <w:ind w:firstLine="0"/>
              <w:rPr>
                <w:lang w:val="en-US"/>
                <w:rPrChange w:id="1547" w:author="Jon Lindsay" w:date="2020-02-04T23:09:00Z">
                  <w:rPr/>
                </w:rPrChange>
              </w:rPr>
              <w:pPrChange w:id="1548" w:author="Jon Lindsay" w:date="2020-02-04T18:40:00Z">
                <w:pPr>
                  <w:pStyle w:val="Newparagraph"/>
                  <w:ind w:firstLine="0"/>
                </w:pPr>
              </w:pPrChange>
            </w:pPr>
            <w:r w:rsidRPr="00C37E8F">
              <w:rPr>
                <w:lang w:val="en-US"/>
                <w:rPrChange w:id="1549" w:author="Jon Lindsay" w:date="2020-02-04T23:09:00Z">
                  <w:rPr/>
                </w:rPrChange>
              </w:rPr>
              <w:t>Smaller, less diverse forces</w:t>
            </w:r>
          </w:p>
        </w:tc>
        <w:tc>
          <w:tcPr>
            <w:tcW w:w="2430" w:type="dxa"/>
            <w:tcBorders>
              <w:top w:val="single" w:sz="4" w:space="0" w:color="auto"/>
              <w:left w:val="single" w:sz="4" w:space="0" w:color="auto"/>
              <w:bottom w:val="single" w:sz="4" w:space="0" w:color="auto"/>
              <w:right w:val="single" w:sz="4" w:space="0" w:color="auto"/>
            </w:tcBorders>
            <w:shd w:val="clear" w:color="auto" w:fill="auto"/>
            <w:tcPrChange w:id="1550" w:author="Jon Lindsay" w:date="2020-02-04T18:40:00Z">
              <w:tcPr>
                <w:tcW w:w="2430" w:type="dxa"/>
                <w:tcBorders>
                  <w:top w:val="single" w:sz="4" w:space="0" w:color="000000"/>
                  <w:left w:val="single" w:sz="4" w:space="0" w:color="000000"/>
                  <w:bottom w:val="single" w:sz="4" w:space="0" w:color="000000"/>
                  <w:right w:val="single" w:sz="4" w:space="0" w:color="000000"/>
                </w:tcBorders>
                <w:shd w:val="clear" w:color="auto" w:fill="auto"/>
              </w:tcPr>
            </w:tcPrChange>
          </w:tcPr>
          <w:p w14:paraId="158F249C" w14:textId="77777777" w:rsidR="0089395D" w:rsidRPr="00C37E8F" w:rsidRDefault="007D25ED" w:rsidP="0075065E">
            <w:pPr>
              <w:pStyle w:val="Newparagraph"/>
              <w:keepNext/>
              <w:keepLines/>
              <w:ind w:firstLine="0"/>
              <w:jc w:val="center"/>
              <w:rPr>
                <w:lang w:val="en-US"/>
                <w:rPrChange w:id="1551" w:author="Jon Lindsay" w:date="2020-02-04T23:09:00Z">
                  <w:rPr/>
                </w:rPrChange>
              </w:rPr>
              <w:pPrChange w:id="1552" w:author="Jon Lindsay" w:date="2020-02-04T18:40:00Z">
                <w:pPr>
                  <w:pStyle w:val="Newparagraph"/>
                  <w:ind w:firstLine="0"/>
                  <w:jc w:val="center"/>
                </w:pPr>
              </w:pPrChange>
            </w:pPr>
            <w:r w:rsidRPr="00C37E8F">
              <w:rPr>
                <w:lang w:val="en-US"/>
                <w:rPrChange w:id="1553" w:author="Jon Lindsay" w:date="2020-02-04T23:09:00Z">
                  <w:rPr/>
                </w:rPrChange>
              </w:rPr>
              <w:t>Small Wars</w:t>
            </w:r>
          </w:p>
        </w:tc>
        <w:tc>
          <w:tcPr>
            <w:tcW w:w="2789" w:type="dxa"/>
            <w:tcBorders>
              <w:top w:val="single" w:sz="4" w:space="0" w:color="auto"/>
              <w:left w:val="single" w:sz="4" w:space="0" w:color="auto"/>
              <w:bottom w:val="single" w:sz="4" w:space="0" w:color="000000"/>
              <w:right w:val="single" w:sz="4" w:space="0" w:color="000000"/>
            </w:tcBorders>
            <w:shd w:val="clear" w:color="auto" w:fill="auto"/>
            <w:tcPrChange w:id="1554" w:author="Jon Lindsay" w:date="2020-02-04T18:40:00Z">
              <w:tcPr>
                <w:tcW w:w="2789" w:type="dxa"/>
                <w:tcBorders>
                  <w:top w:val="single" w:sz="4" w:space="0" w:color="000000"/>
                  <w:left w:val="single" w:sz="4" w:space="0" w:color="000000"/>
                  <w:bottom w:val="single" w:sz="4" w:space="0" w:color="000000"/>
                  <w:right w:val="single" w:sz="4" w:space="0" w:color="000000"/>
                </w:tcBorders>
                <w:shd w:val="clear" w:color="auto" w:fill="auto"/>
              </w:tcPr>
            </w:tcPrChange>
          </w:tcPr>
          <w:p w14:paraId="2F7C2A2C" w14:textId="77777777" w:rsidR="0089395D" w:rsidRPr="00C37E8F" w:rsidRDefault="007D25ED" w:rsidP="0075065E">
            <w:pPr>
              <w:pStyle w:val="Newparagraph"/>
              <w:keepNext/>
              <w:keepLines/>
              <w:ind w:firstLine="0"/>
              <w:jc w:val="center"/>
              <w:rPr>
                <w:lang w:val="en-US"/>
                <w:rPrChange w:id="1555" w:author="Jon Lindsay" w:date="2020-02-04T23:09:00Z">
                  <w:rPr/>
                </w:rPrChange>
              </w:rPr>
              <w:pPrChange w:id="1556" w:author="Jon Lindsay" w:date="2020-02-04T18:40:00Z">
                <w:pPr>
                  <w:pStyle w:val="Newparagraph"/>
                  <w:ind w:firstLine="0"/>
                  <w:jc w:val="center"/>
                </w:pPr>
              </w:pPrChange>
            </w:pPr>
            <w:r w:rsidRPr="00C37E8F">
              <w:rPr>
                <w:lang w:val="en-US"/>
                <w:rPrChange w:id="1557" w:author="Jon Lindsay" w:date="2020-02-04T23:09:00Z">
                  <w:rPr/>
                </w:rPrChange>
              </w:rPr>
              <w:t>Revolutionary Wars</w:t>
            </w:r>
          </w:p>
        </w:tc>
      </w:tr>
      <w:tr w:rsidR="0089395D" w:rsidRPr="00C37E8F" w14:paraId="4E85D7DE" w14:textId="77777777" w:rsidTr="0075065E">
        <w:trPr>
          <w:trHeight w:val="847"/>
          <w:trPrChange w:id="1558" w:author="Jon Lindsay" w:date="2020-02-04T18:40:00Z">
            <w:trPr>
              <w:trHeight w:val="847"/>
            </w:trPr>
          </w:trPrChange>
        </w:trPr>
        <w:tc>
          <w:tcPr>
            <w:tcW w:w="900" w:type="dxa"/>
            <w:vMerge/>
            <w:tcBorders>
              <w:top w:val="single" w:sz="4" w:space="0" w:color="auto"/>
              <w:left w:val="single" w:sz="4" w:space="0" w:color="000000"/>
              <w:bottom w:val="single" w:sz="4" w:space="0" w:color="000000"/>
            </w:tcBorders>
            <w:shd w:val="clear" w:color="auto" w:fill="auto"/>
            <w:vAlign w:val="center"/>
            <w:tcPrChange w:id="1559" w:author="Jon Lindsay" w:date="2020-02-04T18:40:00Z">
              <w:tcPr>
                <w:tcW w:w="900" w:type="dxa"/>
                <w:vMerge/>
                <w:tcBorders>
                  <w:top w:val="single" w:sz="4" w:space="0" w:color="000000"/>
                  <w:left w:val="single" w:sz="4" w:space="0" w:color="000000"/>
                  <w:bottom w:val="single" w:sz="4" w:space="0" w:color="000000"/>
                </w:tcBorders>
                <w:shd w:val="clear" w:color="auto" w:fill="auto"/>
                <w:vAlign w:val="center"/>
              </w:tcPr>
            </w:tcPrChange>
          </w:tcPr>
          <w:p w14:paraId="1BBB4BC3" w14:textId="77777777" w:rsidR="0089395D" w:rsidRPr="00C37E8F" w:rsidRDefault="0089395D" w:rsidP="0075065E">
            <w:pPr>
              <w:keepNext/>
              <w:keepLines/>
              <w:spacing w:line="276" w:lineRule="auto"/>
              <w:ind w:left="124"/>
              <w:jc w:val="center"/>
              <w:rPr>
                <w:b/>
                <w:lang w:val="en-US"/>
                <w:rPrChange w:id="1560" w:author="Jon Lindsay" w:date="2020-02-04T23:09:00Z">
                  <w:rPr>
                    <w:b/>
                  </w:rPr>
                </w:rPrChange>
              </w:rPr>
              <w:pPrChange w:id="1561" w:author="Jon Lindsay" w:date="2020-02-04T18:40:00Z">
                <w:pPr>
                  <w:keepNext/>
                  <w:keepLines/>
                  <w:spacing w:line="276" w:lineRule="auto"/>
                  <w:ind w:left="124"/>
                  <w:jc w:val="center"/>
                </w:pPr>
              </w:pPrChange>
            </w:pPr>
          </w:p>
        </w:tc>
        <w:tc>
          <w:tcPr>
            <w:tcW w:w="2880" w:type="dxa"/>
            <w:tcBorders>
              <w:top w:val="single" w:sz="4" w:space="0" w:color="auto"/>
              <w:left w:val="single" w:sz="4" w:space="0" w:color="000000"/>
              <w:bottom w:val="single" w:sz="4" w:space="0" w:color="000000"/>
              <w:right w:val="single" w:sz="4" w:space="0" w:color="auto"/>
            </w:tcBorders>
            <w:shd w:val="clear" w:color="auto" w:fill="auto"/>
            <w:tcPrChange w:id="1562" w:author="Jon Lindsay" w:date="2020-02-04T18:40:00Z">
              <w:tcPr>
                <w:tcW w:w="288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B5629D0" w14:textId="77777777" w:rsidR="0089395D" w:rsidRPr="00C37E8F" w:rsidRDefault="007D25ED" w:rsidP="0075065E">
            <w:pPr>
              <w:pStyle w:val="Newparagraph"/>
              <w:keepNext/>
              <w:keepLines/>
              <w:ind w:firstLine="0"/>
              <w:rPr>
                <w:lang w:val="en-US"/>
                <w:rPrChange w:id="1563" w:author="Jon Lindsay" w:date="2020-02-04T23:09:00Z">
                  <w:rPr/>
                </w:rPrChange>
              </w:rPr>
              <w:pPrChange w:id="1564" w:author="Jon Lindsay" w:date="2020-02-04T18:40:00Z">
                <w:pPr>
                  <w:pStyle w:val="Newparagraph"/>
                  <w:ind w:firstLine="0"/>
                </w:pPr>
              </w:pPrChange>
            </w:pPr>
            <w:r w:rsidRPr="00C37E8F">
              <w:rPr>
                <w:lang w:val="en-US"/>
                <w:rPrChange w:id="1565" w:author="Jon Lindsay" w:date="2020-02-04T23:09:00Z">
                  <w:rPr/>
                </w:rPrChange>
              </w:rPr>
              <w:t>Larger, more diverse forces</w:t>
            </w:r>
          </w:p>
        </w:tc>
        <w:tc>
          <w:tcPr>
            <w:tcW w:w="2430" w:type="dxa"/>
            <w:tcBorders>
              <w:top w:val="single" w:sz="4" w:space="0" w:color="auto"/>
              <w:left w:val="single" w:sz="4" w:space="0" w:color="auto"/>
              <w:bottom w:val="single" w:sz="4" w:space="0" w:color="auto"/>
              <w:right w:val="single" w:sz="4" w:space="0" w:color="auto"/>
            </w:tcBorders>
            <w:shd w:val="clear" w:color="auto" w:fill="auto"/>
            <w:tcPrChange w:id="1566" w:author="Jon Lindsay" w:date="2020-02-04T18:40:00Z">
              <w:tcPr>
                <w:tcW w:w="243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38F16AF" w14:textId="4906ADDE" w:rsidR="0089395D" w:rsidRPr="00C37E8F" w:rsidRDefault="007D25ED" w:rsidP="0075065E">
            <w:pPr>
              <w:pStyle w:val="Newparagraph"/>
              <w:keepNext/>
              <w:keepLines/>
              <w:ind w:firstLine="0"/>
              <w:jc w:val="center"/>
              <w:rPr>
                <w:lang w:val="en-US"/>
                <w:rPrChange w:id="1567" w:author="Jon Lindsay" w:date="2020-02-04T23:09:00Z">
                  <w:rPr/>
                </w:rPrChange>
              </w:rPr>
              <w:pPrChange w:id="1568" w:author="Jon Lindsay" w:date="2020-02-04T18:40:00Z">
                <w:pPr>
                  <w:pStyle w:val="Newparagraph"/>
                  <w:ind w:firstLine="0"/>
                  <w:jc w:val="center"/>
                </w:pPr>
              </w:pPrChange>
            </w:pPr>
            <w:r w:rsidRPr="00C37E8F">
              <w:rPr>
                <w:lang w:val="en-US"/>
                <w:rPrChange w:id="1569" w:author="Jon Lindsay" w:date="2020-02-04T23:09:00Z">
                  <w:rPr/>
                </w:rPrChange>
              </w:rPr>
              <w:t>Gray Zone Conflict</w:t>
            </w:r>
            <w:del w:id="1570" w:author="Jon Lindsay" w:date="2020-02-04T23:57:00Z">
              <w:r w:rsidRPr="00C37E8F" w:rsidDel="008F0504">
                <w:rPr>
                  <w:lang w:val="en-US"/>
                  <w:rPrChange w:id="1571" w:author="Jon Lindsay" w:date="2020-02-04T23:09:00Z">
                    <w:rPr/>
                  </w:rPrChange>
                </w:rPr>
                <w:delText>s</w:delText>
              </w:r>
            </w:del>
          </w:p>
        </w:tc>
        <w:tc>
          <w:tcPr>
            <w:tcW w:w="2789" w:type="dxa"/>
            <w:tcBorders>
              <w:top w:val="single" w:sz="4" w:space="0" w:color="000000"/>
              <w:left w:val="single" w:sz="4" w:space="0" w:color="auto"/>
              <w:bottom w:val="single" w:sz="4" w:space="0" w:color="000000"/>
              <w:right w:val="single" w:sz="4" w:space="0" w:color="000000"/>
            </w:tcBorders>
            <w:shd w:val="clear" w:color="auto" w:fill="auto"/>
            <w:tcPrChange w:id="1572" w:author="Jon Lindsay" w:date="2020-02-04T18:40:00Z">
              <w:tcPr>
                <w:tcW w:w="2789" w:type="dxa"/>
                <w:tcBorders>
                  <w:top w:val="single" w:sz="4" w:space="0" w:color="000000"/>
                  <w:left w:val="single" w:sz="4" w:space="0" w:color="000000"/>
                  <w:bottom w:val="single" w:sz="4" w:space="0" w:color="000000"/>
                  <w:right w:val="single" w:sz="4" w:space="0" w:color="000000"/>
                </w:tcBorders>
                <w:shd w:val="clear" w:color="auto" w:fill="auto"/>
              </w:tcPr>
            </w:tcPrChange>
          </w:tcPr>
          <w:p w14:paraId="136616D0" w14:textId="6B5F7B36" w:rsidR="0089395D" w:rsidRPr="00C37E8F" w:rsidRDefault="007D25ED" w:rsidP="0075065E">
            <w:pPr>
              <w:pStyle w:val="Newparagraph"/>
              <w:keepNext/>
              <w:keepLines/>
              <w:ind w:firstLine="0"/>
              <w:jc w:val="center"/>
              <w:rPr>
                <w:lang w:val="en-US"/>
                <w:rPrChange w:id="1573" w:author="Jon Lindsay" w:date="2020-02-04T23:09:00Z">
                  <w:rPr/>
                </w:rPrChange>
              </w:rPr>
              <w:pPrChange w:id="1574" w:author="Jon Lindsay" w:date="2020-02-04T18:40:00Z">
                <w:pPr>
                  <w:pStyle w:val="Newparagraph"/>
                  <w:ind w:firstLine="0"/>
                  <w:jc w:val="center"/>
                </w:pPr>
              </w:pPrChange>
            </w:pPr>
            <w:del w:id="1575" w:author="Jon Lindsay" w:date="2020-02-04T23:57:00Z">
              <w:r w:rsidRPr="00C37E8F" w:rsidDel="008F0504">
                <w:rPr>
                  <w:lang w:val="en-US"/>
                  <w:rPrChange w:id="1576" w:author="Jon Lindsay" w:date="2020-02-04T23:09:00Z">
                    <w:rPr/>
                  </w:rPrChange>
                </w:rPr>
                <w:delText xml:space="preserve">Major </w:delText>
              </w:r>
            </w:del>
            <w:r w:rsidRPr="00C37E8F">
              <w:rPr>
                <w:lang w:val="en-US"/>
                <w:rPrChange w:id="1577" w:author="Jon Lindsay" w:date="2020-02-04T23:09:00Z">
                  <w:rPr/>
                </w:rPrChange>
              </w:rPr>
              <w:t>Combat Operations</w:t>
            </w:r>
          </w:p>
        </w:tc>
      </w:tr>
    </w:tbl>
    <w:p w14:paraId="7FB74339" w14:textId="77777777" w:rsidR="0089395D" w:rsidRPr="00C37E8F" w:rsidRDefault="007D25ED">
      <w:pPr>
        <w:pStyle w:val="Newparagraph"/>
        <w:rPr>
          <w:lang w:val="en-US"/>
          <w:rPrChange w:id="1578" w:author="Jon Lindsay" w:date="2020-02-04T23:09:00Z">
            <w:rPr/>
          </w:rPrChange>
        </w:rPr>
      </w:pPr>
      <w:r w:rsidRPr="00C37E8F">
        <w:rPr>
          <w:b/>
          <w:lang w:val="en-US"/>
          <w:rPrChange w:id="1579" w:author="Jon Lindsay" w:date="2020-02-04T23:09:00Z">
            <w:rPr>
              <w:b/>
            </w:rPr>
          </w:rPrChange>
        </w:rPr>
        <w:t>Table 1</w:t>
      </w:r>
      <w:r w:rsidRPr="00C37E8F">
        <w:rPr>
          <w:lang w:val="en-US"/>
          <w:rPrChange w:id="1580" w:author="Jon Lindsay" w:date="2020-02-04T23:09:00Z">
            <w:rPr/>
          </w:rPrChange>
        </w:rPr>
        <w:t>: A Typology of Limited Conflict</w:t>
      </w:r>
    </w:p>
    <w:p w14:paraId="5143AE0D" w14:textId="7DD891BC" w:rsidR="00292E0F" w:rsidRPr="00C37E8F" w:rsidRDefault="00AB4D4C" w:rsidP="00061C14">
      <w:pPr>
        <w:pStyle w:val="Newparagraph"/>
        <w:rPr>
          <w:ins w:id="1581" w:author="Jon Lindsay" w:date="2020-02-04T22:28:00Z"/>
          <w:lang w:val="en-US"/>
          <w:rPrChange w:id="1582" w:author="Jon Lindsay" w:date="2020-02-04T23:09:00Z">
            <w:rPr>
              <w:ins w:id="1583" w:author="Jon Lindsay" w:date="2020-02-04T22:28:00Z"/>
            </w:rPr>
          </w:rPrChange>
        </w:rPr>
      </w:pPr>
      <w:ins w:id="1584" w:author="Jon Lindsay" w:date="2020-02-04T23:16:00Z">
        <w:r>
          <w:rPr>
            <w:lang w:val="en-US"/>
          </w:rPr>
          <w:t>Other actors, notably industrialized states,</w:t>
        </w:r>
      </w:ins>
      <w:ins w:id="1585" w:author="Jon Lindsay" w:date="2020-02-04T21:51:00Z">
        <w:r w:rsidR="00061C14" w:rsidRPr="00C37E8F">
          <w:rPr>
            <w:lang w:val="en-US"/>
            <w:rPrChange w:id="1586" w:author="Jon Lindsay" w:date="2020-02-04T23:09:00Z">
              <w:rPr/>
            </w:rPrChange>
          </w:rPr>
          <w:t xml:space="preserve"> have a </w:t>
        </w:r>
      </w:ins>
      <w:ins w:id="1587" w:author="Jon Lindsay" w:date="2020-02-04T21:53:00Z">
        <w:r w:rsidR="00061C14" w:rsidRPr="00C37E8F">
          <w:rPr>
            <w:lang w:val="en-US"/>
            <w:rPrChange w:id="1588" w:author="Jon Lindsay" w:date="2020-02-04T23:09:00Z">
              <w:rPr/>
            </w:rPrChange>
          </w:rPr>
          <w:t xml:space="preserve">larger and more diverse </w:t>
        </w:r>
      </w:ins>
      <w:ins w:id="1589" w:author="Jon Lindsay" w:date="2020-02-04T21:51:00Z">
        <w:r w:rsidR="00061C14" w:rsidRPr="00C37E8F">
          <w:rPr>
            <w:lang w:val="en-US"/>
            <w:rPrChange w:id="1590" w:author="Jon Lindsay" w:date="2020-02-04T23:09:00Z">
              <w:rPr/>
            </w:rPrChange>
          </w:rPr>
          <w:t xml:space="preserve">portfolio of </w:t>
        </w:r>
      </w:ins>
      <w:ins w:id="1591" w:author="Jon Lindsay" w:date="2020-02-04T21:53:00Z">
        <w:r w:rsidR="00061C14" w:rsidRPr="00C37E8F">
          <w:rPr>
            <w:lang w:val="en-US"/>
            <w:rPrChange w:id="1592" w:author="Jon Lindsay" w:date="2020-02-04T23:09:00Z">
              <w:rPr/>
            </w:rPrChange>
          </w:rPr>
          <w:t xml:space="preserve">military and intelligence </w:t>
        </w:r>
      </w:ins>
      <w:ins w:id="1593" w:author="Jon Lindsay" w:date="2020-02-04T21:51:00Z">
        <w:r w:rsidR="00061C14" w:rsidRPr="00C37E8F">
          <w:rPr>
            <w:lang w:val="en-US"/>
            <w:rPrChange w:id="1594" w:author="Jon Lindsay" w:date="2020-02-04T23:09:00Z">
              <w:rPr/>
            </w:rPrChange>
          </w:rPr>
          <w:t xml:space="preserve">means </w:t>
        </w:r>
      </w:ins>
      <w:ins w:id="1595" w:author="Jon Lindsay" w:date="2020-02-04T21:53:00Z">
        <w:r w:rsidR="00061C14" w:rsidRPr="00C37E8F">
          <w:rPr>
            <w:lang w:val="en-US"/>
            <w:rPrChange w:id="1596" w:author="Jon Lindsay" w:date="2020-02-04T23:09:00Z">
              <w:rPr/>
            </w:rPrChange>
          </w:rPr>
          <w:t>from which to choose</w:t>
        </w:r>
      </w:ins>
      <w:ins w:id="1597" w:author="Jon Lindsay" w:date="2020-02-04T21:51:00Z">
        <w:r w:rsidR="00061C14" w:rsidRPr="00C37E8F">
          <w:rPr>
            <w:lang w:val="en-US"/>
            <w:rPrChange w:id="1598" w:author="Jon Lindsay" w:date="2020-02-04T23:09:00Z">
              <w:rPr/>
            </w:rPrChange>
          </w:rPr>
          <w:t xml:space="preserve">. This differentiates Russian or American special operations forces from insurgents, even in cases where their tactics appear similar. </w:t>
        </w:r>
      </w:ins>
      <w:ins w:id="1599" w:author="Jon Lindsay" w:date="2020-02-04T21:56:00Z">
        <w:r w:rsidR="00061C14" w:rsidRPr="00C37E8F">
          <w:rPr>
            <w:lang w:val="en-US"/>
            <w:rPrChange w:id="1600" w:author="Jon Lindsay" w:date="2020-02-04T23:09:00Z">
              <w:rPr/>
            </w:rPrChange>
          </w:rPr>
          <w:t xml:space="preserve">When such actors limit the means that they use in war they do so by choice. </w:t>
        </w:r>
        <w:r w:rsidR="00673B93" w:rsidRPr="00C37E8F">
          <w:rPr>
            <w:lang w:val="en-US"/>
            <w:rPrChange w:id="1601" w:author="Jon Lindsay" w:date="2020-02-04T23:09:00Z">
              <w:rPr/>
            </w:rPrChange>
          </w:rPr>
          <w:t>Limitation</w:t>
        </w:r>
      </w:ins>
      <w:ins w:id="1602" w:author="Jon Lindsay" w:date="2020-02-04T21:59:00Z">
        <w:r w:rsidR="00673B93" w:rsidRPr="00C37E8F">
          <w:rPr>
            <w:lang w:val="en-US"/>
            <w:rPrChange w:id="1603" w:author="Jon Lindsay" w:date="2020-02-04T23:09:00Z">
              <w:rPr/>
            </w:rPrChange>
          </w:rPr>
          <w:t xml:space="preserve"> </w:t>
        </w:r>
      </w:ins>
      <w:ins w:id="1604" w:author="Jon Lindsay" w:date="2020-02-04T23:16:00Z">
        <w:r>
          <w:rPr>
            <w:lang w:val="en-US"/>
          </w:rPr>
          <w:t>here</w:t>
        </w:r>
      </w:ins>
      <w:ins w:id="1605" w:author="Jon Lindsay" w:date="2020-02-04T21:56:00Z">
        <w:r w:rsidR="00673B93" w:rsidRPr="00C37E8F">
          <w:rPr>
            <w:lang w:val="en-US"/>
            <w:rPrChange w:id="1606" w:author="Jon Lindsay" w:date="2020-02-04T23:09:00Z">
              <w:rPr/>
            </w:rPrChange>
          </w:rPr>
          <w:t xml:space="preserve"> is the result of </w:t>
        </w:r>
        <w:r w:rsidR="00061C14" w:rsidRPr="00C37E8F">
          <w:rPr>
            <w:lang w:val="en-US"/>
            <w:rPrChange w:id="1607" w:author="Jon Lindsay" w:date="2020-02-04T23:09:00Z">
              <w:rPr/>
            </w:rPrChange>
          </w:rPr>
          <w:t>agency rather than necessity.</w:t>
        </w:r>
      </w:ins>
      <w:ins w:id="1608" w:author="Jon Lindsay" w:date="2020-02-04T21:57:00Z">
        <w:r w:rsidR="00673B93" w:rsidRPr="00C37E8F">
          <w:rPr>
            <w:lang w:val="en-US"/>
            <w:rPrChange w:id="1609" w:author="Jon Lindsay" w:date="2020-02-04T23:09:00Z">
              <w:rPr/>
            </w:rPrChange>
          </w:rPr>
          <w:t xml:space="preserve"> </w:t>
        </w:r>
      </w:ins>
      <w:ins w:id="1610" w:author="Jon Lindsay" w:date="2020-02-04T21:58:00Z">
        <w:r w:rsidR="00673B93" w:rsidRPr="00C37E8F">
          <w:rPr>
            <w:lang w:val="en-US"/>
            <w:rPrChange w:id="1611" w:author="Jon Lindsay" w:date="2020-02-04T23:09:00Z">
              <w:rPr/>
            </w:rPrChange>
          </w:rPr>
          <w:t xml:space="preserve">It is </w:t>
        </w:r>
      </w:ins>
      <w:ins w:id="1612" w:author="Jon Lindsay" w:date="2020-02-04T23:17:00Z">
        <w:r>
          <w:rPr>
            <w:lang w:val="en-US"/>
          </w:rPr>
          <w:t>as</w:t>
        </w:r>
      </w:ins>
      <w:ins w:id="1613" w:author="Jon Lindsay" w:date="2020-02-04T21:58:00Z">
        <w:r w:rsidR="00673B93" w:rsidRPr="00C37E8F">
          <w:rPr>
            <w:lang w:val="en-US"/>
            <w:rPrChange w:id="1614" w:author="Jon Lindsay" w:date="2020-02-04T23:09:00Z">
              <w:rPr/>
            </w:rPrChange>
          </w:rPr>
          <w:t xml:space="preserve"> important to pay attention to the capabilities that are </w:t>
        </w:r>
        <w:r w:rsidR="00673B93" w:rsidRPr="00C37E8F">
          <w:rPr>
            <w:i/>
            <w:iCs/>
            <w:lang w:val="en-US"/>
            <w:rPrChange w:id="1615" w:author="Jon Lindsay" w:date="2020-02-04T23:09:00Z">
              <w:rPr>
                <w:i/>
                <w:iCs/>
              </w:rPr>
            </w:rPrChange>
          </w:rPr>
          <w:t>not</w:t>
        </w:r>
        <w:r w:rsidR="00673B93" w:rsidRPr="00C37E8F">
          <w:rPr>
            <w:lang w:val="en-US"/>
            <w:rPrChange w:id="1616" w:author="Jon Lindsay" w:date="2020-02-04T23:09:00Z">
              <w:rPr/>
            </w:rPrChange>
          </w:rPr>
          <w:t xml:space="preserve"> employed as well as the ones that are used. </w:t>
        </w:r>
      </w:ins>
      <w:ins w:id="1617" w:author="Jon Lindsay" w:date="2020-02-04T22:01:00Z">
        <w:r w:rsidR="00673B93" w:rsidRPr="00C37E8F">
          <w:rPr>
            <w:lang w:val="en-US"/>
            <w:rPrChange w:id="1618" w:author="Jon Lindsay" w:date="2020-02-04T23:09:00Z">
              <w:rPr/>
            </w:rPrChange>
          </w:rPr>
          <w:t>In limited war, capable actors</w:t>
        </w:r>
      </w:ins>
      <w:ins w:id="1619" w:author="Jon Lindsay" w:date="2020-02-04T21:55:00Z">
        <w:r w:rsidR="00061C14" w:rsidRPr="00C37E8F">
          <w:rPr>
            <w:lang w:val="en-US"/>
            <w:rPrChange w:id="1620" w:author="Jon Lindsay" w:date="2020-02-04T23:09:00Z">
              <w:rPr/>
            </w:rPrChange>
          </w:rPr>
          <w:t xml:space="preserve"> refrain from using </w:t>
        </w:r>
      </w:ins>
      <w:ins w:id="1621" w:author="Jon Lindsay" w:date="2020-02-04T22:01:00Z">
        <w:r w:rsidR="00673B93" w:rsidRPr="00C37E8F">
          <w:rPr>
            <w:lang w:val="en-US"/>
            <w:rPrChange w:id="1622" w:author="Jon Lindsay" w:date="2020-02-04T23:09:00Z">
              <w:rPr/>
            </w:rPrChange>
          </w:rPr>
          <w:t>some of their</w:t>
        </w:r>
      </w:ins>
      <w:ins w:id="1623" w:author="Jon Lindsay" w:date="2020-02-04T21:55:00Z">
        <w:r w:rsidR="00061C14" w:rsidRPr="00C37E8F">
          <w:rPr>
            <w:lang w:val="en-US"/>
            <w:rPrChange w:id="1624" w:author="Jon Lindsay" w:date="2020-02-04T23:09:00Z">
              <w:rPr/>
            </w:rPrChange>
          </w:rPr>
          <w:t xml:space="preserve"> most potent military capabilities. </w:t>
        </w:r>
      </w:ins>
    </w:p>
    <w:p w14:paraId="3726BECE" w14:textId="6D08A911" w:rsidR="004476D8" w:rsidRPr="00C37E8F" w:rsidRDefault="00673B93" w:rsidP="004476D8">
      <w:pPr>
        <w:pStyle w:val="Newparagraph"/>
        <w:rPr>
          <w:ins w:id="1625" w:author="Jon Lindsay" w:date="2020-02-04T22:20:00Z"/>
          <w:lang w:val="en-US"/>
          <w:rPrChange w:id="1626" w:author="Jon Lindsay" w:date="2020-02-04T23:09:00Z">
            <w:rPr>
              <w:ins w:id="1627" w:author="Jon Lindsay" w:date="2020-02-04T22:20:00Z"/>
            </w:rPr>
          </w:rPrChange>
        </w:rPr>
      </w:pPr>
      <w:ins w:id="1628" w:author="Jon Lindsay" w:date="2020-02-04T22:02:00Z">
        <w:r w:rsidRPr="00C37E8F">
          <w:rPr>
            <w:lang w:val="en-US"/>
            <w:rPrChange w:id="1629" w:author="Jon Lindsay" w:date="2020-02-04T23:09:00Z">
              <w:rPr/>
            </w:rPrChange>
          </w:rPr>
          <w:t xml:space="preserve">Why </w:t>
        </w:r>
      </w:ins>
      <w:ins w:id="1630" w:author="Jon Lindsay" w:date="2020-02-04T22:28:00Z">
        <w:r w:rsidR="00292E0F" w:rsidRPr="00C37E8F">
          <w:rPr>
            <w:lang w:val="en-US"/>
            <w:rPrChange w:id="1631" w:author="Jon Lindsay" w:date="2020-02-04T23:09:00Z">
              <w:rPr/>
            </w:rPrChange>
          </w:rPr>
          <w:t>would</w:t>
        </w:r>
      </w:ins>
      <w:ins w:id="1632" w:author="Jon Lindsay" w:date="2020-02-04T22:01:00Z">
        <w:r w:rsidRPr="00C37E8F">
          <w:rPr>
            <w:lang w:val="en-US"/>
            <w:rPrChange w:id="1633" w:author="Jon Lindsay" w:date="2020-02-04T23:09:00Z">
              <w:rPr/>
            </w:rPrChange>
          </w:rPr>
          <w:t xml:space="preserve"> actors </w:t>
        </w:r>
      </w:ins>
      <w:ins w:id="1634" w:author="Jon Lindsay" w:date="2020-02-04T22:03:00Z">
        <w:r w:rsidRPr="00C37E8F">
          <w:rPr>
            <w:lang w:val="en-US"/>
            <w:rPrChange w:id="1635" w:author="Jon Lindsay" w:date="2020-02-04T23:09:00Z">
              <w:rPr/>
            </w:rPrChange>
          </w:rPr>
          <w:t>forego</w:t>
        </w:r>
      </w:ins>
      <w:ins w:id="1636" w:author="Jon Lindsay" w:date="2020-02-04T22:01:00Z">
        <w:r w:rsidRPr="00C37E8F">
          <w:rPr>
            <w:lang w:val="en-US"/>
            <w:rPrChange w:id="1637" w:author="Jon Lindsay" w:date="2020-02-04T23:09:00Z">
              <w:rPr/>
            </w:rPrChange>
          </w:rPr>
          <w:t xml:space="preserve"> the most effective means for the job?</w:t>
        </w:r>
      </w:ins>
      <w:ins w:id="1638" w:author="Jon Lindsay" w:date="2020-02-04T22:28:00Z">
        <w:r w:rsidR="00292E0F" w:rsidRPr="00C37E8F">
          <w:rPr>
            <w:lang w:val="en-US"/>
            <w:rPrChange w:id="1639" w:author="Jon Lindsay" w:date="2020-02-04T23:09:00Z">
              <w:rPr/>
            </w:rPrChange>
          </w:rPr>
          <w:t xml:space="preserve"> </w:t>
        </w:r>
      </w:ins>
      <w:ins w:id="1640" w:author="Jon Lindsay" w:date="2020-02-04T22:29:00Z">
        <w:r w:rsidR="00292E0F" w:rsidRPr="00C37E8F">
          <w:rPr>
            <w:lang w:val="en-US"/>
            <w:rPrChange w:id="1641" w:author="Jon Lindsay" w:date="2020-02-04T23:09:00Z">
              <w:rPr/>
            </w:rPrChange>
          </w:rPr>
          <w:t>One reason is that eve</w:t>
        </w:r>
      </w:ins>
      <w:ins w:id="1642" w:author="Jon Lindsay" w:date="2020-02-04T22:30:00Z">
        <w:r w:rsidR="00292E0F" w:rsidRPr="00C37E8F">
          <w:rPr>
            <w:lang w:val="en-US"/>
            <w:rPrChange w:id="1643" w:author="Jon Lindsay" w:date="2020-02-04T23:09:00Z">
              <w:rPr/>
            </w:rPrChange>
          </w:rPr>
          <w:t xml:space="preserve">n rich actors have many priorities. They may have other domestic investment </w:t>
        </w:r>
      </w:ins>
      <w:ins w:id="1644" w:author="Jon Lindsay" w:date="2020-02-04T23:17:00Z">
        <w:r w:rsidR="00AB4D4C">
          <w:rPr>
            <w:lang w:val="en-US"/>
          </w:rPr>
          <w:t>goals (butter rather than guns)</w:t>
        </w:r>
      </w:ins>
      <w:ins w:id="1645" w:author="Jon Lindsay" w:date="2020-02-04T22:30:00Z">
        <w:r w:rsidR="00292E0F" w:rsidRPr="00C37E8F">
          <w:rPr>
            <w:lang w:val="en-US"/>
            <w:rPrChange w:id="1646" w:author="Jon Lindsay" w:date="2020-02-04T23:09:00Z">
              <w:rPr/>
            </w:rPrChange>
          </w:rPr>
          <w:t xml:space="preserve"> or other military</w:t>
        </w:r>
      </w:ins>
      <w:ins w:id="1647" w:author="Jon Lindsay" w:date="2020-02-04T22:31:00Z">
        <w:r w:rsidR="00292E0F" w:rsidRPr="00C37E8F">
          <w:rPr>
            <w:lang w:val="en-US"/>
            <w:rPrChange w:id="1648" w:author="Jon Lindsay" w:date="2020-02-04T23:09:00Z">
              <w:rPr/>
            </w:rPrChange>
          </w:rPr>
          <w:t xml:space="preserve"> </w:t>
        </w:r>
      </w:ins>
      <w:ins w:id="1649" w:author="Jon Lindsay" w:date="2020-02-04T22:30:00Z">
        <w:r w:rsidR="00292E0F" w:rsidRPr="00C37E8F">
          <w:rPr>
            <w:lang w:val="en-US"/>
            <w:rPrChange w:id="1650" w:author="Jon Lindsay" w:date="2020-02-04T23:09:00Z">
              <w:rPr/>
            </w:rPrChange>
          </w:rPr>
          <w:t xml:space="preserve">contingencies to worry about. </w:t>
        </w:r>
      </w:ins>
      <w:moveToRangeStart w:id="1651" w:author="Jon Lindsay" w:date="2020-02-04T21:49:00Z" w:name="move31745379"/>
      <w:moveTo w:id="1652" w:author="Jon Lindsay" w:date="2020-02-04T21:49:00Z">
        <w:del w:id="1653" w:author="Jon Lindsay" w:date="2020-02-04T22:08:00Z">
          <w:r w:rsidR="00061C14" w:rsidRPr="00C37E8F" w:rsidDel="004476D8">
            <w:rPr>
              <w:lang w:val="en-US"/>
              <w:rPrChange w:id="1654" w:author="Jon Lindsay" w:date="2020-02-04T23:09:00Z">
                <w:rPr/>
              </w:rPrChange>
            </w:rPr>
            <w:delText>Our first two points above (voluntary limitation by capable actors) exclude these two categories of limited war. Our third point differentiates types of limited war that involve actors with more and better military forces.</w:delText>
          </w:r>
        </w:del>
      </w:moveTo>
      <w:moveToRangeEnd w:id="1651"/>
      <w:del w:id="1655" w:author="Jon Lindsay" w:date="2020-02-04T22:09:00Z">
        <w:r w:rsidR="007D25ED" w:rsidRPr="00C37E8F" w:rsidDel="004476D8">
          <w:rPr>
            <w:lang w:val="en-US"/>
            <w:rPrChange w:id="1656" w:author="Jon Lindsay" w:date="2020-02-04T23:09:00Z">
              <w:rPr/>
            </w:rPrChange>
          </w:rPr>
          <w:delText>Powerful</w:delText>
        </w:r>
      </w:del>
      <w:ins w:id="1657" w:author="Jon Lindsay" w:date="2020-02-04T22:09:00Z">
        <w:r w:rsidR="004476D8" w:rsidRPr="00C37E8F">
          <w:rPr>
            <w:lang w:val="en-US"/>
            <w:rPrChange w:id="1658" w:author="Jon Lindsay" w:date="2020-02-04T23:09:00Z">
              <w:rPr/>
            </w:rPrChange>
          </w:rPr>
          <w:t>Even</w:t>
        </w:r>
      </w:ins>
      <w:r w:rsidR="007D25ED" w:rsidRPr="00C37E8F">
        <w:rPr>
          <w:lang w:val="en-US"/>
          <w:rPrChange w:id="1659" w:author="Jon Lindsay" w:date="2020-02-04T23:09:00Z">
            <w:rPr/>
          </w:rPrChange>
        </w:rPr>
        <w:t xml:space="preserve"> actors that are </w:t>
      </w:r>
      <w:ins w:id="1660" w:author="Jon Lindsay" w:date="2020-02-04T22:31:00Z">
        <w:r w:rsidR="00292E0F" w:rsidRPr="00C37E8F">
          <w:rPr>
            <w:lang w:val="en-US"/>
            <w:rPrChange w:id="1661" w:author="Jon Lindsay" w:date="2020-02-04T23:09:00Z">
              <w:rPr/>
            </w:rPrChange>
          </w:rPr>
          <w:t xml:space="preserve">committed to revising the status quo decisively in their favor </w:t>
        </w:r>
      </w:ins>
      <w:del w:id="1662" w:author="Jon Lindsay" w:date="2020-02-04T18:52:00Z">
        <w:r w:rsidR="007D25ED" w:rsidRPr="00C37E8F" w:rsidDel="00D24C76">
          <w:rPr>
            <w:lang w:val="en-US"/>
            <w:rPrChange w:id="1663" w:author="Jon Lindsay" w:date="2020-02-04T23:09:00Z">
              <w:rPr/>
            </w:rPrChange>
          </w:rPr>
          <w:delText xml:space="preserve">highly </w:delText>
        </w:r>
      </w:del>
      <w:del w:id="1664" w:author="Jon Lindsay" w:date="2020-02-04T22:31:00Z">
        <w:r w:rsidR="007D25ED" w:rsidRPr="00C37E8F" w:rsidDel="00292E0F">
          <w:rPr>
            <w:lang w:val="en-US"/>
            <w:rPrChange w:id="1665" w:author="Jon Lindsay" w:date="2020-02-04T23:09:00Z">
              <w:rPr/>
            </w:rPrChange>
          </w:rPr>
          <w:delText xml:space="preserve">resolved to revise the status quo </w:delText>
        </w:r>
      </w:del>
      <w:ins w:id="1666" w:author="Jon Lindsay" w:date="2020-02-04T18:55:00Z">
        <w:r w:rsidR="00D24C76" w:rsidRPr="00C37E8F">
          <w:rPr>
            <w:lang w:val="en-US"/>
            <w:rPrChange w:id="1667" w:author="Jon Lindsay" w:date="2020-02-04T23:09:00Z">
              <w:rPr/>
            </w:rPrChange>
          </w:rPr>
          <w:t>(</w:t>
        </w:r>
      </w:ins>
      <w:ins w:id="1668" w:author="Jon Lindsay" w:date="2020-02-04T23:17:00Z">
        <w:r w:rsidR="00AB4D4C">
          <w:rPr>
            <w:lang w:val="en-US"/>
          </w:rPr>
          <w:t xml:space="preserve">i.e., </w:t>
        </w:r>
      </w:ins>
      <w:ins w:id="1669" w:author="Jon Lindsay" w:date="2020-02-04T18:55:00Z">
        <w:r w:rsidR="00D24C76" w:rsidRPr="00C37E8F">
          <w:rPr>
            <w:lang w:val="en-US"/>
            <w:rPrChange w:id="1670" w:author="Jon Lindsay" w:date="2020-02-04T23:09:00Z">
              <w:rPr/>
            </w:rPrChange>
          </w:rPr>
          <w:t xml:space="preserve">conquest) </w:t>
        </w:r>
      </w:ins>
      <w:del w:id="1671" w:author="Jon Lindsay" w:date="2020-02-04T22:31:00Z">
        <w:r w:rsidR="007D25ED" w:rsidRPr="00C37E8F" w:rsidDel="00292E0F">
          <w:rPr>
            <w:lang w:val="en-US"/>
            <w:rPrChange w:id="1672" w:author="Jon Lindsay" w:date="2020-02-04T23:09:00Z">
              <w:rPr/>
            </w:rPrChange>
          </w:rPr>
          <w:delText>will tend to</w:delText>
        </w:r>
      </w:del>
      <w:ins w:id="1673" w:author="Jon Lindsay" w:date="2020-02-04T22:31:00Z">
        <w:r w:rsidR="00292E0F" w:rsidRPr="00C37E8F">
          <w:rPr>
            <w:lang w:val="en-US"/>
            <w:rPrChange w:id="1674" w:author="Jon Lindsay" w:date="2020-02-04T23:09:00Z">
              <w:rPr/>
            </w:rPrChange>
          </w:rPr>
          <w:t>may opt to</w:t>
        </w:r>
      </w:ins>
      <w:r w:rsidR="007D25ED" w:rsidRPr="00C37E8F">
        <w:rPr>
          <w:lang w:val="en-US"/>
          <w:rPrChange w:id="1675" w:author="Jon Lindsay" w:date="2020-02-04T23:09:00Z">
            <w:rPr/>
          </w:rPrChange>
        </w:rPr>
        <w:t xml:space="preserve"> use</w:t>
      </w:r>
      <w:ins w:id="1676" w:author="Jon Lindsay" w:date="2020-02-04T22:09:00Z">
        <w:r w:rsidR="004476D8" w:rsidRPr="00C37E8F">
          <w:rPr>
            <w:lang w:val="en-US"/>
            <w:rPrChange w:id="1677" w:author="Jon Lindsay" w:date="2020-02-04T23:09:00Z">
              <w:rPr/>
            </w:rPrChange>
          </w:rPr>
          <w:t xml:space="preserve"> only</w:t>
        </w:r>
      </w:ins>
      <w:r w:rsidR="007D25ED" w:rsidRPr="00C37E8F">
        <w:rPr>
          <w:lang w:val="en-US"/>
          <w:rPrChange w:id="1678" w:author="Jon Lindsay" w:date="2020-02-04T23:09:00Z">
            <w:rPr/>
          </w:rPrChange>
        </w:rPr>
        <w:t xml:space="preserve"> as much force as needed to </w:t>
      </w:r>
      <w:del w:id="1679" w:author="Jon Lindsay" w:date="2020-02-04T23:58:00Z">
        <w:r w:rsidR="007D25ED" w:rsidRPr="00C37E8F" w:rsidDel="008F0504">
          <w:rPr>
            <w:lang w:val="en-US"/>
            <w:rPrChange w:id="1680" w:author="Jon Lindsay" w:date="2020-02-04T23:09:00Z">
              <w:rPr/>
            </w:rPrChange>
          </w:rPr>
          <w:delText>get the job done</w:delText>
        </w:r>
      </w:del>
      <w:ins w:id="1681" w:author="Jon Lindsay" w:date="2020-02-04T23:58:00Z">
        <w:r w:rsidR="008F0504">
          <w:rPr>
            <w:lang w:val="en-US"/>
          </w:rPr>
          <w:t>prevail in combat</w:t>
        </w:r>
      </w:ins>
      <w:ins w:id="1682" w:author="Jon Lindsay" w:date="2020-02-04T18:55:00Z">
        <w:r w:rsidR="00D24C76" w:rsidRPr="00C37E8F">
          <w:rPr>
            <w:lang w:val="en-US"/>
            <w:rPrChange w:id="1683" w:author="Jon Lindsay" w:date="2020-02-04T23:09:00Z">
              <w:rPr/>
            </w:rPrChange>
          </w:rPr>
          <w:t xml:space="preserve">, </w:t>
        </w:r>
      </w:ins>
      <w:ins w:id="1684" w:author="Jon Lindsay" w:date="2020-02-04T22:09:00Z">
        <w:r w:rsidR="004476D8" w:rsidRPr="00C37E8F">
          <w:rPr>
            <w:lang w:val="en-US"/>
            <w:rPrChange w:id="1685" w:author="Jon Lindsay" w:date="2020-02-04T23:09:00Z">
              <w:rPr/>
            </w:rPrChange>
          </w:rPr>
          <w:t xml:space="preserve">perhaps with an extra margin </w:t>
        </w:r>
      </w:ins>
      <w:ins w:id="1686" w:author="Jon Lindsay" w:date="2020-02-04T22:31:00Z">
        <w:r w:rsidR="00292E0F" w:rsidRPr="00C37E8F">
          <w:rPr>
            <w:lang w:val="en-US"/>
            <w:rPrChange w:id="1687" w:author="Jon Lindsay" w:date="2020-02-04T23:09:00Z">
              <w:rPr/>
            </w:rPrChange>
          </w:rPr>
          <w:t>to insure against battlef</w:t>
        </w:r>
      </w:ins>
      <w:ins w:id="1688" w:author="Jon Lindsay" w:date="2020-02-04T22:32:00Z">
        <w:r w:rsidR="00292E0F" w:rsidRPr="00C37E8F">
          <w:rPr>
            <w:lang w:val="en-US"/>
            <w:rPrChange w:id="1689" w:author="Jon Lindsay" w:date="2020-02-04T23:09:00Z">
              <w:rPr/>
            </w:rPrChange>
          </w:rPr>
          <w:t>ield uncertainties</w:t>
        </w:r>
      </w:ins>
      <w:r w:rsidR="007D25ED" w:rsidRPr="00C37E8F">
        <w:rPr>
          <w:lang w:val="en-US"/>
          <w:rPrChange w:id="1690" w:author="Jon Lindsay" w:date="2020-02-04T23:09:00Z">
            <w:rPr/>
          </w:rPrChange>
        </w:rPr>
        <w:t xml:space="preserve">. </w:t>
      </w:r>
      <w:del w:id="1691" w:author="Jon Lindsay" w:date="2020-02-04T18:56:00Z">
        <w:r w:rsidR="007D25ED" w:rsidRPr="00C37E8F" w:rsidDel="00D24C76">
          <w:rPr>
            <w:lang w:val="en-US"/>
            <w:rPrChange w:id="1692" w:author="Jon Lindsay" w:date="2020-02-04T23:09:00Z">
              <w:rPr/>
            </w:rPrChange>
          </w:rPr>
          <w:delText>A unilateral preference for conquest</w:delText>
        </w:r>
      </w:del>
      <w:del w:id="1693" w:author="Jon Lindsay" w:date="2020-02-04T18:53:00Z">
        <w:r w:rsidR="007D25ED" w:rsidRPr="00C37E8F" w:rsidDel="00D24C76">
          <w:rPr>
            <w:lang w:val="en-US"/>
            <w:rPrChange w:id="1694" w:author="Jon Lindsay" w:date="2020-02-04T23:09:00Z">
              <w:rPr/>
            </w:rPrChange>
          </w:rPr>
          <w:delText xml:space="preserve"> makes</w:delText>
        </w:r>
      </w:del>
      <w:del w:id="1695" w:author="Jon Lindsay" w:date="2020-02-04T18:56:00Z">
        <w:r w:rsidR="007D25ED" w:rsidRPr="00C37E8F" w:rsidDel="00D24C76">
          <w:rPr>
            <w:lang w:val="en-US"/>
            <w:rPrChange w:id="1696" w:author="Jon Lindsay" w:date="2020-02-04T23:09:00Z">
              <w:rPr/>
            </w:rPrChange>
          </w:rPr>
          <w:delText xml:space="preserve"> major combat operations attractive, where </w:delText>
        </w:r>
      </w:del>
      <w:del w:id="1697" w:author="Jon Lindsay" w:date="2020-02-04T18:53:00Z">
        <w:r w:rsidR="007D25ED" w:rsidRPr="00C37E8F" w:rsidDel="00D24C76">
          <w:rPr>
            <w:lang w:val="en-US"/>
            <w:rPrChange w:id="1698" w:author="Jon Lindsay" w:date="2020-02-04T23:09:00Z">
              <w:rPr/>
            </w:rPrChange>
          </w:rPr>
          <w:delText>force is limited simply as a function of the local balance of power</w:delText>
        </w:r>
      </w:del>
      <w:del w:id="1699" w:author="Jon Lindsay" w:date="2020-02-04T18:56:00Z">
        <w:r w:rsidR="007D25ED" w:rsidRPr="00C37E8F" w:rsidDel="00D24C76">
          <w:rPr>
            <w:lang w:val="en-US"/>
            <w:rPrChange w:id="1700" w:author="Jon Lindsay" w:date="2020-02-04T23:09:00Z">
              <w:rPr/>
            </w:rPrChange>
          </w:rPr>
          <w:delText xml:space="preserve">. </w:delText>
        </w:r>
      </w:del>
      <w:ins w:id="1701" w:author="Jon Lindsay" w:date="2020-02-04T18:54:00Z">
        <w:r w:rsidR="00D24C76" w:rsidRPr="00C37E8F">
          <w:rPr>
            <w:lang w:val="en-US"/>
            <w:rPrChange w:id="1702" w:author="Jon Lindsay" w:date="2020-02-04T23:09:00Z">
              <w:rPr/>
            </w:rPrChange>
          </w:rPr>
          <w:t xml:space="preserve">While high intensity conflict may be able to accomplish an aggressor’s goals, it may also be unnecessary and inefficient if victory can be achieved with lower cost at lower levels of dispute intensity </w:t>
        </w:r>
        <w:r w:rsidR="00D24C76" w:rsidRPr="00C37E8F">
          <w:rPr>
            <w:lang w:val="en-US"/>
            <w:rPrChange w:id="1703" w:author="Jon Lindsay" w:date="2020-02-04T23:09:00Z">
              <w:rPr/>
            </w:rPrChange>
          </w:rPr>
          <w:fldChar w:fldCharType="begin"/>
        </w:r>
        <w:r w:rsidR="00D24C76" w:rsidRPr="00C37E8F">
          <w:rPr>
            <w:lang w:val="en-US"/>
            <w:rPrChange w:id="1704" w:author="Jon Lindsay" w:date="2020-02-04T23:09:00Z">
              <w:rPr/>
            </w:rPrChange>
          </w:rPr>
          <w:instrText>ADDIN ZOTERO_ITEM CSL_CITATION {"citationID":"af5jml9v9s","properties":{"formattedCitation":"(Altman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sidR="00D24C76" w:rsidRPr="00C37E8F">
          <w:rPr>
            <w:lang w:val="en-US"/>
            <w:rPrChange w:id="1705" w:author="Jon Lindsay" w:date="2020-02-04T23:09:00Z">
              <w:rPr/>
            </w:rPrChange>
          </w:rPr>
          <w:fldChar w:fldCharType="separate"/>
        </w:r>
        <w:r w:rsidR="00D24C76" w:rsidRPr="00C37E8F">
          <w:rPr>
            <w:lang w:val="en-US"/>
            <w:rPrChange w:id="1706" w:author="Jon Lindsay" w:date="2020-02-04T23:09:00Z">
              <w:rPr/>
            </w:rPrChange>
          </w:rPr>
          <w:t>(Altman 2018)</w:t>
        </w:r>
        <w:r w:rsidR="00D24C76" w:rsidRPr="00C37E8F">
          <w:rPr>
            <w:lang w:val="en-US"/>
            <w:rPrChange w:id="1707" w:author="Jon Lindsay" w:date="2020-02-04T23:09:00Z">
              <w:rPr/>
            </w:rPrChange>
          </w:rPr>
          <w:fldChar w:fldCharType="end"/>
        </w:r>
        <w:r w:rsidR="00D24C76" w:rsidRPr="00C37E8F">
          <w:rPr>
            <w:lang w:val="en-US"/>
            <w:rPrChange w:id="1708" w:author="Jon Lindsay" w:date="2020-02-04T23:09:00Z">
              <w:rPr/>
            </w:rPrChange>
          </w:rPr>
          <w:t xml:space="preserve">. </w:t>
        </w:r>
      </w:ins>
      <w:moveToRangeStart w:id="1709" w:author="Jon Lindsay" w:date="2020-02-04T23:22:00Z" w:name="move31750989"/>
      <w:moveTo w:id="1710" w:author="Jon Lindsay" w:date="2020-02-04T23:22:00Z">
        <w:r w:rsidR="004E52D0" w:rsidRPr="00750356">
          <w:rPr>
            <w:lang w:val="en-US"/>
          </w:rPr>
          <w:t xml:space="preserve">If the local balance of power greatly favors the initiator, then it may only need to employ modest resources to get all that it seeks in a reasonable </w:t>
        </w:r>
        <w:r w:rsidR="004E52D0" w:rsidRPr="00750356">
          <w:rPr>
            <w:lang w:val="en-US"/>
          </w:rPr>
          <w:lastRenderedPageBreak/>
          <w:t xml:space="preserve">timeframe. </w:t>
        </w:r>
      </w:moveTo>
      <w:moveToRangeEnd w:id="1709"/>
      <w:ins w:id="1711" w:author="Jon Lindsay" w:date="2020-02-04T18:56:00Z">
        <w:r w:rsidR="00D24C76" w:rsidRPr="00C37E8F">
          <w:rPr>
            <w:lang w:val="en-US"/>
            <w:rPrChange w:id="1712" w:author="Jon Lindsay" w:date="2020-02-04T23:09:00Z">
              <w:rPr/>
            </w:rPrChange>
          </w:rPr>
          <w:t xml:space="preserve">A challenger who is patient and </w:t>
        </w:r>
      </w:ins>
      <w:ins w:id="1713" w:author="Jon Lindsay" w:date="2020-02-04T22:10:00Z">
        <w:r w:rsidR="004476D8" w:rsidRPr="00C37E8F">
          <w:rPr>
            <w:lang w:val="en-US"/>
            <w:rPrChange w:id="1714" w:author="Jon Lindsay" w:date="2020-02-04T23:09:00Z">
              <w:rPr/>
            </w:rPrChange>
          </w:rPr>
          <w:t>can outcompete</w:t>
        </w:r>
      </w:ins>
      <w:ins w:id="1715" w:author="Jon Lindsay" w:date="2020-02-04T18:56:00Z">
        <w:r w:rsidR="00D24C76" w:rsidRPr="00C37E8F">
          <w:rPr>
            <w:lang w:val="en-US"/>
            <w:rPrChange w:id="1716" w:author="Jon Lindsay" w:date="2020-02-04T23:09:00Z">
              <w:rPr/>
            </w:rPrChange>
          </w:rPr>
          <w:t xml:space="preserve"> its adversaries at low intensities might benefit by choosing a very limited conflict strategy. </w:t>
        </w:r>
      </w:ins>
      <w:r w:rsidR="007D25ED" w:rsidRPr="00C37E8F">
        <w:rPr>
          <w:lang w:val="en-US"/>
          <w:rPrChange w:id="1717" w:author="Jon Lindsay" w:date="2020-02-04T23:09:00Z">
            <w:rPr/>
          </w:rPrChange>
        </w:rPr>
        <w:t xml:space="preserve">More resistance can always be met with more force, but overkill wastes resources unnecessarily. </w:t>
      </w:r>
      <w:ins w:id="1718" w:author="Jon Lindsay" w:date="2020-02-04T23:26:00Z">
        <w:r w:rsidR="004E52D0">
          <w:rPr>
            <w:lang w:val="en-CA"/>
          </w:rPr>
          <w:t>In practice an actor might only need to use a special operations task force rather than a large combined-arms force, so the term “combat operations” can be misleading. We use it here f</w:t>
        </w:r>
      </w:ins>
      <w:ins w:id="1719" w:author="Jon Lindsay" w:date="2020-02-04T22:19:00Z">
        <w:r w:rsidR="000956CB" w:rsidRPr="00C37E8F">
          <w:rPr>
            <w:lang w:val="en-US"/>
            <w:rPrChange w:id="1720" w:author="Jon Lindsay" w:date="2020-02-04T23:09:00Z">
              <w:rPr/>
            </w:rPrChange>
          </w:rPr>
          <w:t xml:space="preserve">or lack of a better phrase </w:t>
        </w:r>
      </w:ins>
      <w:ins w:id="1721" w:author="Jon Lindsay" w:date="2020-02-04T23:27:00Z">
        <w:r w:rsidR="004E52D0">
          <w:rPr>
            <w:lang w:val="en-US"/>
          </w:rPr>
          <w:t>sim</w:t>
        </w:r>
      </w:ins>
      <w:ins w:id="1722" w:author="Jon Lindsay" w:date="2020-02-04T23:28:00Z">
        <w:r w:rsidR="004E52D0">
          <w:rPr>
            <w:lang w:val="en-US"/>
          </w:rPr>
          <w:t xml:space="preserve">ply </w:t>
        </w:r>
      </w:ins>
      <w:ins w:id="1723" w:author="Jon Lindsay" w:date="2020-02-04T22:17:00Z">
        <w:r w:rsidR="000956CB" w:rsidRPr="00C37E8F">
          <w:rPr>
            <w:lang w:val="en-US"/>
            <w:rPrChange w:id="1724" w:author="Jon Lindsay" w:date="2020-02-04T23:09:00Z">
              <w:rPr/>
            </w:rPrChange>
          </w:rPr>
          <w:t xml:space="preserve">to </w:t>
        </w:r>
      </w:ins>
      <w:ins w:id="1725" w:author="Jon Lindsay" w:date="2020-02-04T22:32:00Z">
        <w:r w:rsidR="00292E0F" w:rsidRPr="00C37E8F">
          <w:rPr>
            <w:lang w:val="en-US"/>
            <w:rPrChange w:id="1726" w:author="Jon Lindsay" w:date="2020-02-04T23:09:00Z">
              <w:rPr/>
            </w:rPrChange>
          </w:rPr>
          <w:t>underscore</w:t>
        </w:r>
      </w:ins>
      <w:ins w:id="1727" w:author="Jon Lindsay" w:date="2020-02-04T22:18:00Z">
        <w:r w:rsidR="000956CB" w:rsidRPr="00C37E8F">
          <w:rPr>
            <w:lang w:val="en-US"/>
            <w:rPrChange w:id="1728" w:author="Jon Lindsay" w:date="2020-02-04T23:09:00Z">
              <w:rPr/>
            </w:rPrChange>
          </w:rPr>
          <w:t xml:space="preserve"> </w:t>
        </w:r>
      </w:ins>
      <w:ins w:id="1729" w:author="Jon Lindsay" w:date="2020-02-04T23:17:00Z">
        <w:r w:rsidR="00AB4D4C">
          <w:rPr>
            <w:lang w:val="en-US"/>
          </w:rPr>
          <w:t xml:space="preserve">the fact </w:t>
        </w:r>
      </w:ins>
      <w:ins w:id="1730" w:author="Jon Lindsay" w:date="2020-02-04T22:18:00Z">
        <w:r w:rsidR="000956CB" w:rsidRPr="00C37E8F">
          <w:rPr>
            <w:lang w:val="en-US"/>
            <w:rPrChange w:id="1731" w:author="Jon Lindsay" w:date="2020-02-04T23:09:00Z">
              <w:rPr/>
            </w:rPrChange>
          </w:rPr>
          <w:t xml:space="preserve">that </w:t>
        </w:r>
      </w:ins>
      <w:ins w:id="1732" w:author="Jon Lindsay" w:date="2020-02-04T23:27:00Z">
        <w:r w:rsidR="004E52D0">
          <w:rPr>
            <w:lang w:val="en-US"/>
          </w:rPr>
          <w:t xml:space="preserve">capable </w:t>
        </w:r>
      </w:ins>
      <w:ins w:id="1733" w:author="Jon Lindsay" w:date="2020-02-04T22:18:00Z">
        <w:r w:rsidR="000956CB" w:rsidRPr="00C37E8F">
          <w:rPr>
            <w:lang w:val="en-US"/>
            <w:rPrChange w:id="1734" w:author="Jon Lindsay" w:date="2020-02-04T23:09:00Z">
              <w:rPr/>
            </w:rPrChange>
          </w:rPr>
          <w:t>actor</w:t>
        </w:r>
      </w:ins>
      <w:ins w:id="1735" w:author="Jon Lindsay" w:date="2020-02-04T22:19:00Z">
        <w:r w:rsidR="000956CB" w:rsidRPr="00C37E8F">
          <w:rPr>
            <w:lang w:val="en-US"/>
            <w:rPrChange w:id="1736" w:author="Jon Lindsay" w:date="2020-02-04T23:09:00Z">
              <w:rPr/>
            </w:rPrChange>
          </w:rPr>
          <w:t>s</w:t>
        </w:r>
      </w:ins>
      <w:ins w:id="1737" w:author="Jon Lindsay" w:date="2020-02-04T23:27:00Z">
        <w:r w:rsidR="004E52D0">
          <w:rPr>
            <w:lang w:val="en-US"/>
          </w:rPr>
          <w:t xml:space="preserve"> committed to achieving their objectives</w:t>
        </w:r>
      </w:ins>
      <w:ins w:id="1738" w:author="Jon Lindsay" w:date="2020-02-04T22:19:00Z">
        <w:r w:rsidR="000956CB" w:rsidRPr="00C37E8F">
          <w:rPr>
            <w:lang w:val="en-US"/>
            <w:rPrChange w:id="1739" w:author="Jon Lindsay" w:date="2020-02-04T23:09:00Z">
              <w:rPr/>
            </w:rPrChange>
          </w:rPr>
          <w:t xml:space="preserve"> are</w:t>
        </w:r>
      </w:ins>
      <w:ins w:id="1740" w:author="Jon Lindsay" w:date="2020-02-04T22:18:00Z">
        <w:r w:rsidR="000956CB" w:rsidRPr="00C37E8F">
          <w:rPr>
            <w:lang w:val="en-US"/>
            <w:rPrChange w:id="1741" w:author="Jon Lindsay" w:date="2020-02-04T23:09:00Z">
              <w:rPr/>
            </w:rPrChange>
          </w:rPr>
          <w:t xml:space="preserve"> free to </w:t>
        </w:r>
      </w:ins>
      <w:ins w:id="1742" w:author="Jon Lindsay" w:date="2020-02-04T22:19:00Z">
        <w:r w:rsidR="000956CB" w:rsidRPr="00C37E8F">
          <w:rPr>
            <w:lang w:val="en-US"/>
            <w:rPrChange w:id="1743" w:author="Jon Lindsay" w:date="2020-02-04T23:09:00Z">
              <w:rPr/>
            </w:rPrChange>
          </w:rPr>
          <w:t>scale up to</w:t>
        </w:r>
      </w:ins>
      <w:ins w:id="1744" w:author="Jon Lindsay" w:date="2020-02-04T22:18:00Z">
        <w:r w:rsidR="000956CB" w:rsidRPr="00C37E8F">
          <w:rPr>
            <w:lang w:val="en-US"/>
            <w:rPrChange w:id="1745" w:author="Jon Lindsay" w:date="2020-02-04T23:09:00Z">
              <w:rPr/>
            </w:rPrChange>
          </w:rPr>
          <w:t xml:space="preserve"> as much or as little force as </w:t>
        </w:r>
      </w:ins>
      <w:ins w:id="1746" w:author="Jon Lindsay" w:date="2020-02-04T22:19:00Z">
        <w:r w:rsidR="000956CB" w:rsidRPr="00C37E8F">
          <w:rPr>
            <w:lang w:val="en-US"/>
            <w:rPrChange w:id="1747" w:author="Jon Lindsay" w:date="2020-02-04T23:09:00Z">
              <w:rPr/>
            </w:rPrChange>
          </w:rPr>
          <w:t>they</w:t>
        </w:r>
      </w:ins>
      <w:ins w:id="1748" w:author="Jon Lindsay" w:date="2020-02-04T22:18:00Z">
        <w:r w:rsidR="000956CB" w:rsidRPr="00C37E8F">
          <w:rPr>
            <w:lang w:val="en-US"/>
            <w:rPrChange w:id="1749" w:author="Jon Lindsay" w:date="2020-02-04T23:09:00Z">
              <w:rPr/>
            </w:rPrChange>
          </w:rPr>
          <w:t xml:space="preserve"> can get away with to </w:t>
        </w:r>
      </w:ins>
      <w:ins w:id="1750" w:author="Jon Lindsay" w:date="2020-02-04T23:27:00Z">
        <w:r w:rsidR="004E52D0">
          <w:rPr>
            <w:lang w:val="en-US"/>
          </w:rPr>
          <w:t>do so</w:t>
        </w:r>
      </w:ins>
      <w:ins w:id="1751" w:author="Jon Lindsay" w:date="2020-02-04T22:18:00Z">
        <w:r w:rsidR="000956CB" w:rsidRPr="00C37E8F">
          <w:rPr>
            <w:lang w:val="en-US"/>
            <w:rPrChange w:id="1752" w:author="Jon Lindsay" w:date="2020-02-04T23:09:00Z">
              <w:rPr/>
            </w:rPrChange>
          </w:rPr>
          <w:t>.</w:t>
        </w:r>
      </w:ins>
      <w:ins w:id="1753" w:author="Jon Lindsay" w:date="2020-02-04T23:25:00Z">
        <w:r w:rsidR="004E52D0">
          <w:rPr>
            <w:lang w:val="en-US"/>
          </w:rPr>
          <w:t xml:space="preserve"> </w:t>
        </w:r>
      </w:ins>
    </w:p>
    <w:p w14:paraId="54FBB7CE" w14:textId="20D7D3DF" w:rsidR="00C16AC3" w:rsidRPr="00C37E8F" w:rsidDel="00C16AC3" w:rsidRDefault="00292E0F" w:rsidP="00C16AC3">
      <w:pPr>
        <w:pStyle w:val="Newparagraph"/>
        <w:rPr>
          <w:del w:id="1754" w:author="Jon Lindsay" w:date="2020-02-04T22:26:00Z"/>
          <w:moveTo w:id="1755" w:author="Jon Lindsay" w:date="2020-02-04T22:21:00Z"/>
          <w:lang w:val="en-US"/>
          <w:rPrChange w:id="1756" w:author="Jon Lindsay" w:date="2020-02-04T23:09:00Z">
            <w:rPr>
              <w:del w:id="1757" w:author="Jon Lindsay" w:date="2020-02-04T22:26:00Z"/>
              <w:moveTo w:id="1758" w:author="Jon Lindsay" w:date="2020-02-04T22:21:00Z"/>
            </w:rPr>
          </w:rPrChange>
        </w:rPr>
      </w:pPr>
      <w:ins w:id="1759" w:author="Jon Lindsay" w:date="2020-02-04T22:33:00Z">
        <w:r w:rsidRPr="00C37E8F">
          <w:rPr>
            <w:lang w:val="en-US"/>
            <w:rPrChange w:id="1760" w:author="Jon Lindsay" w:date="2020-02-04T23:09:00Z">
              <w:rPr/>
            </w:rPrChange>
          </w:rPr>
          <w:t>Yet capable actors might also have such limited aims</w:t>
        </w:r>
      </w:ins>
      <w:ins w:id="1761" w:author="Jon Lindsay" w:date="2020-02-04T22:34:00Z">
        <w:r w:rsidRPr="00C37E8F">
          <w:rPr>
            <w:lang w:val="en-US"/>
            <w:rPrChange w:id="1762" w:author="Jon Lindsay" w:date="2020-02-04T23:09:00Z">
              <w:rPr/>
            </w:rPrChange>
          </w:rPr>
          <w:t xml:space="preserve"> that</w:t>
        </w:r>
      </w:ins>
      <w:ins w:id="1763" w:author="Jon Lindsay" w:date="2020-02-04T22:35:00Z">
        <w:r w:rsidRPr="00C37E8F">
          <w:rPr>
            <w:lang w:val="en-US"/>
            <w:rPrChange w:id="1764" w:author="Jon Lindsay" w:date="2020-02-04T23:09:00Z">
              <w:rPr/>
            </w:rPrChange>
          </w:rPr>
          <w:t xml:space="preserve"> </w:t>
        </w:r>
      </w:ins>
      <w:ins w:id="1765" w:author="Jon Lindsay" w:date="2020-02-04T23:18:00Z">
        <w:r w:rsidR="00AB4D4C">
          <w:rPr>
            <w:lang w:val="en-US"/>
          </w:rPr>
          <w:t>minimizing</w:t>
        </w:r>
      </w:ins>
      <w:ins w:id="1766" w:author="Jon Lindsay" w:date="2020-02-04T23:28:00Z">
        <w:r w:rsidR="004E52D0">
          <w:rPr>
            <w:lang w:val="en-US"/>
          </w:rPr>
          <w:t xml:space="preserve"> the risk of</w:t>
        </w:r>
      </w:ins>
      <w:ins w:id="1767" w:author="Jon Lindsay" w:date="2020-02-04T23:18:00Z">
        <w:r w:rsidR="00AB4D4C">
          <w:rPr>
            <w:lang w:val="en-US"/>
          </w:rPr>
          <w:t xml:space="preserve"> </w:t>
        </w:r>
      </w:ins>
      <w:ins w:id="1768" w:author="Jon Lindsay" w:date="2020-02-04T22:35:00Z">
        <w:r w:rsidRPr="00C37E8F">
          <w:rPr>
            <w:lang w:val="en-US"/>
            <w:rPrChange w:id="1769" w:author="Jon Lindsay" w:date="2020-02-04T23:09:00Z">
              <w:rPr/>
            </w:rPrChange>
          </w:rPr>
          <w:t>escalation</w:t>
        </w:r>
      </w:ins>
      <w:ins w:id="1770" w:author="Jon Lindsay" w:date="2020-02-04T22:34:00Z">
        <w:r w:rsidRPr="00C37E8F">
          <w:rPr>
            <w:lang w:val="en-US"/>
            <w:rPrChange w:id="1771" w:author="Jon Lindsay" w:date="2020-02-04T23:09:00Z">
              <w:rPr/>
            </w:rPrChange>
          </w:rPr>
          <w:t xml:space="preserve"> becomes </w:t>
        </w:r>
      </w:ins>
      <w:ins w:id="1772" w:author="Jon Lindsay" w:date="2020-02-04T22:35:00Z">
        <w:r w:rsidRPr="00C37E8F">
          <w:rPr>
            <w:lang w:val="en-US"/>
            <w:rPrChange w:id="1773" w:author="Jon Lindsay" w:date="2020-02-04T23:09:00Z">
              <w:rPr/>
            </w:rPrChange>
          </w:rPr>
          <w:t>as much as if not more than a</w:t>
        </w:r>
      </w:ins>
      <w:ins w:id="1774" w:author="Jon Lindsay" w:date="2020-02-04T22:34:00Z">
        <w:r w:rsidRPr="00C37E8F">
          <w:rPr>
            <w:lang w:val="en-US"/>
            <w:rPrChange w:id="1775" w:author="Jon Lindsay" w:date="2020-02-04T23:09:00Z">
              <w:rPr/>
            </w:rPrChange>
          </w:rPr>
          <w:t xml:space="preserve"> concern </w:t>
        </w:r>
      </w:ins>
      <w:ins w:id="1776" w:author="Jon Lindsay" w:date="2020-02-04T22:35:00Z">
        <w:r w:rsidRPr="00C37E8F">
          <w:rPr>
            <w:lang w:val="en-US"/>
            <w:rPrChange w:id="1777" w:author="Jon Lindsay" w:date="2020-02-04T23:09:00Z">
              <w:rPr/>
            </w:rPrChange>
          </w:rPr>
          <w:t>as</w:t>
        </w:r>
      </w:ins>
      <w:ins w:id="1778" w:author="Jon Lindsay" w:date="2020-02-04T23:18:00Z">
        <w:r w:rsidR="00AB4D4C">
          <w:rPr>
            <w:lang w:val="en-US"/>
          </w:rPr>
          <w:t xml:space="preserve"> minimizing</w:t>
        </w:r>
      </w:ins>
      <w:ins w:id="1779" w:author="Jon Lindsay" w:date="2020-02-04T22:34:00Z">
        <w:r w:rsidRPr="00C37E8F">
          <w:rPr>
            <w:lang w:val="en-US"/>
            <w:rPrChange w:id="1780" w:author="Jon Lindsay" w:date="2020-02-04T23:09:00Z">
              <w:rPr/>
            </w:rPrChange>
          </w:rPr>
          <w:t xml:space="preserve"> cost. </w:t>
        </w:r>
      </w:ins>
      <w:ins w:id="1781" w:author="Jon Lindsay" w:date="2020-02-04T22:20:00Z">
        <w:r w:rsidR="00C16AC3" w:rsidRPr="00C37E8F">
          <w:rPr>
            <w:lang w:val="en-US"/>
            <w:rPrChange w:id="1782" w:author="Jon Lindsay" w:date="2020-02-04T23:09:00Z">
              <w:rPr/>
            </w:rPrChange>
          </w:rPr>
          <w:t>Gray zone conflict</w:t>
        </w:r>
      </w:ins>
      <w:ins w:id="1783" w:author="Jon Lindsay" w:date="2020-02-04T23:19:00Z">
        <w:r w:rsidR="004E52D0">
          <w:rPr>
            <w:lang w:val="en-US"/>
          </w:rPr>
          <w:t>, as we use the term here,</w:t>
        </w:r>
      </w:ins>
      <w:ins w:id="1784" w:author="Jon Lindsay" w:date="2020-02-04T22:20:00Z">
        <w:r w:rsidR="00C16AC3" w:rsidRPr="00C37E8F">
          <w:rPr>
            <w:lang w:val="en-US"/>
            <w:rPrChange w:id="1785" w:author="Jon Lindsay" w:date="2020-02-04T23:09:00Z">
              <w:rPr/>
            </w:rPrChange>
          </w:rPr>
          <w:t xml:space="preserve"> occurs when militarily capable conflict initiators intentionally limit the intensity and capacity with which they conduct military or intelligence operations and the target does not escalate.</w:t>
        </w:r>
      </w:ins>
      <w:ins w:id="1786" w:author="Jon Lindsay" w:date="2020-02-04T22:21:00Z">
        <w:r w:rsidR="00C16AC3" w:rsidRPr="00C37E8F">
          <w:rPr>
            <w:lang w:val="en-US"/>
            <w:rPrChange w:id="1787" w:author="Jon Lindsay" w:date="2020-02-04T23:09:00Z">
              <w:rPr/>
            </w:rPrChange>
          </w:rPr>
          <w:t xml:space="preserve"> Importantly, </w:t>
        </w:r>
      </w:ins>
      <w:moveToRangeStart w:id="1788" w:author="Jon Lindsay" w:date="2020-02-04T22:21:00Z" w:name="move31747308"/>
      <w:moveTo w:id="1789" w:author="Jon Lindsay" w:date="2020-02-04T22:21:00Z">
        <w:del w:id="1790" w:author="Jon Lindsay" w:date="2020-02-04T22:21:00Z">
          <w:r w:rsidR="00C16AC3" w:rsidRPr="00C37E8F" w:rsidDel="00C16AC3">
            <w:rPr>
              <w:lang w:val="en-US"/>
              <w:rPrChange w:id="1791" w:author="Jon Lindsay" w:date="2020-02-04T23:09:00Z">
                <w:rPr/>
              </w:rPrChange>
            </w:rPr>
            <w:delText xml:space="preserve">Third, </w:delText>
          </w:r>
        </w:del>
        <w:r w:rsidR="00C16AC3" w:rsidRPr="00C37E8F">
          <w:rPr>
            <w:lang w:val="en-US"/>
            <w:rPrChange w:id="1792" w:author="Jon Lindsay" w:date="2020-02-04T23:09:00Z">
              <w:rPr/>
            </w:rPrChange>
          </w:rPr>
          <w:t xml:space="preserve">gray zone conflict must be preferred </w:t>
        </w:r>
        <w:r w:rsidR="00C16AC3" w:rsidRPr="00C37E8F">
          <w:rPr>
            <w:iCs/>
            <w:lang w:val="en-US"/>
            <w:rPrChange w:id="1793" w:author="Jon Lindsay" w:date="2020-02-04T23:09:00Z">
              <w:rPr>
                <w:i/>
              </w:rPr>
            </w:rPrChange>
          </w:rPr>
          <w:t>by both sides</w:t>
        </w:r>
        <w:r w:rsidR="00C16AC3" w:rsidRPr="00C37E8F">
          <w:rPr>
            <w:lang w:val="en-US"/>
            <w:rPrChange w:id="1794" w:author="Jon Lindsay" w:date="2020-02-04T23:09:00Z">
              <w:rPr/>
            </w:rPrChange>
          </w:rP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w:t>
        </w:r>
      </w:moveTo>
      <w:ins w:id="1795" w:author="Jon Lindsay" w:date="2020-02-04T22:24:00Z">
        <w:r w:rsidR="00C16AC3" w:rsidRPr="00C37E8F">
          <w:rPr>
            <w:lang w:val="en-US"/>
            <w:rPrChange w:id="1796" w:author="Jon Lindsay" w:date="2020-02-04T23:09:00Z">
              <w:rPr/>
            </w:rPrChange>
          </w:rPr>
          <w:t xml:space="preserve">Voluntary limitation of means enables the aggressor to minimize costs and risks. Voluntary limitation of ends allows the target to keep more of what it already has. Escalation in this situation is thus mutually undesirable. </w:t>
        </w:r>
      </w:ins>
      <w:moveTo w:id="1797" w:author="Jon Lindsay" w:date="2020-02-04T22:21:00Z">
        <w:del w:id="1798" w:author="Jon Lindsay" w:date="2020-02-04T22:23:00Z">
          <w:r w:rsidR="00C16AC3" w:rsidRPr="00C37E8F" w:rsidDel="00C16AC3">
            <w:rPr>
              <w:lang w:val="en-US"/>
              <w:rPrChange w:id="1799" w:author="Jon Lindsay" w:date="2020-02-04T23:09:00Z">
                <w:rPr/>
              </w:rPrChange>
            </w:rPr>
            <w:delText xml:space="preserve">This is done for the benefit of the target, to relieve it from an obligation to respond forcefully to provocation, rather than for the benefit of the initiator, to enable it to escape retaliation. </w:delText>
          </w:r>
        </w:del>
        <w:r w:rsidR="00C16AC3" w:rsidRPr="00C37E8F">
          <w:rPr>
            <w:lang w:val="en-US"/>
            <w:rPrChange w:id="1800" w:author="Jon Lindsay" w:date="2020-02-04T23:09:00Z">
              <w:rPr/>
            </w:rPrChange>
          </w:rPr>
          <w:t xml:space="preserve">Tacit collusion between adversaries enables them to avoid mutually harmful escalation </w:t>
        </w:r>
        <w:r w:rsidR="00C16AC3" w:rsidRPr="00C37E8F">
          <w:rPr>
            <w:lang w:val="en-US"/>
            <w:rPrChange w:id="1801" w:author="Jon Lindsay" w:date="2020-02-04T23:09:00Z">
              <w:rPr/>
            </w:rPrChange>
          </w:rPr>
          <w:fldChar w:fldCharType="begin"/>
        </w:r>
        <w:r w:rsidR="00C16AC3" w:rsidRPr="00C37E8F">
          <w:rPr>
            <w:lang w:val="en-US"/>
            <w:rPrChange w:id="1802" w:author="Jon Lindsay" w:date="2020-02-04T23:09:00Z">
              <w:rPr/>
            </w:rPrChange>
          </w:rPr>
          <w:instrText>ADDIN ZOTERO_ITEM CSL_CITATION {"citationID":"a17pged12cv","properties":{"formattedCitation":"(Carson 2016; 2018)","plainCitation":"(Carson 2016; 2018)","noteIndex":0},"citationItems":[{"id":668,"uris":["http://zotero.org/users/2506258/items/BHW4FEPQ"],"uri":["http://zotero.org/users/2506258/items/BHW4FEPQ"],"itemData":{"id":668,"type":"article-journal","title":"Facing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sidR="00C16AC3" w:rsidRPr="00C37E8F">
          <w:rPr>
            <w:lang w:val="en-US"/>
            <w:rPrChange w:id="1803" w:author="Jon Lindsay" w:date="2020-02-04T23:09:00Z">
              <w:rPr/>
            </w:rPrChange>
          </w:rPr>
          <w:fldChar w:fldCharType="separate"/>
        </w:r>
        <w:r w:rsidR="00C16AC3" w:rsidRPr="00C37E8F">
          <w:rPr>
            <w:lang w:val="en-US"/>
            <w:rPrChange w:id="1804" w:author="Jon Lindsay" w:date="2020-02-04T23:09:00Z">
              <w:rPr/>
            </w:rPrChange>
          </w:rPr>
          <w:t>(Carson 2016; 2018)</w:t>
        </w:r>
        <w:r w:rsidR="00C16AC3" w:rsidRPr="00C37E8F">
          <w:rPr>
            <w:lang w:val="en-US"/>
            <w:rPrChange w:id="1805" w:author="Jon Lindsay" w:date="2020-02-04T23:09:00Z">
              <w:rPr/>
            </w:rPrChange>
          </w:rPr>
          <w:fldChar w:fldCharType="end"/>
        </w:r>
        <w:r w:rsidR="00C16AC3" w:rsidRPr="00C37E8F">
          <w:rPr>
            <w:lang w:val="en-US"/>
            <w:rPrChange w:id="1806" w:author="Jon Lindsay" w:date="2020-02-04T23:09:00Z">
              <w:rPr/>
            </w:rPrChange>
          </w:rPr>
          <w:t>.</w:t>
        </w:r>
      </w:moveTo>
    </w:p>
    <w:moveToRangeEnd w:id="1788"/>
    <w:p w14:paraId="5DB0AAC6" w14:textId="0CB90A4F" w:rsidR="00C16AC3" w:rsidRPr="00C37E8F" w:rsidRDefault="007D25ED" w:rsidP="00C16AC3">
      <w:pPr>
        <w:pStyle w:val="Newparagraph"/>
        <w:rPr>
          <w:lang w:val="en-US"/>
          <w:rPrChange w:id="1807" w:author="Jon Lindsay" w:date="2020-02-04T23:09:00Z">
            <w:rPr/>
          </w:rPrChange>
        </w:rPr>
      </w:pPr>
      <w:del w:id="1808" w:author="Jon Lindsay" w:date="2020-02-04T22:26:00Z">
        <w:r w:rsidRPr="00C37E8F" w:rsidDel="00C16AC3">
          <w:rPr>
            <w:lang w:val="en-US"/>
            <w:rPrChange w:id="1809" w:author="Jon Lindsay" w:date="2020-02-04T23:09:00Z">
              <w:rPr/>
            </w:rPrChange>
          </w:rPr>
          <w:delText xml:space="preserve">If capable actors only have modest ambitions, </w:delText>
        </w:r>
      </w:del>
      <w:del w:id="1810" w:author="Jon Lindsay" w:date="2020-02-04T18:58:00Z">
        <w:r w:rsidRPr="00C37E8F" w:rsidDel="00D24C76">
          <w:rPr>
            <w:lang w:val="en-US"/>
            <w:rPrChange w:id="1811" w:author="Jon Lindsay" w:date="2020-02-04T23:09:00Z">
              <w:rPr/>
            </w:rPrChange>
          </w:rPr>
          <w:delText>moreover</w:delText>
        </w:r>
      </w:del>
      <w:del w:id="1812" w:author="Jon Lindsay" w:date="2020-02-04T22:26:00Z">
        <w:r w:rsidRPr="00C37E8F" w:rsidDel="00C16AC3">
          <w:rPr>
            <w:lang w:val="en-US"/>
            <w:rPrChange w:id="1813" w:author="Jon Lindsay" w:date="2020-02-04T23:09:00Z">
              <w:rPr/>
            </w:rPrChange>
          </w:rPr>
          <w:delText xml:space="preserve">, they </w:delText>
        </w:r>
      </w:del>
      <w:del w:id="1814" w:author="Jon Lindsay" w:date="2020-02-04T18:51:00Z">
        <w:r w:rsidRPr="00C37E8F" w:rsidDel="00D24C76">
          <w:rPr>
            <w:lang w:val="en-US"/>
            <w:rPrChange w:id="1815" w:author="Jon Lindsay" w:date="2020-02-04T23:09:00Z">
              <w:rPr/>
            </w:rPrChange>
          </w:rPr>
          <w:delText xml:space="preserve">will </w:delText>
        </w:r>
      </w:del>
      <w:del w:id="1816" w:author="Jon Lindsay" w:date="2020-02-04T22:26:00Z">
        <w:r w:rsidRPr="00C37E8F" w:rsidDel="00C16AC3">
          <w:rPr>
            <w:lang w:val="en-US"/>
            <w:rPrChange w:id="1817" w:author="Jon Lindsay" w:date="2020-02-04T23:09:00Z">
              <w:rPr/>
            </w:rPrChange>
          </w:rPr>
          <w:delText xml:space="preserve">be more willing to settle for less and to employ less effective modes of operation. </w:delText>
        </w:r>
      </w:del>
      <w:del w:id="1818" w:author="Jon Lindsay" w:date="2020-02-04T22:24:00Z">
        <w:r w:rsidRPr="00C37E8F" w:rsidDel="00C16AC3">
          <w:rPr>
            <w:lang w:val="en-US"/>
            <w:rPrChange w:id="1819" w:author="Jon Lindsay" w:date="2020-02-04T23:09:00Z">
              <w:rPr/>
            </w:rPrChange>
          </w:rPr>
          <w:delText xml:space="preserve">Voluntary limitation of means enables </w:delText>
        </w:r>
      </w:del>
      <w:del w:id="1820" w:author="Jon Lindsay" w:date="2020-02-04T19:00:00Z">
        <w:r w:rsidRPr="00C37E8F" w:rsidDel="00D31831">
          <w:rPr>
            <w:lang w:val="en-US"/>
            <w:rPrChange w:id="1821" w:author="Jon Lindsay" w:date="2020-02-04T23:09:00Z">
              <w:rPr/>
            </w:rPrChange>
          </w:rPr>
          <w:delText xml:space="preserve">an </w:delText>
        </w:r>
      </w:del>
      <w:del w:id="1822" w:author="Jon Lindsay" w:date="2020-02-04T22:24:00Z">
        <w:r w:rsidRPr="00C37E8F" w:rsidDel="00C16AC3">
          <w:rPr>
            <w:lang w:val="en-US"/>
            <w:rPrChange w:id="1823" w:author="Jon Lindsay" w:date="2020-02-04T23:09:00Z">
              <w:rPr/>
            </w:rPrChange>
          </w:rPr>
          <w:delText xml:space="preserve">aggressor to minimize </w:delText>
        </w:r>
      </w:del>
      <w:del w:id="1824" w:author="Jon Lindsay" w:date="2020-02-04T18:59:00Z">
        <w:r w:rsidRPr="00C37E8F" w:rsidDel="00D24C76">
          <w:rPr>
            <w:lang w:val="en-US"/>
            <w:rPrChange w:id="1825" w:author="Jon Lindsay" w:date="2020-02-04T23:09:00Z">
              <w:rPr/>
            </w:rPrChange>
          </w:rPr>
          <w:delText xml:space="preserve">both </w:delText>
        </w:r>
      </w:del>
      <w:del w:id="1826" w:author="Jon Lindsay" w:date="2020-02-04T22:24:00Z">
        <w:r w:rsidRPr="00C37E8F" w:rsidDel="00C16AC3">
          <w:rPr>
            <w:lang w:val="en-US"/>
            <w:rPrChange w:id="1827" w:author="Jon Lindsay" w:date="2020-02-04T23:09:00Z">
              <w:rPr/>
            </w:rPrChange>
          </w:rPr>
          <w:delText>costs</w:delText>
        </w:r>
      </w:del>
      <w:del w:id="1828" w:author="Jon Lindsay" w:date="2020-02-04T19:00:00Z">
        <w:r w:rsidRPr="00C37E8F" w:rsidDel="00D24C76">
          <w:rPr>
            <w:lang w:val="en-US"/>
            <w:rPrChange w:id="1829" w:author="Jon Lindsay" w:date="2020-02-04T23:09:00Z">
              <w:rPr/>
            </w:rPrChange>
          </w:rPr>
          <w:delText xml:space="preserve"> </w:delText>
        </w:r>
        <w:r w:rsidRPr="00C37E8F" w:rsidDel="00D24C76">
          <w:rPr>
            <w:iCs/>
            <w:lang w:val="en-US"/>
            <w:rPrChange w:id="1830" w:author="Jon Lindsay" w:date="2020-02-04T23:09:00Z">
              <w:rPr>
                <w:i/>
              </w:rPr>
            </w:rPrChange>
          </w:rPr>
          <w:delText>and</w:delText>
        </w:r>
        <w:r w:rsidRPr="00C37E8F" w:rsidDel="00D24C76">
          <w:rPr>
            <w:lang w:val="en-US"/>
            <w:rPrChange w:id="1831" w:author="Jon Lindsay" w:date="2020-02-04T23:09:00Z">
              <w:rPr/>
            </w:rPrChange>
          </w:rPr>
          <w:delText xml:space="preserve"> risk exposure</w:delText>
        </w:r>
      </w:del>
      <w:del w:id="1832" w:author="Jon Lindsay" w:date="2020-02-04T22:24:00Z">
        <w:r w:rsidRPr="00C37E8F" w:rsidDel="00C16AC3">
          <w:rPr>
            <w:lang w:val="en-US"/>
            <w:rPrChange w:id="1833" w:author="Jon Lindsay" w:date="2020-02-04T23:09:00Z">
              <w:rPr/>
            </w:rPrChange>
          </w:rPr>
          <w:delText xml:space="preserve">. </w:delText>
        </w:r>
      </w:del>
      <w:del w:id="1834" w:author="Jon Lindsay" w:date="2020-02-04T18:59:00Z">
        <w:r w:rsidRPr="00C37E8F" w:rsidDel="00D24C76">
          <w:rPr>
            <w:lang w:val="en-US"/>
            <w:rPrChange w:id="1835" w:author="Jon Lindsay" w:date="2020-02-04T23:09:00Z">
              <w:rPr/>
            </w:rPrChange>
          </w:rPr>
          <w:delText>The v</w:delText>
        </w:r>
      </w:del>
      <w:del w:id="1836" w:author="Jon Lindsay" w:date="2020-02-04T22:24:00Z">
        <w:r w:rsidRPr="00C37E8F" w:rsidDel="00C16AC3">
          <w:rPr>
            <w:lang w:val="en-US"/>
            <w:rPrChange w:id="1837" w:author="Jon Lindsay" w:date="2020-02-04T23:09:00Z">
              <w:rPr/>
            </w:rPrChange>
          </w:rPr>
          <w:delText xml:space="preserve">oluntary limitation of ends allows the target to keep more of what it already has. Escalation in this situation is thus mutually undesirable. </w:delText>
        </w:r>
      </w:del>
      <w:del w:id="1838" w:author="Jon Lindsay" w:date="2020-02-04T19:01:00Z">
        <w:r w:rsidRPr="00C37E8F" w:rsidDel="00D31831">
          <w:rPr>
            <w:lang w:val="en-US"/>
            <w:rPrChange w:id="1839" w:author="Jon Lindsay" w:date="2020-02-04T23:09:00Z">
              <w:rPr/>
            </w:rPrChange>
          </w:rPr>
          <w:delText>In order to limit the risk of escalation, gray zone actors voluntarily limit the means they use to pursue their</w:delText>
        </w:r>
      </w:del>
      <w:del w:id="1840" w:author="Jon Lindsay" w:date="2020-02-04T22:26:00Z">
        <w:r w:rsidRPr="00C37E8F" w:rsidDel="00C16AC3">
          <w:rPr>
            <w:lang w:val="en-US"/>
            <w:rPrChange w:id="1841" w:author="Jon Lindsay" w:date="2020-02-04T23:09:00Z">
              <w:rPr/>
            </w:rPrChange>
          </w:rPr>
          <w:delText xml:space="preserve"> limited ends. </w:delText>
        </w:r>
      </w:del>
    </w:p>
    <w:p w14:paraId="20D8E6B8" w14:textId="0969BF56" w:rsidR="0089395D" w:rsidRPr="00C37E8F" w:rsidDel="00C16AC3" w:rsidRDefault="00C16AC3" w:rsidP="00C16AC3">
      <w:pPr>
        <w:pStyle w:val="Newparagraph"/>
        <w:rPr>
          <w:del w:id="1842" w:author="Jon Lindsay" w:date="2020-02-04T22:25:00Z"/>
          <w:lang w:val="en-US"/>
          <w:rPrChange w:id="1843" w:author="Jon Lindsay" w:date="2020-02-04T23:09:00Z">
            <w:rPr>
              <w:del w:id="1844" w:author="Jon Lindsay" w:date="2020-02-04T22:25:00Z"/>
            </w:rPr>
          </w:rPrChange>
        </w:rPr>
      </w:pPr>
      <w:ins w:id="1845" w:author="Jon Lindsay" w:date="2020-02-04T22:26:00Z">
        <w:r w:rsidRPr="00C37E8F">
          <w:rPr>
            <w:lang w:val="en-US"/>
            <w:rPrChange w:id="1846" w:author="Jon Lindsay" w:date="2020-02-04T23:09:00Z">
              <w:rPr/>
            </w:rPrChange>
          </w:rPr>
          <w:t xml:space="preserve">By way of illustration, </w:t>
        </w:r>
      </w:ins>
      <w:ins w:id="1847" w:author="Jon Lindsay" w:date="2020-02-04T22:27:00Z">
        <w:r w:rsidRPr="00C37E8F">
          <w:rPr>
            <w:lang w:val="en-US"/>
            <w:rPrChange w:id="1848" w:author="Jon Lindsay" w:date="2020-02-04T23:09:00Z">
              <w:rPr/>
            </w:rPrChange>
          </w:rPr>
          <w:t>t</w:t>
        </w:r>
      </w:ins>
      <w:del w:id="1849" w:author="Jon Lindsay" w:date="2020-02-04T22:27:00Z">
        <w:r w:rsidR="007D25ED" w:rsidRPr="00C37E8F" w:rsidDel="00C16AC3">
          <w:rPr>
            <w:lang w:val="en-US"/>
            <w:rPrChange w:id="1850" w:author="Jon Lindsay" w:date="2020-02-04T23:09:00Z">
              <w:rPr/>
            </w:rPrChange>
          </w:rPr>
          <w:delText>T</w:delText>
        </w:r>
      </w:del>
      <w:r w:rsidR="007D25ED" w:rsidRPr="00C37E8F">
        <w:rPr>
          <w:lang w:val="en-US"/>
          <w:rPrChange w:id="1851" w:author="Jon Lindsay" w:date="2020-02-04T23:09:00Z">
            <w:rPr/>
          </w:rPrChange>
        </w:rPr>
        <w:t xml:space="preserve">he Iraq War </w:t>
      </w:r>
      <w:del w:id="1852" w:author="Jon Lindsay" w:date="2020-02-04T22:27:00Z">
        <w:r w:rsidR="007D25ED" w:rsidRPr="00C37E8F" w:rsidDel="00C16AC3">
          <w:rPr>
            <w:lang w:val="en-US"/>
            <w:rPrChange w:id="1853" w:author="Jon Lindsay" w:date="2020-02-04T23:09:00Z">
              <w:rPr/>
            </w:rPrChange>
          </w:rPr>
          <w:delText xml:space="preserve">illustrates </w:delText>
        </w:r>
      </w:del>
      <w:ins w:id="1854" w:author="Jon Lindsay" w:date="2020-02-04T22:27:00Z">
        <w:r w:rsidRPr="00C37E8F">
          <w:rPr>
            <w:lang w:val="en-US"/>
            <w:rPrChange w:id="1855" w:author="Jon Lindsay" w:date="2020-02-04T23:09:00Z">
              <w:rPr/>
            </w:rPrChange>
          </w:rPr>
          <w:t xml:space="preserve">features </w:t>
        </w:r>
      </w:ins>
      <w:r w:rsidR="007D25ED" w:rsidRPr="00C37E8F">
        <w:rPr>
          <w:lang w:val="en-US"/>
          <w:rPrChange w:id="1856" w:author="Jon Lindsay" w:date="2020-02-04T23:09:00Z">
            <w:rPr/>
          </w:rPrChange>
        </w:rPr>
        <w:t>all four categories.</w:t>
      </w:r>
      <w:ins w:id="1857" w:author="Jon Lindsay" w:date="2020-02-04T22:41:00Z">
        <w:r w:rsidR="00B11713" w:rsidRPr="00C37E8F">
          <w:rPr>
            <w:lang w:val="en-US"/>
            <w:rPrChange w:id="1858" w:author="Jon Lindsay" w:date="2020-02-04T23:09:00Z">
              <w:rPr/>
            </w:rPrChange>
          </w:rPr>
          <w:t xml:space="preserve"> </w:t>
        </w:r>
        <w:r w:rsidR="00B11713" w:rsidRPr="00C37E8F">
          <w:rPr>
            <w:lang w:val="en-US"/>
            <w:rPrChange w:id="1859" w:author="Jon Lindsay" w:date="2020-02-04T23:09:00Z">
              <w:rPr>
                <w:lang w:val="en-CA"/>
              </w:rPr>
            </w:rPrChange>
          </w:rPr>
          <w:t xml:space="preserve">Between 1991 and 2003, the United States engaged in a </w:t>
        </w:r>
      </w:ins>
      <w:ins w:id="1860" w:author="Jon Lindsay" w:date="2020-02-04T23:01:00Z">
        <w:r w:rsidR="002C26B8" w:rsidRPr="00C37E8F">
          <w:rPr>
            <w:lang w:val="en-US"/>
            <w:rPrChange w:id="1861" w:author="Jon Lindsay" w:date="2020-02-04T23:09:00Z">
              <w:rPr>
                <w:lang w:val="en-CA"/>
              </w:rPr>
            </w:rPrChange>
          </w:rPr>
          <w:t>protracted</w:t>
        </w:r>
      </w:ins>
      <w:ins w:id="1862" w:author="Jon Lindsay" w:date="2020-02-04T22:41:00Z">
        <w:r w:rsidR="00B11713" w:rsidRPr="00C37E8F">
          <w:rPr>
            <w:lang w:val="en-US"/>
            <w:rPrChange w:id="1863" w:author="Jon Lindsay" w:date="2020-02-04T23:09:00Z">
              <w:rPr>
                <w:lang w:val="en-CA"/>
              </w:rPr>
            </w:rPrChange>
          </w:rPr>
          <w:t xml:space="preserve"> gray zone contest to contain Saddam Hussein with air policing, economic sanctions, covert intelligence, and occasional air strikes.</w:t>
        </w:r>
        <w:r w:rsidR="00B11713" w:rsidRPr="00C37E8F">
          <w:rPr>
            <w:lang w:val="en-US"/>
            <w:rPrChange w:id="1864" w:author="Jon Lindsay" w:date="2020-02-04T23:09:00Z">
              <w:rPr/>
            </w:rPrChange>
          </w:rPr>
          <w:t xml:space="preserve"> The Baathist regime </w:t>
        </w:r>
        <w:r w:rsidR="00B11713" w:rsidRPr="00C37E8F">
          <w:rPr>
            <w:lang w:val="en-US"/>
            <w:rPrChange w:id="1865" w:author="Jon Lindsay" w:date="2020-02-04T23:09:00Z">
              <w:rPr/>
            </w:rPrChange>
          </w:rPr>
          <w:lastRenderedPageBreak/>
          <w:t xml:space="preserve">survived while the United States avoided a costly ground war, outcomes that were mutually preferable for both sides compared to </w:t>
        </w:r>
      </w:ins>
      <w:ins w:id="1866" w:author="Jon Lindsay" w:date="2020-02-04T22:42:00Z">
        <w:r w:rsidR="00B11713" w:rsidRPr="00C37E8F">
          <w:rPr>
            <w:lang w:val="en-US"/>
            <w:rPrChange w:id="1867" w:author="Jon Lindsay" w:date="2020-02-04T23:09:00Z">
              <w:rPr/>
            </w:rPrChange>
          </w:rPr>
          <w:t>the conquest of Iraq</w:t>
        </w:r>
      </w:ins>
      <w:ins w:id="1868" w:author="Jon Lindsay" w:date="2020-02-04T22:41:00Z">
        <w:r w:rsidR="00B11713" w:rsidRPr="00C37E8F">
          <w:rPr>
            <w:lang w:val="en-US"/>
            <w:rPrChange w:id="1869" w:author="Jon Lindsay" w:date="2020-02-04T23:09:00Z">
              <w:rPr/>
            </w:rPrChange>
          </w:rPr>
          <w:t>. The exogenous shock of the 9/11 terrorist attacks</w:t>
        </w:r>
      </w:ins>
      <w:ins w:id="1870" w:author="Jon Lindsay" w:date="2020-02-04T23:01:00Z">
        <w:r w:rsidR="002C26B8" w:rsidRPr="00C37E8F">
          <w:rPr>
            <w:lang w:val="en-US"/>
            <w:rPrChange w:id="1871" w:author="Jon Lindsay" w:date="2020-02-04T23:09:00Z">
              <w:rPr/>
            </w:rPrChange>
          </w:rPr>
          <w:t>, howev</w:t>
        </w:r>
      </w:ins>
      <w:ins w:id="1872" w:author="Jon Lindsay" w:date="2020-02-04T23:02:00Z">
        <w:r w:rsidR="002C26B8" w:rsidRPr="00C37E8F">
          <w:rPr>
            <w:lang w:val="en-US"/>
            <w:rPrChange w:id="1873" w:author="Jon Lindsay" w:date="2020-02-04T23:09:00Z">
              <w:rPr/>
            </w:rPrChange>
          </w:rPr>
          <w:t>er,</w:t>
        </w:r>
      </w:ins>
      <w:ins w:id="1874" w:author="Jon Lindsay" w:date="2020-02-04T22:41:00Z">
        <w:r w:rsidR="00B11713" w:rsidRPr="00C37E8F">
          <w:rPr>
            <w:lang w:val="en-US"/>
            <w:rPrChange w:id="1875" w:author="Jon Lindsay" w:date="2020-02-04T23:09:00Z">
              <w:rPr/>
            </w:rPrChange>
          </w:rPr>
          <w:t xml:space="preserve"> </w:t>
        </w:r>
      </w:ins>
      <w:ins w:id="1876" w:author="Jon Lindsay" w:date="2020-02-04T23:02:00Z">
        <w:r w:rsidR="002C26B8" w:rsidRPr="00C37E8F">
          <w:rPr>
            <w:lang w:val="en-US"/>
            <w:rPrChange w:id="1877" w:author="Jon Lindsay" w:date="2020-02-04T23:09:00Z">
              <w:rPr/>
            </w:rPrChange>
          </w:rPr>
          <w:t>amplified</w:t>
        </w:r>
      </w:ins>
      <w:ins w:id="1878" w:author="Jon Lindsay" w:date="2020-02-04T22:43:00Z">
        <w:r w:rsidR="00B11713" w:rsidRPr="00C37E8F">
          <w:rPr>
            <w:lang w:val="en-US"/>
            <w:rPrChange w:id="1879" w:author="Jon Lindsay" w:date="2020-02-04T23:09:00Z">
              <w:rPr/>
            </w:rPrChange>
          </w:rPr>
          <w:t xml:space="preserve"> </w:t>
        </w:r>
      </w:ins>
      <w:ins w:id="1880" w:author="Jon Lindsay" w:date="2020-02-04T22:41:00Z">
        <w:r w:rsidR="00B11713" w:rsidRPr="00C37E8F">
          <w:rPr>
            <w:lang w:val="en-US"/>
            <w:rPrChange w:id="1881" w:author="Jon Lindsay" w:date="2020-02-04T23:09:00Z">
              <w:rPr/>
            </w:rPrChange>
          </w:rPr>
          <w:t xml:space="preserve">concerns </w:t>
        </w:r>
      </w:ins>
      <w:ins w:id="1882" w:author="Jon Lindsay" w:date="2020-02-04T23:02:00Z">
        <w:r w:rsidR="002C26B8" w:rsidRPr="00C37E8F">
          <w:rPr>
            <w:lang w:val="en-US"/>
            <w:rPrChange w:id="1883" w:author="Jon Lindsay" w:date="2020-02-04T23:09:00Z">
              <w:rPr/>
            </w:rPrChange>
          </w:rPr>
          <w:t>held by</w:t>
        </w:r>
      </w:ins>
      <w:ins w:id="1884" w:author="Jon Lindsay" w:date="2020-02-04T22:41:00Z">
        <w:r w:rsidR="00B11713" w:rsidRPr="00C37E8F">
          <w:rPr>
            <w:lang w:val="en-US"/>
            <w:rPrChange w:id="1885" w:author="Jon Lindsay" w:date="2020-02-04T23:09:00Z">
              <w:rPr/>
            </w:rPrChange>
          </w:rPr>
          <w:t xml:space="preserve"> some U.S. policymakers about the long-term viability of </w:t>
        </w:r>
      </w:ins>
      <w:ins w:id="1886" w:author="Jon Lindsay" w:date="2020-02-04T22:42:00Z">
        <w:r w:rsidR="00B11713" w:rsidRPr="00C37E8F">
          <w:rPr>
            <w:lang w:val="en-US"/>
            <w:rPrChange w:id="1887" w:author="Jon Lindsay" w:date="2020-02-04T23:09:00Z">
              <w:rPr/>
            </w:rPrChange>
          </w:rPr>
          <w:t xml:space="preserve">the </w:t>
        </w:r>
      </w:ins>
      <w:ins w:id="1888" w:author="Jon Lindsay" w:date="2020-02-04T22:41:00Z">
        <w:r w:rsidR="00B11713" w:rsidRPr="00C37E8F">
          <w:rPr>
            <w:lang w:val="en-US"/>
            <w:rPrChange w:id="1889" w:author="Jon Lindsay" w:date="2020-02-04T23:09:00Z">
              <w:rPr/>
            </w:rPrChange>
          </w:rPr>
          <w:t>containment</w:t>
        </w:r>
      </w:ins>
      <w:ins w:id="1890" w:author="Jon Lindsay" w:date="2020-02-04T22:42:00Z">
        <w:r w:rsidR="00B11713" w:rsidRPr="00C37E8F">
          <w:rPr>
            <w:lang w:val="en-US"/>
            <w:rPrChange w:id="1891" w:author="Jon Lindsay" w:date="2020-02-04T23:09:00Z">
              <w:rPr/>
            </w:rPrChange>
          </w:rPr>
          <w:t xml:space="preserve"> regime</w:t>
        </w:r>
      </w:ins>
      <w:ins w:id="1892" w:author="Jon Lindsay" w:date="2020-02-04T22:41:00Z">
        <w:r w:rsidR="00B11713" w:rsidRPr="00C37E8F">
          <w:rPr>
            <w:lang w:val="en-US"/>
            <w:rPrChange w:id="1893" w:author="Jon Lindsay" w:date="2020-02-04T23:09:00Z">
              <w:rPr/>
            </w:rPrChange>
          </w:rPr>
          <w:t xml:space="preserve">. </w:t>
        </w:r>
      </w:ins>
      <w:ins w:id="1894" w:author="Jon Lindsay" w:date="2020-02-04T22:44:00Z">
        <w:r w:rsidR="00B11713" w:rsidRPr="00C37E8F">
          <w:rPr>
            <w:lang w:val="en-US"/>
            <w:rPrChange w:id="1895" w:author="Jon Lindsay" w:date="2020-02-04T23:09:00Z">
              <w:rPr/>
            </w:rPrChange>
          </w:rPr>
          <w:t>American war aims expanded from</w:t>
        </w:r>
      </w:ins>
      <w:ins w:id="1896" w:author="Jon Lindsay" w:date="2020-02-04T23:03:00Z">
        <w:r w:rsidR="002C26B8" w:rsidRPr="00C37E8F">
          <w:rPr>
            <w:lang w:val="en-US"/>
            <w:rPrChange w:id="1897" w:author="Jon Lindsay" w:date="2020-02-04T23:09:00Z">
              <w:rPr/>
            </w:rPrChange>
          </w:rPr>
          <w:t xml:space="preserve"> limited</w:t>
        </w:r>
      </w:ins>
      <w:ins w:id="1898" w:author="Jon Lindsay" w:date="2020-02-04T22:44:00Z">
        <w:r w:rsidR="00B11713" w:rsidRPr="00C37E8F">
          <w:rPr>
            <w:lang w:val="en-US"/>
            <w:rPrChange w:id="1899" w:author="Jon Lindsay" w:date="2020-02-04T23:09:00Z">
              <w:rPr/>
            </w:rPrChange>
          </w:rPr>
          <w:t xml:space="preserve"> concessions</w:t>
        </w:r>
      </w:ins>
      <w:ins w:id="1900" w:author="Jon Lindsay" w:date="2020-02-04T23:02:00Z">
        <w:r w:rsidR="002C26B8" w:rsidRPr="00C37E8F">
          <w:rPr>
            <w:lang w:val="en-US"/>
            <w:rPrChange w:id="1901" w:author="Jon Lindsay" w:date="2020-02-04T23:09:00Z">
              <w:rPr/>
            </w:rPrChange>
          </w:rPr>
          <w:t xml:space="preserve"> </w:t>
        </w:r>
      </w:ins>
      <w:ins w:id="1902" w:author="Jon Lindsay" w:date="2020-02-04T22:44:00Z">
        <w:r w:rsidR="00B11713" w:rsidRPr="00C37E8F">
          <w:rPr>
            <w:lang w:val="en-US"/>
            <w:rPrChange w:id="1903" w:author="Jon Lindsay" w:date="2020-02-04T23:09:00Z">
              <w:rPr/>
            </w:rPrChange>
          </w:rPr>
          <w:t>to conquest,</w:t>
        </w:r>
      </w:ins>
      <w:ins w:id="1904" w:author="Jon Lindsay" w:date="2020-02-04T22:45:00Z">
        <w:r w:rsidR="00B11713" w:rsidRPr="00C37E8F">
          <w:rPr>
            <w:lang w:val="en-US"/>
            <w:rPrChange w:id="1905" w:author="Jon Lindsay" w:date="2020-02-04T23:09:00Z">
              <w:rPr/>
            </w:rPrChange>
          </w:rPr>
          <w:t xml:space="preserve"> yet even so the United States did not throw everything into the fight. </w:t>
        </w:r>
      </w:ins>
      <w:del w:id="1906" w:author="Jon Lindsay" w:date="2020-02-04T22:45:00Z">
        <w:r w:rsidR="007D25ED" w:rsidRPr="00C37E8F" w:rsidDel="00B11713">
          <w:rPr>
            <w:lang w:val="en-US"/>
            <w:rPrChange w:id="1907" w:author="Jon Lindsay" w:date="2020-02-04T23:09:00Z">
              <w:rPr/>
            </w:rPrChange>
          </w:rPr>
          <w:delText xml:space="preserve"> </w:delText>
        </w:r>
      </w:del>
      <w:r w:rsidR="007D25ED" w:rsidRPr="00C37E8F">
        <w:rPr>
          <w:lang w:val="en-US"/>
          <w:rPrChange w:id="1908" w:author="Jon Lindsay" w:date="2020-02-04T23:09:00Z">
            <w:rPr/>
          </w:rPrChange>
        </w:rPr>
        <w:t>The U.S.-led Coalition invaded Iraq in 2003 with less than 180,000 troops even though the United States could have mobilized hundreds of thousands more</w:t>
      </w:r>
      <w:ins w:id="1909" w:author="Jon Lindsay" w:date="2020-02-04T22:36:00Z">
        <w:r w:rsidR="00292E0F" w:rsidRPr="00C37E8F">
          <w:rPr>
            <w:lang w:val="en-US"/>
            <w:rPrChange w:id="1910" w:author="Jon Lindsay" w:date="2020-02-04T23:09:00Z">
              <w:rPr/>
            </w:rPrChange>
          </w:rPr>
          <w:t xml:space="preserve"> (as some advisors recommended at the time)</w:t>
        </w:r>
      </w:ins>
      <w:r w:rsidR="007D25ED" w:rsidRPr="00C37E8F">
        <w:rPr>
          <w:lang w:val="en-US"/>
          <w:rPrChange w:id="1911" w:author="Jon Lindsay" w:date="2020-02-04T23:09:00Z">
            <w:rPr/>
          </w:rPrChange>
        </w:rPr>
        <w:t xml:space="preserve">. Major combat operations in Iraq were limited by </w:t>
      </w:r>
      <w:del w:id="1912" w:author="Jon Lindsay" w:date="2020-02-04T22:37:00Z">
        <w:r w:rsidR="007D25ED" w:rsidRPr="00C37E8F" w:rsidDel="00292E0F">
          <w:rPr>
            <w:lang w:val="en-US"/>
            <w:rPrChange w:id="1913" w:author="Jon Lindsay" w:date="2020-02-04T23:09:00Z">
              <w:rPr/>
            </w:rPrChange>
          </w:rPr>
          <w:delText>a desire to cut costs</w:delText>
        </w:r>
      </w:del>
      <w:ins w:id="1914" w:author="Jon Lindsay" w:date="2020-02-04T22:37:00Z">
        <w:r w:rsidR="00292E0F" w:rsidRPr="00C37E8F">
          <w:rPr>
            <w:lang w:val="en-US"/>
            <w:rPrChange w:id="1915" w:author="Jon Lindsay" w:date="2020-02-04T23:09:00Z">
              <w:rPr/>
            </w:rPrChange>
          </w:rPr>
          <w:t>the Bush administration’s desire to wage war efficiently</w:t>
        </w:r>
      </w:ins>
      <w:r w:rsidR="007D25ED" w:rsidRPr="00C37E8F">
        <w:rPr>
          <w:lang w:val="en-US"/>
          <w:rPrChange w:id="1916" w:author="Jon Lindsay" w:date="2020-02-04T23:09:00Z">
            <w:rPr/>
          </w:rPrChange>
        </w:rPr>
        <w:t xml:space="preserve">, not concerns about deterrence. </w:t>
      </w:r>
      <w:r w:rsidR="007D25ED" w:rsidRPr="00C37E8F">
        <w:rPr>
          <w:lang w:val="en-US"/>
          <w:rPrChange w:id="1917" w:author="Jon Lindsay" w:date="2020-02-04T23:09:00Z">
            <w:rPr>
              <w:lang w:val="en-CA"/>
            </w:rPr>
          </w:rPrChange>
        </w:rPr>
        <w:t>As subsequent events made clear, American politicians ignored the significant and arguably foreseeable costs of occupation.</w:t>
      </w:r>
      <w:r w:rsidR="007D25ED" w:rsidRPr="00C37E8F">
        <w:rPr>
          <w:rStyle w:val="FootnoteAnchor"/>
          <w:lang w:val="en-US"/>
          <w:rPrChange w:id="1918" w:author="Jon Lindsay" w:date="2020-02-04T23:09:00Z">
            <w:rPr>
              <w:rStyle w:val="FootnoteAnchor"/>
              <w:lang w:val="en-CA"/>
            </w:rPr>
          </w:rPrChange>
        </w:rPr>
        <w:footnoteReference w:id="2"/>
      </w:r>
      <w:r w:rsidR="007D25ED" w:rsidRPr="00C37E8F">
        <w:rPr>
          <w:lang w:val="en-US"/>
          <w:rPrChange w:id="1927" w:author="Jon Lindsay" w:date="2020-02-04T23:09:00Z">
            <w:rPr>
              <w:lang w:val="en-CA"/>
            </w:rPr>
          </w:rPrChange>
        </w:rPr>
        <w:t xml:space="preserve"> Throughout the next decade the U.S. military battled a mixture of foreign jihadists and local militias</w:t>
      </w:r>
      <w:ins w:id="1928" w:author="Jon Lindsay" w:date="2020-02-04T22:46:00Z">
        <w:r w:rsidR="00B11713" w:rsidRPr="00C37E8F">
          <w:rPr>
            <w:lang w:val="en-US"/>
            <w:rPrChange w:id="1929" w:author="Jon Lindsay" w:date="2020-02-04T23:09:00Z">
              <w:rPr>
                <w:lang w:val="en-CA"/>
              </w:rPr>
            </w:rPrChange>
          </w:rPr>
          <w:t xml:space="preserve">. Both types of </w:t>
        </w:r>
      </w:ins>
      <w:ins w:id="1930" w:author="Jon Lindsay" w:date="2020-02-04T22:38:00Z">
        <w:r w:rsidR="00B11713" w:rsidRPr="00C37E8F">
          <w:rPr>
            <w:lang w:val="en-US"/>
            <w:rPrChange w:id="1931" w:author="Jon Lindsay" w:date="2020-02-04T23:09:00Z">
              <w:rPr>
                <w:lang w:val="en-CA"/>
              </w:rPr>
            </w:rPrChange>
          </w:rPr>
          <w:t xml:space="preserve">adversaries </w:t>
        </w:r>
      </w:ins>
      <w:ins w:id="1932" w:author="Jon Lindsay" w:date="2020-02-04T22:46:00Z">
        <w:r w:rsidR="00B11713" w:rsidRPr="00C37E8F">
          <w:rPr>
            <w:lang w:val="en-US"/>
            <w:rPrChange w:id="1933" w:author="Jon Lindsay" w:date="2020-02-04T23:09:00Z">
              <w:rPr>
                <w:lang w:val="en-CA"/>
              </w:rPr>
            </w:rPrChange>
          </w:rPr>
          <w:t>had</w:t>
        </w:r>
      </w:ins>
      <w:ins w:id="1934" w:author="Jon Lindsay" w:date="2020-02-04T22:38:00Z">
        <w:r w:rsidR="00B11713" w:rsidRPr="00C37E8F">
          <w:rPr>
            <w:lang w:val="en-US"/>
            <w:rPrChange w:id="1935" w:author="Jon Lindsay" w:date="2020-02-04T23:09:00Z">
              <w:rPr>
                <w:lang w:val="en-CA"/>
              </w:rPr>
            </w:rPrChange>
          </w:rPr>
          <w:t xml:space="preserve"> inherently limited means</w:t>
        </w:r>
      </w:ins>
      <w:del w:id="1936" w:author="Jon Lindsay" w:date="2020-02-04T22:46:00Z">
        <w:r w:rsidR="007D25ED" w:rsidRPr="00C37E8F" w:rsidDel="00B11713">
          <w:rPr>
            <w:lang w:val="en-US"/>
            <w:rPrChange w:id="1937" w:author="Jon Lindsay" w:date="2020-02-04T23:09:00Z">
              <w:rPr>
                <w:lang w:val="en-CA"/>
              </w:rPr>
            </w:rPrChange>
          </w:rPr>
          <w:delText>. While insurgent groups used similar means—</w:delText>
        </w:r>
      </w:del>
      <w:ins w:id="1938" w:author="Jon Lindsay" w:date="2020-02-04T22:46:00Z">
        <w:r w:rsidR="00B11713" w:rsidRPr="00C37E8F">
          <w:rPr>
            <w:lang w:val="en-US"/>
            <w:rPrChange w:id="1939" w:author="Jon Lindsay" w:date="2020-02-04T23:09:00Z">
              <w:rPr>
                <w:lang w:val="en-CA"/>
              </w:rPr>
            </w:rPrChange>
          </w:rPr>
          <w:t xml:space="preserve"> and </w:t>
        </w:r>
      </w:ins>
      <w:ins w:id="1940" w:author="Jon Lindsay" w:date="2020-02-04T23:03:00Z">
        <w:r w:rsidR="002C26B8" w:rsidRPr="00C37E8F">
          <w:rPr>
            <w:lang w:val="en-US"/>
            <w:rPrChange w:id="1941" w:author="Jon Lindsay" w:date="2020-02-04T23:09:00Z">
              <w:rPr>
                <w:lang w:val="en-CA"/>
              </w:rPr>
            </w:rPrChange>
          </w:rPr>
          <w:t xml:space="preserve">thus </w:t>
        </w:r>
      </w:ins>
      <w:ins w:id="1942" w:author="Jon Lindsay" w:date="2020-02-04T22:46:00Z">
        <w:r w:rsidR="00B11713" w:rsidRPr="00C37E8F">
          <w:rPr>
            <w:lang w:val="en-US"/>
            <w:rPrChange w:id="1943" w:author="Jon Lindsay" w:date="2020-02-04T23:09:00Z">
              <w:rPr>
                <w:lang w:val="en-CA"/>
              </w:rPr>
            </w:rPrChange>
          </w:rPr>
          <w:t xml:space="preserve">relied on </w:t>
        </w:r>
      </w:ins>
      <w:r w:rsidR="007D25ED" w:rsidRPr="00C37E8F">
        <w:rPr>
          <w:lang w:val="en-US"/>
          <w:rPrChange w:id="1944" w:author="Jon Lindsay" w:date="2020-02-04T23:09:00Z">
            <w:rPr>
              <w:lang w:val="en-CA"/>
            </w:rPr>
          </w:rPrChange>
        </w:rPr>
        <w:t>improvised explosive devices and ambush attacks</w:t>
      </w:r>
      <w:ins w:id="1945" w:author="Jon Lindsay" w:date="2020-02-04T22:46:00Z">
        <w:r w:rsidR="00B11713" w:rsidRPr="00C37E8F">
          <w:rPr>
            <w:lang w:val="en-US"/>
            <w:rPrChange w:id="1946" w:author="Jon Lindsay" w:date="2020-02-04T23:09:00Z">
              <w:rPr>
                <w:lang w:val="en-CA"/>
              </w:rPr>
            </w:rPrChange>
          </w:rPr>
          <w:t xml:space="preserve">, but </w:t>
        </w:r>
      </w:ins>
      <w:del w:id="1947" w:author="Jon Lindsay" w:date="2020-02-04T22:46:00Z">
        <w:r w:rsidR="007D25ED" w:rsidRPr="00C37E8F" w:rsidDel="00B11713">
          <w:rPr>
            <w:lang w:val="en-US"/>
            <w:rPrChange w:id="1948" w:author="Jon Lindsay" w:date="2020-02-04T23:09:00Z">
              <w:rPr>
                <w:lang w:val="en-CA"/>
              </w:rPr>
            </w:rPrChange>
          </w:rPr>
          <w:delText>—</w:delText>
        </w:r>
      </w:del>
      <w:r w:rsidR="007D25ED" w:rsidRPr="00C37E8F">
        <w:rPr>
          <w:lang w:val="en-US"/>
          <w:rPrChange w:id="1949" w:author="Jon Lindsay" w:date="2020-02-04T23:09:00Z">
            <w:rPr>
              <w:lang w:val="en-CA"/>
            </w:rPr>
          </w:rPrChange>
        </w:rPr>
        <w:t>their aims differed. Jihadists sought the revolutionary transformation of Iraqi society</w:t>
      </w:r>
      <w:ins w:id="1950" w:author="Jon Lindsay" w:date="2020-02-04T22:38:00Z">
        <w:r w:rsidR="00B11713" w:rsidRPr="00C37E8F">
          <w:rPr>
            <w:lang w:val="en-US"/>
            <w:rPrChange w:id="1951" w:author="Jon Lindsay" w:date="2020-02-04T23:09:00Z">
              <w:rPr>
                <w:lang w:val="en-CA"/>
              </w:rPr>
            </w:rPrChange>
          </w:rPr>
          <w:t>, while m</w:t>
        </w:r>
      </w:ins>
      <w:del w:id="1952" w:author="Jon Lindsay" w:date="2020-02-04T22:38:00Z">
        <w:r w:rsidR="007D25ED" w:rsidRPr="00C37E8F" w:rsidDel="00B11713">
          <w:rPr>
            <w:lang w:val="en-US"/>
            <w:rPrChange w:id="1953" w:author="Jon Lindsay" w:date="2020-02-04T23:09:00Z">
              <w:rPr>
                <w:lang w:val="en-CA"/>
              </w:rPr>
            </w:rPrChange>
          </w:rPr>
          <w:delText>. M</w:delText>
        </w:r>
      </w:del>
      <w:r w:rsidR="007D25ED" w:rsidRPr="00C37E8F">
        <w:rPr>
          <w:lang w:val="en-US"/>
          <w:rPrChange w:id="1954" w:author="Jon Lindsay" w:date="2020-02-04T23:09:00Z">
            <w:rPr>
              <w:lang w:val="en-CA"/>
            </w:rPr>
          </w:rPrChange>
        </w:rPr>
        <w:t>ilitias</w:t>
      </w:r>
      <w:ins w:id="1955" w:author="Jon Lindsay" w:date="2020-02-04T22:39:00Z">
        <w:r w:rsidR="00B11713" w:rsidRPr="00C37E8F">
          <w:rPr>
            <w:lang w:val="en-US"/>
            <w:rPrChange w:id="1956" w:author="Jon Lindsay" w:date="2020-02-04T23:09:00Z">
              <w:rPr>
                <w:lang w:val="en-CA"/>
              </w:rPr>
            </w:rPrChange>
          </w:rPr>
          <w:t xml:space="preserve"> just</w:t>
        </w:r>
      </w:ins>
      <w:r w:rsidR="007D25ED" w:rsidRPr="00C37E8F">
        <w:rPr>
          <w:lang w:val="en-US"/>
          <w:rPrChange w:id="1957" w:author="Jon Lindsay" w:date="2020-02-04T23:09:00Z">
            <w:rPr>
              <w:lang w:val="en-CA"/>
            </w:rPr>
          </w:rPrChange>
        </w:rPr>
        <w:t xml:space="preserve"> sought </w:t>
      </w:r>
      <w:del w:id="1958" w:author="Jon Lindsay" w:date="2020-02-04T22:38:00Z">
        <w:r w:rsidR="007D25ED" w:rsidRPr="00C37E8F" w:rsidDel="00B11713">
          <w:rPr>
            <w:lang w:val="en-US"/>
            <w:rPrChange w:id="1959" w:author="Jon Lindsay" w:date="2020-02-04T23:09:00Z">
              <w:rPr>
                <w:lang w:val="en-CA"/>
              </w:rPr>
            </w:rPrChange>
          </w:rPr>
          <w:delText xml:space="preserve">to </w:delText>
        </w:r>
      </w:del>
      <w:r w:rsidR="007D25ED" w:rsidRPr="00C37E8F">
        <w:rPr>
          <w:lang w:val="en-US"/>
          <w:rPrChange w:id="1960" w:author="Jon Lindsay" w:date="2020-02-04T23:09:00Z">
            <w:rPr>
              <w:lang w:val="en-CA"/>
            </w:rPr>
          </w:rPrChange>
        </w:rPr>
        <w:t>control</w:t>
      </w:r>
      <w:ins w:id="1961" w:author="Jon Lindsay" w:date="2020-02-04T22:39:00Z">
        <w:r w:rsidR="00B11713" w:rsidRPr="00C37E8F">
          <w:rPr>
            <w:lang w:val="en-US"/>
            <w:rPrChange w:id="1962" w:author="Jon Lindsay" w:date="2020-02-04T23:09:00Z">
              <w:rPr>
                <w:lang w:val="en-CA"/>
              </w:rPr>
            </w:rPrChange>
          </w:rPr>
          <w:t xml:space="preserve"> over</w:t>
        </w:r>
      </w:ins>
      <w:r w:rsidR="007D25ED" w:rsidRPr="00C37E8F">
        <w:rPr>
          <w:lang w:val="en-US"/>
          <w:rPrChange w:id="1963" w:author="Jon Lindsay" w:date="2020-02-04T23:09:00Z">
            <w:rPr>
              <w:lang w:val="en-CA"/>
            </w:rPr>
          </w:rPrChange>
        </w:rPr>
        <w:t xml:space="preserve"> local areas</w:t>
      </w:r>
      <w:ins w:id="1964" w:author="Jon Lindsay" w:date="2020-02-04T22:46:00Z">
        <w:r w:rsidR="00B11713" w:rsidRPr="00C37E8F">
          <w:rPr>
            <w:lang w:val="en-US"/>
            <w:rPrChange w:id="1965" w:author="Jon Lindsay" w:date="2020-02-04T23:09:00Z">
              <w:rPr>
                <w:lang w:val="en-CA"/>
              </w:rPr>
            </w:rPrChange>
          </w:rPr>
          <w:t xml:space="preserve"> and economies</w:t>
        </w:r>
      </w:ins>
      <w:del w:id="1966" w:author="Jon Lindsay" w:date="2020-02-04T22:39:00Z">
        <w:r w:rsidR="007D25ED" w:rsidRPr="00C37E8F" w:rsidDel="00B11713">
          <w:rPr>
            <w:lang w:val="en-US"/>
            <w:rPrChange w:id="1967" w:author="Jon Lindsay" w:date="2020-02-04T23:09:00Z">
              <w:rPr>
                <w:lang w:val="en-CA"/>
              </w:rPr>
            </w:rPrChange>
          </w:rPr>
          <w:delText xml:space="preserve"> and economies</w:delText>
        </w:r>
      </w:del>
      <w:r w:rsidR="007D25ED" w:rsidRPr="00C37E8F">
        <w:rPr>
          <w:lang w:val="en-US"/>
          <w:rPrChange w:id="1968" w:author="Jon Lindsay" w:date="2020-02-04T23:09:00Z">
            <w:rPr>
              <w:lang w:val="en-CA"/>
            </w:rPr>
          </w:rPrChange>
        </w:rPr>
        <w:t xml:space="preserve">. Coalition Forces struggled with both groups before learning how to defeat the former </w:t>
      </w:r>
      <w:ins w:id="1969" w:author="Jon Lindsay" w:date="2020-02-04T22:40:00Z">
        <w:r w:rsidR="00B11713" w:rsidRPr="00C37E8F">
          <w:rPr>
            <w:lang w:val="en-US"/>
            <w:rPrChange w:id="1970" w:author="Jon Lindsay" w:date="2020-02-04T23:09:00Z">
              <w:rPr>
                <w:lang w:val="en-CA"/>
              </w:rPr>
            </w:rPrChange>
          </w:rPr>
          <w:t xml:space="preserve">with counterterrorism operations </w:t>
        </w:r>
      </w:ins>
      <w:del w:id="1971" w:author="Jon Lindsay" w:date="2020-02-04T22:39:00Z">
        <w:r w:rsidR="007D25ED" w:rsidRPr="00C37E8F" w:rsidDel="00B11713">
          <w:rPr>
            <w:lang w:val="en-US"/>
            <w:rPrChange w:id="1972" w:author="Jon Lindsay" w:date="2020-02-04T23:09:00Z">
              <w:rPr>
                <w:lang w:val="en-CA"/>
              </w:rPr>
            </w:rPrChange>
          </w:rPr>
          <w:delText xml:space="preserve">(with the counterterrorism methods of Joint Special Operations Command) </w:delText>
        </w:r>
      </w:del>
      <w:r w:rsidR="007D25ED" w:rsidRPr="00C37E8F">
        <w:rPr>
          <w:lang w:val="en-US"/>
          <w:rPrChange w:id="1973" w:author="Jon Lindsay" w:date="2020-02-04T23:09:00Z">
            <w:rPr>
              <w:lang w:val="en-CA"/>
            </w:rPr>
          </w:rPrChange>
        </w:rPr>
        <w:t>and</w:t>
      </w:r>
      <w:del w:id="1974" w:author="Jon Lindsay" w:date="2020-02-04T22:40:00Z">
        <w:r w:rsidR="007D25ED" w:rsidRPr="00C37E8F" w:rsidDel="00B11713">
          <w:rPr>
            <w:lang w:val="en-US"/>
            <w:rPrChange w:id="1975" w:author="Jon Lindsay" w:date="2020-02-04T23:09:00Z">
              <w:rPr>
                <w:lang w:val="en-CA"/>
              </w:rPr>
            </w:rPrChange>
          </w:rPr>
          <w:delText xml:space="preserve"> </w:delText>
        </w:r>
      </w:del>
      <w:ins w:id="1976" w:author="Jon Lindsay" w:date="2020-02-04T22:40:00Z">
        <w:r w:rsidR="00B11713" w:rsidRPr="00C37E8F">
          <w:rPr>
            <w:lang w:val="en-US"/>
            <w:rPrChange w:id="1977" w:author="Jon Lindsay" w:date="2020-02-04T23:09:00Z">
              <w:rPr>
                <w:lang w:val="en-CA"/>
              </w:rPr>
            </w:rPrChange>
          </w:rPr>
          <w:t xml:space="preserve"> </w:t>
        </w:r>
      </w:ins>
      <w:del w:id="1978" w:author="Jon Lindsay" w:date="2020-02-04T22:40:00Z">
        <w:r w:rsidR="007D25ED" w:rsidRPr="00C37E8F" w:rsidDel="00B11713">
          <w:rPr>
            <w:lang w:val="en-US"/>
            <w:rPrChange w:id="1979" w:author="Jon Lindsay" w:date="2020-02-04T23:09:00Z">
              <w:rPr>
                <w:lang w:val="en-CA"/>
              </w:rPr>
            </w:rPrChange>
          </w:rPr>
          <w:delText xml:space="preserve">to </w:delText>
        </w:r>
      </w:del>
      <w:r w:rsidR="007D25ED" w:rsidRPr="00C37E8F">
        <w:rPr>
          <w:lang w:val="en-US"/>
          <w:rPrChange w:id="1980" w:author="Jon Lindsay" w:date="2020-02-04T23:09:00Z">
            <w:rPr>
              <w:lang w:val="en-CA"/>
            </w:rPr>
          </w:rPrChange>
        </w:rPr>
        <w:t xml:space="preserve">coopt the latter </w:t>
      </w:r>
      <w:ins w:id="1981" w:author="Jon Lindsay" w:date="2020-02-04T22:40:00Z">
        <w:r w:rsidR="00B11713" w:rsidRPr="00C37E8F">
          <w:rPr>
            <w:lang w:val="en-US"/>
            <w:rPrChange w:id="1982" w:author="Jon Lindsay" w:date="2020-02-04T23:09:00Z">
              <w:rPr>
                <w:lang w:val="en-CA"/>
              </w:rPr>
            </w:rPrChange>
          </w:rPr>
          <w:t>using counterinsurgency methods</w:t>
        </w:r>
      </w:ins>
      <w:del w:id="1983" w:author="Jon Lindsay" w:date="2020-02-04T22:40:00Z">
        <w:r w:rsidR="007D25ED" w:rsidRPr="00C37E8F" w:rsidDel="00B11713">
          <w:rPr>
            <w:lang w:val="en-US"/>
            <w:rPrChange w:id="1984" w:author="Jon Lindsay" w:date="2020-02-04T23:09:00Z">
              <w:rPr>
                <w:lang w:val="en-CA"/>
              </w:rPr>
            </w:rPrChange>
          </w:rPr>
          <w:delText>(by striking deals with the Anbar Awakening and similar movements)</w:delText>
        </w:r>
      </w:del>
      <w:r w:rsidR="007D25ED" w:rsidRPr="00C37E8F">
        <w:rPr>
          <w:lang w:val="en-US"/>
          <w:rPrChange w:id="1985" w:author="Jon Lindsay" w:date="2020-02-04T23:09:00Z">
            <w:rPr>
              <w:lang w:val="en-CA"/>
            </w:rPr>
          </w:rPrChange>
        </w:rPr>
        <w:t xml:space="preserve"> </w:t>
      </w:r>
      <w:r w:rsidR="007D25ED" w:rsidRPr="00C37E8F">
        <w:rPr>
          <w:lang w:val="en-US"/>
          <w:rPrChange w:id="1986" w:author="Jon Lindsay" w:date="2020-02-04T23:09:00Z">
            <w:rPr/>
          </w:rPrChange>
        </w:rPr>
        <w:fldChar w:fldCharType="begin"/>
      </w:r>
      <w:r w:rsidR="007D25ED" w:rsidRPr="00C37E8F">
        <w:rPr>
          <w:lang w:val="en-US"/>
          <w:rPrChange w:id="1987" w:author="Jon Lindsay" w:date="2020-02-04T23:09:00Z">
            <w:rPr/>
          </w:rPrChange>
        </w:rPr>
        <w:instrText>ADDIN ZOTERO_ITEM CSL_CITATION {"citationID":"aaqoueeg39","properties":{"formattedCitation":"(Gordon and Trainor 2007; Lindsay and Petersen 2012)","plainCitation":"(Gordon and Trainor 2007; Lindsay and Petersen 2012)","noteIndex":0},"citationItems":[{"id":"5I7vyisu/iUJaEWqD","uris":["http://zotero.org/users/471208/items/W2MZNEX8"],"uri":["http://zotero.org/users/471208/items/W2MZNEX8"],"itemData":{"id":"XB4YeRPs/ID8jyS7T","type":"book","title":"Cobra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E."}],"issued":{"date-parts":[["2007"]]}}},{"id":"5I7vyisu/t2UcGG5u","uris":["http://zotero.org/users/471208/items/6AA6WTW8"],"uri":["http://zotero.org/users/471208/items/6AA6WTW8"],"itemData":{"id":"XB4YeRPs/QauMaqz2","type":"report","title":"Varieties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w:instrText>
      </w:r>
      <w:r w:rsidR="007D25ED" w:rsidRPr="00C37E8F">
        <w:rPr>
          <w:lang w:val="en-US"/>
          <w:rPrChange w:id="1988" w:author="Jon Lindsay" w:date="2020-02-04T23:09:00Z">
            <w:rPr/>
          </w:rPrChange>
        </w:rPr>
        <w:fldChar w:fldCharType="separate"/>
      </w:r>
      <w:bookmarkStart w:id="1989" w:name="__Fieldmark__553_4284355980"/>
      <w:r w:rsidR="007D25ED" w:rsidRPr="00C37E8F">
        <w:rPr>
          <w:lang w:val="en-US"/>
          <w:rPrChange w:id="1990" w:author="Jon Lindsay" w:date="2020-02-04T23:09:00Z">
            <w:rPr/>
          </w:rPrChange>
        </w:rPr>
        <w:t>(Gordon and Trainor 2007; Lindsay and Petersen 2012)</w:t>
      </w:r>
      <w:bookmarkStart w:id="1991" w:name="__Fieldmark__672_1735709817"/>
      <w:bookmarkEnd w:id="1991"/>
      <w:r w:rsidR="007D25ED" w:rsidRPr="00C37E8F">
        <w:rPr>
          <w:lang w:val="en-US"/>
          <w:rPrChange w:id="1992" w:author="Jon Lindsay" w:date="2020-02-04T23:09:00Z">
            <w:rPr/>
          </w:rPrChange>
        </w:rPr>
        <w:fldChar w:fldCharType="end"/>
      </w:r>
      <w:bookmarkEnd w:id="1989"/>
      <w:r w:rsidR="007D25ED" w:rsidRPr="00C37E8F">
        <w:rPr>
          <w:lang w:val="en-US"/>
          <w:rPrChange w:id="1993" w:author="Jon Lindsay" w:date="2020-02-04T23:09:00Z">
            <w:rPr>
              <w:lang w:val="en-CA"/>
            </w:rPr>
          </w:rPrChange>
        </w:rPr>
        <w:t>.</w:t>
      </w:r>
      <w:del w:id="1994" w:author="Jon Lindsay" w:date="2020-02-04T23:04:00Z">
        <w:r w:rsidR="007D25ED" w:rsidRPr="00C37E8F" w:rsidDel="002C26B8">
          <w:rPr>
            <w:lang w:val="en-US"/>
            <w:rPrChange w:id="1995" w:author="Jon Lindsay" w:date="2020-02-04T23:09:00Z">
              <w:rPr>
                <w:lang w:val="en-CA"/>
              </w:rPr>
            </w:rPrChange>
          </w:rPr>
          <w:delText xml:space="preserve"> </w:delText>
        </w:r>
      </w:del>
      <w:ins w:id="1996" w:author="Jon Lindsay" w:date="2020-02-04T23:04:00Z">
        <w:r w:rsidR="002C26B8" w:rsidRPr="00C37E8F">
          <w:rPr>
            <w:lang w:val="en-US"/>
            <w:rPrChange w:id="1997" w:author="Jon Lindsay" w:date="2020-02-04T23:09:00Z">
              <w:rPr>
                <w:lang w:val="en-CA"/>
              </w:rPr>
            </w:rPrChange>
          </w:rPr>
          <w:t xml:space="preserve"> T</w:t>
        </w:r>
      </w:ins>
      <w:ins w:id="1998" w:author="Jon Lindsay" w:date="2020-02-04T22:51:00Z">
        <w:r w:rsidR="00D573E5" w:rsidRPr="00C37E8F">
          <w:rPr>
            <w:lang w:val="en-US"/>
            <w:rPrChange w:id="1999" w:author="Jon Lindsay" w:date="2020-02-04T23:09:00Z">
              <w:rPr>
                <w:lang w:val="en-CA"/>
              </w:rPr>
            </w:rPrChange>
          </w:rPr>
          <w:t>he United States surged more troops into the fight</w:t>
        </w:r>
      </w:ins>
      <w:ins w:id="2000" w:author="Jon Lindsay" w:date="2020-02-04T23:04:00Z">
        <w:r w:rsidR="002C26B8" w:rsidRPr="00C37E8F">
          <w:rPr>
            <w:lang w:val="en-US"/>
            <w:rPrChange w:id="2001" w:author="Jon Lindsay" w:date="2020-02-04T23:09:00Z">
              <w:rPr>
                <w:lang w:val="en-CA"/>
              </w:rPr>
            </w:rPrChange>
          </w:rPr>
          <w:t xml:space="preserve"> as American war aims again expanded, from conquest of the Baathist state to the transformation of Iraqi society</w:t>
        </w:r>
        <w:r w:rsidR="002C26B8" w:rsidRPr="00C37E8F" w:rsidDel="00D573E5">
          <w:rPr>
            <w:lang w:val="en-US"/>
            <w:rPrChange w:id="2002" w:author="Jon Lindsay" w:date="2020-02-04T23:09:00Z">
              <w:rPr>
                <w:lang w:val="en-CA"/>
              </w:rPr>
            </w:rPrChange>
          </w:rPr>
          <w:t xml:space="preserve"> </w:t>
        </w:r>
      </w:ins>
      <w:moveToRangeStart w:id="2003" w:author="Jon Lindsay" w:date="2020-02-04T22:50:00Z" w:name="move31749054"/>
      <w:moveTo w:id="2004" w:author="Jon Lindsay" w:date="2020-02-04T22:50:00Z">
        <w:del w:id="2005" w:author="Jon Lindsay" w:date="2020-02-04T22:51:00Z">
          <w:r w:rsidR="00D573E5" w:rsidRPr="00C37E8F" w:rsidDel="00D573E5">
            <w:rPr>
              <w:lang w:val="en-US"/>
              <w:rPrChange w:id="2006" w:author="Jon Lindsay" w:date="2020-02-04T23:09:00Z">
                <w:rPr>
                  <w:lang w:val="en-CA"/>
                </w:rPr>
              </w:rPrChange>
            </w:rPr>
            <w:delText>The troop surge of 2008 followed a similar logic by increasing resources in an attempt to transform Iraq into a stable liberal society</w:delText>
          </w:r>
        </w:del>
        <w:r w:rsidR="00D573E5" w:rsidRPr="00C37E8F">
          <w:rPr>
            <w:lang w:val="en-US"/>
            <w:rPrChange w:id="2007" w:author="Jon Lindsay" w:date="2020-02-04T23:09:00Z">
              <w:rPr>
                <w:lang w:val="en-CA"/>
              </w:rPr>
            </w:rPrChange>
          </w:rPr>
          <w:t xml:space="preserve">. </w:t>
        </w:r>
      </w:moveTo>
      <w:moveToRangeEnd w:id="2003"/>
      <w:del w:id="2008" w:author="Jon Lindsay" w:date="2020-02-04T22:53:00Z">
        <w:r w:rsidR="007D25ED" w:rsidRPr="00C37E8F" w:rsidDel="00D573E5">
          <w:rPr>
            <w:lang w:val="en-US"/>
            <w:rPrChange w:id="2009" w:author="Jon Lindsay" w:date="2020-02-04T23:09:00Z">
              <w:rPr>
                <w:lang w:val="en-CA"/>
              </w:rPr>
            </w:rPrChange>
          </w:rPr>
          <w:delText xml:space="preserve">Had American policymakers appreciated the true costs of </w:delText>
        </w:r>
      </w:del>
      <w:del w:id="2010" w:author="Jon Lindsay" w:date="2020-02-04T22:47:00Z">
        <w:r w:rsidR="007D25ED" w:rsidRPr="00C37E8F" w:rsidDel="00B11713">
          <w:rPr>
            <w:lang w:val="en-US"/>
            <w:rPrChange w:id="2011" w:author="Jon Lindsay" w:date="2020-02-04T23:09:00Z">
              <w:rPr>
                <w:lang w:val="en-CA"/>
              </w:rPr>
            </w:rPrChange>
          </w:rPr>
          <w:delText>their war, they would have faced a choice between two alternatives. If they were indeed resolved to conquer Iraq, they could</w:delText>
        </w:r>
      </w:del>
      <w:del w:id="2012" w:author="Jon Lindsay" w:date="2020-02-04T22:53:00Z">
        <w:r w:rsidR="007D25ED" w:rsidRPr="00C37E8F" w:rsidDel="00D573E5">
          <w:rPr>
            <w:lang w:val="en-US"/>
            <w:rPrChange w:id="2013" w:author="Jon Lindsay" w:date="2020-02-04T23:09:00Z">
              <w:rPr>
                <w:lang w:val="en-CA"/>
              </w:rPr>
            </w:rPrChange>
          </w:rPr>
          <w:delText xml:space="preserve"> have increased force levels to enable both invasion and stabilization</w:delText>
        </w:r>
      </w:del>
      <w:ins w:id="2014" w:author="Jon Lindsay" w:date="2020-02-04T23:06:00Z">
        <w:r w:rsidR="002C26B8" w:rsidRPr="00C37E8F">
          <w:rPr>
            <w:lang w:val="en-US"/>
            <w:rPrChange w:id="2015" w:author="Jon Lindsay" w:date="2020-02-04T23:09:00Z">
              <w:rPr>
                <w:lang w:val="en-CA"/>
              </w:rPr>
            </w:rPrChange>
          </w:rPr>
          <w:t>Escalating force commitments in</w:t>
        </w:r>
      </w:ins>
      <w:ins w:id="2016" w:author="Jon Lindsay" w:date="2020-02-04T22:53:00Z">
        <w:r w:rsidR="00D573E5" w:rsidRPr="00C37E8F">
          <w:rPr>
            <w:lang w:val="en-US"/>
            <w:rPrChange w:id="2017" w:author="Jon Lindsay" w:date="2020-02-04T23:09:00Z">
              <w:rPr>
                <w:lang w:val="en-CA"/>
              </w:rPr>
            </w:rPrChange>
          </w:rPr>
          <w:t xml:space="preserve"> pursuit of effectiveness, policymakers </w:t>
        </w:r>
      </w:ins>
      <w:ins w:id="2018" w:author="Jon Lindsay" w:date="2020-02-04T23:06:00Z">
        <w:r w:rsidR="002C26B8" w:rsidRPr="00C37E8F">
          <w:rPr>
            <w:lang w:val="en-US"/>
            <w:rPrChange w:id="2019" w:author="Jon Lindsay" w:date="2020-02-04T23:09:00Z">
              <w:rPr>
                <w:lang w:val="en-CA"/>
              </w:rPr>
            </w:rPrChange>
          </w:rPr>
          <w:t xml:space="preserve">thus </w:t>
        </w:r>
      </w:ins>
      <w:ins w:id="2020" w:author="Jon Lindsay" w:date="2020-02-04T22:54:00Z">
        <w:r w:rsidR="00D573E5" w:rsidRPr="00C37E8F">
          <w:rPr>
            <w:lang w:val="en-US"/>
            <w:rPrChange w:id="2021" w:author="Jon Lindsay" w:date="2020-02-04T23:09:00Z">
              <w:rPr>
                <w:lang w:val="en-CA"/>
              </w:rPr>
            </w:rPrChange>
          </w:rPr>
          <w:t xml:space="preserve">abandoned </w:t>
        </w:r>
      </w:ins>
      <w:ins w:id="2022" w:author="Jon Lindsay" w:date="2020-02-04T23:06:00Z">
        <w:r w:rsidR="002C26B8" w:rsidRPr="00C37E8F">
          <w:rPr>
            <w:lang w:val="en-US"/>
            <w:rPrChange w:id="2023" w:author="Jon Lindsay" w:date="2020-02-04T23:09:00Z">
              <w:rPr>
                <w:lang w:val="en-CA"/>
              </w:rPr>
            </w:rPrChange>
          </w:rPr>
          <w:t>their</w:t>
        </w:r>
      </w:ins>
      <w:ins w:id="2024" w:author="Jon Lindsay" w:date="2020-02-04T22:54:00Z">
        <w:r w:rsidR="00D573E5" w:rsidRPr="00C37E8F">
          <w:rPr>
            <w:lang w:val="en-US"/>
            <w:rPrChange w:id="2025" w:author="Jon Lindsay" w:date="2020-02-04T23:09:00Z">
              <w:rPr>
                <w:lang w:val="en-CA"/>
              </w:rPr>
            </w:rPrChange>
          </w:rPr>
          <w:t xml:space="preserve"> earlier commitment to</w:t>
        </w:r>
      </w:ins>
      <w:ins w:id="2026" w:author="Jon Lindsay" w:date="2020-02-04T22:53:00Z">
        <w:r w:rsidR="00D573E5" w:rsidRPr="00C37E8F">
          <w:rPr>
            <w:lang w:val="en-US"/>
            <w:rPrChange w:id="2027" w:author="Jon Lindsay" w:date="2020-02-04T23:09:00Z">
              <w:rPr>
                <w:lang w:val="en-CA"/>
              </w:rPr>
            </w:rPrChange>
          </w:rPr>
          <w:t xml:space="preserve"> efficiency</w:t>
        </w:r>
      </w:ins>
      <w:r w:rsidR="007D25ED" w:rsidRPr="00C37E8F">
        <w:rPr>
          <w:lang w:val="en-US"/>
          <w:rPrChange w:id="2028" w:author="Jon Lindsay" w:date="2020-02-04T23:09:00Z">
            <w:rPr>
              <w:lang w:val="en-CA"/>
            </w:rPr>
          </w:rPrChange>
        </w:rPr>
        <w:t>.</w:t>
      </w:r>
      <w:ins w:id="2029" w:author="Jon Lindsay" w:date="2020-02-04T22:49:00Z">
        <w:r w:rsidR="00D573E5" w:rsidRPr="00C37E8F">
          <w:rPr>
            <w:lang w:val="en-US"/>
            <w:rPrChange w:id="2030" w:author="Jon Lindsay" w:date="2020-02-04T23:09:00Z">
              <w:rPr>
                <w:lang w:val="en-CA"/>
              </w:rPr>
            </w:rPrChange>
          </w:rPr>
          <w:t xml:space="preserve"> </w:t>
        </w:r>
      </w:ins>
      <w:del w:id="2031" w:author="Jon Lindsay" w:date="2020-02-04T22:54:00Z">
        <w:r w:rsidR="007D25ED" w:rsidRPr="00C37E8F" w:rsidDel="00D573E5">
          <w:rPr>
            <w:lang w:val="en-US"/>
            <w:rPrChange w:id="2032" w:author="Jon Lindsay" w:date="2020-02-04T23:09:00Z">
              <w:rPr>
                <w:lang w:val="en-CA"/>
              </w:rPr>
            </w:rPrChange>
          </w:rPr>
          <w:delText xml:space="preserve"> That is, they could have conducted major combat operations with a larger set of means and resources. </w:delText>
        </w:r>
      </w:del>
      <w:moveFromRangeStart w:id="2033" w:author="Jon Lindsay" w:date="2020-02-04T22:50:00Z" w:name="move31749054"/>
      <w:moveFrom w:id="2034" w:author="Jon Lindsay" w:date="2020-02-04T22:50:00Z">
        <w:r w:rsidR="007D25ED" w:rsidRPr="00C37E8F" w:rsidDel="00D573E5">
          <w:rPr>
            <w:lang w:val="en-US"/>
            <w:rPrChange w:id="2035" w:author="Jon Lindsay" w:date="2020-02-04T23:09:00Z">
              <w:rPr>
                <w:lang w:val="en-CA"/>
              </w:rPr>
            </w:rPrChange>
          </w:rPr>
          <w:t xml:space="preserve">The troop surge of 2008 followed a similar logic by increasing resources in an attempt to transform Iraq into a stable liberal society. </w:t>
        </w:r>
      </w:moveFrom>
      <w:moveFromRangeEnd w:id="2033"/>
      <w:del w:id="2036" w:author="Jon Lindsay" w:date="2020-02-04T22:43:00Z">
        <w:r w:rsidR="007D25ED" w:rsidRPr="00C37E8F" w:rsidDel="00B11713">
          <w:rPr>
            <w:lang w:val="en-US"/>
            <w:rPrChange w:id="2037" w:author="Jon Lindsay" w:date="2020-02-04T23:09:00Z">
              <w:rPr>
                <w:lang w:val="en-CA"/>
              </w:rPr>
            </w:rPrChange>
          </w:rPr>
          <w:delText xml:space="preserve">If, however, policymakers’ war aims were more limited, they might have sought an alternative to invasion, such as maintenance of the existing containment regime. Indeed, </w:delText>
        </w:r>
      </w:del>
      <w:del w:id="2038" w:author="Jon Lindsay" w:date="2020-02-04T22:41:00Z">
        <w:r w:rsidR="007D25ED" w:rsidRPr="00C37E8F" w:rsidDel="00B11713">
          <w:rPr>
            <w:lang w:val="en-US"/>
            <w:rPrChange w:id="2039" w:author="Jon Lindsay" w:date="2020-02-04T23:09:00Z">
              <w:rPr>
                <w:lang w:val="en-CA"/>
              </w:rPr>
            </w:rPrChange>
          </w:rPr>
          <w:delText>between 1991 and 2003, the United States engaged in a continuous gray zone contest to contain Saddam Hussein with air policing, economic sanctions, covert intelligence, and occasional air strikes.</w:delText>
        </w:r>
        <w:r w:rsidR="007D25ED" w:rsidRPr="00C37E8F" w:rsidDel="00B11713">
          <w:rPr>
            <w:lang w:val="en-US"/>
            <w:rPrChange w:id="2040" w:author="Jon Lindsay" w:date="2020-02-04T23:09:00Z">
              <w:rPr/>
            </w:rPrChange>
          </w:rPr>
          <w:delText xml:space="preserve"> The Baathist regime survived while the United States avoided a costly ground war, outcomes that were mutually preferable for both sides compared to the</w:delText>
        </w:r>
      </w:del>
      <w:del w:id="2041" w:author="Jon Lindsay" w:date="2020-02-04T19:03:00Z">
        <w:r w:rsidR="007D25ED" w:rsidRPr="00C37E8F" w:rsidDel="002E5A3A">
          <w:rPr>
            <w:lang w:val="en-US"/>
            <w:rPrChange w:id="2042" w:author="Jon Lindsay" w:date="2020-02-04T23:09:00Z">
              <w:rPr/>
            </w:rPrChange>
          </w:rPr>
          <w:delText>, at that time</w:delText>
        </w:r>
      </w:del>
      <w:del w:id="2043" w:author="Jon Lindsay" w:date="2020-02-04T22:41:00Z">
        <w:r w:rsidR="007D25ED" w:rsidRPr="00C37E8F" w:rsidDel="00B11713">
          <w:rPr>
            <w:lang w:val="en-US"/>
            <w:rPrChange w:id="2044" w:author="Jon Lindsay" w:date="2020-02-04T23:09:00Z">
              <w:rPr/>
            </w:rPrChange>
          </w:rPr>
          <w:delText xml:space="preserve"> anticipated outcome of the war. The exogenous shock of the 9/11 terrorist attacks then raised concerns for some policymakers about the long-term viability of containment. In other words, the desire </w:delText>
        </w:r>
      </w:del>
      <w:del w:id="2045" w:author="Jon Lindsay" w:date="2020-02-04T19:04:00Z">
        <w:r w:rsidR="007D25ED" w:rsidRPr="00C37E8F" w:rsidDel="002E5A3A">
          <w:rPr>
            <w:lang w:val="en-US"/>
            <w:rPrChange w:id="2046" w:author="Jon Lindsay" w:date="2020-02-04T23:09:00Z">
              <w:rPr/>
            </w:rPrChange>
          </w:rPr>
          <w:delText xml:space="preserve">for </w:delText>
        </w:r>
      </w:del>
      <w:del w:id="2047" w:author="Jon Lindsay" w:date="2020-02-04T22:41:00Z">
        <w:r w:rsidR="007D25ED" w:rsidRPr="00C37E8F" w:rsidDel="00B11713">
          <w:rPr>
            <w:lang w:val="en-US"/>
            <w:rPrChange w:id="2048" w:author="Jon Lindsay" w:date="2020-02-04T23:09:00Z">
              <w:rPr/>
            </w:rPrChange>
          </w:rPr>
          <w:delText>gray zone was no longer mutual.</w:delText>
        </w:r>
      </w:del>
    </w:p>
    <w:p w14:paraId="07E6557A" w14:textId="77777777" w:rsidR="00C16AC3" w:rsidRPr="00C37E8F" w:rsidRDefault="007D25ED" w:rsidP="00C16AC3">
      <w:pPr>
        <w:pStyle w:val="Newparagraph"/>
        <w:rPr>
          <w:ins w:id="2049" w:author="Jon Lindsay" w:date="2020-02-04T22:25:00Z"/>
          <w:lang w:val="en-US"/>
          <w:rPrChange w:id="2050" w:author="Jon Lindsay" w:date="2020-02-04T23:09:00Z">
            <w:rPr>
              <w:ins w:id="2051" w:author="Jon Lindsay" w:date="2020-02-04T22:25:00Z"/>
            </w:rPr>
          </w:rPrChange>
        </w:rPr>
      </w:pPr>
      <w:del w:id="2052" w:author="Jon Lindsay" w:date="2020-02-04T19:04:00Z">
        <w:r w:rsidRPr="00C37E8F" w:rsidDel="002E5A3A">
          <w:rPr>
            <w:lang w:val="en-US"/>
            <w:rPrChange w:id="2053" w:author="Jon Lindsay" w:date="2020-02-04T23:09:00Z">
              <w:rPr/>
            </w:rPrChange>
          </w:rPr>
          <w:delText>As the</w:delText>
        </w:r>
      </w:del>
      <w:del w:id="2054" w:author="Jon Lindsay" w:date="2020-02-04T22:25:00Z">
        <w:r w:rsidRPr="00C37E8F" w:rsidDel="00C16AC3">
          <w:rPr>
            <w:lang w:val="en-US"/>
            <w:rPrChange w:id="2055" w:author="Jon Lindsay" w:date="2020-02-04T23:09:00Z">
              <w:rPr/>
            </w:rPrChange>
          </w:rPr>
          <w:delText xml:space="preserve"> Iraq case </w:delText>
        </w:r>
      </w:del>
      <w:del w:id="2056" w:author="Jon Lindsay" w:date="2020-02-04T19:04:00Z">
        <w:r w:rsidRPr="00C37E8F" w:rsidDel="002E5A3A">
          <w:rPr>
            <w:lang w:val="en-US"/>
            <w:rPrChange w:id="2057" w:author="Jon Lindsay" w:date="2020-02-04T23:09:00Z">
              <w:rPr/>
            </w:rPrChange>
          </w:rPr>
          <w:delText>highlights, the distinction we present above (as</w:delText>
        </w:r>
      </w:del>
      <w:del w:id="2058" w:author="Jon Lindsay" w:date="2020-02-04T22:25:00Z">
        <w:r w:rsidRPr="00C37E8F" w:rsidDel="00C16AC3">
          <w:rPr>
            <w:lang w:val="en-US"/>
            <w:rPrChange w:id="2059" w:author="Jon Lindsay" w:date="2020-02-04T23:09:00Z">
              <w:rPr/>
            </w:rPrChange>
          </w:rPr>
          <w:delText xml:space="preserve"> depicted in Table 1</w:delText>
        </w:r>
      </w:del>
      <w:del w:id="2060" w:author="Jon Lindsay" w:date="2020-02-04T19:05:00Z">
        <w:r w:rsidRPr="00C37E8F" w:rsidDel="002E5A3A">
          <w:rPr>
            <w:lang w:val="en-US"/>
            <w:rPrChange w:id="2061" w:author="Jon Lindsay" w:date="2020-02-04T23:09:00Z">
              <w:rPr/>
            </w:rPrChange>
          </w:rPr>
          <w:delText>)</w:delText>
        </w:r>
      </w:del>
      <w:del w:id="2062" w:author="Jon Lindsay" w:date="2020-02-04T22:25:00Z">
        <w:r w:rsidRPr="00C37E8F" w:rsidDel="00C16AC3">
          <w:rPr>
            <w:lang w:val="en-US"/>
            <w:rPrChange w:id="2063" w:author="Jon Lindsay" w:date="2020-02-04T23:09:00Z">
              <w:rPr/>
            </w:rPrChange>
          </w:rPr>
          <w:delText xml:space="preserve"> </w:delText>
        </w:r>
      </w:del>
      <w:del w:id="2064" w:author="Jon Lindsay" w:date="2020-02-04T19:22:00Z">
        <w:r w:rsidRPr="00C37E8F" w:rsidDel="009A4807">
          <w:rPr>
            <w:lang w:val="en-US"/>
            <w:rPrChange w:id="2065" w:author="Jon Lindsay" w:date="2020-02-04T23:09:00Z">
              <w:rPr/>
            </w:rPrChange>
          </w:rPr>
          <w:delText xml:space="preserve">is </w:delText>
        </w:r>
      </w:del>
      <w:del w:id="2066" w:author="Jon Lindsay" w:date="2020-02-04T22:25:00Z">
        <w:r w:rsidRPr="00C37E8F" w:rsidDel="00C16AC3">
          <w:rPr>
            <w:lang w:val="en-US"/>
            <w:rPrChange w:id="2067" w:author="Jon Lindsay" w:date="2020-02-04T23:09:00Z">
              <w:rPr/>
            </w:rPrChange>
          </w:rPr>
          <w:delText>often less stark in practice.</w:delText>
        </w:r>
      </w:del>
    </w:p>
    <w:p w14:paraId="3C17F391" w14:textId="70CF9831" w:rsidR="0089395D" w:rsidRPr="00C37E8F" w:rsidRDefault="007D25ED">
      <w:pPr>
        <w:pStyle w:val="Newparagraph"/>
        <w:rPr>
          <w:lang w:val="en-US"/>
          <w:rPrChange w:id="2068" w:author="Jon Lindsay" w:date="2020-02-04T23:09:00Z">
            <w:rPr/>
          </w:rPrChange>
        </w:rPr>
      </w:pPr>
      <w:del w:id="2069" w:author="Jon Lindsay" w:date="2020-02-04T22:25:00Z">
        <w:r w:rsidRPr="00C37E8F" w:rsidDel="00C16AC3">
          <w:rPr>
            <w:lang w:val="en-US"/>
            <w:rPrChange w:id="2070" w:author="Jon Lindsay" w:date="2020-02-04T23:09:00Z">
              <w:rPr/>
            </w:rPrChange>
          </w:rPr>
          <w:lastRenderedPageBreak/>
          <w:delText xml:space="preserve"> </w:delText>
        </w:r>
      </w:del>
      <w:r w:rsidRPr="00C37E8F">
        <w:rPr>
          <w:lang w:val="en-US"/>
          <w:rPrChange w:id="2071" w:author="Jon Lindsay" w:date="2020-02-04T23:09:00Z">
            <w:rPr/>
          </w:rPrChange>
        </w:rPr>
        <w:t>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w:t>
      </w:r>
      <w:ins w:id="2072" w:author="Jon Lindsay" w:date="2020-02-04T22:55:00Z">
        <w:r w:rsidR="00D573E5" w:rsidRPr="00C37E8F">
          <w:rPr>
            <w:lang w:val="en-US"/>
            <w:rPrChange w:id="2073" w:author="Jon Lindsay" w:date="2020-02-04T23:09:00Z">
              <w:rPr/>
            </w:rPrChange>
          </w:rPr>
          <w:t xml:space="preserve"> (what it hopes will be)</w:t>
        </w:r>
      </w:ins>
      <w:r w:rsidRPr="00C37E8F">
        <w:rPr>
          <w:lang w:val="en-US"/>
          <w:rPrChange w:id="2074" w:author="Jon Lindsay" w:date="2020-02-04T23:09:00Z">
            <w:rPr/>
          </w:rPrChange>
        </w:rPr>
        <w:t xml:space="preserve"> a better outcome. But it does not necessarily have to have </w:t>
      </w:r>
      <w:del w:id="2075" w:author="Jon Lindsay" w:date="2020-02-04T23:06:00Z">
        <w:r w:rsidRPr="00C37E8F" w:rsidDel="002C26B8">
          <w:rPr>
            <w:lang w:val="en-US"/>
            <w:rPrChange w:id="2076" w:author="Jon Lindsay" w:date="2020-02-04T23:09:00Z">
              <w:rPr/>
            </w:rPrChange>
          </w:rPr>
          <w:delText xml:space="preserve">a </w:delText>
        </w:r>
      </w:del>
      <w:ins w:id="2077" w:author="Jon Lindsay" w:date="2020-02-04T23:06:00Z">
        <w:r w:rsidR="002C26B8" w:rsidRPr="00C37E8F">
          <w:rPr>
            <w:lang w:val="en-US"/>
            <w:rPrChange w:id="2078" w:author="Jon Lindsay" w:date="2020-02-04T23:09:00Z">
              <w:rPr/>
            </w:rPrChange>
          </w:rPr>
          <w:t xml:space="preserve">to </w:t>
        </w:r>
      </w:ins>
      <w:del w:id="2079" w:author="Jon Lindsay" w:date="2020-02-04T22:55:00Z">
        <w:r w:rsidRPr="00C37E8F" w:rsidDel="00D573E5">
          <w:rPr>
            <w:lang w:val="en-US"/>
            <w:rPrChange w:id="2080" w:author="Jon Lindsay" w:date="2020-02-04T23:09:00Z">
              <w:rPr/>
            </w:rPrChange>
          </w:rPr>
          <w:delText>favorable balance of power</w:delText>
        </w:r>
      </w:del>
      <w:ins w:id="2081" w:author="Jon Lindsay" w:date="2020-02-04T22:55:00Z">
        <w:r w:rsidR="00D573E5" w:rsidRPr="00C37E8F">
          <w:rPr>
            <w:lang w:val="en-US"/>
            <w:rPrChange w:id="2082" w:author="Jon Lindsay" w:date="2020-02-04T23:09:00Z">
              <w:rPr/>
            </w:rPrChange>
          </w:rPr>
          <w:t xml:space="preserve">break the bank </w:t>
        </w:r>
      </w:ins>
      <w:ins w:id="2083" w:author="Jon Lindsay" w:date="2020-02-04T23:06:00Z">
        <w:r w:rsidR="002C26B8" w:rsidRPr="00C37E8F">
          <w:rPr>
            <w:lang w:val="en-US"/>
            <w:rPrChange w:id="2084" w:author="Jon Lindsay" w:date="2020-02-04T23:09:00Z">
              <w:rPr/>
            </w:rPrChange>
          </w:rPr>
          <w:t>for</w:t>
        </w:r>
      </w:ins>
      <w:ins w:id="2085" w:author="Jon Lindsay" w:date="2020-02-04T22:55:00Z">
        <w:r w:rsidR="00D573E5" w:rsidRPr="00C37E8F">
          <w:rPr>
            <w:lang w:val="en-US"/>
            <w:rPrChange w:id="2086" w:author="Jon Lindsay" w:date="2020-02-04T23:09:00Z">
              <w:rPr/>
            </w:rPrChange>
          </w:rPr>
          <w:t xml:space="preserve"> victory</w:t>
        </w:r>
      </w:ins>
      <w:r w:rsidRPr="00C37E8F">
        <w:rPr>
          <w:lang w:val="en-US"/>
          <w:rPrChange w:id="2087" w:author="Jon Lindsay" w:date="2020-02-04T23:09:00Z">
            <w:rPr/>
          </w:rPrChange>
        </w:rPr>
        <w:t xml:space="preserve">; it may want to spend its surplus on other domestic projects, for instance. A less resolved actor, however, </w:t>
      </w:r>
      <w:del w:id="2088" w:author="Jon Lindsay" w:date="2020-02-04T23:07:00Z">
        <w:r w:rsidRPr="00C37E8F" w:rsidDel="002C26B8">
          <w:rPr>
            <w:lang w:val="en-US"/>
            <w:rPrChange w:id="2089" w:author="Jon Lindsay" w:date="2020-02-04T23:09:00Z">
              <w:rPr/>
            </w:rPrChange>
          </w:rPr>
          <w:delText>will not want to risk paying more and will be willing to compromise to avoid doing so</w:delText>
        </w:r>
      </w:del>
      <w:ins w:id="2090" w:author="Jon Lindsay" w:date="2020-02-04T23:07:00Z">
        <w:r w:rsidR="002C26B8" w:rsidRPr="00C37E8F">
          <w:rPr>
            <w:lang w:val="en-US"/>
            <w:rPrChange w:id="2091" w:author="Jon Lindsay" w:date="2020-02-04T23:09:00Z">
              <w:rPr/>
            </w:rPrChange>
          </w:rPr>
          <w:t>will not only be interested in reducing costs but will also be willing to make compromises to m</w:t>
        </w:r>
      </w:ins>
      <w:ins w:id="2092" w:author="Jon Lindsay" w:date="2020-02-04T23:08:00Z">
        <w:r w:rsidR="002C26B8" w:rsidRPr="00C37E8F">
          <w:rPr>
            <w:lang w:val="en-US"/>
            <w:rPrChange w:id="2093" w:author="Jon Lindsay" w:date="2020-02-04T23:09:00Z">
              <w:rPr/>
            </w:rPrChange>
          </w:rPr>
          <w:t>inimize risk</w:t>
        </w:r>
      </w:ins>
      <w:r w:rsidRPr="00C37E8F">
        <w:rPr>
          <w:lang w:val="en-US"/>
          <w:rPrChange w:id="2094" w:author="Jon Lindsay" w:date="2020-02-04T23:09:00Z">
            <w:rPr/>
          </w:rPrChange>
        </w:rPr>
        <w:t xml:space="preserve">. The fact that both types exercise calculated restraint creates something of a “gray zone” between our two categories.  </w:t>
      </w:r>
    </w:p>
    <w:p w14:paraId="7DE7C987" w14:textId="013CF73F" w:rsidR="0089395D" w:rsidRPr="00C37E8F" w:rsidRDefault="007D25ED">
      <w:pPr>
        <w:pStyle w:val="Heading2"/>
        <w:spacing w:after="200" w:line="276" w:lineRule="auto"/>
        <w:rPr>
          <w:lang w:val="en-US"/>
          <w:rPrChange w:id="2095" w:author="Jon Lindsay" w:date="2020-02-04T23:09:00Z">
            <w:rPr/>
          </w:rPrChange>
        </w:rPr>
      </w:pPr>
      <w:bookmarkStart w:id="2096" w:name="_6i5vhzgv1wh"/>
      <w:bookmarkEnd w:id="2096"/>
      <w:del w:id="2097" w:author="Jon Lindsay" w:date="2020-02-04T23:41:00Z">
        <w:r w:rsidRPr="00C37E8F" w:rsidDel="008434B4">
          <w:rPr>
            <w:lang w:val="en-US"/>
            <w:rPrChange w:id="2098" w:author="Jon Lindsay" w:date="2020-02-04T23:09:00Z">
              <w:rPr/>
            </w:rPrChange>
          </w:rPr>
          <w:delText xml:space="preserve">The Escalation Dilemma </w:delText>
        </w:r>
      </w:del>
      <w:ins w:id="2099" w:author="Jon Lindsay" w:date="2020-02-05T00:28:00Z">
        <w:r w:rsidR="001A6856">
          <w:rPr>
            <w:lang w:val="en-US"/>
          </w:rPr>
          <w:t>Efficiency</w:t>
        </w:r>
      </w:ins>
      <w:ins w:id="2100" w:author="Jon Lindsay" w:date="2020-02-05T00:27:00Z">
        <w:r w:rsidR="001A6856">
          <w:rPr>
            <w:lang w:val="en-US"/>
          </w:rPr>
          <w:t>, Resolve, and Escalation</w:t>
        </w:r>
      </w:ins>
    </w:p>
    <w:p w14:paraId="74707320" w14:textId="20EDBE9F" w:rsidR="001A6856" w:rsidRDefault="001A6856">
      <w:pPr>
        <w:pStyle w:val="Newparagraph"/>
        <w:ind w:firstLine="0"/>
        <w:rPr>
          <w:ins w:id="2101" w:author="Jon Lindsay" w:date="2020-02-05T08:44:00Z"/>
          <w:lang w:val="en-US"/>
        </w:rPr>
      </w:pPr>
      <w:ins w:id="2102" w:author="Jon Lindsay" w:date="2020-02-05T00:36:00Z">
        <w:r>
          <w:rPr>
            <w:lang w:val="en-US"/>
          </w:rPr>
          <w:t>If cheap and efficient policy tools are available, then</w:t>
        </w:r>
        <w:r w:rsidRPr="003C176C">
          <w:rPr>
            <w:lang w:val="en-US"/>
          </w:rPr>
          <w:t xml:space="preserve"> </w:t>
        </w:r>
        <w:r>
          <w:rPr>
            <w:lang w:val="en-US"/>
          </w:rPr>
          <w:t xml:space="preserve">all things being equal, it is reasonable to use them. </w:t>
        </w:r>
      </w:ins>
      <w:ins w:id="2103" w:author="Jon Lindsay" w:date="2020-02-05T08:39:00Z">
        <w:r w:rsidR="001C295C">
          <w:rPr>
            <w:lang w:val="en-US"/>
          </w:rPr>
          <w:t xml:space="preserve">Any rational actor would like to get something for nothing if they can. </w:t>
        </w:r>
      </w:ins>
      <w:ins w:id="2104" w:author="Jon Lindsay" w:date="2020-02-05T00:28:00Z">
        <w:r>
          <w:rPr>
            <w:lang w:val="en-US"/>
          </w:rPr>
          <w:t>Only a highly resolved actor</w:t>
        </w:r>
      </w:ins>
      <w:ins w:id="2105" w:author="Jon Lindsay" w:date="2020-02-05T00:35:00Z">
        <w:r>
          <w:rPr>
            <w:lang w:val="en-US"/>
          </w:rPr>
          <w:t>, however,</w:t>
        </w:r>
      </w:ins>
      <w:ins w:id="2106" w:author="Jon Lindsay" w:date="2020-02-05T00:28:00Z">
        <w:r>
          <w:rPr>
            <w:lang w:val="en-US"/>
          </w:rPr>
          <w:t xml:space="preserve"> is willing to</w:t>
        </w:r>
      </w:ins>
      <w:ins w:id="2107" w:author="Jon Lindsay" w:date="2020-02-05T00:29:00Z">
        <w:r>
          <w:rPr>
            <w:lang w:val="en-US"/>
          </w:rPr>
          <w:t xml:space="preserve"> pay dearly to get </w:t>
        </w:r>
      </w:ins>
      <w:ins w:id="2108" w:author="Jon Lindsay" w:date="2020-02-05T08:39:00Z">
        <w:r w:rsidR="001C295C">
          <w:rPr>
            <w:lang w:val="en-US"/>
          </w:rPr>
          <w:t xml:space="preserve">(or keep) </w:t>
        </w:r>
      </w:ins>
      <w:ins w:id="2109" w:author="Jon Lindsay" w:date="2020-02-05T00:29:00Z">
        <w:r>
          <w:rPr>
            <w:lang w:val="en-US"/>
          </w:rPr>
          <w:t xml:space="preserve">something that they value. </w:t>
        </w:r>
      </w:ins>
      <w:ins w:id="2110" w:author="Jon Lindsay" w:date="2020-02-05T00:32:00Z">
        <w:r>
          <w:rPr>
            <w:lang w:val="en-US"/>
          </w:rPr>
          <w:t xml:space="preserve">At low levels of conflict, or with </w:t>
        </w:r>
      </w:ins>
      <w:ins w:id="2111" w:author="Jon Lindsay" w:date="2020-02-05T08:41:00Z">
        <w:r w:rsidR="001C295C">
          <w:rPr>
            <w:lang w:val="en-US"/>
          </w:rPr>
          <w:t xml:space="preserve">technological </w:t>
        </w:r>
      </w:ins>
      <w:ins w:id="2112" w:author="Jon Lindsay" w:date="2020-02-05T00:32:00Z">
        <w:r>
          <w:rPr>
            <w:lang w:val="en-US"/>
          </w:rPr>
          <w:t xml:space="preserve">means that are cheap to acquire and use, </w:t>
        </w:r>
      </w:ins>
      <w:ins w:id="2113" w:author="Jon Lindsay" w:date="2020-02-05T00:33:00Z">
        <w:r>
          <w:rPr>
            <w:lang w:val="en-US"/>
          </w:rPr>
          <w:t xml:space="preserve">it may be difficult to </w:t>
        </w:r>
      </w:ins>
      <w:ins w:id="2114" w:author="Jon Lindsay" w:date="2020-02-05T00:34:00Z">
        <w:r>
          <w:rPr>
            <w:lang w:val="en-US"/>
          </w:rPr>
          <w:t>tell whether actors are resolved</w:t>
        </w:r>
      </w:ins>
      <w:ins w:id="2115" w:author="Jon Lindsay" w:date="2020-02-05T00:33:00Z">
        <w:r>
          <w:rPr>
            <w:lang w:val="en-US"/>
          </w:rPr>
          <w:t>. Gray z</w:t>
        </w:r>
      </w:ins>
      <w:ins w:id="2116" w:author="Jon Lindsay" w:date="2020-02-05T00:34:00Z">
        <w:r>
          <w:rPr>
            <w:lang w:val="en-US"/>
          </w:rPr>
          <w:t>one conflict may be behaviorally indistinguishable</w:t>
        </w:r>
      </w:ins>
      <w:ins w:id="2117" w:author="Jon Lindsay" w:date="2020-02-05T08:40:00Z">
        <w:r w:rsidR="001C295C">
          <w:rPr>
            <w:lang w:val="en-US"/>
          </w:rPr>
          <w:t xml:space="preserve"> from combat operations </w:t>
        </w:r>
      </w:ins>
      <w:ins w:id="2118" w:author="Jon Lindsay" w:date="2020-02-05T08:42:00Z">
        <w:r w:rsidR="00D11264">
          <w:rPr>
            <w:lang w:val="en-US"/>
          </w:rPr>
          <w:t>in the sense discussed above</w:t>
        </w:r>
      </w:ins>
      <w:ins w:id="2119" w:author="Jon Lindsay" w:date="2020-02-05T00:34:00Z">
        <w:r>
          <w:rPr>
            <w:lang w:val="en-US"/>
          </w:rPr>
          <w:t xml:space="preserve">. </w:t>
        </w:r>
      </w:ins>
      <w:ins w:id="2120" w:author="Jon Lindsay" w:date="2020-02-05T08:43:00Z">
        <w:r w:rsidR="00D11264" w:rsidRPr="00750356">
          <w:rPr>
            <w:lang w:val="en-US"/>
          </w:rPr>
          <w:t xml:space="preserve">Escalation becomes the distinguishing test that </w:t>
        </w:r>
        <w:r w:rsidR="00D11264">
          <w:rPr>
            <w:lang w:val="en-US"/>
          </w:rPr>
          <w:t>separates resolved from unresolved types</w:t>
        </w:r>
        <w:r w:rsidR="00D11264" w:rsidRPr="00750356">
          <w:rPr>
            <w:lang w:val="en-US"/>
          </w:rPr>
          <w:t>.</w:t>
        </w:r>
      </w:ins>
    </w:p>
    <w:p w14:paraId="576915E7" w14:textId="1F75A761" w:rsidR="0089395D" w:rsidRPr="00C37E8F" w:rsidDel="00D11264" w:rsidRDefault="00D11264" w:rsidP="00D11264">
      <w:pPr>
        <w:pStyle w:val="Newparagraph"/>
        <w:rPr>
          <w:del w:id="2121" w:author="Jon Lindsay" w:date="2020-02-05T08:43:00Z"/>
          <w:lang w:val="en-US"/>
          <w:rPrChange w:id="2122" w:author="Jon Lindsay" w:date="2020-02-04T23:09:00Z">
            <w:rPr>
              <w:del w:id="2123" w:author="Jon Lindsay" w:date="2020-02-05T08:43:00Z"/>
            </w:rPr>
          </w:rPrChange>
        </w:rPr>
        <w:pPrChange w:id="2124" w:author="Jon Lindsay" w:date="2020-02-05T08:47:00Z">
          <w:pPr>
            <w:pStyle w:val="Newparagraph"/>
            <w:ind w:firstLine="0"/>
          </w:pPr>
        </w:pPrChange>
      </w:pPr>
      <w:ins w:id="2125" w:author="Jon Lindsay" w:date="2020-02-05T08:44:00Z">
        <w:r w:rsidRPr="00750356">
          <w:rPr>
            <w:lang w:val="en-US"/>
          </w:rPr>
          <w:t xml:space="preserve">If </w:t>
        </w:r>
        <w:r>
          <w:rPr>
            <w:lang w:val="en-US"/>
          </w:rPr>
          <w:t>an</w:t>
        </w:r>
        <w:r w:rsidRPr="00750356">
          <w:rPr>
            <w:lang w:val="en-US"/>
          </w:rPr>
          <w:t xml:space="preserve"> aggressor </w:t>
        </w:r>
        <w:r>
          <w:rPr>
            <w:lang w:val="en-US"/>
          </w:rPr>
          <w:t xml:space="preserve">motivated by conquest </w:t>
        </w:r>
        <w:r w:rsidRPr="00750356">
          <w:rPr>
            <w:lang w:val="en-US"/>
          </w:rPr>
          <w:t xml:space="preserve">only needs a few special operations units and some cyber effects to overwhelm </w:t>
        </w:r>
        <w:r>
          <w:rPr>
            <w:lang w:val="en-US"/>
          </w:rPr>
          <w:t>a weaker foe</w:t>
        </w:r>
        <w:r w:rsidRPr="00750356">
          <w:rPr>
            <w:lang w:val="en-US"/>
          </w:rPr>
          <w:t xml:space="preserve">, then a contest may be observably indistinguishable from the prototypical gray zone conflict. This </w:t>
        </w:r>
        <w:r>
          <w:rPr>
            <w:lang w:val="en-US"/>
          </w:rPr>
          <w:t>ambiguity</w:t>
        </w:r>
        <w:r w:rsidRPr="00750356">
          <w:rPr>
            <w:lang w:val="en-US"/>
          </w:rPr>
          <w:t xml:space="preserve"> is most likely in cases where the revisionist has </w:t>
        </w:r>
        <w:r>
          <w:rPr>
            <w:lang w:val="en-US"/>
          </w:rPr>
          <w:t>narrow</w:t>
        </w:r>
        <w:r w:rsidRPr="00750356">
          <w:rPr>
            <w:lang w:val="en-US"/>
          </w:rPr>
          <w:t xml:space="preserve"> aims </w:t>
        </w:r>
      </w:ins>
      <w:ins w:id="2126" w:author="Jon Lindsay" w:date="2020-02-05T08:45:00Z">
        <w:r>
          <w:rPr>
            <w:lang w:val="en-US"/>
          </w:rPr>
          <w:t xml:space="preserve">and a flexible timeline for achieving them </w:t>
        </w:r>
      </w:ins>
      <w:ins w:id="2127" w:author="Jon Lindsay" w:date="2020-02-05T08:44:00Z">
        <w:r w:rsidRPr="00750356">
          <w:rPr>
            <w:lang w:val="en-US"/>
          </w:rPr>
          <w:t xml:space="preserve">but </w:t>
        </w:r>
      </w:ins>
      <w:ins w:id="2128" w:author="Jon Lindsay" w:date="2020-02-05T08:45:00Z">
        <w:r>
          <w:rPr>
            <w:lang w:val="en-US"/>
          </w:rPr>
          <w:t>places a high priority on their achievement</w:t>
        </w:r>
      </w:ins>
      <w:ins w:id="2129" w:author="Jon Lindsay" w:date="2020-02-05T08:44:00Z">
        <w:r>
          <w:rPr>
            <w:lang w:val="en-US"/>
          </w:rPr>
          <w:t xml:space="preserve">. </w:t>
        </w:r>
      </w:ins>
      <w:ins w:id="2130" w:author="Jon Lindsay" w:date="2020-02-05T00:05:00Z">
        <w:r w:rsidR="003C176C">
          <w:rPr>
            <w:lang w:val="en-US"/>
          </w:rPr>
          <w:t xml:space="preserve">Yet efficiency, </w:t>
        </w:r>
      </w:ins>
      <w:ins w:id="2131" w:author="Jon Lindsay" w:date="2020-02-05T00:06:00Z">
        <w:r w:rsidR="003C176C">
          <w:rPr>
            <w:lang w:val="en-US"/>
          </w:rPr>
          <w:t>which minimizes the cost and risk of a policy</w:t>
        </w:r>
      </w:ins>
      <w:ins w:id="2132" w:author="Jon Lindsay" w:date="2020-02-05T00:05:00Z">
        <w:r w:rsidR="003C176C">
          <w:rPr>
            <w:lang w:val="en-US"/>
          </w:rPr>
          <w:t>, is different from effectiveness</w:t>
        </w:r>
      </w:ins>
      <w:ins w:id="2133" w:author="Jon Lindsay" w:date="2020-02-05T00:06:00Z">
        <w:r w:rsidR="003C176C">
          <w:rPr>
            <w:lang w:val="en-US"/>
          </w:rPr>
          <w:t xml:space="preserve">, which maximizes </w:t>
        </w:r>
      </w:ins>
      <w:ins w:id="2134" w:author="Jon Lindsay" w:date="2020-02-05T00:07:00Z">
        <w:r w:rsidR="003C176C">
          <w:rPr>
            <w:lang w:val="en-US"/>
          </w:rPr>
          <w:t xml:space="preserve">influence over the outcome. </w:t>
        </w:r>
      </w:ins>
      <w:ins w:id="2135" w:author="Jon Lindsay" w:date="2020-02-05T00:08:00Z">
        <w:r w:rsidR="003C176C">
          <w:rPr>
            <w:lang w:val="en-US"/>
          </w:rPr>
          <w:t xml:space="preserve">A tool that can be used easily </w:t>
        </w:r>
        <w:r w:rsidR="003C176C">
          <w:rPr>
            <w:lang w:val="en-US"/>
          </w:rPr>
          <w:lastRenderedPageBreak/>
          <w:t>is not necessarily the best tool for the job</w:t>
        </w:r>
      </w:ins>
      <w:ins w:id="2136" w:author="Jon Lindsay" w:date="2020-02-05T00:10:00Z">
        <w:r w:rsidR="003C176C">
          <w:rPr>
            <w:lang w:val="en-US"/>
          </w:rPr>
          <w:t xml:space="preserve">. </w:t>
        </w:r>
      </w:ins>
      <w:del w:id="2137" w:author="Jon Lindsay" w:date="2020-02-04T19:03:00Z">
        <w:r w:rsidR="007D25ED" w:rsidRPr="00C37E8F" w:rsidDel="002E5A3A">
          <w:rPr>
            <w:lang w:val="en-US"/>
            <w:rPrChange w:id="2138" w:author="Jon Lindsay" w:date="2020-02-04T23:09:00Z">
              <w:rPr/>
            </w:rPrChange>
          </w:rPr>
          <w:delText>Given that capable actors may use limited means for limited ends for quite different reasons, the label of “major combat operations” may be a misleading way to describe conflict motivated by efficiency.</w:delText>
        </w:r>
        <w:r w:rsidR="007D25ED" w:rsidRPr="00C37E8F" w:rsidDel="002E5A3A">
          <w:rPr>
            <w:rStyle w:val="FootnoteAnchor"/>
            <w:lang w:val="en-US"/>
            <w:rPrChange w:id="2139" w:author="Jon Lindsay" w:date="2020-02-04T23:09:00Z">
              <w:rPr>
                <w:rStyle w:val="FootnoteAnchor"/>
              </w:rPr>
            </w:rPrChange>
          </w:rPr>
          <w:footnoteReference w:id="3"/>
        </w:r>
        <w:r w:rsidR="007D25ED" w:rsidRPr="00C37E8F" w:rsidDel="002E5A3A">
          <w:rPr>
            <w:lang w:val="en-US"/>
            <w:rPrChange w:id="2142" w:author="Jon Lindsay" w:date="2020-02-04T23:09:00Z">
              <w:rPr/>
            </w:rPrChange>
          </w:rPr>
          <w:delText xml:space="preserve"> </w:delText>
        </w:r>
      </w:del>
      <w:del w:id="2143" w:author="Jon Lindsay" w:date="2020-02-04T18:56:00Z">
        <w:r w:rsidR="007D25ED" w:rsidRPr="00C37E8F" w:rsidDel="00D24C76">
          <w:rPr>
            <w:lang w:val="en-US"/>
            <w:rPrChange w:id="2144" w:author="Jon Lindsay" w:date="2020-02-04T23:09:00Z">
              <w:rPr/>
            </w:rPrChange>
          </w:rPr>
          <w:delText xml:space="preserve">A challenger who is patient and capable relative to its adversaries at low intensities might benefit by choosing a very limited conflict strategy. </w:delText>
        </w:r>
      </w:del>
      <w:del w:id="2145" w:author="Jon Lindsay" w:date="2020-02-04T18:54:00Z">
        <w:r w:rsidR="007D25ED" w:rsidRPr="00C37E8F" w:rsidDel="00D24C76">
          <w:rPr>
            <w:lang w:val="en-US"/>
            <w:rPrChange w:id="2146" w:author="Jon Lindsay" w:date="2020-02-04T23:09:00Z">
              <w:rPr/>
            </w:rPrChange>
          </w:rPr>
          <w:delText xml:space="preserve">While high intensity conflict may be able to accomplish an aggressor’s goals, it may also be unnecessary and inefficient if victory can be achieved with lower cost at lower levels of dispute intensity </w:delText>
        </w:r>
        <w:r w:rsidR="007D25ED" w:rsidRPr="00C37E8F" w:rsidDel="00D24C76">
          <w:rPr>
            <w:lang w:val="en-US"/>
            <w:rPrChange w:id="2147" w:author="Jon Lindsay" w:date="2020-02-04T23:09:00Z">
              <w:rPr/>
            </w:rPrChange>
          </w:rPr>
          <w:fldChar w:fldCharType="begin"/>
        </w:r>
        <w:r w:rsidR="007D25ED" w:rsidRPr="00C37E8F" w:rsidDel="00D24C76">
          <w:rPr>
            <w:lang w:val="en-US"/>
            <w:rPrChange w:id="2148" w:author="Jon Lindsay" w:date="2020-02-04T23:09:00Z">
              <w:rPr/>
            </w:rPrChange>
          </w:rPr>
          <w:delInstrText>ADDIN ZOTERO_ITEM CSL_CITATION {"citationID":"af5jml9v9s","properties":{"formattedCitation":"(Altman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delInstrText>
        </w:r>
        <w:r w:rsidR="007D25ED" w:rsidRPr="00C37E8F" w:rsidDel="00D24C76">
          <w:rPr>
            <w:lang w:val="en-US"/>
            <w:rPrChange w:id="2149" w:author="Jon Lindsay" w:date="2020-02-04T23:09:00Z">
              <w:rPr/>
            </w:rPrChange>
          </w:rPr>
          <w:fldChar w:fldCharType="separate"/>
        </w:r>
        <w:bookmarkStart w:id="2150" w:name="__Fieldmark__577_4284355980"/>
        <w:r w:rsidR="007D25ED" w:rsidRPr="00C37E8F" w:rsidDel="00D24C76">
          <w:rPr>
            <w:lang w:val="en-US"/>
            <w:rPrChange w:id="2151" w:author="Jon Lindsay" w:date="2020-02-04T23:09:00Z">
              <w:rPr/>
            </w:rPrChange>
          </w:rPr>
          <w:delText>(Altman 2018)</w:delText>
        </w:r>
        <w:bookmarkStart w:id="2152" w:name="__Fieldmark__705_1735709817"/>
        <w:bookmarkEnd w:id="2152"/>
        <w:r w:rsidR="007D25ED" w:rsidRPr="00C37E8F" w:rsidDel="00D24C76">
          <w:rPr>
            <w:lang w:val="en-US"/>
            <w:rPrChange w:id="2153" w:author="Jon Lindsay" w:date="2020-02-04T23:09:00Z">
              <w:rPr/>
            </w:rPrChange>
          </w:rPr>
          <w:fldChar w:fldCharType="end"/>
        </w:r>
        <w:bookmarkEnd w:id="2150"/>
        <w:r w:rsidR="007D25ED" w:rsidRPr="00C37E8F" w:rsidDel="00D24C76">
          <w:rPr>
            <w:lang w:val="en-US"/>
            <w:rPrChange w:id="2154" w:author="Jon Lindsay" w:date="2020-02-04T23:09:00Z">
              <w:rPr/>
            </w:rPrChange>
          </w:rPr>
          <w:delText xml:space="preserve">. </w:delText>
        </w:r>
      </w:del>
      <w:moveFromRangeStart w:id="2155" w:author="Jon Lindsay" w:date="2020-02-04T23:22:00Z" w:name="move31750989"/>
      <w:moveFrom w:id="2156" w:author="Jon Lindsay" w:date="2020-02-04T23:22:00Z">
        <w:del w:id="2157" w:author="Jon Lindsay" w:date="2020-02-05T08:43:00Z">
          <w:r w:rsidR="007D25ED" w:rsidRPr="00C37E8F" w:rsidDel="00D11264">
            <w:rPr>
              <w:lang w:val="en-US"/>
              <w:rPrChange w:id="2158" w:author="Jon Lindsay" w:date="2020-02-04T23:09:00Z">
                <w:rPr/>
              </w:rPrChange>
            </w:rPr>
            <w:delText xml:space="preserve">If the local balance of power greatly favors the initiator, then it may only need to employ modest resources to get all that it seeks in a reasonable timeframe. </w:delText>
          </w:r>
        </w:del>
      </w:moveFrom>
      <w:moveFromRangeEnd w:id="2155"/>
      <w:del w:id="2159" w:author="Jon Lindsay" w:date="2020-02-05T08:43:00Z">
        <w:r w:rsidR="007D25ED" w:rsidRPr="00C37E8F" w:rsidDel="00D11264">
          <w:rPr>
            <w:lang w:val="en-US"/>
            <w:rPrChange w:id="2160" w:author="Jon Lindsay" w:date="2020-02-04T23:09:00Z">
              <w:rPr/>
            </w:rPrChange>
          </w:rPr>
          <w:delText xml:space="preserve">If </w:delText>
        </w:r>
      </w:del>
      <w:del w:id="2161" w:author="Jon Lindsay" w:date="2020-02-04T23:20:00Z">
        <w:r w:rsidR="007D25ED" w:rsidRPr="00C37E8F" w:rsidDel="004E52D0">
          <w:rPr>
            <w:lang w:val="en-US"/>
            <w:rPrChange w:id="2162" w:author="Jon Lindsay" w:date="2020-02-04T23:09:00Z">
              <w:rPr/>
            </w:rPrChange>
          </w:rPr>
          <w:delText xml:space="preserve">the </w:delText>
        </w:r>
      </w:del>
      <w:del w:id="2163" w:author="Jon Lindsay" w:date="2020-02-05T08:43:00Z">
        <w:r w:rsidR="007D25ED" w:rsidRPr="00C37E8F" w:rsidDel="00D11264">
          <w:rPr>
            <w:lang w:val="en-US"/>
            <w:rPrChange w:id="2164" w:author="Jon Lindsay" w:date="2020-02-04T23:09:00Z">
              <w:rPr/>
            </w:rPrChange>
          </w:rPr>
          <w:delText xml:space="preserve">aggressor only needs a few special operations units and some cyber effects to overwhelm the enemy, then a contest may be observably indistinguishable from the prototypical gray zone conflict. This sort of indistinguishability is most likely in cases where the revisionist </w:delText>
        </w:r>
      </w:del>
      <w:del w:id="2165" w:author="Jon Lindsay" w:date="2020-02-04T23:33:00Z">
        <w:r w:rsidR="007D25ED" w:rsidRPr="00C37E8F" w:rsidDel="008434B4">
          <w:rPr>
            <w:lang w:val="en-US"/>
            <w:rPrChange w:id="2166" w:author="Jon Lindsay" w:date="2020-02-04T23:09:00Z">
              <w:rPr/>
            </w:rPrChange>
          </w:rPr>
          <w:delText xml:space="preserve">actor </w:delText>
        </w:r>
      </w:del>
      <w:del w:id="2167" w:author="Jon Lindsay" w:date="2020-02-05T08:43:00Z">
        <w:r w:rsidR="007D25ED" w:rsidRPr="00C37E8F" w:rsidDel="00D11264">
          <w:rPr>
            <w:lang w:val="en-US"/>
            <w:rPrChange w:id="2168" w:author="Jon Lindsay" w:date="2020-02-04T23:09:00Z">
              <w:rPr/>
            </w:rPrChange>
          </w:rPr>
          <w:delText xml:space="preserve">has </w:delText>
        </w:r>
      </w:del>
      <w:del w:id="2169" w:author="Jon Lindsay" w:date="2020-02-04T23:21:00Z">
        <w:r w:rsidR="007D25ED" w:rsidRPr="00C37E8F" w:rsidDel="004E52D0">
          <w:rPr>
            <w:lang w:val="en-US"/>
            <w:rPrChange w:id="2170" w:author="Jon Lindsay" w:date="2020-02-04T23:09:00Z">
              <w:rPr/>
            </w:rPrChange>
          </w:rPr>
          <w:delText xml:space="preserve">limited </w:delText>
        </w:r>
      </w:del>
      <w:del w:id="2171" w:author="Jon Lindsay" w:date="2020-02-05T08:43:00Z">
        <w:r w:rsidR="007D25ED" w:rsidRPr="00C37E8F" w:rsidDel="00D11264">
          <w:rPr>
            <w:lang w:val="en-US"/>
            <w:rPrChange w:id="2172" w:author="Jon Lindsay" w:date="2020-02-04T23:09:00Z">
              <w:rPr/>
            </w:rPrChange>
          </w:rPr>
          <w:delText>aims but values them greatly</w:delText>
        </w:r>
      </w:del>
      <w:del w:id="2173" w:author="Jon Lindsay" w:date="2020-02-04T23:33:00Z">
        <w:r w:rsidR="007D25ED" w:rsidRPr="00C37E8F" w:rsidDel="008434B4">
          <w:rPr>
            <w:lang w:val="en-US"/>
            <w:rPrChange w:id="2174" w:author="Jon Lindsay" w:date="2020-02-04T23:09:00Z">
              <w:rPr/>
            </w:rPrChange>
          </w:rPr>
          <w:delText xml:space="preserve">, i.e., it </w:delText>
        </w:r>
      </w:del>
      <w:del w:id="2175" w:author="Jon Lindsay" w:date="2020-02-05T08:43:00Z">
        <w:r w:rsidR="007D25ED" w:rsidRPr="00C37E8F" w:rsidDel="00D11264">
          <w:rPr>
            <w:lang w:val="en-US"/>
            <w:rPrChange w:id="2176" w:author="Jon Lindsay" w:date="2020-02-04T23:09:00Z">
              <w:rPr/>
            </w:rPrChange>
          </w:rPr>
          <w:delText xml:space="preserve">desires something well short of total </w:delText>
        </w:r>
      </w:del>
      <w:del w:id="2177" w:author="Jon Lindsay" w:date="2020-02-04T23:21:00Z">
        <w:r w:rsidR="007D25ED" w:rsidRPr="00C37E8F" w:rsidDel="004E52D0">
          <w:rPr>
            <w:lang w:val="en-US"/>
            <w:rPrChange w:id="2178" w:author="Jon Lindsay" w:date="2020-02-04T23:09:00Z">
              <w:rPr/>
            </w:rPrChange>
          </w:rPr>
          <w:delText xml:space="preserve">conquest </w:delText>
        </w:r>
      </w:del>
      <w:del w:id="2179" w:author="Jon Lindsay" w:date="2020-02-04T23:35:00Z">
        <w:r w:rsidR="007D25ED" w:rsidRPr="00C37E8F" w:rsidDel="008434B4">
          <w:rPr>
            <w:lang w:val="en-US"/>
            <w:rPrChange w:id="2180" w:author="Jon Lindsay" w:date="2020-02-04T23:09:00Z">
              <w:rPr/>
            </w:rPrChange>
          </w:rPr>
          <w:delText xml:space="preserve">but </w:delText>
        </w:r>
      </w:del>
      <w:del w:id="2181" w:author="Jon Lindsay" w:date="2020-02-05T08:43:00Z">
        <w:r w:rsidR="007D25ED" w:rsidRPr="00C37E8F" w:rsidDel="00D11264">
          <w:rPr>
            <w:lang w:val="en-US"/>
            <w:rPrChange w:id="2182" w:author="Jon Lindsay" w:date="2020-02-04T23:09:00Z">
              <w:rPr/>
            </w:rPrChange>
          </w:rPr>
          <w:delText>only need</w:delText>
        </w:r>
      </w:del>
      <w:del w:id="2183" w:author="Jon Lindsay" w:date="2020-02-05T00:02:00Z">
        <w:r w:rsidR="007D25ED" w:rsidRPr="00C37E8F" w:rsidDel="008F0504">
          <w:rPr>
            <w:lang w:val="en-US"/>
            <w:rPrChange w:id="2184" w:author="Jon Lindsay" w:date="2020-02-04T23:09:00Z">
              <w:rPr/>
            </w:rPrChange>
          </w:rPr>
          <w:delText>s</w:delText>
        </w:r>
      </w:del>
      <w:del w:id="2185" w:author="Jon Lindsay" w:date="2020-02-05T08:43:00Z">
        <w:r w:rsidR="007D25ED" w:rsidRPr="00C37E8F" w:rsidDel="00D11264">
          <w:rPr>
            <w:lang w:val="en-US"/>
            <w:rPrChange w:id="2186" w:author="Jon Lindsay" w:date="2020-02-04T23:09:00Z">
              <w:rPr/>
            </w:rPrChange>
          </w:rPr>
          <w:delText xml:space="preserve"> to mobilize a small number of forces to compel the other side to </w:delText>
        </w:r>
      </w:del>
      <w:del w:id="2187" w:author="Jon Lindsay" w:date="2020-02-04T23:22:00Z">
        <w:r w:rsidR="007D25ED" w:rsidRPr="00C37E8F" w:rsidDel="004E52D0">
          <w:rPr>
            <w:lang w:val="en-US"/>
            <w:rPrChange w:id="2188" w:author="Jon Lindsay" w:date="2020-02-04T23:09:00Z">
              <w:rPr/>
            </w:rPrChange>
          </w:rPr>
          <w:delText>make concessions</w:delText>
        </w:r>
      </w:del>
      <w:del w:id="2189" w:author="Jon Lindsay" w:date="2020-02-05T08:43:00Z">
        <w:r w:rsidR="007D25ED" w:rsidRPr="00C37E8F" w:rsidDel="00D11264">
          <w:rPr>
            <w:lang w:val="en-US"/>
            <w:rPrChange w:id="2190" w:author="Jon Lindsay" w:date="2020-02-04T23:09:00Z">
              <w:rPr/>
            </w:rPrChange>
          </w:rPr>
          <w:delText xml:space="preserve">. </w:delText>
        </w:r>
      </w:del>
    </w:p>
    <w:p w14:paraId="28B6FC9C" w14:textId="77777777" w:rsidR="00D11264" w:rsidRDefault="007D25ED" w:rsidP="00D11264">
      <w:pPr>
        <w:pStyle w:val="Newparagraph"/>
        <w:rPr>
          <w:ins w:id="2191" w:author="Jon Lindsay" w:date="2020-02-05T08:47:00Z"/>
          <w:lang w:val="en-US"/>
        </w:rPr>
      </w:pPr>
      <w:del w:id="2192" w:author="Jon Lindsay" w:date="2020-02-05T08:47:00Z">
        <w:r w:rsidRPr="00C37E8F" w:rsidDel="00D11264">
          <w:rPr>
            <w:lang w:val="en-US"/>
            <w:rPrChange w:id="2193" w:author="Jon Lindsay" w:date="2020-02-04T23:09:00Z">
              <w:rPr/>
            </w:rPrChange>
          </w:rPr>
          <w:delText xml:space="preserve">Escalation becomes the distinguishing test that separates gray zone conflict and </w:delText>
        </w:r>
      </w:del>
      <w:del w:id="2194" w:author="Jon Lindsay" w:date="2020-02-04T23:57:00Z">
        <w:r w:rsidRPr="00C37E8F" w:rsidDel="008F0504">
          <w:rPr>
            <w:lang w:val="en-US"/>
            <w:rPrChange w:id="2195" w:author="Jon Lindsay" w:date="2020-02-04T23:09:00Z">
              <w:rPr/>
            </w:rPrChange>
          </w:rPr>
          <w:delText xml:space="preserve">major </w:delText>
        </w:r>
      </w:del>
      <w:del w:id="2196" w:author="Jon Lindsay" w:date="2020-02-05T08:47:00Z">
        <w:r w:rsidRPr="00C37E8F" w:rsidDel="00D11264">
          <w:rPr>
            <w:lang w:val="en-US"/>
            <w:rPrChange w:id="2197" w:author="Jon Lindsay" w:date="2020-02-04T23:09:00Z">
              <w:rPr/>
            </w:rPrChange>
          </w:rPr>
          <w:delText>combat operations.</w:delText>
        </w:r>
      </w:del>
      <w:del w:id="2198" w:author="Jon Lindsay" w:date="2020-02-04T23:47:00Z">
        <w:r w:rsidRPr="00C37E8F" w:rsidDel="00EC63E1">
          <w:rPr>
            <w:lang w:val="en-US"/>
            <w:rPrChange w:id="2199" w:author="Jon Lindsay" w:date="2020-02-04T23:09:00Z">
              <w:rPr/>
            </w:rPrChange>
          </w:rPr>
          <w:delText xml:space="preserve"> By raising the cost of gray zone conflict, d</w:delText>
        </w:r>
      </w:del>
      <w:ins w:id="2200" w:author="Jon Lindsay" w:date="2020-02-04T23:47:00Z">
        <w:r w:rsidR="00EC63E1">
          <w:rPr>
            <w:lang w:val="en-US"/>
          </w:rPr>
          <w:t>D</w:t>
        </w:r>
      </w:ins>
      <w:r w:rsidRPr="00C37E8F">
        <w:rPr>
          <w:lang w:val="en-US"/>
          <w:rPrChange w:id="2201" w:author="Jon Lindsay" w:date="2020-02-04T23:09:00Z">
            <w:rPr/>
          </w:rPrChange>
        </w:rPr>
        <w:t xml:space="preserve">efenders can </w:t>
      </w:r>
      <w:ins w:id="2202" w:author="Jon Lindsay" w:date="2020-02-04T23:47:00Z">
        <w:r w:rsidR="00EC63E1">
          <w:rPr>
            <w:lang w:val="en-US"/>
          </w:rPr>
          <w:t xml:space="preserve">force </w:t>
        </w:r>
      </w:ins>
      <w:del w:id="2203" w:author="Jon Lindsay" w:date="2020-02-04T23:44:00Z">
        <w:r w:rsidRPr="00C37E8F" w:rsidDel="00EC63E1">
          <w:rPr>
            <w:lang w:val="en-US"/>
            <w:rPrChange w:id="2204" w:author="Jon Lindsay" w:date="2020-02-04T23:09:00Z">
              <w:rPr/>
            </w:rPrChange>
          </w:rPr>
          <w:delText>force the initiator</w:delText>
        </w:r>
      </w:del>
      <w:ins w:id="2205" w:author="Jon Lindsay" w:date="2020-02-04T23:44:00Z">
        <w:r w:rsidR="00EC63E1">
          <w:rPr>
            <w:lang w:val="en-US"/>
          </w:rPr>
          <w:t>an aggressor</w:t>
        </w:r>
      </w:ins>
      <w:r w:rsidRPr="00C37E8F">
        <w:rPr>
          <w:lang w:val="en-US"/>
          <w:rPrChange w:id="2206" w:author="Jon Lindsay" w:date="2020-02-04T23:09:00Z">
            <w:rPr/>
          </w:rPrChange>
        </w:rPr>
        <w:t xml:space="preserve"> into fighting less efficiently</w:t>
      </w:r>
      <w:ins w:id="2207" w:author="Jon Lindsay" w:date="2020-02-04T23:47:00Z">
        <w:r w:rsidR="00EC63E1" w:rsidRPr="00EC63E1">
          <w:rPr>
            <w:lang w:val="en-US"/>
          </w:rPr>
          <w:t xml:space="preserve"> </w:t>
        </w:r>
        <w:r w:rsidR="00EC63E1">
          <w:rPr>
            <w:lang w:val="en-US"/>
          </w:rPr>
          <w:t>b</w:t>
        </w:r>
        <w:r w:rsidR="00EC63E1" w:rsidRPr="00750356">
          <w:rPr>
            <w:lang w:val="en-US"/>
          </w:rPr>
          <w:t>y raising the cost</w:t>
        </w:r>
        <w:r w:rsidR="00EC63E1">
          <w:rPr>
            <w:lang w:val="en-US"/>
          </w:rPr>
          <w:t>s and risks</w:t>
        </w:r>
        <w:r w:rsidR="00EC63E1" w:rsidRPr="00750356">
          <w:rPr>
            <w:lang w:val="en-US"/>
          </w:rPr>
          <w:t xml:space="preserve"> </w:t>
        </w:r>
        <w:r w:rsidR="00EC63E1">
          <w:rPr>
            <w:lang w:val="en-US"/>
          </w:rPr>
          <w:t>the contest</w:t>
        </w:r>
      </w:ins>
      <w:r w:rsidRPr="00C37E8F">
        <w:rPr>
          <w:lang w:val="en-US"/>
          <w:rPrChange w:id="2208" w:author="Jon Lindsay" w:date="2020-02-04T23:09:00Z">
            <w:rPr/>
          </w:rPrChange>
        </w:rPr>
        <w:t xml:space="preserve">, but only by also accepting higher costs/risks themselves. </w:t>
      </w:r>
      <w:del w:id="2209" w:author="Jon Lindsay" w:date="2020-02-04T23:44:00Z">
        <w:r w:rsidRPr="00C37E8F" w:rsidDel="00EC63E1">
          <w:rPr>
            <w:lang w:val="en-US"/>
            <w:rPrChange w:id="2210" w:author="Jon Lindsay" w:date="2020-02-04T23:09:00Z">
              <w:rPr/>
            </w:rPrChange>
          </w:rPr>
          <w:delText xml:space="preserve">This may be mutually unappealing. </w:delText>
        </w:r>
      </w:del>
      <w:r w:rsidRPr="00C37E8F">
        <w:rPr>
          <w:lang w:val="en-US"/>
          <w:rPrChange w:id="2211" w:author="Jon Lindsay" w:date="2020-02-04T23:09:00Z">
            <w:rPr/>
          </w:rPrChange>
        </w:rPr>
        <w:t xml:space="preserve">Threats of retaliation or actual military resistance may cause an influence-maximizing combatant to switch to a more </w:t>
      </w:r>
      <w:del w:id="2212" w:author="Jon Lindsay" w:date="2020-02-04T23:44:00Z">
        <w:r w:rsidRPr="00C37E8F" w:rsidDel="00EC63E1">
          <w:rPr>
            <w:lang w:val="en-US"/>
            <w:rPrChange w:id="2213" w:author="Jon Lindsay" w:date="2020-02-04T23:09:00Z">
              <w:rPr/>
            </w:rPrChange>
          </w:rPr>
          <w:delText xml:space="preserve">efficient, and more </w:delText>
        </w:r>
      </w:del>
      <w:r w:rsidRPr="00C37E8F">
        <w:rPr>
          <w:lang w:val="en-US"/>
          <w:rPrChange w:id="2214" w:author="Jon Lindsay" w:date="2020-02-04T23:09:00Z">
            <w:rPr/>
          </w:rPrChange>
        </w:rPr>
        <w:t>intense</w:t>
      </w:r>
      <w:ins w:id="2215" w:author="Jon Lindsay" w:date="2020-02-04T23:44:00Z">
        <w:r w:rsidR="00EC63E1">
          <w:rPr>
            <w:lang w:val="en-US"/>
          </w:rPr>
          <w:t xml:space="preserve"> </w:t>
        </w:r>
      </w:ins>
      <w:del w:id="2216" w:author="Jon Lindsay" w:date="2020-02-04T23:44:00Z">
        <w:r w:rsidRPr="00C37E8F" w:rsidDel="00EC63E1">
          <w:rPr>
            <w:lang w:val="en-US"/>
            <w:rPrChange w:id="2217" w:author="Jon Lindsay" w:date="2020-02-04T23:09:00Z">
              <w:rPr/>
            </w:rPrChange>
          </w:rPr>
          <w:delText xml:space="preserve">, </w:delText>
        </w:r>
      </w:del>
      <w:r w:rsidRPr="00C37E8F">
        <w:rPr>
          <w:lang w:val="en-US"/>
          <w:rPrChange w:id="2218" w:author="Jon Lindsay" w:date="2020-02-04T23:09:00Z">
            <w:rPr/>
          </w:rPrChange>
        </w:rPr>
        <w:t xml:space="preserve">form of combat. </w:t>
      </w:r>
    </w:p>
    <w:p w14:paraId="2BBB969E" w14:textId="74DB1B55" w:rsidR="008434B4" w:rsidRDefault="007D25ED">
      <w:pPr>
        <w:pStyle w:val="Newparagraph"/>
        <w:rPr>
          <w:ins w:id="2219" w:author="Jon Lindsay" w:date="2020-02-05T08:58:00Z"/>
          <w:lang w:val="en-US"/>
        </w:rPr>
      </w:pPr>
      <w:del w:id="2220" w:author="Jon Lindsay" w:date="2020-02-04T23:45:00Z">
        <w:r w:rsidRPr="00C37E8F" w:rsidDel="00EC63E1">
          <w:rPr>
            <w:lang w:val="en-US"/>
            <w:rPrChange w:id="2221" w:author="Jon Lindsay" w:date="2020-02-04T23:09:00Z">
              <w:rPr/>
            </w:rPrChange>
          </w:rPr>
          <w:delText xml:space="preserve">This type of actor prefers high intensity warfare to ordinary peacetime competition. </w:delText>
        </w:r>
      </w:del>
      <w:r w:rsidRPr="00C37E8F">
        <w:rPr>
          <w:lang w:val="en-US"/>
          <w:rPrChange w:id="2222" w:author="Jon Lindsay" w:date="2020-02-04T23:09:00Z">
            <w:rPr/>
          </w:rPrChange>
        </w:rPr>
        <w:t xml:space="preserve">The risk-sensitive gray zone actor, by contrast, will back down </w:t>
      </w:r>
      <w:del w:id="2223" w:author="Jon Lindsay" w:date="2020-02-05T08:48:00Z">
        <w:r w:rsidRPr="00C37E8F" w:rsidDel="00D11264">
          <w:rPr>
            <w:lang w:val="en-US"/>
            <w:rPrChange w:id="2224" w:author="Jon Lindsay" w:date="2020-02-04T23:09:00Z">
              <w:rPr/>
            </w:rPrChange>
          </w:rPr>
          <w:delText>in the face of robust resistance</w:delText>
        </w:r>
      </w:del>
      <w:ins w:id="2225" w:author="Jon Lindsay" w:date="2020-02-05T08:48:00Z">
        <w:r w:rsidR="00D11264">
          <w:rPr>
            <w:lang w:val="en-US"/>
          </w:rPr>
          <w:t>as the costs and risks of its aggression increase</w:t>
        </w:r>
      </w:ins>
      <w:del w:id="2226" w:author="Jon Lindsay" w:date="2020-02-04T23:45:00Z">
        <w:r w:rsidRPr="00C37E8F" w:rsidDel="00EC63E1">
          <w:rPr>
            <w:lang w:val="en-US"/>
            <w:rPrChange w:id="2227" w:author="Jon Lindsay" w:date="2020-02-04T23:09:00Z">
              <w:rPr/>
            </w:rPrChange>
          </w:rPr>
          <w:delText>, accepting both inefficiency and ineffectiveness</w:delText>
        </w:r>
      </w:del>
      <w:r w:rsidRPr="00C37E8F">
        <w:rPr>
          <w:lang w:val="en-US"/>
          <w:rPrChange w:id="2228" w:author="Jon Lindsay" w:date="2020-02-04T23:09:00Z">
            <w:rPr/>
          </w:rPrChange>
        </w:rPr>
        <w:t>.</w:t>
      </w:r>
      <w:ins w:id="2229" w:author="Jon Lindsay" w:date="2020-02-04T23:45:00Z">
        <w:r w:rsidR="00EC63E1">
          <w:rPr>
            <w:lang w:val="en-US"/>
          </w:rPr>
          <w:t xml:space="preserve"> </w:t>
        </w:r>
      </w:ins>
      <w:ins w:id="2230" w:author="Jon Lindsay" w:date="2020-02-05T08:48:00Z">
        <w:r w:rsidR="00D11264">
          <w:rPr>
            <w:lang w:val="en-US"/>
          </w:rPr>
          <w:t>These two types</w:t>
        </w:r>
      </w:ins>
      <w:ins w:id="2231" w:author="Jon Lindsay" w:date="2020-02-04T23:55:00Z">
        <w:r w:rsidR="008F0504">
          <w:rPr>
            <w:lang w:val="en-US"/>
          </w:rPr>
          <w:t xml:space="preserve"> differ in their </w:t>
        </w:r>
      </w:ins>
      <w:ins w:id="2232" w:author="Jon Lindsay" w:date="2020-02-04T23:53:00Z">
        <w:r w:rsidR="008F0504">
          <w:rPr>
            <w:lang w:val="en-US"/>
          </w:rPr>
          <w:t>willingness to pay for a</w:t>
        </w:r>
      </w:ins>
      <w:ins w:id="2233" w:author="Jon Lindsay" w:date="2020-02-04T23:55:00Z">
        <w:r w:rsidR="008F0504">
          <w:rPr>
            <w:lang w:val="en-US"/>
          </w:rPr>
          <w:t xml:space="preserve"> given</w:t>
        </w:r>
      </w:ins>
      <w:ins w:id="2234" w:author="Jon Lindsay" w:date="2020-02-04T23:53:00Z">
        <w:r w:rsidR="008F0504">
          <w:rPr>
            <w:lang w:val="en-US"/>
          </w:rPr>
          <w:t xml:space="preserve"> outcome in the face of resistance. </w:t>
        </w:r>
      </w:ins>
      <w:ins w:id="2235" w:author="Jon Lindsay" w:date="2020-02-04T23:52:00Z">
        <w:r w:rsidR="00EC63E1">
          <w:rPr>
            <w:lang w:val="en-US"/>
          </w:rPr>
          <w:t xml:space="preserve">Both </w:t>
        </w:r>
      </w:ins>
      <w:ins w:id="2236" w:author="Jon Lindsay" w:date="2020-02-04T23:50:00Z">
        <w:r w:rsidR="00EC63E1">
          <w:rPr>
            <w:lang w:val="en-US"/>
          </w:rPr>
          <w:t xml:space="preserve">have the means and the willingness to engage in </w:t>
        </w:r>
      </w:ins>
      <w:ins w:id="2237" w:author="Jon Lindsay" w:date="2020-02-04T23:54:00Z">
        <w:r w:rsidR="008F0504">
          <w:rPr>
            <w:lang w:val="en-US"/>
          </w:rPr>
          <w:t>limited</w:t>
        </w:r>
      </w:ins>
      <w:ins w:id="2238" w:author="Jon Lindsay" w:date="2020-02-04T23:51:00Z">
        <w:r w:rsidR="00EC63E1">
          <w:rPr>
            <w:lang w:val="en-US"/>
          </w:rPr>
          <w:t xml:space="preserve"> conflict</w:t>
        </w:r>
      </w:ins>
      <w:ins w:id="2239" w:author="Jon Lindsay" w:date="2020-02-04T23:54:00Z">
        <w:r w:rsidR="008F0504">
          <w:rPr>
            <w:lang w:val="en-US"/>
          </w:rPr>
          <w:t xml:space="preserve"> to </w:t>
        </w:r>
      </w:ins>
      <w:ins w:id="2240" w:author="Jon Lindsay" w:date="2020-02-05T08:49:00Z">
        <w:r w:rsidR="00D11264">
          <w:rPr>
            <w:lang w:val="en-US"/>
          </w:rPr>
          <w:t xml:space="preserve">attempt to </w:t>
        </w:r>
      </w:ins>
      <w:ins w:id="2241" w:author="Jon Lindsay" w:date="2020-02-04T23:54:00Z">
        <w:r w:rsidR="008F0504">
          <w:rPr>
            <w:lang w:val="en-US"/>
          </w:rPr>
          <w:t>get something at low cost. Both</w:t>
        </w:r>
      </w:ins>
      <w:ins w:id="2242" w:author="Jon Lindsay" w:date="2020-02-05T08:49:00Z">
        <w:r w:rsidR="00D11264">
          <w:rPr>
            <w:lang w:val="en-US"/>
          </w:rPr>
          <w:t xml:space="preserve"> also</w:t>
        </w:r>
      </w:ins>
      <w:ins w:id="2243" w:author="Jon Lindsay" w:date="2020-02-04T23:51:00Z">
        <w:r w:rsidR="00EC63E1">
          <w:rPr>
            <w:lang w:val="en-US"/>
          </w:rPr>
          <w:t xml:space="preserve"> prefer </w:t>
        </w:r>
      </w:ins>
      <w:ins w:id="2244" w:author="Jon Lindsay" w:date="2020-02-04T23:55:00Z">
        <w:r w:rsidR="008F0504">
          <w:rPr>
            <w:lang w:val="en-US"/>
          </w:rPr>
          <w:t>a</w:t>
        </w:r>
      </w:ins>
      <w:ins w:id="2245" w:author="Jon Lindsay" w:date="2020-02-04T23:56:00Z">
        <w:r w:rsidR="008F0504">
          <w:rPr>
            <w:lang w:val="en-US"/>
          </w:rPr>
          <w:t>ggression</w:t>
        </w:r>
      </w:ins>
      <w:ins w:id="2246" w:author="Jon Lindsay" w:date="2020-02-04T23:55:00Z">
        <w:r w:rsidR="008F0504">
          <w:rPr>
            <w:lang w:val="en-US"/>
          </w:rPr>
          <w:t xml:space="preserve"> on the cheap</w:t>
        </w:r>
      </w:ins>
      <w:ins w:id="2247" w:author="Jon Lindsay" w:date="2020-02-04T23:51:00Z">
        <w:r w:rsidR="00EC63E1">
          <w:rPr>
            <w:lang w:val="en-US"/>
          </w:rPr>
          <w:t xml:space="preserve"> to peaceful competition </w:t>
        </w:r>
      </w:ins>
      <w:ins w:id="2248" w:author="Jon Lindsay" w:date="2020-02-05T00:01:00Z">
        <w:r w:rsidR="008F0504">
          <w:rPr>
            <w:lang w:val="en-US"/>
          </w:rPr>
          <w:t>in which</w:t>
        </w:r>
      </w:ins>
      <w:ins w:id="2249" w:author="Jon Lindsay" w:date="2020-02-04T23:52:00Z">
        <w:r w:rsidR="008F0504">
          <w:rPr>
            <w:lang w:val="en-US"/>
          </w:rPr>
          <w:t xml:space="preserve"> they </w:t>
        </w:r>
      </w:ins>
      <w:ins w:id="2250" w:author="Jon Lindsay" w:date="2020-02-04T23:54:00Z">
        <w:r w:rsidR="008F0504">
          <w:rPr>
            <w:lang w:val="en-US"/>
          </w:rPr>
          <w:t>must</w:t>
        </w:r>
      </w:ins>
      <w:ins w:id="2251" w:author="Jon Lindsay" w:date="2020-02-04T23:52:00Z">
        <w:r w:rsidR="008F0504">
          <w:rPr>
            <w:lang w:val="en-US"/>
          </w:rPr>
          <w:t xml:space="preserve"> accept the status quo</w:t>
        </w:r>
      </w:ins>
      <w:ins w:id="2252" w:author="Jon Lindsay" w:date="2020-02-04T23:48:00Z">
        <w:r w:rsidR="00EC63E1">
          <w:rPr>
            <w:lang w:val="en-US"/>
          </w:rPr>
          <w:t>.</w:t>
        </w:r>
      </w:ins>
      <w:ins w:id="2253" w:author="Jon Lindsay" w:date="2020-02-05T09:02:00Z">
        <w:r w:rsidR="00006BCE">
          <w:rPr>
            <w:lang w:val="en-US"/>
          </w:rPr>
          <w:t xml:space="preserve"> Declining costs in the technology of subversion</w:t>
        </w:r>
      </w:ins>
      <w:ins w:id="2254" w:author="Jon Lindsay" w:date="2020-02-05T09:03:00Z">
        <w:r w:rsidR="00006BCE">
          <w:rPr>
            <w:lang w:val="en-US"/>
          </w:rPr>
          <w:t xml:space="preserve"> can make limited aggression attractive for</w:t>
        </w:r>
      </w:ins>
      <w:ins w:id="2255" w:author="Jon Lindsay" w:date="2020-02-05T09:04:00Z">
        <w:r w:rsidR="00006BCE">
          <w:rPr>
            <w:lang w:val="en-US"/>
          </w:rPr>
          <w:t xml:space="preserve"> any type of revisionist</w:t>
        </w:r>
      </w:ins>
      <w:ins w:id="2256" w:author="Jon Lindsay" w:date="2020-02-05T09:03:00Z">
        <w:r w:rsidR="00006BCE">
          <w:rPr>
            <w:lang w:val="en-US"/>
          </w:rPr>
          <w:t xml:space="preserve"> in comparison to the transaction costs of ordinary negotiation.</w:t>
        </w:r>
      </w:ins>
      <w:ins w:id="2257" w:author="Jon Lindsay" w:date="2020-02-04T23:48:00Z">
        <w:r w:rsidR="00EC63E1">
          <w:rPr>
            <w:lang w:val="en-US"/>
          </w:rPr>
          <w:t xml:space="preserve"> </w:t>
        </w:r>
      </w:ins>
      <w:ins w:id="2258" w:author="Jon Lindsay" w:date="2020-02-04T23:49:00Z">
        <w:r w:rsidR="00EC63E1">
          <w:rPr>
            <w:lang w:val="en-US"/>
          </w:rPr>
          <w:t xml:space="preserve">Yet they differ in their willingness to engage in less efficient but more effective combat operations to achieve their goals </w:t>
        </w:r>
      </w:ins>
      <w:ins w:id="2259" w:author="Jon Lindsay" w:date="2020-02-05T08:52:00Z">
        <w:r w:rsidR="00E12A19">
          <w:rPr>
            <w:lang w:val="en-US"/>
          </w:rPr>
          <w:t>if the opening gambit fail</w:t>
        </w:r>
      </w:ins>
      <w:ins w:id="2260" w:author="Jon Lindsay" w:date="2020-02-05T08:53:00Z">
        <w:r w:rsidR="00E12A19">
          <w:rPr>
            <w:lang w:val="en-US"/>
          </w:rPr>
          <w:t>s</w:t>
        </w:r>
      </w:ins>
      <w:ins w:id="2261" w:author="Jon Lindsay" w:date="2020-02-04T23:56:00Z">
        <w:r w:rsidR="008F0504">
          <w:rPr>
            <w:lang w:val="en-US"/>
          </w:rPr>
          <w:t xml:space="preserve">. </w:t>
        </w:r>
      </w:ins>
      <w:del w:id="2262" w:author="Jon Lindsay" w:date="2020-02-04T23:56:00Z">
        <w:r w:rsidRPr="00C37E8F" w:rsidDel="008F0504">
          <w:rPr>
            <w:lang w:val="en-US"/>
            <w:rPrChange w:id="2263" w:author="Jon Lindsay" w:date="2020-02-04T23:09:00Z">
              <w:rPr/>
            </w:rPrChange>
          </w:rPr>
          <w:delText xml:space="preserve"> This actor prefers peacetime competition to major war. </w:delText>
        </w:r>
      </w:del>
      <w:del w:id="2264" w:author="Jon Lindsay" w:date="2020-02-05T08:57:00Z">
        <w:r w:rsidRPr="00C37E8F" w:rsidDel="004209D6">
          <w:rPr>
            <w:lang w:val="en-US"/>
            <w:rPrChange w:id="2265" w:author="Jon Lindsay" w:date="2020-02-04T23:09:00Z">
              <w:rPr/>
            </w:rPrChange>
          </w:rPr>
          <w:delText>These preference orderings can be summarized thus:</w:delText>
        </w:r>
      </w:del>
    </w:p>
    <w:tbl>
      <w:tblPr>
        <w:tblStyle w:val="TableGrid"/>
        <w:tblW w:w="0" w:type="auto"/>
        <w:tblLook w:val="04A0" w:firstRow="1" w:lastRow="0" w:firstColumn="1" w:lastColumn="0" w:noHBand="0" w:noVBand="1"/>
        <w:tblPrChange w:id="2266" w:author="Jon Lindsay" w:date="2020-02-05T08:58:00Z">
          <w:tblPr>
            <w:tblStyle w:val="TableGrid"/>
            <w:tblW w:w="0" w:type="auto"/>
            <w:tblLook w:val="04A0" w:firstRow="1" w:lastRow="0" w:firstColumn="1" w:lastColumn="0" w:noHBand="0" w:noVBand="1"/>
          </w:tblPr>
        </w:tblPrChange>
      </w:tblPr>
      <w:tblGrid>
        <w:gridCol w:w="2405"/>
        <w:gridCol w:w="6945"/>
        <w:tblGridChange w:id="2267">
          <w:tblGrid>
            <w:gridCol w:w="4675"/>
            <w:gridCol w:w="4675"/>
          </w:tblGrid>
        </w:tblGridChange>
      </w:tblGrid>
      <w:tr w:rsidR="004209D6" w14:paraId="5B1BBF69" w14:textId="77777777" w:rsidTr="004209D6">
        <w:trPr>
          <w:ins w:id="2268" w:author="Jon Lindsay" w:date="2020-02-05T08:58:00Z"/>
        </w:trPr>
        <w:tc>
          <w:tcPr>
            <w:tcW w:w="2405" w:type="dxa"/>
            <w:tcPrChange w:id="2269" w:author="Jon Lindsay" w:date="2020-02-05T08:58:00Z">
              <w:tcPr>
                <w:tcW w:w="4675" w:type="dxa"/>
              </w:tcPr>
            </w:tcPrChange>
          </w:tcPr>
          <w:p w14:paraId="3DC2FD0E" w14:textId="3B26B2BF" w:rsidR="004209D6" w:rsidRDefault="004209D6" w:rsidP="004209D6">
            <w:pPr>
              <w:pStyle w:val="Newparagraph"/>
              <w:ind w:firstLine="0"/>
              <w:rPr>
                <w:ins w:id="2270" w:author="Jon Lindsay" w:date="2020-02-05T08:58:00Z"/>
                <w:lang w:val="en-US"/>
              </w:rPr>
            </w:pPr>
            <w:ins w:id="2271" w:author="Jon Lindsay" w:date="2020-02-05T09:00:00Z">
              <w:r>
                <w:rPr>
                  <w:lang w:val="en-US"/>
                </w:rPr>
                <w:t>Revisionist type</w:t>
              </w:r>
            </w:ins>
          </w:p>
        </w:tc>
        <w:tc>
          <w:tcPr>
            <w:tcW w:w="6945" w:type="dxa"/>
            <w:tcPrChange w:id="2272" w:author="Jon Lindsay" w:date="2020-02-05T08:58:00Z">
              <w:tcPr>
                <w:tcW w:w="4675" w:type="dxa"/>
              </w:tcPr>
            </w:tcPrChange>
          </w:tcPr>
          <w:p w14:paraId="7C72CC7D" w14:textId="29F4AD39" w:rsidR="004209D6" w:rsidRDefault="004209D6" w:rsidP="004209D6">
            <w:pPr>
              <w:pStyle w:val="Newparagraph"/>
              <w:ind w:firstLine="0"/>
              <w:rPr>
                <w:ins w:id="2273" w:author="Jon Lindsay" w:date="2020-02-05T08:58:00Z"/>
                <w:lang w:val="en-US"/>
              </w:rPr>
            </w:pPr>
            <w:ins w:id="2274" w:author="Jon Lindsay" w:date="2020-02-05T08:59:00Z">
              <w:r>
                <w:rPr>
                  <w:lang w:val="en-US"/>
                </w:rPr>
                <w:t>Preference order</w:t>
              </w:r>
            </w:ins>
          </w:p>
        </w:tc>
      </w:tr>
      <w:tr w:rsidR="004209D6" w14:paraId="4748E82C" w14:textId="77777777" w:rsidTr="004209D6">
        <w:trPr>
          <w:ins w:id="2275" w:author="Jon Lindsay" w:date="2020-02-05T08:58:00Z"/>
        </w:trPr>
        <w:tc>
          <w:tcPr>
            <w:tcW w:w="2405" w:type="dxa"/>
            <w:tcPrChange w:id="2276" w:author="Jon Lindsay" w:date="2020-02-05T08:58:00Z">
              <w:tcPr>
                <w:tcW w:w="4675" w:type="dxa"/>
              </w:tcPr>
            </w:tcPrChange>
          </w:tcPr>
          <w:p w14:paraId="528AFD7A" w14:textId="1B4989D6" w:rsidR="004209D6" w:rsidRDefault="004209D6" w:rsidP="004209D6">
            <w:pPr>
              <w:pStyle w:val="Newparagraph"/>
              <w:ind w:firstLine="0"/>
              <w:rPr>
                <w:ins w:id="2277" w:author="Jon Lindsay" w:date="2020-02-05T08:58:00Z"/>
                <w:lang w:val="en-US"/>
              </w:rPr>
            </w:pPr>
            <w:ins w:id="2278" w:author="Jon Lindsay" w:date="2020-02-05T08:59:00Z">
              <w:r>
                <w:rPr>
                  <w:lang w:val="en-US"/>
                </w:rPr>
                <w:t>Resolved</w:t>
              </w:r>
            </w:ins>
          </w:p>
        </w:tc>
        <w:tc>
          <w:tcPr>
            <w:tcW w:w="6945" w:type="dxa"/>
            <w:tcPrChange w:id="2279" w:author="Jon Lindsay" w:date="2020-02-05T08:58:00Z">
              <w:tcPr>
                <w:tcW w:w="4675" w:type="dxa"/>
              </w:tcPr>
            </w:tcPrChange>
          </w:tcPr>
          <w:p w14:paraId="392B2576" w14:textId="42F71AED" w:rsidR="004209D6" w:rsidRDefault="004209D6" w:rsidP="004209D6">
            <w:pPr>
              <w:pStyle w:val="Newparagraph"/>
              <w:ind w:firstLine="0"/>
              <w:rPr>
                <w:ins w:id="2280" w:author="Jon Lindsay" w:date="2020-02-05T08:58:00Z"/>
                <w:lang w:val="en-US"/>
              </w:rPr>
            </w:pPr>
            <w:ins w:id="2281" w:author="Jon Lindsay" w:date="2020-02-05T08:58:00Z">
              <w:r w:rsidRPr="00750356">
                <w:rPr>
                  <w:lang w:val="en-US"/>
                </w:rPr>
                <w:t xml:space="preserve">Limited conflict </w:t>
              </w:r>
              <w:r w:rsidRPr="004209D6">
                <w:rPr>
                  <w:rFonts w:ascii="Cambria Math" w:hAnsi="Cambria Math" w:cs="Cambria Math"/>
                  <w:lang w:val="en-US"/>
                </w:rPr>
                <w:t>≿</w:t>
              </w:r>
              <w:r w:rsidRPr="004209D6">
                <w:rPr>
                  <w:lang w:val="en-US"/>
                  <w:rPrChange w:id="2282" w:author="Jon Lindsay" w:date="2020-02-05T08:59:00Z">
                    <w:rPr>
                      <w:i/>
                      <w:lang w:val="en-US"/>
                    </w:rPr>
                  </w:rPrChange>
                </w:rPr>
                <w:t xml:space="preserve"> </w:t>
              </w:r>
              <w:r w:rsidRPr="00750356">
                <w:rPr>
                  <w:lang w:val="en-US"/>
                </w:rPr>
                <w:t xml:space="preserve">High intensity warfare </w:t>
              </w:r>
              <w:r w:rsidRPr="004209D6">
                <w:rPr>
                  <w:rFonts w:ascii="Cambria Math" w:hAnsi="Cambria Math" w:cs="Cambria Math"/>
                  <w:lang w:val="en-US"/>
                </w:rPr>
                <w:t>≿</w:t>
              </w:r>
              <w:r w:rsidRPr="004209D6">
                <w:rPr>
                  <w:lang w:val="en-US"/>
                  <w:rPrChange w:id="2283" w:author="Jon Lindsay" w:date="2020-02-05T08:59:00Z">
                    <w:rPr>
                      <w:i/>
                      <w:lang w:val="en-US"/>
                    </w:rPr>
                  </w:rPrChange>
                </w:rPr>
                <w:t xml:space="preserve"> </w:t>
              </w:r>
              <w:r>
                <w:rPr>
                  <w:lang w:val="en-US"/>
                </w:rPr>
                <w:t>Peaceful</w:t>
              </w:r>
              <w:r w:rsidRPr="00750356">
                <w:rPr>
                  <w:lang w:val="en-US"/>
                </w:rPr>
                <w:t xml:space="preserve"> competition</w:t>
              </w:r>
            </w:ins>
          </w:p>
        </w:tc>
      </w:tr>
      <w:tr w:rsidR="004209D6" w14:paraId="73D8E576" w14:textId="77777777" w:rsidTr="004209D6">
        <w:trPr>
          <w:ins w:id="2284" w:author="Jon Lindsay" w:date="2020-02-05T08:58:00Z"/>
        </w:trPr>
        <w:tc>
          <w:tcPr>
            <w:tcW w:w="2405" w:type="dxa"/>
            <w:tcPrChange w:id="2285" w:author="Jon Lindsay" w:date="2020-02-05T08:58:00Z">
              <w:tcPr>
                <w:tcW w:w="4675" w:type="dxa"/>
              </w:tcPr>
            </w:tcPrChange>
          </w:tcPr>
          <w:p w14:paraId="061D34B1" w14:textId="2DA0EF5B" w:rsidR="004209D6" w:rsidRDefault="004209D6" w:rsidP="004209D6">
            <w:pPr>
              <w:pStyle w:val="Newparagraph"/>
              <w:ind w:firstLine="0"/>
              <w:rPr>
                <w:ins w:id="2286" w:author="Jon Lindsay" w:date="2020-02-05T08:58:00Z"/>
                <w:lang w:val="en-US"/>
              </w:rPr>
            </w:pPr>
            <w:ins w:id="2287" w:author="Jon Lindsay" w:date="2020-02-05T08:59:00Z">
              <w:r>
                <w:rPr>
                  <w:lang w:val="en-US"/>
                </w:rPr>
                <w:t>Unresolved</w:t>
              </w:r>
            </w:ins>
          </w:p>
        </w:tc>
        <w:tc>
          <w:tcPr>
            <w:tcW w:w="6945" w:type="dxa"/>
            <w:tcPrChange w:id="2288" w:author="Jon Lindsay" w:date="2020-02-05T08:58:00Z">
              <w:tcPr>
                <w:tcW w:w="4675" w:type="dxa"/>
              </w:tcPr>
            </w:tcPrChange>
          </w:tcPr>
          <w:p w14:paraId="297B2220" w14:textId="5540423C" w:rsidR="004209D6" w:rsidRDefault="004209D6" w:rsidP="004209D6">
            <w:pPr>
              <w:pStyle w:val="Newparagraph"/>
              <w:ind w:firstLine="0"/>
              <w:rPr>
                <w:ins w:id="2289" w:author="Jon Lindsay" w:date="2020-02-05T08:58:00Z"/>
                <w:lang w:val="en-US"/>
              </w:rPr>
            </w:pPr>
            <w:ins w:id="2290" w:author="Jon Lindsay" w:date="2020-02-05T08:58:00Z">
              <w:r w:rsidRPr="00750356">
                <w:rPr>
                  <w:lang w:val="en-US"/>
                </w:rPr>
                <w:t xml:space="preserve">Limited conflict </w:t>
              </w:r>
              <w:r w:rsidRPr="004209D6">
                <w:rPr>
                  <w:rFonts w:ascii="Cambria Math" w:hAnsi="Cambria Math" w:cs="Cambria Math"/>
                  <w:lang w:val="en-US"/>
                </w:rPr>
                <w:t>≿</w:t>
              </w:r>
              <w:r w:rsidRPr="004209D6">
                <w:rPr>
                  <w:lang w:val="en-US"/>
                  <w:rPrChange w:id="2291" w:author="Jon Lindsay" w:date="2020-02-05T08:59:00Z">
                    <w:rPr>
                      <w:i/>
                      <w:lang w:val="en-US"/>
                    </w:rPr>
                  </w:rPrChange>
                </w:rPr>
                <w:t xml:space="preserve"> </w:t>
              </w:r>
              <w:r>
                <w:rPr>
                  <w:lang w:val="en-US"/>
                </w:rPr>
                <w:t>Peaceful</w:t>
              </w:r>
              <w:r w:rsidRPr="00750356">
                <w:rPr>
                  <w:lang w:val="en-US"/>
                </w:rPr>
                <w:t xml:space="preserve"> competition </w:t>
              </w:r>
              <w:r w:rsidRPr="004209D6">
                <w:rPr>
                  <w:rFonts w:ascii="Cambria Math" w:hAnsi="Cambria Math" w:cs="Cambria Math"/>
                  <w:lang w:val="en-US"/>
                </w:rPr>
                <w:t>≿</w:t>
              </w:r>
              <w:r w:rsidRPr="004209D6">
                <w:rPr>
                  <w:lang w:val="en-US"/>
                  <w:rPrChange w:id="2292" w:author="Jon Lindsay" w:date="2020-02-05T08:59:00Z">
                    <w:rPr>
                      <w:i/>
                      <w:lang w:val="en-US"/>
                    </w:rPr>
                  </w:rPrChange>
                </w:rPr>
                <w:t xml:space="preserve"> </w:t>
              </w:r>
              <w:r w:rsidRPr="00750356">
                <w:rPr>
                  <w:lang w:val="en-US"/>
                </w:rPr>
                <w:t>High intensity warfare</w:t>
              </w:r>
            </w:ins>
          </w:p>
        </w:tc>
      </w:tr>
    </w:tbl>
    <w:p w14:paraId="12F45380" w14:textId="752C8D72" w:rsidR="004209D6" w:rsidRPr="004209D6" w:rsidRDefault="004209D6" w:rsidP="004209D6">
      <w:pPr>
        <w:pStyle w:val="Newparagraph"/>
        <w:ind w:firstLine="0"/>
        <w:rPr>
          <w:b/>
          <w:bCs/>
          <w:lang w:val="en-US"/>
          <w:rPrChange w:id="2293" w:author="Jon Lindsay" w:date="2020-02-05T09:01:00Z">
            <w:rPr/>
          </w:rPrChange>
        </w:rPr>
        <w:pPrChange w:id="2294" w:author="Jon Lindsay" w:date="2020-02-05T08:58:00Z">
          <w:pPr>
            <w:pStyle w:val="Newparagraph"/>
          </w:pPr>
        </w:pPrChange>
      </w:pPr>
      <w:ins w:id="2295" w:author="Jon Lindsay" w:date="2020-02-05T09:01:00Z">
        <w:r>
          <w:rPr>
            <w:b/>
            <w:bCs/>
            <w:lang w:val="en-US"/>
          </w:rPr>
          <w:t xml:space="preserve">Table 2: Preferences of </w:t>
        </w:r>
        <w:r w:rsidR="00006BCE">
          <w:rPr>
            <w:b/>
            <w:bCs/>
            <w:lang w:val="en-US"/>
          </w:rPr>
          <w:t>actors initiating limited conflict</w:t>
        </w:r>
      </w:ins>
    </w:p>
    <w:p w14:paraId="6C338CAF" w14:textId="2BF14AE5" w:rsidR="0089395D" w:rsidRPr="00C37E8F" w:rsidDel="004209D6" w:rsidRDefault="007D25ED">
      <w:pPr>
        <w:pStyle w:val="Displayedequation"/>
        <w:rPr>
          <w:del w:id="2296" w:author="Jon Lindsay" w:date="2020-02-05T08:58:00Z"/>
          <w:lang w:val="en-US"/>
          <w:rPrChange w:id="2297" w:author="Jon Lindsay" w:date="2020-02-04T23:09:00Z">
            <w:rPr>
              <w:del w:id="2298" w:author="Jon Lindsay" w:date="2020-02-05T08:58:00Z"/>
            </w:rPr>
          </w:rPrChange>
        </w:rPr>
      </w:pPr>
      <w:del w:id="2299" w:author="Jon Lindsay" w:date="2020-02-05T08:58:00Z">
        <w:r w:rsidRPr="00C37E8F" w:rsidDel="004209D6">
          <w:rPr>
            <w:lang w:val="en-US"/>
            <w:rPrChange w:id="2300" w:author="Jon Lindsay" w:date="2020-02-04T23:09:00Z">
              <w:rPr/>
            </w:rPrChange>
          </w:rPr>
          <w:delText xml:space="preserve">Limited conflict </w:delText>
        </w:r>
        <w:r w:rsidRPr="00C37E8F" w:rsidDel="004209D6">
          <w:rPr>
            <w:rFonts w:ascii="Cambria Math" w:hAnsi="Cambria Math" w:cs="Cambria Math"/>
            <w:lang w:val="en-US"/>
            <w:rPrChange w:id="2301" w:author="Jon Lindsay" w:date="2020-02-04T23:09:00Z">
              <w:rPr>
                <w:rFonts w:ascii="Cambria Math" w:hAnsi="Cambria Math" w:cs="Cambria Math"/>
              </w:rPr>
            </w:rPrChange>
          </w:rPr>
          <w:delText>≿</w:delText>
        </w:r>
        <w:r w:rsidRPr="00C37E8F" w:rsidDel="004209D6">
          <w:rPr>
            <w:i/>
            <w:lang w:val="en-US"/>
            <w:rPrChange w:id="2302" w:author="Jon Lindsay" w:date="2020-02-04T23:09:00Z">
              <w:rPr>
                <w:i/>
              </w:rPr>
            </w:rPrChange>
          </w:rPr>
          <w:delText xml:space="preserve"> </w:delText>
        </w:r>
      </w:del>
      <w:del w:id="2303" w:author="Jon Lindsay" w:date="2020-02-05T08:53:00Z">
        <w:r w:rsidRPr="00C37E8F" w:rsidDel="00E12A19">
          <w:rPr>
            <w:lang w:val="en-US"/>
            <w:rPrChange w:id="2304" w:author="Jon Lindsay" w:date="2020-02-04T23:09:00Z">
              <w:rPr/>
            </w:rPrChange>
          </w:rPr>
          <w:delText xml:space="preserve">Ordinary </w:delText>
        </w:r>
      </w:del>
      <w:del w:id="2305" w:author="Jon Lindsay" w:date="2020-02-05T08:58:00Z">
        <w:r w:rsidRPr="00C37E8F" w:rsidDel="004209D6">
          <w:rPr>
            <w:lang w:val="en-US"/>
            <w:rPrChange w:id="2306" w:author="Jon Lindsay" w:date="2020-02-04T23:09:00Z">
              <w:rPr/>
            </w:rPrChange>
          </w:rPr>
          <w:delText xml:space="preserve">competition </w:delText>
        </w:r>
        <w:r w:rsidRPr="00C37E8F" w:rsidDel="004209D6">
          <w:rPr>
            <w:rFonts w:ascii="Cambria Math" w:hAnsi="Cambria Math" w:cs="Cambria Math"/>
            <w:lang w:val="en-US"/>
            <w:rPrChange w:id="2307" w:author="Jon Lindsay" w:date="2020-02-04T23:09:00Z">
              <w:rPr>
                <w:rFonts w:ascii="Cambria Math" w:hAnsi="Cambria Math" w:cs="Cambria Math"/>
              </w:rPr>
            </w:rPrChange>
          </w:rPr>
          <w:delText>≿</w:delText>
        </w:r>
        <w:r w:rsidRPr="00C37E8F" w:rsidDel="004209D6">
          <w:rPr>
            <w:i/>
            <w:lang w:val="en-US"/>
            <w:rPrChange w:id="2308" w:author="Jon Lindsay" w:date="2020-02-04T23:09:00Z">
              <w:rPr>
                <w:i/>
              </w:rPr>
            </w:rPrChange>
          </w:rPr>
          <w:delText xml:space="preserve"> </w:delText>
        </w:r>
        <w:r w:rsidRPr="00C37E8F" w:rsidDel="004209D6">
          <w:rPr>
            <w:lang w:val="en-US"/>
            <w:rPrChange w:id="2309" w:author="Jon Lindsay" w:date="2020-02-04T23:09:00Z">
              <w:rPr/>
            </w:rPrChange>
          </w:rPr>
          <w:delText>High intensity warfare</w:delText>
        </w:r>
      </w:del>
    </w:p>
    <w:p w14:paraId="10A90525" w14:textId="5FE0258D" w:rsidR="0089395D" w:rsidRPr="00C37E8F" w:rsidDel="00E12A19" w:rsidRDefault="007D25ED">
      <w:pPr>
        <w:pStyle w:val="Displayedequation"/>
        <w:rPr>
          <w:del w:id="2310" w:author="Jon Lindsay" w:date="2020-02-05T08:56:00Z"/>
          <w:lang w:val="en-US"/>
          <w:rPrChange w:id="2311" w:author="Jon Lindsay" w:date="2020-02-04T23:09:00Z">
            <w:rPr>
              <w:del w:id="2312" w:author="Jon Lindsay" w:date="2020-02-05T08:56:00Z"/>
            </w:rPr>
          </w:rPrChange>
        </w:rPr>
      </w:pPr>
      <w:del w:id="2313" w:author="Jon Lindsay" w:date="2020-02-05T08:56:00Z">
        <w:r w:rsidRPr="00C37E8F" w:rsidDel="00E12A19">
          <w:rPr>
            <w:lang w:val="en-US"/>
            <w:rPrChange w:id="2314" w:author="Jon Lindsay" w:date="2020-02-04T23:09:00Z">
              <w:rPr/>
            </w:rPrChange>
          </w:rPr>
          <w:delText xml:space="preserve">Limited conflict </w:delText>
        </w:r>
        <w:r w:rsidRPr="00C37E8F" w:rsidDel="00E12A19">
          <w:rPr>
            <w:rFonts w:ascii="Cambria Math" w:hAnsi="Cambria Math" w:cs="Cambria Math"/>
            <w:lang w:val="en-US"/>
            <w:rPrChange w:id="2315" w:author="Jon Lindsay" w:date="2020-02-04T23:09:00Z">
              <w:rPr>
                <w:rFonts w:ascii="Cambria Math" w:hAnsi="Cambria Math" w:cs="Cambria Math"/>
              </w:rPr>
            </w:rPrChange>
          </w:rPr>
          <w:delText>≿</w:delText>
        </w:r>
        <w:r w:rsidRPr="00C37E8F" w:rsidDel="00E12A19">
          <w:rPr>
            <w:i/>
            <w:lang w:val="en-US"/>
            <w:rPrChange w:id="2316" w:author="Jon Lindsay" w:date="2020-02-04T23:09:00Z">
              <w:rPr>
                <w:i/>
              </w:rPr>
            </w:rPrChange>
          </w:rPr>
          <w:delText xml:space="preserve"> </w:delText>
        </w:r>
        <w:r w:rsidRPr="00C37E8F" w:rsidDel="00E12A19">
          <w:rPr>
            <w:lang w:val="en-US"/>
            <w:rPrChange w:id="2317" w:author="Jon Lindsay" w:date="2020-02-04T23:09:00Z">
              <w:rPr/>
            </w:rPrChange>
          </w:rPr>
          <w:delText xml:space="preserve">High intensity warfare </w:delText>
        </w:r>
        <w:r w:rsidRPr="00C37E8F" w:rsidDel="00E12A19">
          <w:rPr>
            <w:rFonts w:ascii="Cambria Math" w:hAnsi="Cambria Math" w:cs="Cambria Math"/>
            <w:lang w:val="en-US"/>
            <w:rPrChange w:id="2318" w:author="Jon Lindsay" w:date="2020-02-04T23:09:00Z">
              <w:rPr>
                <w:rFonts w:ascii="Cambria Math" w:hAnsi="Cambria Math" w:cs="Cambria Math"/>
              </w:rPr>
            </w:rPrChange>
          </w:rPr>
          <w:delText>≿</w:delText>
        </w:r>
        <w:r w:rsidRPr="00C37E8F" w:rsidDel="00E12A19">
          <w:rPr>
            <w:i/>
            <w:lang w:val="en-US"/>
            <w:rPrChange w:id="2319" w:author="Jon Lindsay" w:date="2020-02-04T23:09:00Z">
              <w:rPr>
                <w:i/>
              </w:rPr>
            </w:rPrChange>
          </w:rPr>
          <w:delText xml:space="preserve"> </w:delText>
        </w:r>
      </w:del>
      <w:del w:id="2320" w:author="Jon Lindsay" w:date="2020-02-05T08:53:00Z">
        <w:r w:rsidRPr="00C37E8F" w:rsidDel="00E12A19">
          <w:rPr>
            <w:lang w:val="en-US"/>
            <w:rPrChange w:id="2321" w:author="Jon Lindsay" w:date="2020-02-04T23:09:00Z">
              <w:rPr/>
            </w:rPrChange>
          </w:rPr>
          <w:delText xml:space="preserve">Ordinary </w:delText>
        </w:r>
      </w:del>
      <w:del w:id="2322" w:author="Jon Lindsay" w:date="2020-02-05T08:56:00Z">
        <w:r w:rsidRPr="00C37E8F" w:rsidDel="00E12A19">
          <w:rPr>
            <w:lang w:val="en-US"/>
            <w:rPrChange w:id="2323" w:author="Jon Lindsay" w:date="2020-02-04T23:09:00Z">
              <w:rPr/>
            </w:rPrChange>
          </w:rPr>
          <w:delText>competition</w:delText>
        </w:r>
      </w:del>
    </w:p>
    <w:p w14:paraId="3F3721C0" w14:textId="5CB5CF7D" w:rsidR="0089395D" w:rsidRPr="00C37E8F" w:rsidRDefault="007D25ED">
      <w:pPr>
        <w:pStyle w:val="Newparagraph"/>
        <w:rPr>
          <w:lang w:val="en-US"/>
          <w:rPrChange w:id="2324" w:author="Jon Lindsay" w:date="2020-02-04T23:09:00Z">
            <w:rPr/>
          </w:rPrChange>
        </w:rPr>
      </w:pPr>
      <w:del w:id="2325" w:author="Jon Lindsay" w:date="2020-02-05T08:54:00Z">
        <w:r w:rsidRPr="00C37E8F" w:rsidDel="00E12A19">
          <w:rPr>
            <w:lang w:val="en-US"/>
            <w:rPrChange w:id="2326" w:author="Jon Lindsay" w:date="2020-02-04T23:09:00Z">
              <w:rPr/>
            </w:rPrChange>
          </w:rPr>
          <w:delText xml:space="preserve">Behaviorally both types of conflict appear similar in the gray zone. However, </w:delText>
        </w:r>
      </w:del>
      <w:ins w:id="2327" w:author="Jon Lindsay" w:date="2020-02-05T08:57:00Z">
        <w:r w:rsidR="004209D6">
          <w:rPr>
            <w:lang w:val="en-US"/>
          </w:rPr>
          <w:t>T</w:t>
        </w:r>
      </w:ins>
      <w:ins w:id="2328" w:author="Jon Lindsay" w:date="2020-02-05T08:58:00Z">
        <w:r w:rsidR="004209D6">
          <w:rPr>
            <w:lang w:val="en-US"/>
          </w:rPr>
          <w:t>he</w:t>
        </w:r>
      </w:ins>
      <w:ins w:id="2329" w:author="Jon Lindsay" w:date="2020-02-04T23:59:00Z">
        <w:r w:rsidR="008F0504">
          <w:rPr>
            <w:lang w:val="en-US"/>
          </w:rPr>
          <w:t xml:space="preserve"> preference</w:t>
        </w:r>
      </w:ins>
      <w:ins w:id="2330" w:author="Jon Lindsay" w:date="2020-02-05T08:58:00Z">
        <w:r w:rsidR="004209D6">
          <w:rPr>
            <w:lang w:val="en-US"/>
          </w:rPr>
          <w:t xml:space="preserve"> orderings summarized in Table 2 </w:t>
        </w:r>
      </w:ins>
      <w:ins w:id="2331" w:author="Jon Lindsay" w:date="2020-02-04T23:59:00Z">
        <w:r w:rsidR="008F0504">
          <w:rPr>
            <w:lang w:val="en-US"/>
          </w:rPr>
          <w:t>produce similar behavior (</w:t>
        </w:r>
      </w:ins>
      <w:ins w:id="2332" w:author="Jon Lindsay" w:date="2020-02-05T08:54:00Z">
        <w:r w:rsidR="00E12A19">
          <w:rPr>
            <w:lang w:val="en-US"/>
          </w:rPr>
          <w:t>limited conflict</w:t>
        </w:r>
      </w:ins>
      <w:ins w:id="2333" w:author="Jon Lindsay" w:date="2020-02-04T23:59:00Z">
        <w:r w:rsidR="008F0504">
          <w:rPr>
            <w:lang w:val="en-US"/>
          </w:rPr>
          <w:t xml:space="preserve">), but </w:t>
        </w:r>
      </w:ins>
      <w:del w:id="2334" w:author="Jon Lindsay" w:date="2020-02-04T23:57:00Z">
        <w:r w:rsidRPr="00C37E8F" w:rsidDel="008F0504">
          <w:rPr>
            <w:lang w:val="en-US"/>
            <w:rPrChange w:id="2335" w:author="Jon Lindsay" w:date="2020-02-04T23:09:00Z">
              <w:rPr/>
            </w:rPrChange>
          </w:rPr>
          <w:delText>each displays</w:delText>
        </w:r>
      </w:del>
      <w:ins w:id="2336" w:author="Jon Lindsay" w:date="2020-02-04T23:57:00Z">
        <w:r w:rsidR="008F0504">
          <w:rPr>
            <w:lang w:val="en-US"/>
          </w:rPr>
          <w:t>they</w:t>
        </w:r>
      </w:ins>
      <w:ins w:id="2337" w:author="Jon Lindsay" w:date="2020-02-04T23:59:00Z">
        <w:r w:rsidR="008F0504">
          <w:rPr>
            <w:lang w:val="en-US"/>
          </w:rPr>
          <w:t xml:space="preserve"> </w:t>
        </w:r>
      </w:ins>
      <w:ins w:id="2338" w:author="Jon Lindsay" w:date="2020-02-05T08:54:00Z">
        <w:r w:rsidR="00E12A19">
          <w:rPr>
            <w:lang w:val="en-US"/>
          </w:rPr>
          <w:t>have</w:t>
        </w:r>
      </w:ins>
      <w:r w:rsidRPr="00C37E8F">
        <w:rPr>
          <w:lang w:val="en-US"/>
          <w:rPrChange w:id="2339" w:author="Jon Lindsay" w:date="2020-02-04T23:09:00Z">
            <w:rPr/>
          </w:rPrChange>
        </w:rPr>
        <w:t xml:space="preserve"> different escalation dynamics. An actor with the first set of preferences should escalate if opposed, preferring war to peace, while an actor with the second </w:t>
      </w:r>
      <w:del w:id="2340" w:author="Jon Lindsay" w:date="2020-02-05T09:05:00Z">
        <w:r w:rsidRPr="00C37E8F" w:rsidDel="00006BCE">
          <w:rPr>
            <w:lang w:val="en-US"/>
            <w:rPrChange w:id="2341" w:author="Jon Lindsay" w:date="2020-02-04T23:09:00Z">
              <w:rPr/>
            </w:rPrChange>
          </w:rPr>
          <w:delText>preference ordering</w:delText>
        </w:r>
      </w:del>
      <w:ins w:id="2342" w:author="Jon Lindsay" w:date="2020-02-05T09:05:00Z">
        <w:r w:rsidR="00006BCE">
          <w:rPr>
            <w:lang w:val="en-US"/>
          </w:rPr>
          <w:t>set</w:t>
        </w:r>
      </w:ins>
      <w:r w:rsidRPr="00C37E8F">
        <w:rPr>
          <w:lang w:val="en-US"/>
          <w:rPrChange w:id="2343" w:author="Jon Lindsay" w:date="2020-02-04T23:09:00Z">
            <w:rPr/>
          </w:rPrChange>
        </w:rPr>
        <w:t xml:space="preserve"> will tend to back down, preferring peace to war. The first type of actor is motivated by efficiency</w:t>
      </w:r>
      <w:ins w:id="2344" w:author="Jon Lindsay" w:date="2020-02-05T09:05:00Z">
        <w:r w:rsidR="00006BCE">
          <w:rPr>
            <w:lang w:val="en-US"/>
          </w:rPr>
          <w:t xml:space="preserve"> first, but also </w:t>
        </w:r>
      </w:ins>
      <w:ins w:id="2345" w:author="Jon Lindsay" w:date="2020-02-05T12:36:00Z">
        <w:r w:rsidR="003A6802">
          <w:rPr>
            <w:lang w:val="en-US"/>
          </w:rPr>
          <w:t xml:space="preserve">by </w:t>
        </w:r>
      </w:ins>
      <w:ins w:id="2346" w:author="Jon Lindsay" w:date="2020-02-05T09:05:00Z">
        <w:r w:rsidR="00006BCE">
          <w:rPr>
            <w:lang w:val="en-US"/>
          </w:rPr>
          <w:t>effectiveness</w:t>
        </w:r>
      </w:ins>
      <w:r w:rsidRPr="00C37E8F">
        <w:rPr>
          <w:lang w:val="en-US"/>
          <w:rPrChange w:id="2347" w:author="Jon Lindsay" w:date="2020-02-04T23:09:00Z">
            <w:rPr/>
          </w:rPrChange>
        </w:rPr>
        <w:t xml:space="preserve">. It is willing to go to war </w:t>
      </w:r>
      <w:ins w:id="2348" w:author="Jon Lindsay" w:date="2020-02-05T09:05:00Z">
        <w:r w:rsidR="00006BCE">
          <w:rPr>
            <w:lang w:val="en-US"/>
          </w:rPr>
          <w:t xml:space="preserve">if </w:t>
        </w:r>
        <w:proofErr w:type="gramStart"/>
        <w:r w:rsidR="00006BCE">
          <w:rPr>
            <w:lang w:val="en-US"/>
          </w:rPr>
          <w:t>necessary</w:t>
        </w:r>
        <w:proofErr w:type="gramEnd"/>
        <w:r w:rsidR="00006BCE">
          <w:rPr>
            <w:lang w:val="en-US"/>
          </w:rPr>
          <w:t xml:space="preserve"> </w:t>
        </w:r>
      </w:ins>
      <w:r w:rsidRPr="00C37E8F">
        <w:rPr>
          <w:lang w:val="en-US"/>
          <w:rPrChange w:id="2349" w:author="Jon Lindsay" w:date="2020-02-04T23:09:00Z">
            <w:rPr/>
          </w:rPrChange>
        </w:rPr>
        <w:t xml:space="preserve">to achieve its objective, but limited </w:t>
      </w:r>
      <w:r w:rsidRPr="00C37E8F">
        <w:rPr>
          <w:lang w:val="en-US"/>
          <w:rPrChange w:id="2350" w:author="Jon Lindsay" w:date="2020-02-04T23:09:00Z">
            <w:rPr/>
          </w:rPrChange>
        </w:rPr>
        <w:lastRenderedPageBreak/>
        <w:t xml:space="preserve">conflict is easier </w:t>
      </w:r>
      <w:del w:id="2351" w:author="Jon Lindsay" w:date="2020-02-05T09:05:00Z">
        <w:r w:rsidRPr="00C37E8F" w:rsidDel="00006BCE">
          <w:rPr>
            <w:lang w:val="en-US"/>
            <w:rPrChange w:id="2352" w:author="Jon Lindsay" w:date="2020-02-04T23:09:00Z">
              <w:rPr/>
            </w:rPrChange>
          </w:rPr>
          <w:delText>and/or lower cost</w:delText>
        </w:r>
      </w:del>
      <w:ins w:id="2353" w:author="Jon Lindsay" w:date="2020-02-05T09:05:00Z">
        <w:r w:rsidR="00006BCE">
          <w:rPr>
            <w:lang w:val="en-US"/>
          </w:rPr>
          <w:t>and les</w:t>
        </w:r>
      </w:ins>
      <w:ins w:id="2354" w:author="Jon Lindsay" w:date="2020-02-05T09:06:00Z">
        <w:r w:rsidR="00006BCE">
          <w:rPr>
            <w:lang w:val="en-US"/>
          </w:rPr>
          <w:t>s costly if it succeeds</w:t>
        </w:r>
      </w:ins>
      <w:r w:rsidRPr="00C37E8F">
        <w:rPr>
          <w:lang w:val="en-US"/>
          <w:rPrChange w:id="2355" w:author="Jon Lindsay" w:date="2020-02-04T23:09:00Z">
            <w:rPr/>
          </w:rPrChange>
        </w:rPr>
        <w:t xml:space="preserve">. The second type is constrained by deterrence. The initiator refrains from </w:t>
      </w:r>
      <w:del w:id="2356" w:author="Jon Lindsay" w:date="2020-02-05T09:06:00Z">
        <w:r w:rsidRPr="00C37E8F" w:rsidDel="00006BCE">
          <w:rPr>
            <w:lang w:val="en-US"/>
            <w:rPrChange w:id="2357" w:author="Jon Lindsay" w:date="2020-02-04T23:09:00Z">
              <w:rPr/>
            </w:rPrChange>
          </w:rPr>
          <w:delText>pursuing the ambiguous use of</w:delText>
        </w:r>
      </w:del>
      <w:ins w:id="2358" w:author="Jon Lindsay" w:date="2020-02-05T09:06:00Z">
        <w:r w:rsidR="00006BCE">
          <w:rPr>
            <w:lang w:val="en-US"/>
          </w:rPr>
          <w:t>using too much</w:t>
        </w:r>
      </w:ins>
      <w:r w:rsidRPr="00C37E8F">
        <w:rPr>
          <w:lang w:val="en-US"/>
          <w:rPrChange w:id="2359" w:author="Jon Lindsay" w:date="2020-02-04T23:09:00Z">
            <w:rPr/>
          </w:rPrChange>
        </w:rPr>
        <w:t xml:space="preserve"> force (or</w:t>
      </w:r>
      <w:ins w:id="2360" w:author="Jon Lindsay" w:date="2020-02-05T09:06:00Z">
        <w:r w:rsidR="00006BCE">
          <w:rPr>
            <w:lang w:val="en-US"/>
          </w:rPr>
          <w:t xml:space="preserve"> deliberately</w:t>
        </w:r>
      </w:ins>
      <w:r w:rsidRPr="00C37E8F">
        <w:rPr>
          <w:lang w:val="en-US"/>
          <w:rPrChange w:id="2361" w:author="Jon Lindsay" w:date="2020-02-04T23:09:00Z">
            <w:rPr/>
          </w:rPrChange>
        </w:rPr>
        <w:t xml:space="preserve"> </w:t>
      </w:r>
      <w:del w:id="2362" w:author="Jon Lindsay" w:date="2020-02-05T09:07:00Z">
        <w:r w:rsidRPr="00C37E8F" w:rsidDel="00006BCE">
          <w:rPr>
            <w:lang w:val="en-US"/>
            <w:rPrChange w:id="2363" w:author="Jon Lindsay" w:date="2020-02-04T23:09:00Z">
              <w:rPr/>
            </w:rPrChange>
          </w:rPr>
          <w:delText>conducts it ineffectively</w:delText>
        </w:r>
      </w:del>
      <w:ins w:id="2364" w:author="Jon Lindsay" w:date="2020-02-05T09:07:00Z">
        <w:r w:rsidR="00006BCE">
          <w:rPr>
            <w:lang w:val="en-US"/>
          </w:rPr>
          <w:t>limits its effectiveness) in order to limit provocation</w:t>
        </w:r>
      </w:ins>
      <w:r w:rsidRPr="00C37E8F">
        <w:rPr>
          <w:lang w:val="en-US"/>
          <w:rPrChange w:id="2365" w:author="Jon Lindsay" w:date="2020-02-04T23:09:00Z">
            <w:rPr/>
          </w:rPrChange>
        </w:rPr>
        <w:t xml:space="preserve"> to save face</w:t>
      </w:r>
      <w:ins w:id="2366" w:author="Jon Lindsay" w:date="2020-02-05T09:07:00Z">
        <w:r w:rsidR="00006BCE">
          <w:rPr>
            <w:lang w:val="en-US"/>
          </w:rPr>
          <w:t xml:space="preserve">. </w:t>
        </w:r>
      </w:ins>
      <w:del w:id="2367" w:author="Jon Lindsay" w:date="2020-02-05T09:07:00Z">
        <w:r w:rsidRPr="00C37E8F" w:rsidDel="00006BCE">
          <w:rPr>
            <w:lang w:val="en-US"/>
            <w:rPrChange w:id="2368" w:author="Jon Lindsay" w:date="2020-02-04T23:09:00Z">
              <w:rPr/>
            </w:rPrChange>
          </w:rPr>
          <w:delText>) because i</w:delText>
        </w:r>
      </w:del>
      <w:ins w:id="2369" w:author="Jon Lindsay" w:date="2020-02-05T09:07:00Z">
        <w:r w:rsidR="00006BCE">
          <w:rPr>
            <w:lang w:val="en-US"/>
          </w:rPr>
          <w:t>I</w:t>
        </w:r>
      </w:ins>
      <w:r w:rsidRPr="00C37E8F">
        <w:rPr>
          <w:lang w:val="en-US"/>
          <w:rPrChange w:id="2370" w:author="Jon Lindsay" w:date="2020-02-04T23:09:00Z">
            <w:rPr/>
          </w:rPrChange>
        </w:rPr>
        <w:t xml:space="preserve">t sees retaliation or related consequences (incursions, sanctions, etc.) as sufficiently costly. This situation might be described as pure gray zone conflict as discussed above in the typology of Table 1. The former situation, by contrast, is </w:t>
      </w:r>
      <w:del w:id="2371" w:author="Jon Lindsay" w:date="2020-02-05T09:08:00Z">
        <w:r w:rsidRPr="00C37E8F" w:rsidDel="00006BCE">
          <w:rPr>
            <w:lang w:val="en-US"/>
            <w:rPrChange w:id="2372" w:author="Jon Lindsay" w:date="2020-02-04T23:09:00Z">
              <w:rPr/>
            </w:rPrChange>
          </w:rPr>
          <w:delText>a mixed</w:delText>
        </w:r>
      </w:del>
      <w:ins w:id="2373" w:author="Jon Lindsay" w:date="2020-02-05T09:08:00Z">
        <w:r w:rsidR="00006BCE">
          <w:rPr>
            <w:lang w:val="en-US"/>
          </w:rPr>
          <w:t>a limited combat operation that is behaviorally indistinguishable from</w:t>
        </w:r>
      </w:ins>
      <w:del w:id="2374" w:author="Jon Lindsay" w:date="2020-02-05T09:08:00Z">
        <w:r w:rsidRPr="00C37E8F" w:rsidDel="00006BCE">
          <w:rPr>
            <w:lang w:val="en-US"/>
            <w:rPrChange w:id="2375" w:author="Jon Lindsay" w:date="2020-02-04T23:09:00Z">
              <w:rPr/>
            </w:rPrChange>
          </w:rPr>
          <w:delText xml:space="preserve"> or behavioral form of</w:delText>
        </w:r>
      </w:del>
      <w:r w:rsidRPr="00C37E8F">
        <w:rPr>
          <w:lang w:val="en-US"/>
          <w:rPrChange w:id="2376" w:author="Jon Lindsay" w:date="2020-02-04T23:09:00Z">
            <w:rPr/>
          </w:rPrChange>
        </w:rPr>
        <w:t xml:space="preserve"> gray zone conflict. A pressing challenge for the target of limited aggression</w:t>
      </w:r>
      <w:ins w:id="2377" w:author="Jon Lindsay" w:date="2020-02-05T09:08:00Z">
        <w:r w:rsidR="00006BCE">
          <w:rPr>
            <w:lang w:val="en-US"/>
          </w:rPr>
          <w:t>, therefore,</w:t>
        </w:r>
      </w:ins>
      <w:del w:id="2378" w:author="Jon Lindsay" w:date="2020-02-05T09:08:00Z">
        <w:r w:rsidRPr="00C37E8F" w:rsidDel="00006BCE">
          <w:rPr>
            <w:lang w:val="en-US"/>
            <w:rPrChange w:id="2379" w:author="Jon Lindsay" w:date="2020-02-04T23:09:00Z">
              <w:rPr/>
            </w:rPrChange>
          </w:rPr>
          <w:delText xml:space="preserve"> is how</w:delText>
        </w:r>
      </w:del>
      <w:r w:rsidRPr="00C37E8F">
        <w:rPr>
          <w:lang w:val="en-US"/>
          <w:rPrChange w:id="2380" w:author="Jon Lindsay" w:date="2020-02-04T23:09:00Z">
            <w:rPr/>
          </w:rPrChange>
        </w:rPr>
        <w:t xml:space="preserve"> to glean the aggressor’s valuation of the stakes and willingness to run risks to achieve them.</w:t>
      </w:r>
    </w:p>
    <w:p w14:paraId="6FE41F37" w14:textId="02ADAF9D" w:rsidR="007703DB" w:rsidRDefault="007D25ED" w:rsidP="00912889">
      <w:pPr>
        <w:pStyle w:val="Newparagraph"/>
        <w:rPr>
          <w:ins w:id="2381" w:author="Jon Lindsay" w:date="2020-02-05T09:27:00Z"/>
          <w:lang w:val="en-US"/>
        </w:rPr>
      </w:pPr>
      <w:r w:rsidRPr="00C37E8F">
        <w:rPr>
          <w:lang w:val="en-US"/>
          <w:rPrChange w:id="2382" w:author="Jon Lindsay" w:date="2020-02-04T23:09:00Z">
            <w:rPr/>
          </w:rPrChange>
        </w:rPr>
        <w:t xml:space="preserve">This situation recapitulates the basic logic of the security dilemma </w:t>
      </w:r>
      <w:r w:rsidRPr="00C37E8F">
        <w:rPr>
          <w:lang w:val="en-US"/>
          <w:rPrChange w:id="2383" w:author="Jon Lindsay" w:date="2020-02-04T23:09:00Z">
            <w:rPr/>
          </w:rPrChange>
        </w:rPr>
        <w:fldChar w:fldCharType="begin"/>
      </w:r>
      <w:r w:rsidRPr="00C37E8F">
        <w:rPr>
          <w:lang w:val="en-US"/>
          <w:rPrChange w:id="2384" w:author="Jon Lindsay" w:date="2020-02-04T23:09:00Z">
            <w:rPr/>
          </w:rPrChange>
        </w:rPr>
        <w:instrText>ADDIN ZOTERO_ITEM CSL_CITATION {"citationID":"a6acrjf98o","properties":{"formattedCitation":"(Jervis 1978)","plainCitation":"(Jervis 1978)","noteIndex":0},"citationItems":[{"id":"5I7vyisu/a4hi7TyK","uris":["http://zotero.org/users/471208/items/RVGPZ94F"],"uri":["http://zotero.org/users/471208/items/RVGPZ94F"],"itemData":{"id":"XB4YeRPs/ucBa81sn","type":"article-journal","title":"Cooperation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Politics","author":[{"family":"Jervis","given":"Robert"}],"issued":{"date-parts":[["1978"]]}}}],"schema":"https://github.com/citation-style-language/schema/raw/master/csl-citation.json"}</w:instrText>
      </w:r>
      <w:r w:rsidRPr="00C37E8F">
        <w:rPr>
          <w:lang w:val="en-US"/>
          <w:rPrChange w:id="2385" w:author="Jon Lindsay" w:date="2020-02-04T23:09:00Z">
            <w:rPr/>
          </w:rPrChange>
        </w:rPr>
        <w:fldChar w:fldCharType="separate"/>
      </w:r>
      <w:bookmarkStart w:id="2386" w:name="__Fieldmark__603_4284355980"/>
      <w:r w:rsidRPr="00C37E8F">
        <w:rPr>
          <w:lang w:val="en-US"/>
          <w:rPrChange w:id="2387" w:author="Jon Lindsay" w:date="2020-02-04T23:09:00Z">
            <w:rPr/>
          </w:rPrChange>
        </w:rPr>
        <w:t>(</w:t>
      </w:r>
      <w:bookmarkStart w:id="2388" w:name="__Fieldmark__738_1735709817"/>
      <w:proofErr w:type="spellStart"/>
      <w:ins w:id="2389" w:author="Jon Lindsay" w:date="2020-02-05T09:12:00Z">
        <w:r w:rsidR="00006BCE">
          <w:rPr>
            <w:lang w:val="en-US"/>
          </w:rPr>
          <w:t>Herz</w:t>
        </w:r>
        <w:proofErr w:type="spellEnd"/>
        <w:r w:rsidR="00006BCE">
          <w:rPr>
            <w:lang w:val="en-US"/>
          </w:rPr>
          <w:t xml:space="preserve"> 1951, </w:t>
        </w:r>
      </w:ins>
      <w:r w:rsidRPr="00C37E8F">
        <w:rPr>
          <w:lang w:val="en-US"/>
          <w:rPrChange w:id="2390" w:author="Jon Lindsay" w:date="2020-02-04T23:09:00Z">
            <w:rPr/>
          </w:rPrChange>
        </w:rPr>
        <w:t>Jervis 1978</w:t>
      </w:r>
      <w:ins w:id="2391" w:author="Jon Lindsay" w:date="2020-02-05T09:16:00Z">
        <w:r w:rsidR="00520949">
          <w:rPr>
            <w:lang w:val="en-US"/>
          </w:rPr>
          <w:t>, Tang 2009</w:t>
        </w:r>
      </w:ins>
      <w:r w:rsidRPr="00C37E8F">
        <w:rPr>
          <w:lang w:val="en-US"/>
          <w:rPrChange w:id="2392" w:author="Jon Lindsay" w:date="2020-02-04T23:09:00Z">
            <w:rPr/>
          </w:rPrChange>
        </w:rPr>
        <w:t>)</w:t>
      </w:r>
      <w:r w:rsidRPr="00C37E8F">
        <w:rPr>
          <w:lang w:val="en-US"/>
          <w:rPrChange w:id="2393" w:author="Jon Lindsay" w:date="2020-02-04T23:09:00Z">
            <w:rPr/>
          </w:rPrChange>
        </w:rPr>
        <w:fldChar w:fldCharType="end"/>
      </w:r>
      <w:bookmarkEnd w:id="2386"/>
      <w:bookmarkEnd w:id="2388"/>
      <w:ins w:id="2394" w:author="Jon Lindsay" w:date="2020-02-05T09:16:00Z">
        <w:r w:rsidR="00520949">
          <w:rPr>
            <w:lang w:val="en-US"/>
          </w:rPr>
          <w:t>, with an interesting difference</w:t>
        </w:r>
      </w:ins>
      <w:r w:rsidRPr="00C37E8F">
        <w:rPr>
          <w:lang w:val="en-US"/>
          <w:rPrChange w:id="2395" w:author="Jon Lindsay" w:date="2020-02-04T23:09:00Z">
            <w:rPr/>
          </w:rPrChange>
        </w:rPr>
        <w:t>.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w:t>
      </w:r>
      <w:ins w:id="2396" w:author="Jon Lindsay" w:date="2020-02-05T09:18:00Z">
        <w:r w:rsidR="006759B7">
          <w:rPr>
            <w:lang w:val="en-US"/>
          </w:rPr>
          <w:t xml:space="preserve"> </w:t>
        </w:r>
      </w:ins>
      <w:del w:id="2397" w:author="Jon Lindsay" w:date="2020-02-05T09:19:00Z">
        <w:r w:rsidRPr="00C37E8F" w:rsidDel="006759B7">
          <w:rPr>
            <w:lang w:val="en-US"/>
            <w:rPrChange w:id="2398" w:author="Jon Lindsay" w:date="2020-02-04T23:09:00Z">
              <w:rPr/>
            </w:rPrChange>
          </w:rPr>
          <w:delText xml:space="preserve"> </w:delText>
        </w:r>
      </w:del>
      <w:r w:rsidRPr="00C37E8F">
        <w:rPr>
          <w:lang w:val="en-US"/>
          <w:rPrChange w:id="2399" w:author="Jon Lindsay" w:date="2020-02-04T23:09:00Z">
            <w:rPr/>
          </w:rPrChange>
        </w:rPr>
        <w:t xml:space="preserve">If the problem of the security dilemma is to decide </w:t>
      </w:r>
      <w:r w:rsidRPr="00C37E8F">
        <w:rPr>
          <w:i/>
          <w:lang w:val="en-US"/>
          <w:rPrChange w:id="2400" w:author="Jon Lindsay" w:date="2020-02-04T23:09:00Z">
            <w:rPr>
              <w:i/>
            </w:rPr>
          </w:rPrChange>
        </w:rPr>
        <w:t xml:space="preserve">whether </w:t>
      </w:r>
      <w:r w:rsidRPr="00C37E8F">
        <w:rPr>
          <w:lang w:val="en-US"/>
          <w:rPrChange w:id="2401" w:author="Jon Lindsay" w:date="2020-02-04T23:09:00Z">
            <w:rPr/>
          </w:rPrChange>
        </w:rPr>
        <w:t xml:space="preserve">to deter, the problem of the gray zone is to decide </w:t>
      </w:r>
      <w:r w:rsidRPr="00C37E8F">
        <w:rPr>
          <w:i/>
          <w:lang w:val="en-US"/>
          <w:rPrChange w:id="2402" w:author="Jon Lindsay" w:date="2020-02-04T23:09:00Z">
            <w:rPr>
              <w:i/>
            </w:rPr>
          </w:rPrChange>
        </w:rPr>
        <w:t>how much</w:t>
      </w:r>
      <w:r w:rsidRPr="00C37E8F">
        <w:rPr>
          <w:lang w:val="en-US"/>
          <w:rPrChange w:id="2403" w:author="Jon Lindsay" w:date="2020-02-04T23:09:00Z">
            <w:rPr/>
          </w:rPrChange>
        </w:rPr>
        <w:t xml:space="preserve">. </w:t>
      </w:r>
      <w:del w:id="2404" w:author="Jon Lindsay" w:date="2020-02-05T09:49:00Z">
        <w:r w:rsidRPr="00C37E8F" w:rsidDel="00912889">
          <w:rPr>
            <w:lang w:val="en-US"/>
            <w:rPrChange w:id="2405" w:author="Jon Lindsay" w:date="2020-02-04T23:09:00Z">
              <w:rPr/>
            </w:rPrChange>
          </w:rPr>
          <w:delText xml:space="preserve">Even if </w:delText>
        </w:r>
      </w:del>
      <w:del w:id="2406" w:author="Jon Lindsay" w:date="2020-02-05T09:20:00Z">
        <w:r w:rsidRPr="00C37E8F" w:rsidDel="006759B7">
          <w:rPr>
            <w:lang w:val="en-US"/>
            <w:rPrChange w:id="2407" w:author="Jon Lindsay" w:date="2020-02-04T23:09:00Z">
              <w:rPr/>
            </w:rPrChange>
          </w:rPr>
          <w:delText xml:space="preserve">all </w:delText>
        </w:r>
      </w:del>
      <w:del w:id="2408" w:author="Jon Lindsay" w:date="2020-02-05T09:49:00Z">
        <w:r w:rsidRPr="00C37E8F" w:rsidDel="00912889">
          <w:rPr>
            <w:lang w:val="en-US"/>
            <w:rPrChange w:id="2409" w:author="Jon Lindsay" w:date="2020-02-04T23:09:00Z">
              <w:rPr/>
            </w:rPrChange>
          </w:rPr>
          <w:delText xml:space="preserve">actors are assumed to harbor revisionist ambitions, </w:delText>
        </w:r>
      </w:del>
      <w:del w:id="2410" w:author="Jon Lindsay" w:date="2020-02-05T09:20:00Z">
        <w:r w:rsidRPr="00C37E8F" w:rsidDel="006759B7">
          <w:rPr>
            <w:lang w:val="en-US"/>
            <w:rPrChange w:id="2411" w:author="Jon Lindsay" w:date="2020-02-04T23:09:00Z">
              <w:rPr/>
            </w:rPrChange>
          </w:rPr>
          <w:delText xml:space="preserve">security dilemma-like dynamics still apply in determining </w:delText>
        </w:r>
      </w:del>
      <w:del w:id="2412" w:author="Jon Lindsay" w:date="2020-02-05T09:21:00Z">
        <w:r w:rsidRPr="00C37E8F" w:rsidDel="006759B7">
          <w:rPr>
            <w:lang w:val="en-US"/>
            <w:rPrChange w:id="2413" w:author="Jon Lindsay" w:date="2020-02-04T23:09:00Z">
              <w:rPr/>
            </w:rPrChange>
          </w:rPr>
          <w:delText xml:space="preserve">the ways in which they are deterred from given </w:delText>
        </w:r>
      </w:del>
      <w:del w:id="2414" w:author="Jon Lindsay" w:date="2020-02-05T09:16:00Z">
        <w:r w:rsidRPr="00C37E8F" w:rsidDel="00520949">
          <w:rPr>
            <w:lang w:val="en-US"/>
            <w:rPrChange w:id="2415" w:author="Jon Lindsay" w:date="2020-02-04T23:09:00Z">
              <w:rPr/>
            </w:rPrChange>
          </w:rPr>
          <w:delText>behaviour</w:delText>
        </w:r>
      </w:del>
      <w:del w:id="2416" w:author="Jon Lindsay" w:date="2020-02-05T09:20:00Z">
        <w:r w:rsidRPr="00C37E8F" w:rsidDel="006759B7">
          <w:rPr>
            <w:lang w:val="en-US"/>
            <w:rPrChange w:id="2417" w:author="Jon Lindsay" w:date="2020-02-04T23:09:00Z">
              <w:rPr/>
            </w:rPrChange>
          </w:rPr>
          <w:delText xml:space="preserve"> </w:delText>
        </w:r>
        <w:r w:rsidRPr="00C37E8F" w:rsidDel="006759B7">
          <w:rPr>
            <w:lang w:val="en-US"/>
            <w:rPrChange w:id="2418" w:author="Jon Lindsay" w:date="2020-02-04T23:09:00Z">
              <w:rPr/>
            </w:rPrChange>
          </w:rPr>
          <w:fldChar w:fldCharType="begin"/>
        </w:r>
        <w:r w:rsidRPr="00C37E8F" w:rsidDel="006759B7">
          <w:rPr>
            <w:lang w:val="en-US"/>
            <w:rPrChange w:id="2419" w:author="Jon Lindsay" w:date="2020-02-04T23:09:00Z">
              <w:rPr/>
            </w:rPrChange>
          </w:rPr>
          <w:delInstrText>ADDIN ZOTERO_ITEM CSL_CITATION {"citationID":"a11orl2loot","properties":{"formattedCitation":"(Schweller 1996)","plainCitation":"(Schweller 1996)","noteIndex":0},"citationItems":[{"id":"5I7vyisu/OdnoyhXW","uris":["http://zotero.org/users/471208/items/P4VHQ6MU"],"uri":["http://zotero.org/users/471208/items/P4VHQ6MU"],"itemData":{"id":"XB4YeRPs/6ZhicJaN","type":"article-journal","title":"Neorealism's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delInstrText>
        </w:r>
        <w:r w:rsidRPr="00C37E8F" w:rsidDel="006759B7">
          <w:rPr>
            <w:lang w:val="en-US"/>
            <w:rPrChange w:id="2420" w:author="Jon Lindsay" w:date="2020-02-04T23:09:00Z">
              <w:rPr/>
            </w:rPrChange>
          </w:rPr>
          <w:fldChar w:fldCharType="separate"/>
        </w:r>
        <w:bookmarkStart w:id="2421" w:name="__Fieldmark__614_4284355980"/>
        <w:r w:rsidRPr="00C37E8F" w:rsidDel="006759B7">
          <w:rPr>
            <w:lang w:val="en-US"/>
            <w:rPrChange w:id="2422" w:author="Jon Lindsay" w:date="2020-02-04T23:09:00Z">
              <w:rPr/>
            </w:rPrChange>
          </w:rPr>
          <w:delText>(</w:delText>
        </w:r>
        <w:bookmarkStart w:id="2423" w:name="__Fieldmark__752_1735709817"/>
        <w:r w:rsidRPr="00C37E8F" w:rsidDel="006759B7">
          <w:rPr>
            <w:lang w:val="en-US"/>
            <w:rPrChange w:id="2424" w:author="Jon Lindsay" w:date="2020-02-04T23:09:00Z">
              <w:rPr/>
            </w:rPrChange>
          </w:rPr>
          <w:delText>Schweller 1996)</w:delText>
        </w:r>
        <w:r w:rsidRPr="00C37E8F" w:rsidDel="006759B7">
          <w:rPr>
            <w:lang w:val="en-US"/>
            <w:rPrChange w:id="2425" w:author="Jon Lindsay" w:date="2020-02-04T23:09:00Z">
              <w:rPr/>
            </w:rPrChange>
          </w:rPr>
          <w:fldChar w:fldCharType="end"/>
        </w:r>
      </w:del>
      <w:bookmarkEnd w:id="2421"/>
      <w:bookmarkEnd w:id="2423"/>
      <w:del w:id="2426" w:author="Jon Lindsay" w:date="2020-02-05T09:49:00Z">
        <w:r w:rsidRPr="00C37E8F" w:rsidDel="00912889">
          <w:rPr>
            <w:lang w:val="en-US"/>
            <w:rPrChange w:id="2427" w:author="Jon Lindsay" w:date="2020-02-04T23:09:00Z">
              <w:rPr/>
            </w:rPrChange>
          </w:rPr>
          <w:delText>.</w:delText>
        </w:r>
      </w:del>
    </w:p>
    <w:tbl>
      <w:tblPr>
        <w:tblStyle w:val="TableGrid"/>
        <w:tblW w:w="0" w:type="auto"/>
        <w:tblLook w:val="04A0" w:firstRow="1" w:lastRow="0" w:firstColumn="1" w:lastColumn="0" w:noHBand="0" w:noVBand="1"/>
        <w:tblPrChange w:id="2428" w:author="Jon Lindsay" w:date="2020-02-05T09:52:00Z">
          <w:tblPr>
            <w:tblStyle w:val="TableGrid"/>
            <w:tblW w:w="0" w:type="auto"/>
            <w:tblLook w:val="04A0" w:firstRow="1" w:lastRow="0" w:firstColumn="1" w:lastColumn="0" w:noHBand="0" w:noVBand="1"/>
          </w:tblPr>
        </w:tblPrChange>
      </w:tblPr>
      <w:tblGrid>
        <w:gridCol w:w="1413"/>
        <w:gridCol w:w="1843"/>
        <w:gridCol w:w="2409"/>
        <w:gridCol w:w="3685"/>
        <w:tblGridChange w:id="2429">
          <w:tblGrid>
            <w:gridCol w:w="2337"/>
            <w:gridCol w:w="2337"/>
            <w:gridCol w:w="2338"/>
            <w:gridCol w:w="2338"/>
          </w:tblGrid>
        </w:tblGridChange>
      </w:tblGrid>
      <w:tr w:rsidR="007703DB" w14:paraId="1EDAD05B" w14:textId="77777777" w:rsidTr="00912889">
        <w:trPr>
          <w:ins w:id="2430" w:author="Jon Lindsay" w:date="2020-02-05T09:27:00Z"/>
        </w:trPr>
        <w:tc>
          <w:tcPr>
            <w:tcW w:w="1413" w:type="dxa"/>
            <w:tcPrChange w:id="2431" w:author="Jon Lindsay" w:date="2020-02-05T09:52:00Z">
              <w:tcPr>
                <w:tcW w:w="2337" w:type="dxa"/>
              </w:tcPr>
            </w:tcPrChange>
          </w:tcPr>
          <w:p w14:paraId="3A5AB764" w14:textId="50FF1938" w:rsidR="007703DB" w:rsidRDefault="00497212" w:rsidP="00912889">
            <w:pPr>
              <w:pStyle w:val="Newparagraph"/>
              <w:keepNext/>
              <w:keepLines/>
              <w:ind w:firstLine="0"/>
              <w:rPr>
                <w:ins w:id="2432" w:author="Jon Lindsay" w:date="2020-02-05T09:27:00Z"/>
                <w:lang w:val="en-US"/>
              </w:rPr>
              <w:pPrChange w:id="2433" w:author="Jon Lindsay" w:date="2020-02-05T09:50:00Z">
                <w:pPr>
                  <w:pStyle w:val="Newparagraph"/>
                  <w:ind w:firstLine="0"/>
                </w:pPr>
              </w:pPrChange>
            </w:pPr>
            <w:ins w:id="2434" w:author="Jon Lindsay" w:date="2020-02-05T09:34:00Z">
              <w:r>
                <w:rPr>
                  <w:lang w:val="en-US"/>
                </w:rPr>
                <w:lastRenderedPageBreak/>
                <w:t>Deterrer</w:t>
              </w:r>
            </w:ins>
          </w:p>
        </w:tc>
        <w:tc>
          <w:tcPr>
            <w:tcW w:w="1843" w:type="dxa"/>
            <w:tcPrChange w:id="2435" w:author="Jon Lindsay" w:date="2020-02-05T09:52:00Z">
              <w:tcPr>
                <w:tcW w:w="2337" w:type="dxa"/>
              </w:tcPr>
            </w:tcPrChange>
          </w:tcPr>
          <w:p w14:paraId="453A59A2" w14:textId="01772DBE" w:rsidR="007703DB" w:rsidRDefault="007703DB" w:rsidP="00912889">
            <w:pPr>
              <w:pStyle w:val="Newparagraph"/>
              <w:keepNext/>
              <w:keepLines/>
              <w:ind w:firstLine="0"/>
              <w:rPr>
                <w:ins w:id="2436" w:author="Jon Lindsay" w:date="2020-02-05T09:27:00Z"/>
                <w:lang w:val="en-US"/>
              </w:rPr>
              <w:pPrChange w:id="2437" w:author="Jon Lindsay" w:date="2020-02-05T09:50:00Z">
                <w:pPr>
                  <w:pStyle w:val="Newparagraph"/>
                  <w:ind w:firstLine="0"/>
                </w:pPr>
              </w:pPrChange>
            </w:pPr>
            <w:ins w:id="2438" w:author="Jon Lindsay" w:date="2020-02-05T09:28:00Z">
              <w:r>
                <w:rPr>
                  <w:lang w:val="en-US"/>
                </w:rPr>
                <w:t>Non-revisionist</w:t>
              </w:r>
            </w:ins>
          </w:p>
        </w:tc>
        <w:tc>
          <w:tcPr>
            <w:tcW w:w="2409" w:type="dxa"/>
            <w:tcPrChange w:id="2439" w:author="Jon Lindsay" w:date="2020-02-05T09:52:00Z">
              <w:tcPr>
                <w:tcW w:w="2338" w:type="dxa"/>
              </w:tcPr>
            </w:tcPrChange>
          </w:tcPr>
          <w:p w14:paraId="6A8D81AD" w14:textId="35A6CFF3" w:rsidR="007703DB" w:rsidRDefault="007703DB" w:rsidP="00912889">
            <w:pPr>
              <w:pStyle w:val="Newparagraph"/>
              <w:keepNext/>
              <w:keepLines/>
              <w:ind w:firstLine="0"/>
              <w:rPr>
                <w:ins w:id="2440" w:author="Jon Lindsay" w:date="2020-02-05T09:27:00Z"/>
                <w:lang w:val="en-US"/>
              </w:rPr>
              <w:pPrChange w:id="2441" w:author="Jon Lindsay" w:date="2020-02-05T09:50:00Z">
                <w:pPr>
                  <w:pStyle w:val="Newparagraph"/>
                  <w:ind w:firstLine="0"/>
                </w:pPr>
              </w:pPrChange>
            </w:pPr>
            <w:ins w:id="2442" w:author="Jon Lindsay" w:date="2020-02-05T09:28:00Z">
              <w:r>
                <w:rPr>
                  <w:lang w:val="en-US"/>
                </w:rPr>
                <w:t>Irresolute revisionist</w:t>
              </w:r>
            </w:ins>
          </w:p>
        </w:tc>
        <w:tc>
          <w:tcPr>
            <w:tcW w:w="3685" w:type="dxa"/>
            <w:tcPrChange w:id="2443" w:author="Jon Lindsay" w:date="2020-02-05T09:52:00Z">
              <w:tcPr>
                <w:tcW w:w="2338" w:type="dxa"/>
              </w:tcPr>
            </w:tcPrChange>
          </w:tcPr>
          <w:p w14:paraId="51B4C448" w14:textId="6F5D0D02" w:rsidR="007703DB" w:rsidRDefault="007703DB" w:rsidP="00912889">
            <w:pPr>
              <w:pStyle w:val="Newparagraph"/>
              <w:keepNext/>
              <w:keepLines/>
              <w:ind w:firstLine="0"/>
              <w:rPr>
                <w:ins w:id="2444" w:author="Jon Lindsay" w:date="2020-02-05T09:27:00Z"/>
                <w:lang w:val="en-US"/>
              </w:rPr>
              <w:pPrChange w:id="2445" w:author="Jon Lindsay" w:date="2020-02-05T09:50:00Z">
                <w:pPr>
                  <w:pStyle w:val="Newparagraph"/>
                  <w:ind w:firstLine="0"/>
                </w:pPr>
              </w:pPrChange>
            </w:pPr>
            <w:ins w:id="2446" w:author="Jon Lindsay" w:date="2020-02-05T09:28:00Z">
              <w:r>
                <w:rPr>
                  <w:lang w:val="en-US"/>
                </w:rPr>
                <w:t>Resolved revisionist</w:t>
              </w:r>
            </w:ins>
          </w:p>
        </w:tc>
      </w:tr>
      <w:tr w:rsidR="00912889" w14:paraId="5A59C4AF" w14:textId="77777777" w:rsidTr="00912889">
        <w:trPr>
          <w:ins w:id="2447" w:author="Jon Lindsay" w:date="2020-02-05T09:45:00Z"/>
        </w:trPr>
        <w:tc>
          <w:tcPr>
            <w:tcW w:w="1413" w:type="dxa"/>
            <w:tcPrChange w:id="2448" w:author="Jon Lindsay" w:date="2020-02-05T09:52:00Z">
              <w:tcPr>
                <w:tcW w:w="2337" w:type="dxa"/>
              </w:tcPr>
            </w:tcPrChange>
          </w:tcPr>
          <w:p w14:paraId="58D0098C" w14:textId="77777777" w:rsidR="00912889" w:rsidRDefault="00912889" w:rsidP="00912889">
            <w:pPr>
              <w:pStyle w:val="Newparagraph"/>
              <w:keepNext/>
              <w:keepLines/>
              <w:ind w:firstLine="0"/>
              <w:rPr>
                <w:ins w:id="2449" w:author="Jon Lindsay" w:date="2020-02-05T09:45:00Z"/>
                <w:lang w:val="en-US"/>
              </w:rPr>
              <w:pPrChange w:id="2450" w:author="Jon Lindsay" w:date="2020-02-05T09:50:00Z">
                <w:pPr>
                  <w:pStyle w:val="Newparagraph"/>
                  <w:ind w:firstLine="0"/>
                </w:pPr>
              </w:pPrChange>
            </w:pPr>
            <w:ins w:id="2451" w:author="Jon Lindsay" w:date="2020-02-05T09:45:00Z">
              <w:r>
                <w:rPr>
                  <w:lang w:val="en-US"/>
                </w:rPr>
                <w:t>Tolerate</w:t>
              </w:r>
            </w:ins>
          </w:p>
        </w:tc>
        <w:tc>
          <w:tcPr>
            <w:tcW w:w="1843" w:type="dxa"/>
            <w:tcPrChange w:id="2452" w:author="Jon Lindsay" w:date="2020-02-05T09:52:00Z">
              <w:tcPr>
                <w:tcW w:w="2337" w:type="dxa"/>
              </w:tcPr>
            </w:tcPrChange>
          </w:tcPr>
          <w:p w14:paraId="400B1401" w14:textId="77777777" w:rsidR="00912889" w:rsidRDefault="00912889" w:rsidP="00912889">
            <w:pPr>
              <w:pStyle w:val="Newparagraph"/>
              <w:keepNext/>
              <w:keepLines/>
              <w:ind w:firstLine="0"/>
              <w:rPr>
                <w:ins w:id="2453" w:author="Jon Lindsay" w:date="2020-02-05T09:45:00Z"/>
                <w:lang w:val="en-US"/>
              </w:rPr>
              <w:pPrChange w:id="2454" w:author="Jon Lindsay" w:date="2020-02-05T09:50:00Z">
                <w:pPr>
                  <w:pStyle w:val="Newparagraph"/>
                  <w:ind w:firstLine="0"/>
                </w:pPr>
              </w:pPrChange>
            </w:pPr>
            <w:ins w:id="2455" w:author="Jon Lindsay" w:date="2020-02-05T09:45:00Z">
              <w:r>
                <w:rPr>
                  <w:lang w:val="en-US"/>
                </w:rPr>
                <w:t>Reassurance</w:t>
              </w:r>
            </w:ins>
          </w:p>
        </w:tc>
        <w:tc>
          <w:tcPr>
            <w:tcW w:w="2409" w:type="dxa"/>
            <w:tcPrChange w:id="2456" w:author="Jon Lindsay" w:date="2020-02-05T09:52:00Z">
              <w:tcPr>
                <w:tcW w:w="2338" w:type="dxa"/>
              </w:tcPr>
            </w:tcPrChange>
          </w:tcPr>
          <w:p w14:paraId="040B4388" w14:textId="77777777" w:rsidR="00912889" w:rsidRDefault="00912889" w:rsidP="00912889">
            <w:pPr>
              <w:pStyle w:val="Newparagraph"/>
              <w:keepNext/>
              <w:keepLines/>
              <w:ind w:firstLine="0"/>
              <w:rPr>
                <w:ins w:id="2457" w:author="Jon Lindsay" w:date="2020-02-05T09:45:00Z"/>
                <w:lang w:val="en-US"/>
              </w:rPr>
              <w:pPrChange w:id="2458" w:author="Jon Lindsay" w:date="2020-02-05T09:50:00Z">
                <w:pPr>
                  <w:pStyle w:val="Newparagraph"/>
                  <w:ind w:firstLine="0"/>
                </w:pPr>
              </w:pPrChange>
            </w:pPr>
            <w:ins w:id="2459" w:author="Jon Lindsay" w:date="2020-02-05T09:45:00Z">
              <w:r>
                <w:rPr>
                  <w:lang w:val="en-US"/>
                </w:rPr>
                <w:t>Gray zone conflict</w:t>
              </w:r>
            </w:ins>
          </w:p>
        </w:tc>
        <w:tc>
          <w:tcPr>
            <w:tcW w:w="3685" w:type="dxa"/>
            <w:tcPrChange w:id="2460" w:author="Jon Lindsay" w:date="2020-02-05T09:52:00Z">
              <w:tcPr>
                <w:tcW w:w="2338" w:type="dxa"/>
              </w:tcPr>
            </w:tcPrChange>
          </w:tcPr>
          <w:p w14:paraId="3F2A71BA" w14:textId="7129CEB5" w:rsidR="00912889" w:rsidRDefault="00912889" w:rsidP="00912889">
            <w:pPr>
              <w:pStyle w:val="Newparagraph"/>
              <w:keepNext/>
              <w:keepLines/>
              <w:ind w:firstLine="0"/>
              <w:rPr>
                <w:ins w:id="2461" w:author="Jon Lindsay" w:date="2020-02-05T09:45:00Z"/>
                <w:lang w:val="en-US"/>
              </w:rPr>
              <w:pPrChange w:id="2462" w:author="Jon Lindsay" w:date="2020-02-05T09:50:00Z">
                <w:pPr>
                  <w:pStyle w:val="Newparagraph"/>
                  <w:ind w:firstLine="0"/>
                </w:pPr>
              </w:pPrChange>
            </w:pPr>
            <w:ins w:id="2463" w:author="Jon Lindsay" w:date="2020-02-05T09:45:00Z">
              <w:r>
                <w:rPr>
                  <w:lang w:val="en-US"/>
                </w:rPr>
                <w:t>Limited combat operations</w:t>
              </w:r>
            </w:ins>
            <w:ins w:id="2464" w:author="Jon Lindsay" w:date="2020-02-05T09:52:00Z">
              <w:r>
                <w:rPr>
                  <w:lang w:val="en-US"/>
                </w:rPr>
                <w:br/>
                <w:t xml:space="preserve">(indistinguishable from </w:t>
              </w:r>
            </w:ins>
            <w:ins w:id="2465" w:author="Jon Lindsay" w:date="2020-02-05T09:53:00Z">
              <w:r>
                <w:rPr>
                  <w:lang w:val="en-US"/>
                </w:rPr>
                <w:t>gray zone)</w:t>
              </w:r>
            </w:ins>
          </w:p>
        </w:tc>
      </w:tr>
      <w:tr w:rsidR="007703DB" w14:paraId="5A28879F" w14:textId="77777777" w:rsidTr="00912889">
        <w:trPr>
          <w:ins w:id="2466" w:author="Jon Lindsay" w:date="2020-02-05T09:27:00Z"/>
        </w:trPr>
        <w:tc>
          <w:tcPr>
            <w:tcW w:w="1413" w:type="dxa"/>
            <w:tcPrChange w:id="2467" w:author="Jon Lindsay" w:date="2020-02-05T09:52:00Z">
              <w:tcPr>
                <w:tcW w:w="2337" w:type="dxa"/>
              </w:tcPr>
            </w:tcPrChange>
          </w:tcPr>
          <w:p w14:paraId="4B77F080" w14:textId="046A4E8C" w:rsidR="007703DB" w:rsidRDefault="007703DB" w:rsidP="00912889">
            <w:pPr>
              <w:pStyle w:val="Newparagraph"/>
              <w:keepNext/>
              <w:keepLines/>
              <w:ind w:firstLine="0"/>
              <w:rPr>
                <w:ins w:id="2468" w:author="Jon Lindsay" w:date="2020-02-05T09:27:00Z"/>
                <w:lang w:val="en-US"/>
              </w:rPr>
              <w:pPrChange w:id="2469" w:author="Jon Lindsay" w:date="2020-02-05T09:50:00Z">
                <w:pPr>
                  <w:pStyle w:val="Newparagraph"/>
                  <w:ind w:firstLine="0"/>
                </w:pPr>
              </w:pPrChange>
            </w:pPr>
            <w:ins w:id="2470" w:author="Jon Lindsay" w:date="2020-02-05T09:29:00Z">
              <w:r>
                <w:rPr>
                  <w:lang w:val="en-US"/>
                </w:rPr>
                <w:t>Threaten</w:t>
              </w:r>
            </w:ins>
          </w:p>
        </w:tc>
        <w:tc>
          <w:tcPr>
            <w:tcW w:w="1843" w:type="dxa"/>
            <w:tcPrChange w:id="2471" w:author="Jon Lindsay" w:date="2020-02-05T09:52:00Z">
              <w:tcPr>
                <w:tcW w:w="2337" w:type="dxa"/>
              </w:tcPr>
            </w:tcPrChange>
          </w:tcPr>
          <w:p w14:paraId="5352363D" w14:textId="749972B3" w:rsidR="007703DB" w:rsidRDefault="007703DB" w:rsidP="00912889">
            <w:pPr>
              <w:pStyle w:val="Newparagraph"/>
              <w:keepNext/>
              <w:keepLines/>
              <w:ind w:firstLine="0"/>
              <w:rPr>
                <w:ins w:id="2472" w:author="Jon Lindsay" w:date="2020-02-05T09:27:00Z"/>
                <w:lang w:val="en-US"/>
              </w:rPr>
              <w:pPrChange w:id="2473" w:author="Jon Lindsay" w:date="2020-02-05T09:50:00Z">
                <w:pPr>
                  <w:pStyle w:val="Newparagraph"/>
                  <w:ind w:firstLine="0"/>
                </w:pPr>
              </w:pPrChange>
            </w:pPr>
            <w:ins w:id="2474" w:author="Jon Lindsay" w:date="2020-02-05T09:29:00Z">
              <w:r>
                <w:rPr>
                  <w:lang w:val="en-US"/>
                </w:rPr>
                <w:t>Tragic s</w:t>
              </w:r>
            </w:ins>
            <w:ins w:id="2475" w:author="Jon Lindsay" w:date="2020-02-05T09:28:00Z">
              <w:r>
                <w:rPr>
                  <w:lang w:val="en-US"/>
                </w:rPr>
                <w:t>piral</w:t>
              </w:r>
            </w:ins>
          </w:p>
        </w:tc>
        <w:tc>
          <w:tcPr>
            <w:tcW w:w="2409" w:type="dxa"/>
            <w:tcPrChange w:id="2476" w:author="Jon Lindsay" w:date="2020-02-05T09:52:00Z">
              <w:tcPr>
                <w:tcW w:w="2338" w:type="dxa"/>
              </w:tcPr>
            </w:tcPrChange>
          </w:tcPr>
          <w:p w14:paraId="13F7B6E7" w14:textId="62FD90E3" w:rsidR="007703DB" w:rsidRDefault="00497212" w:rsidP="00912889">
            <w:pPr>
              <w:pStyle w:val="Newparagraph"/>
              <w:keepNext/>
              <w:keepLines/>
              <w:ind w:firstLine="0"/>
              <w:rPr>
                <w:ins w:id="2477" w:author="Jon Lindsay" w:date="2020-02-05T09:27:00Z"/>
                <w:lang w:val="en-US"/>
              </w:rPr>
              <w:pPrChange w:id="2478" w:author="Jon Lindsay" w:date="2020-02-05T09:50:00Z">
                <w:pPr>
                  <w:pStyle w:val="Newparagraph"/>
                  <w:ind w:firstLine="0"/>
                </w:pPr>
              </w:pPrChange>
            </w:pPr>
            <w:ins w:id="2479" w:author="Jon Lindsay" w:date="2020-02-05T09:35:00Z">
              <w:r>
                <w:rPr>
                  <w:lang w:val="en-US"/>
                </w:rPr>
                <w:t>Successful d</w:t>
              </w:r>
            </w:ins>
            <w:ins w:id="2480" w:author="Jon Lindsay" w:date="2020-02-05T09:29:00Z">
              <w:r w:rsidR="007703DB">
                <w:rPr>
                  <w:lang w:val="en-US"/>
                </w:rPr>
                <w:t>eterrence</w:t>
              </w:r>
            </w:ins>
          </w:p>
        </w:tc>
        <w:tc>
          <w:tcPr>
            <w:tcW w:w="3685" w:type="dxa"/>
            <w:tcPrChange w:id="2481" w:author="Jon Lindsay" w:date="2020-02-05T09:52:00Z">
              <w:tcPr>
                <w:tcW w:w="2338" w:type="dxa"/>
              </w:tcPr>
            </w:tcPrChange>
          </w:tcPr>
          <w:p w14:paraId="21306F3F" w14:textId="0FECA952" w:rsidR="007703DB" w:rsidRDefault="007703DB" w:rsidP="00912889">
            <w:pPr>
              <w:pStyle w:val="Newparagraph"/>
              <w:keepNext/>
              <w:keepLines/>
              <w:ind w:firstLine="0"/>
              <w:rPr>
                <w:ins w:id="2482" w:author="Jon Lindsay" w:date="2020-02-05T09:27:00Z"/>
                <w:lang w:val="en-US"/>
              </w:rPr>
              <w:pPrChange w:id="2483" w:author="Jon Lindsay" w:date="2020-02-05T09:50:00Z">
                <w:pPr>
                  <w:pStyle w:val="Newparagraph"/>
                  <w:ind w:firstLine="0"/>
                </w:pPr>
              </w:pPrChange>
            </w:pPr>
            <w:ins w:id="2484" w:author="Jon Lindsay" w:date="2020-02-05T09:29:00Z">
              <w:r>
                <w:rPr>
                  <w:lang w:val="en-US"/>
                </w:rPr>
                <w:t>Escalation</w:t>
              </w:r>
            </w:ins>
            <w:ins w:id="2485" w:author="Jon Lindsay" w:date="2020-02-05T09:36:00Z">
              <w:r w:rsidR="00497212">
                <w:rPr>
                  <w:lang w:val="en-US"/>
                </w:rPr>
                <w:t xml:space="preserve"> to high-intensity warfare</w:t>
              </w:r>
            </w:ins>
          </w:p>
        </w:tc>
      </w:tr>
    </w:tbl>
    <w:p w14:paraId="1CAF9EFB" w14:textId="2C41C875" w:rsidR="007703DB" w:rsidRPr="00497212" w:rsidRDefault="00497212" w:rsidP="00497212">
      <w:pPr>
        <w:pStyle w:val="Newparagraph"/>
        <w:ind w:firstLine="0"/>
        <w:rPr>
          <w:b/>
          <w:bCs/>
          <w:lang w:val="en-US"/>
          <w:rPrChange w:id="2486" w:author="Jon Lindsay" w:date="2020-02-05T09:37:00Z">
            <w:rPr/>
          </w:rPrChange>
        </w:rPr>
        <w:pPrChange w:id="2487" w:author="Jon Lindsay" w:date="2020-02-05T09:37:00Z">
          <w:pPr>
            <w:pStyle w:val="Newparagraph"/>
          </w:pPr>
        </w:pPrChange>
      </w:pPr>
      <w:ins w:id="2488" w:author="Jon Lindsay" w:date="2020-02-05T09:37:00Z">
        <w:r w:rsidRPr="00497212">
          <w:rPr>
            <w:b/>
            <w:bCs/>
            <w:lang w:val="en-US"/>
            <w:rPrChange w:id="2489" w:author="Jon Lindsay" w:date="2020-02-05T09:37:00Z">
              <w:rPr>
                <w:lang w:val="en-US"/>
              </w:rPr>
            </w:rPrChange>
          </w:rPr>
          <w:t xml:space="preserve">Table 3: </w:t>
        </w:r>
      </w:ins>
      <w:ins w:id="2490" w:author="Jon Lindsay" w:date="2020-02-05T09:39:00Z">
        <w:r>
          <w:rPr>
            <w:b/>
            <w:bCs/>
            <w:lang w:val="en-US"/>
          </w:rPr>
          <w:t>Disaggregating the Security</w:t>
        </w:r>
      </w:ins>
      <w:ins w:id="2491" w:author="Jon Lindsay" w:date="2020-02-05T09:37:00Z">
        <w:r w:rsidRPr="00497212">
          <w:rPr>
            <w:b/>
            <w:bCs/>
            <w:lang w:val="en-US"/>
            <w:rPrChange w:id="2492" w:author="Jon Lindsay" w:date="2020-02-05T09:37:00Z">
              <w:rPr>
                <w:lang w:val="en-US"/>
              </w:rPr>
            </w:rPrChange>
          </w:rPr>
          <w:t xml:space="preserve"> Dilemma </w:t>
        </w:r>
      </w:ins>
      <w:ins w:id="2493" w:author="Jon Lindsay" w:date="2020-02-05T09:53:00Z">
        <w:r w:rsidR="0034611E">
          <w:rPr>
            <w:b/>
            <w:bCs/>
            <w:lang w:val="en-US"/>
          </w:rPr>
          <w:t>for</w:t>
        </w:r>
      </w:ins>
      <w:ins w:id="2494" w:author="Jon Lindsay" w:date="2020-02-05T09:37:00Z">
        <w:r w:rsidRPr="00497212">
          <w:rPr>
            <w:b/>
            <w:bCs/>
            <w:lang w:val="en-US"/>
            <w:rPrChange w:id="2495" w:author="Jon Lindsay" w:date="2020-02-05T09:37:00Z">
              <w:rPr>
                <w:lang w:val="en-US"/>
              </w:rPr>
            </w:rPrChange>
          </w:rPr>
          <w:t xml:space="preserve"> Limited Conflict</w:t>
        </w:r>
      </w:ins>
    </w:p>
    <w:p w14:paraId="3E54424E" w14:textId="56264DA7" w:rsidR="00912889" w:rsidRDefault="00912889" w:rsidP="00912889">
      <w:pPr>
        <w:pStyle w:val="Newparagraph"/>
        <w:rPr>
          <w:ins w:id="2496" w:author="Jon Lindsay" w:date="2020-02-05T09:49:00Z"/>
          <w:lang w:val="en-US"/>
        </w:rPr>
        <w:pPrChange w:id="2497" w:author="Jon Lindsay" w:date="2020-02-05T09:49:00Z">
          <w:pPr>
            <w:pStyle w:val="Heading2"/>
            <w:spacing w:after="200"/>
            <w:ind w:right="10"/>
          </w:pPr>
        </w:pPrChange>
      </w:pPr>
      <w:bookmarkStart w:id="2498" w:name="_mtpq2ba65iue"/>
      <w:bookmarkEnd w:id="2498"/>
      <w:ins w:id="2499" w:author="Jon Lindsay" w:date="2020-02-05T09:49:00Z">
        <w:r w:rsidRPr="00750356">
          <w:rPr>
            <w:lang w:val="en-US"/>
          </w:rPr>
          <w:t xml:space="preserve">Even if </w:t>
        </w:r>
        <w:r>
          <w:rPr>
            <w:lang w:val="en-US"/>
          </w:rPr>
          <w:t>most</w:t>
        </w:r>
        <w:r w:rsidRPr="00750356">
          <w:rPr>
            <w:lang w:val="en-US"/>
          </w:rPr>
          <w:t xml:space="preserve"> actors are assumed to harbor revisionist ambitions</w:t>
        </w:r>
        <w:r>
          <w:rPr>
            <w:lang w:val="en-US"/>
          </w:rPr>
          <w:t xml:space="preserve"> </w:t>
        </w:r>
        <w:r w:rsidRPr="00750356">
          <w:rPr>
            <w:lang w:val="en-US"/>
          </w:rPr>
          <w:fldChar w:fldCharType="begin"/>
        </w:r>
        <w:r w:rsidRPr="00750356">
          <w:rPr>
            <w:lang w:val="en-US"/>
          </w:rPr>
          <w:instrText>ADDIN ZOTERO_ITEM CSL_CITATION {"citationID":"a11orl2loot","properties":{"formattedCitation":"(Schweller 1996)","plainCitation":"(Schweller 1996)","noteIndex":0},"citationItems":[{"id":"5I7vyisu/OdnoyhXW","uris":["http://zotero.org/users/471208/items/P4VHQ6MU"],"uri":["http://zotero.org/users/471208/items/P4VHQ6MU"],"itemData":{"id":"XB4YeRPs/6ZhicJaN","type":"article-journal","title":"Neorealism's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instrText>
        </w:r>
        <w:r w:rsidRPr="00750356">
          <w:rPr>
            <w:lang w:val="en-US"/>
          </w:rPr>
          <w:fldChar w:fldCharType="separate"/>
        </w:r>
        <w:r w:rsidRPr="00750356">
          <w:rPr>
            <w:lang w:val="en-US"/>
          </w:rPr>
          <w:t>(</w:t>
        </w:r>
        <w:proofErr w:type="spellStart"/>
        <w:r w:rsidRPr="00750356">
          <w:rPr>
            <w:lang w:val="en-US"/>
          </w:rPr>
          <w:t>Schweller</w:t>
        </w:r>
        <w:proofErr w:type="spellEnd"/>
        <w:r w:rsidRPr="00750356">
          <w:rPr>
            <w:lang w:val="en-US"/>
          </w:rPr>
          <w:t xml:space="preserve"> 1996)</w:t>
        </w:r>
        <w:r w:rsidRPr="00750356">
          <w:rPr>
            <w:lang w:val="en-US"/>
          </w:rPr>
          <w:fldChar w:fldCharType="end"/>
        </w:r>
        <w:r w:rsidRPr="00750356">
          <w:rPr>
            <w:lang w:val="en-US"/>
          </w:rPr>
          <w:t xml:space="preserve">, </w:t>
        </w:r>
        <w:r>
          <w:rPr>
            <w:lang w:val="en-US"/>
          </w:rPr>
          <w:t>would-be deterrers still face something like the security dilemma in shaping how aggression is expressed</w:t>
        </w:r>
        <w:r w:rsidRPr="00750356">
          <w:rPr>
            <w:lang w:val="en-US"/>
          </w:rPr>
          <w:t>.</w:t>
        </w:r>
        <w:r>
          <w:rPr>
            <w:lang w:val="en-US"/>
          </w:rPr>
          <w:t xml:space="preserve"> Table 3 </w:t>
        </w:r>
      </w:ins>
      <w:ins w:id="2500" w:author="Jon Lindsay" w:date="2020-02-05T09:50:00Z">
        <w:r>
          <w:rPr>
            <w:lang w:val="en-US"/>
          </w:rPr>
          <w:t>accordingly disaggregates</w:t>
        </w:r>
      </w:ins>
      <w:ins w:id="2501" w:author="Jon Lindsay" w:date="2020-02-05T09:49:00Z">
        <w:r>
          <w:rPr>
            <w:lang w:val="en-US"/>
          </w:rPr>
          <w:t xml:space="preserve"> revisionists by </w:t>
        </w:r>
      </w:ins>
      <w:ins w:id="2502" w:author="Jon Lindsay" w:date="2020-02-05T09:50:00Z">
        <w:r>
          <w:rPr>
            <w:lang w:val="en-US"/>
          </w:rPr>
          <w:t xml:space="preserve">their </w:t>
        </w:r>
      </w:ins>
      <w:ins w:id="2503" w:author="Jon Lindsay" w:date="2020-02-05T09:49:00Z">
        <w:r>
          <w:rPr>
            <w:lang w:val="en-US"/>
          </w:rPr>
          <w:t>resolve. As in the classic model, toleration</w:t>
        </w:r>
      </w:ins>
      <w:ins w:id="2504" w:author="Jon Lindsay" w:date="2020-02-05T09:51:00Z">
        <w:r>
          <w:rPr>
            <w:lang w:val="en-US"/>
          </w:rPr>
          <w:t xml:space="preserve"> on the part of the deterrer</w:t>
        </w:r>
      </w:ins>
      <w:ins w:id="2505" w:author="Jon Lindsay" w:date="2020-02-05T09:49:00Z">
        <w:r>
          <w:rPr>
            <w:lang w:val="en-US"/>
          </w:rPr>
          <w:t xml:space="preserve"> (compromise, appeasement, neglect</w:t>
        </w:r>
      </w:ins>
      <w:ins w:id="2506" w:author="Jon Lindsay" w:date="2020-02-05T09:51:00Z">
        <w:r>
          <w:rPr>
            <w:lang w:val="en-US"/>
          </w:rPr>
          <w:t>, etc.</w:t>
        </w:r>
      </w:ins>
      <w:ins w:id="2507" w:author="Jon Lindsay" w:date="2020-02-05T09:49:00Z">
        <w:r>
          <w:rPr>
            <w:lang w:val="en-US"/>
          </w:rPr>
          <w:t xml:space="preserve">) can either reassure a </w:t>
        </w:r>
      </w:ins>
      <w:ins w:id="2508" w:author="Jon Lindsay" w:date="2020-02-05T09:51:00Z">
        <w:r>
          <w:rPr>
            <w:lang w:val="en-US"/>
          </w:rPr>
          <w:t>status quo actor</w:t>
        </w:r>
      </w:ins>
      <w:ins w:id="2509" w:author="Jon Lindsay" w:date="2020-02-05T09:49:00Z">
        <w:r>
          <w:rPr>
            <w:lang w:val="en-US"/>
          </w:rPr>
          <w:t xml:space="preserve"> or enable exploitation by revisionists</w:t>
        </w:r>
      </w:ins>
      <w:ins w:id="2510" w:author="Jon Lindsay" w:date="2020-02-05T09:51:00Z">
        <w:r>
          <w:rPr>
            <w:lang w:val="en-US"/>
          </w:rPr>
          <w:t xml:space="preserve">. Behaviorally, exploitation in the gray zone </w:t>
        </w:r>
      </w:ins>
      <w:ins w:id="2511" w:author="Jon Lindsay" w:date="2020-02-05T10:24:00Z">
        <w:r w:rsidR="00B41C1A">
          <w:rPr>
            <w:lang w:val="en-US"/>
          </w:rPr>
          <w:t>and</w:t>
        </w:r>
      </w:ins>
      <w:ins w:id="2512" w:author="Jon Lindsay" w:date="2020-02-05T09:51:00Z">
        <w:r>
          <w:rPr>
            <w:lang w:val="en-US"/>
          </w:rPr>
          <w:t xml:space="preserve"> limited combat operations are indistingu</w:t>
        </w:r>
      </w:ins>
      <w:ins w:id="2513" w:author="Jon Lindsay" w:date="2020-02-05T09:52:00Z">
        <w:r>
          <w:rPr>
            <w:lang w:val="en-US"/>
          </w:rPr>
          <w:t>ishable</w:t>
        </w:r>
      </w:ins>
      <w:ins w:id="2514" w:author="Jon Lindsay" w:date="2020-02-05T09:49:00Z">
        <w:r>
          <w:rPr>
            <w:lang w:val="en-US"/>
          </w:rPr>
          <w:t xml:space="preserve">. </w:t>
        </w:r>
        <w:proofErr w:type="gramStart"/>
        <w:r>
          <w:rPr>
            <w:lang w:val="en-US"/>
          </w:rPr>
          <w:t>Also</w:t>
        </w:r>
        <w:proofErr w:type="gramEnd"/>
        <w:r>
          <w:rPr>
            <w:lang w:val="en-US"/>
          </w:rPr>
          <w:t xml:space="preserve"> as in the classic model, threatening non-revisionists leads to a tragic spiral. Yet </w:t>
        </w:r>
      </w:ins>
      <w:ins w:id="2515" w:author="Jon Lindsay" w:date="2020-02-05T10:24:00Z">
        <w:r w:rsidR="00B41C1A">
          <w:rPr>
            <w:lang w:val="en-US"/>
          </w:rPr>
          <w:t>here when dealing with</w:t>
        </w:r>
      </w:ins>
      <w:ins w:id="2516" w:author="Jon Lindsay" w:date="2020-02-05T09:49:00Z">
        <w:r>
          <w:rPr>
            <w:lang w:val="en-US"/>
          </w:rPr>
          <w:t xml:space="preserve"> revisionists, deterrence can either succeed or fail depending on the resolve of the target. This in turn raises the question of whether the deterrer is itself resolved enough to risk escalation.</w:t>
        </w:r>
      </w:ins>
    </w:p>
    <w:p w14:paraId="1B9BFD5E" w14:textId="5C36D347" w:rsidR="0089395D" w:rsidRPr="00C37E8F" w:rsidRDefault="007D25ED">
      <w:pPr>
        <w:pStyle w:val="Heading2"/>
        <w:spacing w:after="200"/>
        <w:ind w:right="10"/>
        <w:rPr>
          <w:lang w:val="en-US"/>
          <w:rPrChange w:id="2517" w:author="Jon Lindsay" w:date="2020-02-04T23:09:00Z">
            <w:rPr/>
          </w:rPrChange>
        </w:rPr>
      </w:pPr>
      <w:r w:rsidRPr="00C37E8F">
        <w:rPr>
          <w:lang w:val="en-US"/>
          <w:rPrChange w:id="2518" w:author="Jon Lindsay" w:date="2020-02-04T23:09:00Z">
            <w:rPr/>
          </w:rPrChange>
        </w:rPr>
        <w:t>The Deterrence Gradient</w:t>
      </w:r>
    </w:p>
    <w:p w14:paraId="43D4832A" w14:textId="077AD06E" w:rsidR="008E6657" w:rsidRDefault="0002359F">
      <w:pPr>
        <w:pStyle w:val="Newparagraph"/>
        <w:ind w:firstLine="0"/>
        <w:rPr>
          <w:ins w:id="2519" w:author="Jon Lindsay" w:date="2020-02-05T10:40:00Z"/>
          <w:lang w:val="en-US"/>
        </w:rPr>
      </w:pPr>
      <w:ins w:id="2520" w:author="Jon Lindsay" w:date="2020-02-05T10:26:00Z">
        <w:r>
          <w:rPr>
            <w:lang w:val="en-US"/>
          </w:rPr>
          <w:t>Just a</w:t>
        </w:r>
      </w:ins>
      <w:ins w:id="2521" w:author="Jon Lindsay" w:date="2020-02-05T10:27:00Z">
        <w:r>
          <w:rPr>
            <w:lang w:val="en-US"/>
          </w:rPr>
          <w:t>s not all revisionists are willing to pay to achieve their goals, not all deterrers are willing to pay to prevent them. Just as revisionists will be attracted to ef</w:t>
        </w:r>
      </w:ins>
      <w:ins w:id="2522" w:author="Jon Lindsay" w:date="2020-02-05T10:28:00Z">
        <w:r>
          <w:rPr>
            <w:lang w:val="en-US"/>
          </w:rPr>
          <w:t xml:space="preserve">ficient means that allow them to get something for nothing (or very little), deterrers will also be attracted to policies that provide influence at low risk or cost. </w:t>
        </w:r>
      </w:ins>
      <w:ins w:id="2523" w:author="Jon Lindsay" w:date="2020-02-05T10:30:00Z">
        <w:r>
          <w:rPr>
            <w:lang w:val="en-US"/>
          </w:rPr>
          <w:t>Yet if deterrence</w:t>
        </w:r>
      </w:ins>
      <w:ins w:id="2524" w:author="Jon Lindsay" w:date="2020-02-05T10:33:00Z">
        <w:r w:rsidR="00F1041F">
          <w:rPr>
            <w:lang w:val="en-US"/>
          </w:rPr>
          <w:t xml:space="preserve"> statements are suspected of being nothing but</w:t>
        </w:r>
      </w:ins>
      <w:ins w:id="2525" w:author="Jon Lindsay" w:date="2020-02-05T10:30:00Z">
        <w:r>
          <w:rPr>
            <w:lang w:val="en-US"/>
          </w:rPr>
          <w:t xml:space="preserve"> cheap talk, then revisionists will be tempted to test </w:t>
        </w:r>
      </w:ins>
      <w:ins w:id="2526" w:author="Jon Lindsay" w:date="2020-02-05T10:33:00Z">
        <w:r w:rsidR="00F1041F">
          <w:rPr>
            <w:lang w:val="en-US"/>
          </w:rPr>
          <w:t>them</w:t>
        </w:r>
      </w:ins>
      <w:ins w:id="2527" w:author="Jon Lindsay" w:date="2020-02-05T10:37:00Z">
        <w:r w:rsidR="008E6657">
          <w:rPr>
            <w:lang w:val="en-US"/>
          </w:rPr>
          <w:t xml:space="preserve"> </w:t>
        </w:r>
        <w:commentRangeStart w:id="2528"/>
        <w:r w:rsidR="008E6657">
          <w:rPr>
            <w:lang w:val="en-US"/>
          </w:rPr>
          <w:t>(Fearon</w:t>
        </w:r>
      </w:ins>
      <w:ins w:id="2529" w:author="Jon Lindsay" w:date="2020-02-05T10:38:00Z">
        <w:r w:rsidR="008E6657">
          <w:rPr>
            <w:lang w:val="en-US"/>
          </w:rPr>
          <w:t xml:space="preserve"> 1995)</w:t>
        </w:r>
      </w:ins>
      <w:ins w:id="2530" w:author="Jon Lindsay" w:date="2020-02-05T10:30:00Z">
        <w:r>
          <w:rPr>
            <w:lang w:val="en-US"/>
          </w:rPr>
          <w:t>.</w:t>
        </w:r>
      </w:ins>
      <w:ins w:id="2531" w:author="Jon Lindsay" w:date="2020-02-05T10:35:00Z">
        <w:r w:rsidR="00F1041F">
          <w:rPr>
            <w:lang w:val="en-US"/>
          </w:rPr>
          <w:t xml:space="preserve"> Challenges </w:t>
        </w:r>
      </w:ins>
      <w:ins w:id="2532" w:author="Jon Lindsay" w:date="2020-02-05T10:43:00Z">
        <w:r w:rsidR="008E6657">
          <w:rPr>
            <w:lang w:val="en-US"/>
          </w:rPr>
          <w:t>might</w:t>
        </w:r>
      </w:ins>
      <w:ins w:id="2533" w:author="Jon Lindsay" w:date="2020-02-05T10:35:00Z">
        <w:r w:rsidR="00F1041F">
          <w:rPr>
            <w:lang w:val="en-US"/>
          </w:rPr>
          <w:t xml:space="preserve"> be discouraged by costly signals and other credible indices </w:t>
        </w:r>
        <w:r w:rsidR="008E6657">
          <w:rPr>
            <w:lang w:val="en-US"/>
          </w:rPr>
          <w:t>that demonstrate</w:t>
        </w:r>
      </w:ins>
      <w:ins w:id="2534" w:author="Jon Lindsay" w:date="2020-02-05T10:36:00Z">
        <w:r w:rsidR="008E6657">
          <w:rPr>
            <w:lang w:val="en-US"/>
          </w:rPr>
          <w:t xml:space="preserve"> the deterrer’s </w:t>
        </w:r>
        <w:r w:rsidR="008E6657">
          <w:rPr>
            <w:lang w:val="en-US"/>
          </w:rPr>
          <w:lastRenderedPageBreak/>
          <w:t>willingness to respond to aggression</w:t>
        </w:r>
      </w:ins>
      <w:ins w:id="2535" w:author="Jon Lindsay" w:date="2020-02-05T10:37:00Z">
        <w:r w:rsidR="008E6657">
          <w:rPr>
            <w:lang w:val="en-US"/>
          </w:rPr>
          <w:t xml:space="preserve"> (Jervis 1970, Fearon 1997)</w:t>
        </w:r>
      </w:ins>
      <w:ins w:id="2536" w:author="Jon Lindsay" w:date="2020-02-05T10:36:00Z">
        <w:r w:rsidR="008E6657">
          <w:rPr>
            <w:lang w:val="en-US"/>
          </w:rPr>
          <w:t>.</w:t>
        </w:r>
      </w:ins>
      <w:ins w:id="2537" w:author="Jon Lindsay" w:date="2020-02-05T10:30:00Z">
        <w:r>
          <w:rPr>
            <w:lang w:val="en-US"/>
          </w:rPr>
          <w:t xml:space="preserve"> </w:t>
        </w:r>
      </w:ins>
      <w:ins w:id="2538" w:author="Jon Lindsay" w:date="2020-02-05T10:37:00Z">
        <w:r w:rsidR="008E6657">
          <w:rPr>
            <w:lang w:val="en-US"/>
          </w:rPr>
          <w:t>The</w:t>
        </w:r>
      </w:ins>
      <w:ins w:id="2539" w:author="Jon Lindsay" w:date="2020-02-05T10:30:00Z">
        <w:r>
          <w:rPr>
            <w:lang w:val="en-US"/>
          </w:rPr>
          <w:t xml:space="preserve"> classic problem</w:t>
        </w:r>
      </w:ins>
      <w:ins w:id="2540" w:author="Jon Lindsay" w:date="2020-02-05T10:37:00Z">
        <w:r w:rsidR="008E6657">
          <w:rPr>
            <w:lang w:val="en-US"/>
          </w:rPr>
          <w:t>s</w:t>
        </w:r>
      </w:ins>
      <w:ins w:id="2541" w:author="Jon Lindsay" w:date="2020-02-05T10:30:00Z">
        <w:r>
          <w:rPr>
            <w:lang w:val="en-US"/>
          </w:rPr>
          <w:t xml:space="preserve"> of </w:t>
        </w:r>
      </w:ins>
      <w:ins w:id="2542" w:author="Jon Lindsay" w:date="2020-02-05T10:37:00Z">
        <w:r w:rsidR="008E6657">
          <w:rPr>
            <w:lang w:val="en-US"/>
          </w:rPr>
          <w:t xml:space="preserve">credible </w:t>
        </w:r>
      </w:ins>
      <w:ins w:id="2543" w:author="Jon Lindsay" w:date="2020-02-05T10:30:00Z">
        <w:r>
          <w:rPr>
            <w:lang w:val="en-US"/>
          </w:rPr>
          <w:t xml:space="preserve">commitment </w:t>
        </w:r>
      </w:ins>
      <w:ins w:id="2544" w:author="Jon Lindsay" w:date="2020-02-05T10:37:00Z">
        <w:r w:rsidR="008E6657">
          <w:rPr>
            <w:lang w:val="en-US"/>
          </w:rPr>
          <w:t>have</w:t>
        </w:r>
      </w:ins>
      <w:ins w:id="2545" w:author="Jon Lindsay" w:date="2020-02-05T10:30:00Z">
        <w:r>
          <w:rPr>
            <w:lang w:val="en-US"/>
          </w:rPr>
          <w:t xml:space="preserve"> been studied extensively in the deterrence </w:t>
        </w:r>
      </w:ins>
      <w:ins w:id="2546" w:author="Jon Lindsay" w:date="2020-02-05T10:31:00Z">
        <w:r>
          <w:rPr>
            <w:lang w:val="en-US"/>
          </w:rPr>
          <w:t>literature (Schelling 1966, Powell 1991</w:t>
        </w:r>
      </w:ins>
      <w:ins w:id="2547" w:author="Jon Lindsay" w:date="2020-02-05T10:38:00Z">
        <w:r w:rsidR="008E6657">
          <w:rPr>
            <w:lang w:val="en-US"/>
          </w:rPr>
          <w:t xml:space="preserve">, </w:t>
        </w:r>
        <w:proofErr w:type="spellStart"/>
        <w:r w:rsidR="008E6657">
          <w:rPr>
            <w:lang w:val="en-US"/>
          </w:rPr>
          <w:t>Zagare</w:t>
        </w:r>
        <w:proofErr w:type="spellEnd"/>
        <w:r w:rsidR="008E6657">
          <w:rPr>
            <w:lang w:val="en-US"/>
          </w:rPr>
          <w:t xml:space="preserve"> and Kilgour 2000</w:t>
        </w:r>
      </w:ins>
      <w:ins w:id="2548" w:author="Jon Lindsay" w:date="2020-02-05T10:31:00Z">
        <w:r>
          <w:rPr>
            <w:lang w:val="en-US"/>
          </w:rPr>
          <w:t>).</w:t>
        </w:r>
      </w:ins>
      <w:ins w:id="2549" w:author="Jon Lindsay" w:date="2020-02-05T10:29:00Z">
        <w:r>
          <w:rPr>
            <w:lang w:val="en-US"/>
          </w:rPr>
          <w:t xml:space="preserve"> </w:t>
        </w:r>
      </w:ins>
      <w:ins w:id="2550" w:author="Jon Lindsay" w:date="2020-02-05T10:48:00Z">
        <w:r w:rsidR="00F10906">
          <w:rPr>
            <w:lang w:val="en-US"/>
          </w:rPr>
          <w:t>Estimating deterrence</w:t>
        </w:r>
      </w:ins>
      <w:ins w:id="2551" w:author="Jon Lindsay" w:date="2020-02-05T10:44:00Z">
        <w:r w:rsidR="008E6657">
          <w:rPr>
            <w:lang w:val="en-US"/>
          </w:rPr>
          <w:t xml:space="preserve"> </w:t>
        </w:r>
        <w:proofErr w:type="gramStart"/>
        <w:r w:rsidR="008E6657">
          <w:rPr>
            <w:lang w:val="en-US"/>
          </w:rPr>
          <w:t>credibility, and</w:t>
        </w:r>
        <w:proofErr w:type="gramEnd"/>
        <w:r w:rsidR="008E6657">
          <w:rPr>
            <w:lang w:val="en-US"/>
          </w:rPr>
          <w:t xml:space="preserve"> cultivating a reputation for resolve</w:t>
        </w:r>
      </w:ins>
      <w:ins w:id="2552" w:author="Jon Lindsay" w:date="2020-02-05T10:48:00Z">
        <w:r w:rsidR="00F10906">
          <w:rPr>
            <w:lang w:val="en-US"/>
          </w:rPr>
          <w:t xml:space="preserve"> to influence others estimates</w:t>
        </w:r>
      </w:ins>
      <w:ins w:id="2553" w:author="Jon Lindsay" w:date="2020-02-05T10:44:00Z">
        <w:r w:rsidR="008E6657">
          <w:rPr>
            <w:lang w:val="en-US"/>
          </w:rPr>
          <w:t>, are notoriously difficult problems</w:t>
        </w:r>
      </w:ins>
      <w:ins w:id="2554" w:author="Jon Lindsay" w:date="2020-02-05T10:48:00Z">
        <w:r w:rsidR="00F10906">
          <w:rPr>
            <w:lang w:val="en-US"/>
          </w:rPr>
          <w:t xml:space="preserve"> fraught with dangers of deterrence failure</w:t>
        </w:r>
      </w:ins>
      <w:ins w:id="2555" w:author="Jon Lindsay" w:date="2020-02-05T10:44:00Z">
        <w:r w:rsidR="008E6657">
          <w:rPr>
            <w:lang w:val="en-US"/>
          </w:rPr>
          <w:t xml:space="preserve"> (</w:t>
        </w:r>
      </w:ins>
      <w:ins w:id="2556" w:author="Jon Lindsay" w:date="2020-02-05T10:45:00Z">
        <w:r w:rsidR="008E6657">
          <w:rPr>
            <w:lang w:val="en-US"/>
          </w:rPr>
          <w:t xml:space="preserve">Mercer 1996, </w:t>
        </w:r>
      </w:ins>
      <w:ins w:id="2557" w:author="Jon Lindsay" w:date="2020-02-05T10:44:00Z">
        <w:r w:rsidR="008E6657">
          <w:rPr>
            <w:lang w:val="en-US"/>
          </w:rPr>
          <w:t xml:space="preserve">Press 2007, </w:t>
        </w:r>
      </w:ins>
      <w:proofErr w:type="spellStart"/>
      <w:ins w:id="2558" w:author="Jon Lindsay" w:date="2020-02-05T10:48:00Z">
        <w:r w:rsidR="008E6657">
          <w:rPr>
            <w:lang w:val="en-US"/>
          </w:rPr>
          <w:t>Yarhi</w:t>
        </w:r>
        <w:proofErr w:type="spellEnd"/>
        <w:r w:rsidR="008E6657">
          <w:rPr>
            <w:lang w:val="en-US"/>
          </w:rPr>
          <w:t>-Milo 2018)</w:t>
        </w:r>
      </w:ins>
      <w:ins w:id="2559" w:author="Jon Lindsay" w:date="2020-02-05T12:20:00Z">
        <w:r w:rsidR="001F4FC0">
          <w:rPr>
            <w:lang w:val="en-US"/>
          </w:rPr>
          <w:t>.</w:t>
        </w:r>
      </w:ins>
      <w:commentRangeEnd w:id="2528"/>
      <w:ins w:id="2560" w:author="Jon Lindsay" w:date="2020-02-05T12:21:00Z">
        <w:r w:rsidR="001F4FC0">
          <w:rPr>
            <w:rStyle w:val="CommentReference"/>
          </w:rPr>
          <w:commentReference w:id="2528"/>
        </w:r>
      </w:ins>
    </w:p>
    <w:p w14:paraId="7CE9CA26" w14:textId="30D5D1C0" w:rsidR="008E6657" w:rsidRDefault="007D25ED" w:rsidP="008E6657">
      <w:pPr>
        <w:pStyle w:val="Newparagraph"/>
        <w:rPr>
          <w:ins w:id="2561" w:author="Jon Lindsay" w:date="2020-02-05T10:52:00Z"/>
          <w:lang w:val="en-US"/>
        </w:rPr>
      </w:pPr>
      <w:r w:rsidRPr="00C37E8F">
        <w:rPr>
          <w:lang w:val="en-US"/>
          <w:rPrChange w:id="2562" w:author="Jon Lindsay" w:date="2020-02-04T23:09:00Z">
            <w:rPr/>
          </w:rPrChange>
        </w:rPr>
        <w:t xml:space="preserve">If conflict </w:t>
      </w:r>
      <w:del w:id="2563" w:author="Jon Lindsay" w:date="2020-02-05T10:25:00Z">
        <w:r w:rsidRPr="00C37E8F" w:rsidDel="0002359F">
          <w:rPr>
            <w:lang w:val="en-US"/>
            <w:rPrChange w:id="2564" w:author="Jon Lindsay" w:date="2020-02-04T23:09:00Z">
              <w:rPr/>
            </w:rPrChange>
          </w:rPr>
          <w:delText xml:space="preserve">varies </w:delText>
        </w:r>
      </w:del>
      <w:ins w:id="2565" w:author="Jon Lindsay" w:date="2020-02-05T10:25:00Z">
        <w:r w:rsidR="0002359F">
          <w:rPr>
            <w:lang w:val="en-US"/>
          </w:rPr>
          <w:t>can vary</w:t>
        </w:r>
        <w:r w:rsidR="0002359F" w:rsidRPr="00C37E8F">
          <w:rPr>
            <w:lang w:val="en-US"/>
            <w:rPrChange w:id="2566" w:author="Jon Lindsay" w:date="2020-02-04T23:09:00Z">
              <w:rPr/>
            </w:rPrChange>
          </w:rPr>
          <w:t xml:space="preserve"> </w:t>
        </w:r>
      </w:ins>
      <w:r w:rsidRPr="00C37E8F">
        <w:rPr>
          <w:lang w:val="en-US"/>
          <w:rPrChange w:id="2567" w:author="Jon Lindsay" w:date="2020-02-04T23:09:00Z">
            <w:rPr/>
          </w:rPrChange>
        </w:rPr>
        <w:t>continuously between peace and war,</w:t>
      </w:r>
      <w:ins w:id="2568" w:author="Jon Lindsay" w:date="2020-02-05T10:39:00Z">
        <w:r w:rsidR="008E6657">
          <w:rPr>
            <w:lang w:val="en-US"/>
          </w:rPr>
          <w:t xml:space="preserve"> and revisionist resolve can be lesser or greater, </w:t>
        </w:r>
      </w:ins>
      <w:del w:id="2569" w:author="Jon Lindsay" w:date="2020-02-05T10:39:00Z">
        <w:r w:rsidRPr="00C37E8F" w:rsidDel="008E6657">
          <w:rPr>
            <w:lang w:val="en-US"/>
            <w:rPrChange w:id="2570" w:author="Jon Lindsay" w:date="2020-02-04T23:09:00Z">
              <w:rPr/>
            </w:rPrChange>
          </w:rPr>
          <w:delText xml:space="preserve"> </w:delText>
        </w:r>
      </w:del>
      <w:r w:rsidRPr="00C37E8F">
        <w:rPr>
          <w:lang w:val="en-US"/>
          <w:rPrChange w:id="2571" w:author="Jon Lindsay" w:date="2020-02-04T23:09:00Z">
            <w:rPr/>
          </w:rPrChange>
        </w:rPr>
        <w:t xml:space="preserve">then it </w:t>
      </w:r>
      <w:del w:id="2572" w:author="Jon Lindsay" w:date="2020-02-05T10:26:00Z">
        <w:r w:rsidRPr="00C37E8F" w:rsidDel="0002359F">
          <w:rPr>
            <w:lang w:val="en-US"/>
            <w:rPrChange w:id="2573" w:author="Jon Lindsay" w:date="2020-02-04T23:09:00Z">
              <w:rPr/>
            </w:rPrChange>
          </w:rPr>
          <w:delText>might be explained by</w:delText>
        </w:r>
      </w:del>
      <w:ins w:id="2574" w:author="Jon Lindsay" w:date="2020-02-05T10:26:00Z">
        <w:r w:rsidR="0002359F">
          <w:rPr>
            <w:lang w:val="en-US"/>
          </w:rPr>
          <w:t>also makes sense to treat</w:t>
        </w:r>
      </w:ins>
      <w:r w:rsidRPr="00C37E8F">
        <w:rPr>
          <w:lang w:val="en-US"/>
          <w:rPrChange w:id="2575" w:author="Jon Lindsay" w:date="2020-02-04T23:09:00Z">
            <w:rPr/>
          </w:rPrChange>
        </w:rPr>
        <w:t xml:space="preserve"> </w:t>
      </w:r>
      <w:del w:id="2576" w:author="Jon Lindsay" w:date="2020-02-05T10:26:00Z">
        <w:r w:rsidRPr="00C37E8F" w:rsidDel="0002359F">
          <w:rPr>
            <w:lang w:val="en-US"/>
            <w:rPrChange w:id="2577" w:author="Jon Lindsay" w:date="2020-02-04T23:09:00Z">
              <w:rPr/>
            </w:rPrChange>
          </w:rPr>
          <w:delText xml:space="preserve">treating </w:delText>
        </w:r>
      </w:del>
      <w:r w:rsidRPr="00C37E8F">
        <w:rPr>
          <w:lang w:val="en-US"/>
          <w:rPrChange w:id="2578" w:author="Jon Lindsay" w:date="2020-02-04T23:09:00Z">
            <w:rPr/>
          </w:rPrChange>
        </w:rPr>
        <w:t>deterrence success and failure as continuously variable</w:t>
      </w:r>
      <w:ins w:id="2579" w:author="Jon Lindsay" w:date="2020-02-05T10:40:00Z">
        <w:r w:rsidR="008E6657">
          <w:rPr>
            <w:lang w:val="en-US"/>
          </w:rPr>
          <w:t>, where deterrer credibility can be higher or lower</w:t>
        </w:r>
      </w:ins>
      <w:r w:rsidRPr="00C37E8F">
        <w:rPr>
          <w:lang w:val="en-US"/>
          <w:rPrChange w:id="2580" w:author="Jon Lindsay" w:date="2020-02-04T23:09:00Z">
            <w:rPr/>
          </w:rPrChange>
        </w:rPr>
        <w:t xml:space="preserve">. </w:t>
      </w:r>
      <w:ins w:id="2581" w:author="Jon Lindsay" w:date="2020-02-05T10:41:00Z">
        <w:r w:rsidR="008E6657">
          <w:rPr>
            <w:lang w:val="en-US"/>
          </w:rPr>
          <w:t xml:space="preserve">Indeed, these concepts are interrelated. Resolve </w:t>
        </w:r>
      </w:ins>
      <w:ins w:id="2582" w:author="Jon Lindsay" w:date="2020-02-05T10:49:00Z">
        <w:r w:rsidR="00F10906">
          <w:rPr>
            <w:lang w:val="en-US"/>
          </w:rPr>
          <w:t xml:space="preserve">in general </w:t>
        </w:r>
      </w:ins>
      <w:ins w:id="2583" w:author="Jon Lindsay" w:date="2020-02-05T10:41:00Z">
        <w:r w:rsidR="008E6657">
          <w:rPr>
            <w:lang w:val="en-US"/>
          </w:rPr>
          <w:t xml:space="preserve">is the willingness to pay for a desired outcome. </w:t>
        </w:r>
      </w:ins>
      <w:ins w:id="2584" w:author="Jon Lindsay" w:date="2020-02-05T10:42:00Z">
        <w:r w:rsidR="008E6657">
          <w:rPr>
            <w:lang w:val="en-US"/>
          </w:rPr>
          <w:t xml:space="preserve">Revisionist resolve encompasses the willingness to pay the costs of aggression and to </w:t>
        </w:r>
      </w:ins>
      <w:ins w:id="2585" w:author="Jon Lindsay" w:date="2020-02-05T10:49:00Z">
        <w:r w:rsidR="00F10906">
          <w:rPr>
            <w:lang w:val="en-US"/>
          </w:rPr>
          <w:t>run risks of escalation. Clearly the target (</w:t>
        </w:r>
      </w:ins>
      <w:ins w:id="2586" w:author="Jon Lindsay" w:date="2020-02-05T10:50:00Z">
        <w:r w:rsidR="00F10906">
          <w:rPr>
            <w:lang w:val="en-US"/>
          </w:rPr>
          <w:t xml:space="preserve">and its allies) influence the magnitude of these costs and risks. The expected costs of </w:t>
        </w:r>
      </w:ins>
      <w:ins w:id="2587" w:author="Jon Lindsay" w:date="2020-02-05T10:51:00Z">
        <w:r w:rsidR="00F10906">
          <w:rPr>
            <w:lang w:val="en-US"/>
          </w:rPr>
          <w:t xml:space="preserve">challenging a </w:t>
        </w:r>
      </w:ins>
      <w:ins w:id="2588" w:author="Jon Lindsay" w:date="2020-02-05T10:53:00Z">
        <w:r w:rsidR="00F10906">
          <w:rPr>
            <w:lang w:val="en-US"/>
          </w:rPr>
          <w:t>highly credible and capable</w:t>
        </w:r>
      </w:ins>
      <w:ins w:id="2589" w:author="Jon Lindsay" w:date="2020-02-05T10:51:00Z">
        <w:r w:rsidR="00F10906">
          <w:rPr>
            <w:lang w:val="en-US"/>
          </w:rPr>
          <w:t xml:space="preserve"> defender must be much higher than the prospective costs of calling an ir</w:t>
        </w:r>
      </w:ins>
      <w:ins w:id="2590" w:author="Jon Lindsay" w:date="2020-02-05T10:52:00Z">
        <w:r w:rsidR="00F10906">
          <w:rPr>
            <w:lang w:val="en-US"/>
          </w:rPr>
          <w:t xml:space="preserve">resolute bluff. </w:t>
        </w:r>
      </w:ins>
    </w:p>
    <w:p w14:paraId="703B4EBC" w14:textId="0E34EE36" w:rsidR="009673E1" w:rsidRDefault="00F10906" w:rsidP="009673E1">
      <w:pPr>
        <w:pStyle w:val="Newparagraph"/>
        <w:rPr>
          <w:ins w:id="2591" w:author="Jon Lindsay" w:date="2020-02-05T12:06:00Z"/>
          <w:lang w:val="en-US"/>
        </w:rPr>
        <w:pPrChange w:id="2592" w:author="Jon Lindsay" w:date="2020-02-05T12:07:00Z">
          <w:pPr>
            <w:pStyle w:val="Newparagraph"/>
            <w:ind w:firstLine="0"/>
          </w:pPr>
        </w:pPrChange>
      </w:pPr>
      <w:ins w:id="2593" w:author="Jon Lindsay" w:date="2020-02-05T10:52:00Z">
        <w:r>
          <w:rPr>
            <w:lang w:val="en-US"/>
          </w:rPr>
          <w:t xml:space="preserve">This leads to our </w:t>
        </w:r>
      </w:ins>
      <w:ins w:id="2594" w:author="Jon Lindsay" w:date="2020-02-05T11:52:00Z">
        <w:r w:rsidR="00815F78">
          <w:rPr>
            <w:lang w:val="en-US"/>
          </w:rPr>
          <w:t>primary</w:t>
        </w:r>
      </w:ins>
      <w:ins w:id="2595" w:author="Jon Lindsay" w:date="2020-02-05T10:52:00Z">
        <w:r>
          <w:rPr>
            <w:lang w:val="en-US"/>
          </w:rPr>
          <w:t xml:space="preserve"> hypothesis: the scope and intensity of </w:t>
        </w:r>
      </w:ins>
      <w:ins w:id="2596" w:author="Jon Lindsay" w:date="2020-02-05T10:55:00Z">
        <w:r>
          <w:rPr>
            <w:lang w:val="en-US"/>
          </w:rPr>
          <w:t>limited conflict</w:t>
        </w:r>
      </w:ins>
      <w:ins w:id="2597" w:author="Jon Lindsay" w:date="2020-02-05T10:53:00Z">
        <w:r>
          <w:rPr>
            <w:lang w:val="en-US"/>
          </w:rPr>
          <w:t xml:space="preserve"> should vary proportionally with the resolve of the revisionist and inversely with the credibility </w:t>
        </w:r>
      </w:ins>
      <w:ins w:id="2598" w:author="Jon Lindsay" w:date="2020-02-05T10:54:00Z">
        <w:r>
          <w:rPr>
            <w:lang w:val="en-US"/>
          </w:rPr>
          <w:t xml:space="preserve">of deterrence. </w:t>
        </w:r>
      </w:ins>
      <w:ins w:id="2599" w:author="Jon Lindsay" w:date="2020-02-05T10:57:00Z">
        <w:r>
          <w:rPr>
            <w:lang w:val="en-US"/>
          </w:rPr>
          <w:t xml:space="preserve">Credible deterrence places an upper bound on gray zone conflict. </w:t>
        </w:r>
      </w:ins>
      <w:ins w:id="2600" w:author="Jon Lindsay" w:date="2020-02-05T11:47:00Z">
        <w:r w:rsidR="00815F78">
          <w:rPr>
            <w:lang w:val="en-US"/>
          </w:rPr>
          <w:t>Where</w:t>
        </w:r>
      </w:ins>
      <w:ins w:id="2601" w:author="Jon Lindsay" w:date="2020-02-05T11:00:00Z">
        <w:r w:rsidR="00B57BF3">
          <w:rPr>
            <w:lang w:val="en-US"/>
          </w:rPr>
          <w:t xml:space="preserve"> deterrence is credible, initiators are </w:t>
        </w:r>
      </w:ins>
      <w:ins w:id="2602" w:author="Jon Lindsay" w:date="2020-02-05T11:48:00Z">
        <w:r w:rsidR="00815F78">
          <w:rPr>
            <w:lang w:val="en-US"/>
          </w:rPr>
          <w:t xml:space="preserve">only </w:t>
        </w:r>
      </w:ins>
      <w:ins w:id="2603" w:author="Jon Lindsay" w:date="2020-02-05T11:00:00Z">
        <w:r w:rsidR="00B57BF3">
          <w:rPr>
            <w:lang w:val="en-US"/>
          </w:rPr>
          <w:t xml:space="preserve">willing to </w:t>
        </w:r>
      </w:ins>
      <w:ins w:id="2604" w:author="Jon Lindsay" w:date="2020-02-05T11:48:00Z">
        <w:r w:rsidR="00815F78">
          <w:rPr>
            <w:lang w:val="en-US"/>
          </w:rPr>
          <w:t xml:space="preserve">engage in low-cost, </w:t>
        </w:r>
        <w:proofErr w:type="gramStart"/>
        <w:r w:rsidR="00815F78">
          <w:rPr>
            <w:lang w:val="en-US"/>
          </w:rPr>
          <w:t>low-risk</w:t>
        </w:r>
      </w:ins>
      <w:proofErr w:type="gramEnd"/>
      <w:ins w:id="2605" w:author="Jon Lindsay" w:date="2020-02-05T11:49:00Z">
        <w:r w:rsidR="00815F78">
          <w:rPr>
            <w:lang w:val="en-US"/>
          </w:rPr>
          <w:t xml:space="preserve"> means</w:t>
        </w:r>
      </w:ins>
      <w:ins w:id="2606" w:author="Jon Lindsay" w:date="2020-02-05T11:48:00Z">
        <w:r w:rsidR="00815F78">
          <w:rPr>
            <w:lang w:val="en-US"/>
          </w:rPr>
          <w:t xml:space="preserve"> aggression, even if</w:t>
        </w:r>
      </w:ins>
      <w:ins w:id="2607" w:author="Jon Lindsay" w:date="2020-02-05T11:49:00Z">
        <w:r w:rsidR="00815F78">
          <w:rPr>
            <w:lang w:val="en-US"/>
          </w:rPr>
          <w:t xml:space="preserve"> they are unlikely to be effective. </w:t>
        </w:r>
      </w:ins>
      <w:ins w:id="2608" w:author="Jon Lindsay" w:date="2020-02-05T10:58:00Z">
        <w:r>
          <w:rPr>
            <w:lang w:val="en-US"/>
          </w:rPr>
          <w:t>As deterrence becomes less credible</w:t>
        </w:r>
        <w:r w:rsidR="00B57BF3">
          <w:rPr>
            <w:lang w:val="en-US"/>
          </w:rPr>
          <w:t>, and as initiators care more about the stakes of the conflict,</w:t>
        </w:r>
      </w:ins>
      <w:ins w:id="2609" w:author="Jon Lindsay" w:date="2020-02-05T11:51:00Z">
        <w:r w:rsidR="00815F78">
          <w:rPr>
            <w:lang w:val="en-US"/>
          </w:rPr>
          <w:t xml:space="preserve"> for whatever reason,</w:t>
        </w:r>
      </w:ins>
      <w:ins w:id="2610" w:author="Jon Lindsay" w:date="2020-02-05T10:58:00Z">
        <w:r w:rsidR="00B57BF3">
          <w:rPr>
            <w:lang w:val="en-US"/>
          </w:rPr>
          <w:t xml:space="preserve"> they have more freedom to use </w:t>
        </w:r>
        <w:proofErr w:type="gramStart"/>
        <w:r w:rsidR="00B57BF3">
          <w:rPr>
            <w:lang w:val="en-US"/>
          </w:rPr>
          <w:t>more or less</w:t>
        </w:r>
      </w:ins>
      <w:ins w:id="2611" w:author="Jon Lindsay" w:date="2020-02-05T10:59:00Z">
        <w:r w:rsidR="00B57BF3">
          <w:rPr>
            <w:lang w:val="en-US"/>
          </w:rPr>
          <w:t xml:space="preserve"> force</w:t>
        </w:r>
        <w:proofErr w:type="gramEnd"/>
        <w:r w:rsidR="00B57BF3">
          <w:rPr>
            <w:lang w:val="en-US"/>
          </w:rPr>
          <w:t xml:space="preserve"> to get the job done as they see fit. </w:t>
        </w:r>
      </w:ins>
    </w:p>
    <w:p w14:paraId="558F012F" w14:textId="422A3A83" w:rsidR="009673E1" w:rsidRDefault="009673E1" w:rsidP="009673E1">
      <w:pPr>
        <w:pStyle w:val="Newparagraph"/>
        <w:rPr>
          <w:ins w:id="2612" w:author="Jon Lindsay" w:date="2020-02-05T12:07:00Z"/>
          <w:lang w:val="en-US"/>
        </w:rPr>
      </w:pPr>
      <w:ins w:id="2613" w:author="Jon Lindsay" w:date="2020-02-05T12:07:00Z">
        <w:r>
          <w:rPr>
            <w:lang w:val="en-US"/>
          </w:rPr>
          <w:t xml:space="preserve">We </w:t>
        </w:r>
      </w:ins>
      <w:ins w:id="2614" w:author="Jon Lindsay" w:date="2020-02-05T11:51:00Z">
        <w:r w:rsidR="00815F78">
          <w:rPr>
            <w:lang w:val="en-US"/>
          </w:rPr>
          <w:t>also posit a secondary hypothesis that allows us</w:t>
        </w:r>
      </w:ins>
      <w:ins w:id="2615" w:author="Jon Lindsay" w:date="2020-02-05T11:52:00Z">
        <w:r w:rsidR="00815F78">
          <w:rPr>
            <w:lang w:val="en-US"/>
          </w:rPr>
          <w:t xml:space="preserve"> to operationalize the primary one. Namely, we expect the credibility of deterrence to vary along a geographical</w:t>
        </w:r>
      </w:ins>
      <w:ins w:id="2616" w:author="Jon Lindsay" w:date="2020-02-05T11:53:00Z">
        <w:r w:rsidR="00815F78">
          <w:rPr>
            <w:lang w:val="en-US"/>
          </w:rPr>
          <w:t xml:space="preserve"> gradient analogous </w:t>
        </w:r>
        <w:r w:rsidR="00815F78">
          <w:rPr>
            <w:lang w:val="en-US"/>
          </w:rPr>
          <w:lastRenderedPageBreak/>
          <w:t xml:space="preserve">to the </w:t>
        </w:r>
        <w:r w:rsidR="00815F78" w:rsidRPr="00750356">
          <w:rPr>
            <w:lang w:val="en-US"/>
          </w:rPr>
          <w:t xml:space="preserve">military loss of strength gradient </w:t>
        </w:r>
        <w:r w:rsidR="00815F78" w:rsidRPr="00750356">
          <w:rPr>
            <w:lang w:val="en-US"/>
          </w:rPr>
          <w:fldChar w:fldCharType="begin"/>
        </w:r>
        <w:r w:rsidR="00815F78" w:rsidRPr="00750356">
          <w:rPr>
            <w:lang w:val="en-US"/>
          </w:rPr>
          <w:instrText>ADDIN ZOTERO_ITEM CSL_CITATION {"citationID":"a69dm43k3f","properties":{"formattedCitation":"(Boulding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sidR="00815F78" w:rsidRPr="00750356">
          <w:rPr>
            <w:lang w:val="en-US"/>
          </w:rPr>
          <w:fldChar w:fldCharType="separate"/>
        </w:r>
        <w:r w:rsidR="00815F78" w:rsidRPr="00750356">
          <w:rPr>
            <w:lang w:val="en-US"/>
          </w:rPr>
          <w:t>(Boulding 1962)</w:t>
        </w:r>
        <w:r w:rsidR="00815F78" w:rsidRPr="00750356">
          <w:rPr>
            <w:lang w:val="en-US"/>
          </w:rPr>
          <w:fldChar w:fldCharType="end"/>
        </w:r>
        <w:r w:rsidR="00815F78" w:rsidRPr="00750356">
          <w:rPr>
            <w:lang w:val="en-US"/>
          </w:rPr>
          <w:t>.</w:t>
        </w:r>
      </w:ins>
      <w:ins w:id="2617" w:author="Jon Lindsay" w:date="2020-02-05T11:57:00Z">
        <w:r w:rsidR="00815F78">
          <w:rPr>
            <w:lang w:val="en-US"/>
          </w:rPr>
          <w:t xml:space="preserve"> </w:t>
        </w:r>
      </w:ins>
      <w:moveToRangeStart w:id="2618" w:author="Jon Lindsay" w:date="2020-02-05T11:57:00Z" w:name="move31796281"/>
      <w:moveTo w:id="2619" w:author="Jon Lindsay" w:date="2020-02-05T11:57:00Z">
        <w:r w:rsidR="00815F78" w:rsidRPr="00750356">
          <w:rPr>
            <w:lang w:val="en-US"/>
          </w:rPr>
          <w:t>Geography is not the focus of this article, per se, but we use it here to instrument variation in the strength of deterrence. This in turn enables us to examine arguments about the relationship between deterrence and gray zone conflict</w:t>
        </w:r>
      </w:moveTo>
      <w:ins w:id="2620" w:author="Jon Lindsay" w:date="2020-02-05T11:57:00Z">
        <w:r>
          <w:rPr>
            <w:lang w:val="en-US"/>
          </w:rPr>
          <w:t xml:space="preserve"> in the </w:t>
        </w:r>
      </w:ins>
      <w:ins w:id="2621" w:author="Jon Lindsay" w:date="2020-02-05T11:58:00Z">
        <w:r>
          <w:rPr>
            <w:lang w:val="en-US"/>
          </w:rPr>
          <w:t>next section</w:t>
        </w:r>
      </w:ins>
      <w:moveTo w:id="2622" w:author="Jon Lindsay" w:date="2020-02-05T11:57:00Z">
        <w:r w:rsidR="00815F78" w:rsidRPr="00750356">
          <w:rPr>
            <w:lang w:val="en-US"/>
          </w:rPr>
          <w:t>.</w:t>
        </w:r>
      </w:moveTo>
      <w:moveToRangeEnd w:id="2618"/>
      <w:ins w:id="2623" w:author="Jon Lindsay" w:date="2020-02-05T11:59:00Z">
        <w:r>
          <w:rPr>
            <w:lang w:val="en-US"/>
          </w:rPr>
          <w:t xml:space="preserve"> If gray zone conflict is something other </w:t>
        </w:r>
      </w:ins>
      <w:ins w:id="2624" w:author="Jon Lindsay" w:date="2020-02-05T12:00:00Z">
        <w:r>
          <w:rPr>
            <w:lang w:val="en-US"/>
          </w:rPr>
          <w:t xml:space="preserve">than a second-best response to credible deterrence, then we should not expect to see any geographical pattern in its distribution. </w:t>
        </w:r>
      </w:ins>
      <w:ins w:id="2625" w:author="Jon Lindsay" w:date="2020-02-05T12:01:00Z">
        <w:r>
          <w:rPr>
            <w:lang w:val="en-US"/>
          </w:rPr>
          <w:t xml:space="preserve">If, however, conflict severity is bounded by deterrence, then we should see more intense aggression in areas where deterrence is less credible. </w:t>
        </w:r>
      </w:ins>
      <w:ins w:id="2626" w:author="Jon Lindsay" w:date="2020-02-05T12:07:00Z">
        <w:r>
          <w:rPr>
            <w:lang w:val="en-US"/>
          </w:rPr>
          <w:t xml:space="preserve">An empirical </w:t>
        </w:r>
      </w:ins>
      <w:ins w:id="2627" w:author="Jon Lindsay" w:date="2020-02-05T12:08:00Z">
        <w:r w:rsidR="007640BA">
          <w:rPr>
            <w:lang w:val="en-US"/>
          </w:rPr>
          <w:t>gradient of gray zone conflict inversely correlated with deterrence credibility would increase</w:t>
        </w:r>
      </w:ins>
      <w:ins w:id="2628" w:author="Jon Lindsay" w:date="2020-02-05T12:09:00Z">
        <w:r w:rsidR="007640BA">
          <w:rPr>
            <w:lang w:val="en-US"/>
          </w:rPr>
          <w:t xml:space="preserve"> confidence in</w:t>
        </w:r>
      </w:ins>
      <w:ins w:id="2629" w:author="Jon Lindsay" w:date="2020-02-05T12:08:00Z">
        <w:r w:rsidR="007640BA">
          <w:rPr>
            <w:lang w:val="en-US"/>
          </w:rPr>
          <w:t xml:space="preserve"> our hypothesis.</w:t>
        </w:r>
      </w:ins>
    </w:p>
    <w:p w14:paraId="483C82AA" w14:textId="77777777" w:rsidR="001F4FC0" w:rsidRDefault="00815F78" w:rsidP="007640BA">
      <w:pPr>
        <w:pStyle w:val="Newparagraph"/>
        <w:rPr>
          <w:ins w:id="2630" w:author="Jon Lindsay" w:date="2020-02-05T12:21:00Z"/>
          <w:lang w:val="en-US"/>
        </w:rPr>
      </w:pPr>
      <w:ins w:id="2631" w:author="Jon Lindsay" w:date="2020-02-05T11:53:00Z">
        <w:r>
          <w:rPr>
            <w:lang w:val="en-US"/>
          </w:rPr>
          <w:t xml:space="preserve">The traditional </w:t>
        </w:r>
      </w:ins>
      <w:ins w:id="2632" w:author="Jon Lindsay" w:date="2020-02-05T12:02:00Z">
        <w:r w:rsidR="009673E1">
          <w:rPr>
            <w:lang w:val="en-US"/>
          </w:rPr>
          <w:t>loss-of-strength gradient</w:t>
        </w:r>
      </w:ins>
      <w:ins w:id="2633" w:author="Jon Lindsay" w:date="2020-02-05T11:53:00Z">
        <w:r>
          <w:rPr>
            <w:lang w:val="en-US"/>
          </w:rPr>
          <w:t xml:space="preserve"> </w:t>
        </w:r>
      </w:ins>
      <w:ins w:id="2634" w:author="Jon Lindsay" w:date="2020-02-05T12:02:00Z">
        <w:r w:rsidR="009673E1">
          <w:rPr>
            <w:lang w:val="en-US"/>
          </w:rPr>
          <w:t>emphasizes</w:t>
        </w:r>
      </w:ins>
      <w:ins w:id="2635" w:author="Jon Lindsay" w:date="2020-02-05T11:55:00Z">
        <w:r>
          <w:rPr>
            <w:lang w:val="en-US"/>
          </w:rPr>
          <w:t xml:space="preserve"> only </w:t>
        </w:r>
      </w:ins>
      <w:ins w:id="2636" w:author="Jon Lindsay" w:date="2020-02-05T12:02:00Z">
        <w:r w:rsidR="009673E1">
          <w:rPr>
            <w:lang w:val="en-US"/>
          </w:rPr>
          <w:t>military</w:t>
        </w:r>
      </w:ins>
      <w:ins w:id="2637" w:author="Jon Lindsay" w:date="2020-02-05T11:54:00Z">
        <w:r>
          <w:rPr>
            <w:lang w:val="en-US"/>
          </w:rPr>
          <w:t xml:space="preserve"> capabilities</w:t>
        </w:r>
      </w:ins>
      <w:ins w:id="2638" w:author="Jon Lindsay" w:date="2020-02-05T11:56:00Z">
        <w:r>
          <w:rPr>
            <w:lang w:val="en-US"/>
          </w:rPr>
          <w:t>.</w:t>
        </w:r>
      </w:ins>
      <w:ins w:id="2639" w:author="Jon Lindsay" w:date="2020-02-05T12:03:00Z">
        <w:r w:rsidR="009673E1">
          <w:rPr>
            <w:lang w:val="en-US"/>
          </w:rPr>
          <w:t xml:space="preserve"> </w:t>
        </w:r>
        <w:r w:rsidR="009673E1" w:rsidRPr="00750356">
          <w:rPr>
            <w:lang w:val="en-US"/>
          </w:rPr>
          <w:t xml:space="preserve">All things being equal, a state requires more supplies and troops to achieve the same concentration of force further from its border. Distant deployments </w:t>
        </w:r>
        <w:r w:rsidR="009673E1">
          <w:rPr>
            <w:lang w:val="en-US"/>
          </w:rPr>
          <w:t>extend</w:t>
        </w:r>
        <w:r w:rsidR="009673E1" w:rsidRPr="00750356">
          <w:rPr>
            <w:lang w:val="en-US"/>
          </w:rPr>
          <w:t xml:space="preserve"> supply lines and expose flanks. An army may also lack sympathetic populations and local knowledge in “contested zones” far from home </w:t>
        </w:r>
        <w:r w:rsidR="009673E1" w:rsidRPr="00750356">
          <w:rPr>
            <w:lang w:val="en-US"/>
          </w:rPr>
          <w:fldChar w:fldCharType="begin"/>
        </w:r>
        <w:r w:rsidR="009673E1" w:rsidRPr="00750356">
          <w:rPr>
            <w:lang w:val="en-US"/>
          </w:rPr>
          <w:instrText>ADDIN ZOTERO_ITEM CSL_CITATION {"citationID":"ajatrvshl","properties":{"formattedCitation":"(Posen 2003)","plainCitation":"(Posen 2003)","noteIndex":0},"citationItems":[{"id":1136,"uris":["http://zotero.org/users/2506258/items/V5AWHAC5"],"uri":["http://zotero.org/users/2506258/items/V5AWHAC5"],"itemData":{"id":1136,"type":"article-journal","title":"Command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w:instrText>
        </w:r>
        <w:r w:rsidR="009673E1" w:rsidRPr="00750356">
          <w:rPr>
            <w:lang w:val="en-US"/>
          </w:rPr>
          <w:fldChar w:fldCharType="separate"/>
        </w:r>
        <w:r w:rsidR="009673E1" w:rsidRPr="00750356">
          <w:rPr>
            <w:lang w:val="en-US"/>
          </w:rPr>
          <w:t>(Posen 2003)</w:t>
        </w:r>
        <w:r w:rsidR="009673E1" w:rsidRPr="00750356">
          <w:rPr>
            <w:lang w:val="en-US"/>
          </w:rPr>
          <w:fldChar w:fldCharType="end"/>
        </w:r>
        <w:r w:rsidR="009673E1" w:rsidRPr="00750356">
          <w:rPr>
            <w:lang w:val="en-US"/>
          </w:rPr>
          <w:t xml:space="preserve">. The loss of strength can be partially offset by basing and mobility but not eliminated due to the enduring vulnerabilities of naval power and frictions with host nations </w:t>
        </w:r>
        <w:r w:rsidR="009673E1" w:rsidRPr="00750356">
          <w:rPr>
            <w:lang w:val="en-US"/>
          </w:rPr>
          <w:fldChar w:fldCharType="begin"/>
        </w:r>
        <w:r w:rsidR="009673E1" w:rsidRPr="00750356">
          <w:rPr>
            <w:lang w:val="en-US"/>
          </w:rPr>
          <w:instrText>ADDIN ZOTERO_ITEM CSL_CITATION {"citationID":"aq9gmtvnnh","properties":{"formattedCitation":"(Corbett 1911)","plainCitation":"(Corbett 1911)","noteIndex":0},"citationItems":[{"id":16092,"uris":["http://zotero.org/users/2506258/items/PBRBCXCX"],"uri":["http://zotero.org/users/2506258/items/PBRBCXCX"],"itemData":{"id":16092,"type":"book","title":"Some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instrText>
        </w:r>
        <w:r w:rsidR="009673E1" w:rsidRPr="00750356">
          <w:rPr>
            <w:lang w:val="en-US"/>
          </w:rPr>
          <w:fldChar w:fldCharType="separate"/>
        </w:r>
        <w:r w:rsidR="009673E1" w:rsidRPr="00750356">
          <w:rPr>
            <w:lang w:val="en-US"/>
          </w:rPr>
          <w:t>(Corbett 1911)</w:t>
        </w:r>
        <w:r w:rsidR="009673E1" w:rsidRPr="00750356">
          <w:rPr>
            <w:lang w:val="en-US"/>
          </w:rPr>
          <w:fldChar w:fldCharType="end"/>
        </w:r>
        <w:r w:rsidR="009673E1" w:rsidRPr="00750356">
          <w:rPr>
            <w:lang w:val="en-US"/>
          </w:rPr>
          <w:t>.</w:t>
        </w:r>
        <w:r w:rsidR="009673E1">
          <w:rPr>
            <w:lang w:val="en-US"/>
          </w:rPr>
          <w:t xml:space="preserve"> </w:t>
        </w:r>
      </w:ins>
      <w:moveToRangeStart w:id="2640" w:author="Jon Lindsay" w:date="2020-02-05T12:09:00Z" w:name="move31797012"/>
      <w:moveTo w:id="2641" w:author="Jon Lindsay" w:date="2020-02-05T12:09:00Z">
        <w:r w:rsidR="007640BA" w:rsidRPr="00750356">
          <w:rPr>
            <w:lang w:val="en-US"/>
          </w:rPr>
          <w:t xml:space="preserve">Insofar as military power is affected by a loss of strength gradient, deterrence that relies on military power should also decay in distance. </w:t>
        </w:r>
      </w:moveTo>
      <w:moveToRangeEnd w:id="2640"/>
      <w:ins w:id="2642" w:author="Jon Lindsay" w:date="2020-02-05T12:09:00Z">
        <w:r w:rsidR="007640BA">
          <w:rPr>
            <w:lang w:val="en-US"/>
          </w:rPr>
          <w:t>Yet m</w:t>
        </w:r>
      </w:ins>
      <w:ins w:id="2643" w:author="Jon Lindsay" w:date="2020-02-05T12:03:00Z">
        <w:r w:rsidR="009673E1">
          <w:rPr>
            <w:lang w:val="en-US"/>
          </w:rPr>
          <w:t xml:space="preserve">ilitary </w:t>
        </w:r>
      </w:ins>
      <w:ins w:id="2644" w:author="Jon Lindsay" w:date="2020-02-05T11:54:00Z">
        <w:r>
          <w:rPr>
            <w:lang w:val="en-US"/>
          </w:rPr>
          <w:t>capabilities</w:t>
        </w:r>
      </w:ins>
      <w:ins w:id="2645" w:author="Jon Lindsay" w:date="2020-02-05T12:03:00Z">
        <w:r w:rsidR="009673E1">
          <w:rPr>
            <w:lang w:val="en-US"/>
          </w:rPr>
          <w:t xml:space="preserve">—the power to hurt—are </w:t>
        </w:r>
      </w:ins>
      <w:ins w:id="2646" w:author="Jon Lindsay" w:date="2020-02-05T11:54:00Z">
        <w:r>
          <w:rPr>
            <w:lang w:val="en-US"/>
          </w:rPr>
          <w:t xml:space="preserve">only one component of deterrence, </w:t>
        </w:r>
      </w:ins>
      <w:ins w:id="2647" w:author="Jon Lindsay" w:date="2020-02-05T12:03:00Z">
        <w:r w:rsidR="009673E1">
          <w:rPr>
            <w:lang w:val="en-US"/>
          </w:rPr>
          <w:t xml:space="preserve">however. </w:t>
        </w:r>
      </w:ins>
      <w:ins w:id="2648" w:author="Jon Lindsay" w:date="2020-02-05T12:04:00Z">
        <w:r w:rsidR="009673E1">
          <w:rPr>
            <w:lang w:val="en-US"/>
          </w:rPr>
          <w:t>The willingness to use them—resolve—is also important</w:t>
        </w:r>
      </w:ins>
      <w:ins w:id="2649" w:author="Jon Lindsay" w:date="2020-02-05T12:03:00Z">
        <w:r w:rsidR="009673E1">
          <w:rPr>
            <w:lang w:val="en-US"/>
          </w:rPr>
          <w:t>.</w:t>
        </w:r>
      </w:ins>
      <w:ins w:id="2650" w:author="Jon Lindsay" w:date="2020-02-05T12:04:00Z">
        <w:r w:rsidR="009673E1">
          <w:rPr>
            <w:lang w:val="en-US"/>
          </w:rPr>
          <w:t xml:space="preserve"> </w:t>
        </w:r>
      </w:ins>
    </w:p>
    <w:p w14:paraId="4A53B373" w14:textId="132331DC" w:rsidR="0089395D" w:rsidDel="007640BA" w:rsidRDefault="007640BA" w:rsidP="007640BA">
      <w:pPr>
        <w:pStyle w:val="Newparagraph"/>
        <w:rPr>
          <w:del w:id="2651" w:author="Jon Lindsay" w:date="2020-02-05T12:05:00Z"/>
          <w:lang w:val="en-US"/>
        </w:rPr>
      </w:pPr>
      <w:ins w:id="2652" w:author="Jon Lindsay" w:date="2020-02-05T12:09:00Z">
        <w:r>
          <w:rPr>
            <w:lang w:val="en-US"/>
          </w:rPr>
          <w:t>Nevertheless, t</w:t>
        </w:r>
      </w:ins>
      <w:ins w:id="2653" w:author="Jon Lindsay" w:date="2020-02-05T12:04:00Z">
        <w:r w:rsidR="009673E1">
          <w:rPr>
            <w:lang w:val="en-US"/>
          </w:rPr>
          <w:t>here are reasons to believe that resolve might co-vary with capabilities</w:t>
        </w:r>
      </w:ins>
      <w:ins w:id="2654" w:author="Jon Lindsay" w:date="2020-02-05T12:05:00Z">
        <w:r w:rsidR="009673E1">
          <w:rPr>
            <w:lang w:val="en-US"/>
          </w:rPr>
          <w:t xml:space="preserve"> along a geographical gradient</w:t>
        </w:r>
      </w:ins>
      <w:ins w:id="2655" w:author="Jon Lindsay" w:date="2020-02-05T12:04:00Z">
        <w:r w:rsidR="009673E1">
          <w:rPr>
            <w:lang w:val="en-US"/>
          </w:rPr>
          <w:t>.</w:t>
        </w:r>
      </w:ins>
      <w:ins w:id="2656" w:author="Jon Lindsay" w:date="2020-02-05T12:05:00Z">
        <w:r w:rsidR="009673E1">
          <w:rPr>
            <w:lang w:val="en-US"/>
          </w:rPr>
          <w:t xml:space="preserve"> </w:t>
        </w:r>
      </w:ins>
      <w:del w:id="2657" w:author="Jon Lindsay" w:date="2020-02-05T12:05:00Z">
        <w:r w:rsidR="007D25ED" w:rsidRPr="00C37E8F" w:rsidDel="009673E1">
          <w:rPr>
            <w:lang w:val="en-US"/>
            <w:rPrChange w:id="2658" w:author="Jon Lindsay" w:date="2020-02-04T23:09:00Z">
              <w:rPr/>
            </w:rPrChange>
          </w:rPr>
          <w:delText>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delText>
        </w:r>
      </w:del>
    </w:p>
    <w:p w14:paraId="08181461" w14:textId="68EC9AC6" w:rsidR="0089395D" w:rsidRPr="00C37E8F" w:rsidDel="007640BA" w:rsidRDefault="007D25ED" w:rsidP="007640BA">
      <w:pPr>
        <w:pStyle w:val="Newparagraph"/>
        <w:rPr>
          <w:del w:id="2659" w:author="Jon Lindsay" w:date="2020-02-05T12:12:00Z"/>
          <w:lang w:val="en-US"/>
          <w:rPrChange w:id="2660" w:author="Jon Lindsay" w:date="2020-02-04T23:09:00Z">
            <w:rPr>
              <w:del w:id="2661" w:author="Jon Lindsay" w:date="2020-02-05T12:12:00Z"/>
            </w:rPr>
          </w:rPrChange>
        </w:rPr>
      </w:pPr>
      <w:del w:id="2662" w:author="Jon Lindsay" w:date="2020-02-05T12:05:00Z">
        <w:r w:rsidRPr="00C37E8F" w:rsidDel="009673E1">
          <w:rPr>
            <w:lang w:val="en-US"/>
            <w:rPrChange w:id="2663" w:author="Jon Lindsay" w:date="2020-02-04T23:09:00Z">
              <w:rPr/>
            </w:rPrChange>
          </w:rPr>
          <w:delText xml:space="preserve">To operationalize this hypothesis, we posit a deterrence analogue to the </w:delText>
        </w:r>
      </w:del>
      <w:del w:id="2664" w:author="Jon Lindsay" w:date="2020-02-05T11:53:00Z">
        <w:r w:rsidRPr="00C37E8F" w:rsidDel="00815F78">
          <w:rPr>
            <w:lang w:val="en-US"/>
            <w:rPrChange w:id="2665" w:author="Jon Lindsay" w:date="2020-02-04T23:09:00Z">
              <w:rPr/>
            </w:rPrChange>
          </w:rPr>
          <w:delText xml:space="preserve">military loss of strength gradient </w:delText>
        </w:r>
        <w:r w:rsidRPr="00C37E8F" w:rsidDel="00815F78">
          <w:rPr>
            <w:lang w:val="en-US"/>
            <w:rPrChange w:id="2666" w:author="Jon Lindsay" w:date="2020-02-04T23:09:00Z">
              <w:rPr/>
            </w:rPrChange>
          </w:rPr>
          <w:fldChar w:fldCharType="begin"/>
        </w:r>
        <w:r w:rsidRPr="00C37E8F" w:rsidDel="00815F78">
          <w:rPr>
            <w:lang w:val="en-US"/>
            <w:rPrChange w:id="2667" w:author="Jon Lindsay" w:date="2020-02-04T23:09:00Z">
              <w:rPr/>
            </w:rPrChange>
          </w:rPr>
          <w:delInstrText>ADDIN ZOTERO_ITEM CSL_CITATION {"citationID":"a69dm43k3f","properties":{"formattedCitation":"(Boulding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delInstrText>
        </w:r>
        <w:r w:rsidRPr="00C37E8F" w:rsidDel="00815F78">
          <w:rPr>
            <w:lang w:val="en-US"/>
            <w:rPrChange w:id="2668" w:author="Jon Lindsay" w:date="2020-02-04T23:09:00Z">
              <w:rPr/>
            </w:rPrChange>
          </w:rPr>
          <w:fldChar w:fldCharType="separate"/>
        </w:r>
        <w:bookmarkStart w:id="2669" w:name="__Fieldmark__628_4284355980"/>
        <w:r w:rsidRPr="00C37E8F" w:rsidDel="00815F78">
          <w:rPr>
            <w:lang w:val="en-US"/>
            <w:rPrChange w:id="2670" w:author="Jon Lindsay" w:date="2020-02-04T23:09:00Z">
              <w:rPr/>
            </w:rPrChange>
          </w:rPr>
          <w:delText>(</w:delText>
        </w:r>
        <w:bookmarkStart w:id="2671" w:name="__Fieldmark__773_1735709817"/>
        <w:r w:rsidRPr="00C37E8F" w:rsidDel="00815F78">
          <w:rPr>
            <w:lang w:val="en-US"/>
            <w:rPrChange w:id="2672" w:author="Jon Lindsay" w:date="2020-02-04T23:09:00Z">
              <w:rPr/>
            </w:rPrChange>
          </w:rPr>
          <w:delText>Boulding 1962)</w:delText>
        </w:r>
        <w:r w:rsidRPr="00C37E8F" w:rsidDel="00815F78">
          <w:rPr>
            <w:lang w:val="en-US"/>
            <w:rPrChange w:id="2673" w:author="Jon Lindsay" w:date="2020-02-04T23:09:00Z">
              <w:rPr/>
            </w:rPrChange>
          </w:rPr>
          <w:fldChar w:fldCharType="end"/>
        </w:r>
        <w:bookmarkEnd w:id="2669"/>
        <w:bookmarkEnd w:id="2671"/>
        <w:r w:rsidRPr="00C37E8F" w:rsidDel="00815F78">
          <w:rPr>
            <w:lang w:val="en-US"/>
            <w:rPrChange w:id="2674" w:author="Jon Lindsay" w:date="2020-02-04T23:09:00Z">
              <w:rPr/>
            </w:rPrChange>
          </w:rPr>
          <w:delText xml:space="preserve">. </w:delText>
        </w:r>
      </w:del>
      <w:del w:id="2675" w:author="Jon Lindsay" w:date="2020-02-05T12:02:00Z">
        <w:r w:rsidRPr="00C37E8F" w:rsidDel="009673E1">
          <w:rPr>
            <w:lang w:val="en-US"/>
            <w:rPrChange w:id="2676" w:author="Jon Lindsay" w:date="2020-02-04T23:09:00Z">
              <w:rPr/>
            </w:rPrChange>
          </w:rPr>
          <w:delText xml:space="preserve">All things being equal, a state requires more supplies and troops to achieve the same concentration of force further from its border. Distant deployments </w:delText>
        </w:r>
      </w:del>
      <w:del w:id="2677" w:author="Jon Lindsay" w:date="2020-02-05T11:56:00Z">
        <w:r w:rsidRPr="00C37E8F" w:rsidDel="00815F78">
          <w:rPr>
            <w:lang w:val="en-US"/>
            <w:rPrChange w:id="2678" w:author="Jon Lindsay" w:date="2020-02-04T23:09:00Z">
              <w:rPr/>
            </w:rPrChange>
          </w:rPr>
          <w:delText>involve extended</w:delText>
        </w:r>
      </w:del>
      <w:del w:id="2679" w:author="Jon Lindsay" w:date="2020-02-05T12:02:00Z">
        <w:r w:rsidRPr="00C37E8F" w:rsidDel="009673E1">
          <w:rPr>
            <w:lang w:val="en-US"/>
            <w:rPrChange w:id="2680" w:author="Jon Lindsay" w:date="2020-02-04T23:09:00Z">
              <w:rPr/>
            </w:rPrChange>
          </w:rPr>
          <w:delText xml:space="preserve"> supply lines and expose</w:delText>
        </w:r>
      </w:del>
      <w:del w:id="2681" w:author="Jon Lindsay" w:date="2020-02-05T11:56:00Z">
        <w:r w:rsidRPr="00C37E8F" w:rsidDel="00815F78">
          <w:rPr>
            <w:lang w:val="en-US"/>
            <w:rPrChange w:id="2682" w:author="Jon Lindsay" w:date="2020-02-04T23:09:00Z">
              <w:rPr/>
            </w:rPrChange>
          </w:rPr>
          <w:delText>d</w:delText>
        </w:r>
      </w:del>
      <w:del w:id="2683" w:author="Jon Lindsay" w:date="2020-02-05T12:02:00Z">
        <w:r w:rsidRPr="00C37E8F" w:rsidDel="009673E1">
          <w:rPr>
            <w:lang w:val="en-US"/>
            <w:rPrChange w:id="2684" w:author="Jon Lindsay" w:date="2020-02-04T23:09:00Z">
              <w:rPr/>
            </w:rPrChange>
          </w:rPr>
          <w:delText xml:space="preserve"> flanks. An army may also lack sympathetic populations and local knowledge in “contested zones” far from home </w:delText>
        </w:r>
        <w:r w:rsidRPr="00C37E8F" w:rsidDel="009673E1">
          <w:rPr>
            <w:lang w:val="en-US"/>
            <w:rPrChange w:id="2685" w:author="Jon Lindsay" w:date="2020-02-04T23:09:00Z">
              <w:rPr/>
            </w:rPrChange>
          </w:rPr>
          <w:fldChar w:fldCharType="begin"/>
        </w:r>
        <w:r w:rsidRPr="00C37E8F" w:rsidDel="009673E1">
          <w:rPr>
            <w:lang w:val="en-US"/>
            <w:rPrChange w:id="2686" w:author="Jon Lindsay" w:date="2020-02-04T23:09:00Z">
              <w:rPr/>
            </w:rPrChange>
          </w:rPr>
          <w:delInstrText>ADDIN ZOTERO_ITEM CSL_CITATION {"citationID":"ajatrvshl","properties":{"formattedCitation":"(Posen 2003)","plainCitation":"(Posen 2003)","noteIndex":0},"citationItems":[{"id":1136,"uris":["http://zotero.org/users/2506258/items/V5AWHAC5"],"uri":["http://zotero.org/users/2506258/items/V5AWHAC5"],"itemData":{"id":1136,"type":"article-journal","title":"Command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w:delInstrText>
        </w:r>
        <w:r w:rsidRPr="00C37E8F" w:rsidDel="009673E1">
          <w:rPr>
            <w:lang w:val="en-US"/>
            <w:rPrChange w:id="2687" w:author="Jon Lindsay" w:date="2020-02-04T23:09:00Z">
              <w:rPr/>
            </w:rPrChange>
          </w:rPr>
          <w:fldChar w:fldCharType="separate"/>
        </w:r>
        <w:bookmarkStart w:id="2688" w:name="__Fieldmark__635_4284355980"/>
        <w:r w:rsidRPr="00C37E8F" w:rsidDel="009673E1">
          <w:rPr>
            <w:lang w:val="en-US"/>
            <w:rPrChange w:id="2689" w:author="Jon Lindsay" w:date="2020-02-04T23:09:00Z">
              <w:rPr/>
            </w:rPrChange>
          </w:rPr>
          <w:delText>(</w:delText>
        </w:r>
        <w:bookmarkStart w:id="2690" w:name="__Fieldmark__779_1735709817"/>
        <w:r w:rsidRPr="00C37E8F" w:rsidDel="009673E1">
          <w:rPr>
            <w:lang w:val="en-US"/>
            <w:rPrChange w:id="2691" w:author="Jon Lindsay" w:date="2020-02-04T23:09:00Z">
              <w:rPr/>
            </w:rPrChange>
          </w:rPr>
          <w:delText>Posen 2003)</w:delText>
        </w:r>
        <w:r w:rsidRPr="00C37E8F" w:rsidDel="009673E1">
          <w:rPr>
            <w:lang w:val="en-US"/>
            <w:rPrChange w:id="2692" w:author="Jon Lindsay" w:date="2020-02-04T23:09:00Z">
              <w:rPr/>
            </w:rPrChange>
          </w:rPr>
          <w:fldChar w:fldCharType="end"/>
        </w:r>
        <w:bookmarkEnd w:id="2688"/>
        <w:bookmarkEnd w:id="2690"/>
        <w:r w:rsidRPr="00C37E8F" w:rsidDel="009673E1">
          <w:rPr>
            <w:lang w:val="en-US"/>
            <w:rPrChange w:id="2693" w:author="Jon Lindsay" w:date="2020-02-04T23:09:00Z">
              <w:rPr/>
            </w:rPrChange>
          </w:rPr>
          <w:delText xml:space="preserve">. The loss of strength can be partially offset by basing and mobility but not eliminated due to the enduring vulnerabilities of naval power and frictions with host nations </w:delText>
        </w:r>
        <w:r w:rsidRPr="00C37E8F" w:rsidDel="009673E1">
          <w:rPr>
            <w:lang w:val="en-US"/>
            <w:rPrChange w:id="2694" w:author="Jon Lindsay" w:date="2020-02-04T23:09:00Z">
              <w:rPr/>
            </w:rPrChange>
          </w:rPr>
          <w:fldChar w:fldCharType="begin"/>
        </w:r>
        <w:r w:rsidRPr="00C37E8F" w:rsidDel="009673E1">
          <w:rPr>
            <w:lang w:val="en-US"/>
            <w:rPrChange w:id="2695" w:author="Jon Lindsay" w:date="2020-02-04T23:09:00Z">
              <w:rPr/>
            </w:rPrChange>
          </w:rPr>
          <w:delInstrText>ADDIN ZOTERO_ITEM CSL_CITATION {"citationID":"aq9gmtvnnh","properties":{"formattedCitation":"(Corbett 1911)","plainCitation":"(Corbett 1911)","noteIndex":0},"citationItems":[{"id":16092,"uris":["http://zotero.org/users/2506258/items/PBRBCXCX"],"uri":["http://zotero.org/users/2506258/items/PBRBCXCX"],"itemData":{"id":16092,"type":"book","title":"Some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delInstrText>
        </w:r>
        <w:r w:rsidRPr="00C37E8F" w:rsidDel="009673E1">
          <w:rPr>
            <w:lang w:val="en-US"/>
            <w:rPrChange w:id="2696" w:author="Jon Lindsay" w:date="2020-02-04T23:09:00Z">
              <w:rPr/>
            </w:rPrChange>
          </w:rPr>
          <w:fldChar w:fldCharType="separate"/>
        </w:r>
        <w:bookmarkStart w:id="2697" w:name="__Fieldmark__642_4284355980"/>
        <w:r w:rsidRPr="00C37E8F" w:rsidDel="009673E1">
          <w:rPr>
            <w:lang w:val="en-US"/>
            <w:rPrChange w:id="2698" w:author="Jon Lindsay" w:date="2020-02-04T23:09:00Z">
              <w:rPr/>
            </w:rPrChange>
          </w:rPr>
          <w:delText>(</w:delText>
        </w:r>
        <w:bookmarkStart w:id="2699" w:name="__Fieldmark__785_1735709817"/>
        <w:r w:rsidRPr="00C37E8F" w:rsidDel="009673E1">
          <w:rPr>
            <w:lang w:val="en-US"/>
            <w:rPrChange w:id="2700" w:author="Jon Lindsay" w:date="2020-02-04T23:09:00Z">
              <w:rPr/>
            </w:rPrChange>
          </w:rPr>
          <w:delText>Corbett 1911)</w:delText>
        </w:r>
        <w:r w:rsidRPr="00C37E8F" w:rsidDel="009673E1">
          <w:rPr>
            <w:lang w:val="en-US"/>
            <w:rPrChange w:id="2701" w:author="Jon Lindsay" w:date="2020-02-04T23:09:00Z">
              <w:rPr/>
            </w:rPrChange>
          </w:rPr>
          <w:fldChar w:fldCharType="end"/>
        </w:r>
        <w:bookmarkEnd w:id="2697"/>
        <w:bookmarkEnd w:id="2699"/>
        <w:r w:rsidRPr="00C37E8F" w:rsidDel="009673E1">
          <w:rPr>
            <w:lang w:val="en-US"/>
            <w:rPrChange w:id="2702" w:author="Jon Lindsay" w:date="2020-02-04T23:09:00Z">
              <w:rPr/>
            </w:rPrChange>
          </w:rPr>
          <w:delText xml:space="preserve">. </w:delText>
        </w:r>
      </w:del>
      <w:moveFromRangeStart w:id="2703" w:author="Jon Lindsay" w:date="2020-02-05T11:57:00Z" w:name="move31796281"/>
      <w:moveFrom w:id="2704" w:author="Jon Lindsay" w:date="2020-02-05T11:57:00Z">
        <w:del w:id="2705" w:author="Jon Lindsay" w:date="2020-02-05T12:12:00Z">
          <w:r w:rsidRPr="00C37E8F" w:rsidDel="007640BA">
            <w:rPr>
              <w:lang w:val="en-US"/>
              <w:rPrChange w:id="2706" w:author="Jon Lindsay" w:date="2020-02-04T23:09:00Z">
                <w:rPr/>
              </w:rPrChange>
            </w:rPr>
            <w:delText xml:space="preserve">Geography is not the focus of this article, per se, but we use it here to instrument variation in the strength of deterrence. This in turn enables us to examine arguments about the relationship between deterrence and gray zone conflict. </w:delText>
          </w:r>
        </w:del>
      </w:moveFrom>
      <w:moveFromRangeEnd w:id="2703"/>
      <w:del w:id="2707" w:author="Jon Lindsay" w:date="2020-02-05T12:12:00Z">
        <w:r w:rsidRPr="00C37E8F" w:rsidDel="007640BA">
          <w:rPr>
            <w:lang w:val="en-US"/>
            <w:rPrChange w:id="2708" w:author="Jon Lindsay" w:date="2020-02-04T23:09:00Z">
              <w:rPr/>
            </w:rPrChange>
          </w:rPr>
          <w:delText xml:space="preserve">We </w:delText>
        </w:r>
      </w:del>
      <w:del w:id="2709" w:author="Jon Lindsay" w:date="2020-02-05T12:05:00Z">
        <w:r w:rsidRPr="00C37E8F" w:rsidDel="009673E1">
          <w:rPr>
            <w:lang w:val="en-US"/>
            <w:rPrChange w:id="2710" w:author="Jon Lindsay" w:date="2020-02-04T23:09:00Z">
              <w:rPr/>
            </w:rPrChange>
          </w:rPr>
          <w:delText>do not assume</w:delText>
        </w:r>
      </w:del>
      <w:del w:id="2711" w:author="Jon Lindsay" w:date="2020-02-05T12:12:00Z">
        <w:r w:rsidRPr="00C37E8F" w:rsidDel="007640BA">
          <w:rPr>
            <w:lang w:val="en-US"/>
            <w:rPrChange w:id="2712" w:author="Jon Lindsay" w:date="2020-02-04T23:09:00Z">
              <w:rPr/>
            </w:rPrChange>
          </w:rPr>
          <w:delText xml:space="preserve"> that geography causes deterrence directly, but </w:delText>
        </w:r>
      </w:del>
      <w:del w:id="2713" w:author="Jon Lindsay" w:date="2020-02-05T12:05:00Z">
        <w:r w:rsidRPr="00C37E8F" w:rsidDel="009673E1">
          <w:rPr>
            <w:lang w:val="en-US"/>
            <w:rPrChange w:id="2714" w:author="Jon Lindsay" w:date="2020-02-04T23:09:00Z">
              <w:rPr/>
            </w:rPrChange>
          </w:rPr>
          <w:delText>it can be used as</w:delText>
        </w:r>
      </w:del>
      <w:del w:id="2715" w:author="Jon Lindsay" w:date="2020-02-05T12:12:00Z">
        <w:r w:rsidRPr="00C37E8F" w:rsidDel="007640BA">
          <w:rPr>
            <w:lang w:val="en-US"/>
            <w:rPrChange w:id="2716" w:author="Jon Lindsay" w:date="2020-02-04T23:09:00Z">
              <w:rPr/>
            </w:rPrChange>
          </w:rPr>
          <w:delText xml:space="preserve"> a convenient proxy for other factors that do.</w:delText>
        </w:r>
      </w:del>
    </w:p>
    <w:p w14:paraId="1FD0219E" w14:textId="77777777" w:rsidR="001F4FC0" w:rsidRDefault="007D25ED" w:rsidP="007640BA">
      <w:pPr>
        <w:pStyle w:val="Newparagraph"/>
        <w:rPr>
          <w:ins w:id="2717" w:author="Jon Lindsay" w:date="2020-02-05T12:21:00Z"/>
          <w:lang w:val="en-US"/>
        </w:rPr>
      </w:pPr>
      <w:moveFromRangeStart w:id="2718" w:author="Jon Lindsay" w:date="2020-02-05T12:09:00Z" w:name="move31797012"/>
      <w:moveFrom w:id="2719" w:author="Jon Lindsay" w:date="2020-02-05T12:09:00Z">
        <w:r w:rsidRPr="00C37E8F" w:rsidDel="007640BA">
          <w:rPr>
            <w:lang w:val="en-US"/>
            <w:rPrChange w:id="2720" w:author="Jon Lindsay" w:date="2020-02-04T23:09:00Z">
              <w:rPr/>
            </w:rPrChange>
          </w:rPr>
          <w:t>Insofar as military power is affected by a loss of strength gradient, deterrence that relies on military power should also decay in distan</w:t>
        </w:r>
        <w:del w:id="2721" w:author="Jon Lindsay" w:date="2020-02-05T12:21:00Z">
          <w:r w:rsidRPr="00C37E8F" w:rsidDel="001F4FC0">
            <w:rPr>
              <w:lang w:val="en-US"/>
              <w:rPrChange w:id="2722" w:author="Jon Lindsay" w:date="2020-02-04T23:09:00Z">
                <w:rPr/>
              </w:rPrChange>
            </w:rPr>
            <w:delText xml:space="preserve">ce. </w:delText>
          </w:r>
        </w:del>
      </w:moveFrom>
      <w:moveFromRangeEnd w:id="2718"/>
      <w:del w:id="2723" w:author="Jon Lindsay" w:date="2020-02-05T12:21:00Z">
        <w:r w:rsidRPr="00C37E8F" w:rsidDel="001F4FC0">
          <w:rPr>
            <w:lang w:val="en-US"/>
            <w:rPrChange w:id="2724" w:author="Jon Lindsay" w:date="2020-02-04T23:09:00Z">
              <w:rPr/>
            </w:rPrChange>
          </w:rPr>
          <w:delText xml:space="preserve">There are other reasons to expect resolve to be affected by proximity. </w:delText>
        </w:r>
      </w:del>
      <w:r w:rsidRPr="00C37E8F">
        <w:rPr>
          <w:lang w:val="en-US"/>
          <w:rPrChange w:id="2725" w:author="Jon Lindsay" w:date="2020-02-04T23:09:00Z">
            <w:rPr/>
          </w:rPrChange>
        </w:rPr>
        <w:t xml:space="preserve">All things being equal, states likely care more about regional issues that more directly affect their populations than about </w:t>
      </w:r>
      <w:del w:id="2726" w:author="Jon Lindsay" w:date="2020-02-05T12:11:00Z">
        <w:r w:rsidRPr="00C37E8F" w:rsidDel="007640BA">
          <w:rPr>
            <w:lang w:val="en-US"/>
            <w:rPrChange w:id="2727" w:author="Jon Lindsay" w:date="2020-02-04T23:09:00Z">
              <w:rPr/>
            </w:rPrChange>
          </w:rPr>
          <w:delText xml:space="preserve">happenings </w:delText>
        </w:r>
      </w:del>
      <w:ins w:id="2728" w:author="Jon Lindsay" w:date="2020-02-05T12:11:00Z">
        <w:r w:rsidR="007640BA">
          <w:rPr>
            <w:lang w:val="en-US"/>
          </w:rPr>
          <w:t>events</w:t>
        </w:r>
        <w:r w:rsidR="007640BA" w:rsidRPr="00C37E8F">
          <w:rPr>
            <w:lang w:val="en-US"/>
            <w:rPrChange w:id="2729" w:author="Jon Lindsay" w:date="2020-02-04T23:09:00Z">
              <w:rPr/>
            </w:rPrChange>
          </w:rPr>
          <w:t xml:space="preserve"> </w:t>
        </w:r>
      </w:ins>
      <w:r w:rsidRPr="00C37E8F">
        <w:rPr>
          <w:lang w:val="en-US"/>
          <w:rPrChange w:id="2730" w:author="Jon Lindsay" w:date="2020-02-04T23:09:00Z">
            <w:rPr/>
          </w:rPrChange>
        </w:rPr>
        <w:t xml:space="preserve">far from home. Defenders will </w:t>
      </w:r>
      <w:del w:id="2731" w:author="Jon Lindsay" w:date="2020-02-05T12:11:00Z">
        <w:r w:rsidRPr="00C37E8F" w:rsidDel="007640BA">
          <w:rPr>
            <w:lang w:val="en-US"/>
            <w:rPrChange w:id="2732" w:author="Jon Lindsay" w:date="2020-02-04T23:09:00Z">
              <w:rPr/>
            </w:rPrChange>
          </w:rPr>
          <w:delText xml:space="preserve">thus </w:delText>
        </w:r>
      </w:del>
      <w:r w:rsidRPr="00C37E8F">
        <w:rPr>
          <w:lang w:val="en-US"/>
          <w:rPrChange w:id="2733" w:author="Jon Lindsay" w:date="2020-02-04T23:09:00Z">
            <w:rPr/>
          </w:rPrChange>
        </w:rPr>
        <w:t xml:space="preserve">be more resolved to resist aggression on their borders, </w:t>
      </w:r>
      <w:del w:id="2734" w:author="Jon Lindsay" w:date="2020-02-05T12:11:00Z">
        <w:r w:rsidRPr="00C37E8F" w:rsidDel="007640BA">
          <w:rPr>
            <w:lang w:val="en-US"/>
            <w:rPrChange w:id="2735" w:author="Jon Lindsay" w:date="2020-02-04T23:09:00Z">
              <w:rPr/>
            </w:rPrChange>
          </w:rPr>
          <w:delText xml:space="preserve">while </w:delText>
        </w:r>
      </w:del>
      <w:ins w:id="2736" w:author="Jon Lindsay" w:date="2020-02-05T12:11:00Z">
        <w:r w:rsidR="007640BA">
          <w:rPr>
            <w:lang w:val="en-US"/>
          </w:rPr>
          <w:t>and</w:t>
        </w:r>
        <w:r w:rsidR="007640BA" w:rsidRPr="00C37E8F">
          <w:rPr>
            <w:lang w:val="en-US"/>
            <w:rPrChange w:id="2737" w:author="Jon Lindsay" w:date="2020-02-04T23:09:00Z">
              <w:rPr/>
            </w:rPrChange>
          </w:rPr>
          <w:t xml:space="preserve"> </w:t>
        </w:r>
      </w:ins>
      <w:r w:rsidRPr="00C37E8F">
        <w:rPr>
          <w:lang w:val="en-US"/>
          <w:rPrChange w:id="2738" w:author="Jon Lindsay" w:date="2020-02-04T23:09:00Z">
            <w:rPr/>
          </w:rPrChange>
        </w:rPr>
        <w:t xml:space="preserve">attackers campaigning from distant </w:t>
      </w:r>
      <w:r w:rsidRPr="00C37E8F">
        <w:rPr>
          <w:lang w:val="en-US"/>
          <w:rPrChange w:id="2739" w:author="Jon Lindsay" w:date="2020-02-04T23:09:00Z">
            <w:rPr/>
          </w:rPrChange>
        </w:rPr>
        <w:lastRenderedPageBreak/>
        <w:t xml:space="preserve">shores will are less so. Alliances with neighboring states should similarly be more credible since patrons are generally more willing to defend a proximate client </w:t>
      </w:r>
      <w:r w:rsidRPr="00C37E8F">
        <w:rPr>
          <w:lang w:val="en-US"/>
          <w:rPrChange w:id="2740" w:author="Jon Lindsay" w:date="2020-02-04T23:09:00Z">
            <w:rPr/>
          </w:rPrChange>
        </w:rPr>
        <w:fldChar w:fldCharType="begin"/>
      </w:r>
      <w:r w:rsidRPr="00C37E8F">
        <w:rPr>
          <w:lang w:val="en-US"/>
          <w:rPrChange w:id="2741" w:author="Jon Lindsay" w:date="2020-02-04T23:09:00Z">
            <w:rPr/>
          </w:rPrChange>
        </w:rPr>
        <w:instrText>ADDIN ZOTERO_ITEM CSL_CITATION {"citationID":"a2p93eolt1q","properties":{"formattedCitation":"(Bak 2018)","plainCitation":"(Bak 2018)","noteIndex":0},"citationItems":[{"id":14410,"uris":["http://zotero.org/users/2506258/items/XG4BQTL6"],"uri":["http://zotero.org/users/2506258/items/XG4BQTL6"],"itemData":{"id":14410,"type":"article-journal","title":"Alliance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w:instrText>
      </w:r>
      <w:r w:rsidRPr="00C37E8F">
        <w:rPr>
          <w:lang w:val="en-US"/>
          <w:rPrChange w:id="2742" w:author="Jon Lindsay" w:date="2020-02-04T23:09:00Z">
            <w:rPr/>
          </w:rPrChange>
        </w:rPr>
        <w:fldChar w:fldCharType="separate"/>
      </w:r>
      <w:bookmarkStart w:id="2743" w:name="__Fieldmark__651_4284355980"/>
      <w:r w:rsidRPr="00C37E8F">
        <w:rPr>
          <w:lang w:val="en-US"/>
          <w:rPrChange w:id="2744" w:author="Jon Lindsay" w:date="2020-02-04T23:09:00Z">
            <w:rPr/>
          </w:rPrChange>
        </w:rPr>
        <w:t>(</w:t>
      </w:r>
      <w:bookmarkStart w:id="2745" w:name="__Fieldmark__795_1735709817"/>
      <w:proofErr w:type="spellStart"/>
      <w:r w:rsidRPr="00C37E8F">
        <w:rPr>
          <w:lang w:val="en-US"/>
          <w:rPrChange w:id="2746" w:author="Jon Lindsay" w:date="2020-02-04T23:09:00Z">
            <w:rPr/>
          </w:rPrChange>
        </w:rPr>
        <w:t>Bak</w:t>
      </w:r>
      <w:proofErr w:type="spellEnd"/>
      <w:r w:rsidRPr="00C37E8F">
        <w:rPr>
          <w:lang w:val="en-US"/>
          <w:rPrChange w:id="2747" w:author="Jon Lindsay" w:date="2020-02-04T23:09:00Z">
            <w:rPr/>
          </w:rPrChange>
        </w:rPr>
        <w:t xml:space="preserve"> 2018)</w:t>
      </w:r>
      <w:r w:rsidRPr="00C37E8F">
        <w:rPr>
          <w:lang w:val="en-US"/>
          <w:rPrChange w:id="2748" w:author="Jon Lindsay" w:date="2020-02-04T23:09:00Z">
            <w:rPr/>
          </w:rPrChange>
        </w:rPr>
        <w:fldChar w:fldCharType="end"/>
      </w:r>
      <w:bookmarkEnd w:id="2743"/>
      <w:bookmarkEnd w:id="2745"/>
      <w:r w:rsidRPr="00C37E8F">
        <w:rPr>
          <w:lang w:val="en-US"/>
          <w:rPrChange w:id="2749" w:author="Jon Lindsay" w:date="2020-02-04T23:09:00Z">
            <w:rPr/>
          </w:rPrChange>
        </w:rPr>
        <w:t xml:space="preserve">. Conversely, commitments should be less credible with distance as well, as patrons </w:t>
      </w:r>
      <w:del w:id="2750" w:author="Jon Lindsay" w:date="2020-02-05T12:12:00Z">
        <w:r w:rsidRPr="00C37E8F" w:rsidDel="007640BA">
          <w:rPr>
            <w:lang w:val="en-US"/>
            <w:rPrChange w:id="2751" w:author="Jon Lindsay" w:date="2020-02-04T23:09:00Z">
              <w:rPr/>
            </w:rPrChange>
          </w:rPr>
          <w:delText xml:space="preserve">will </w:delText>
        </w:r>
      </w:del>
      <w:ins w:id="2752" w:author="Jon Lindsay" w:date="2020-02-05T12:12:00Z">
        <w:r w:rsidR="007640BA">
          <w:rPr>
            <w:lang w:val="en-US"/>
          </w:rPr>
          <w:t>are more likely to</w:t>
        </w:r>
        <w:r w:rsidR="007640BA" w:rsidRPr="00C37E8F">
          <w:rPr>
            <w:lang w:val="en-US"/>
            <w:rPrChange w:id="2753" w:author="Jon Lindsay" w:date="2020-02-04T23:09:00Z">
              <w:rPr/>
            </w:rPrChange>
          </w:rPr>
          <w:t xml:space="preserve"> </w:t>
        </w:r>
      </w:ins>
      <w:r w:rsidRPr="00C37E8F">
        <w:rPr>
          <w:lang w:val="en-US"/>
          <w:rPrChange w:id="2754" w:author="Jon Lindsay" w:date="2020-02-04T23:09:00Z">
            <w:rPr/>
          </w:rPrChange>
        </w:rPr>
        <w:t xml:space="preserve">fear entrapment by distant allies who have stronger local interests </w:t>
      </w:r>
      <w:r w:rsidRPr="00C37E8F">
        <w:rPr>
          <w:lang w:val="en-US"/>
          <w:rPrChange w:id="2755" w:author="Jon Lindsay" w:date="2020-02-04T23:09:00Z">
            <w:rPr/>
          </w:rPrChange>
        </w:rPr>
        <w:fldChar w:fldCharType="begin"/>
      </w:r>
      <w:r w:rsidRPr="00C37E8F">
        <w:rPr>
          <w:lang w:val="en-US"/>
          <w:rPrChange w:id="2756" w:author="Jon Lindsay" w:date="2020-02-04T23:09:00Z">
            <w:rPr/>
          </w:rPrChange>
        </w:rPr>
        <w:instrText>ADDIN ZOTERO_ITEM CSL_CITATION {"citationID":"a1f3rrpqcir","properties":{"formattedCitation":"(Christensen and Snyder 1990)","plainCitation":"(Christensen and Snyder 1990)","noteIndex":0},"citationItems":[{"id":"5I7vyisu/gvTnDaMO","uris":["http://zotero.org/users/471208/items/6J3XQI4V"],"uri":["http://zotero.org/users/471208/items/6J3XQI4V"],"itemData":{"id":"XB4YeRPs/KB1ooCXZ","type":"article-journal","title":"Chain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w:instrText>
      </w:r>
      <w:r w:rsidRPr="00C37E8F">
        <w:rPr>
          <w:lang w:val="en-US"/>
          <w:rPrChange w:id="2757" w:author="Jon Lindsay" w:date="2020-02-04T23:09:00Z">
            <w:rPr/>
          </w:rPrChange>
        </w:rPr>
        <w:fldChar w:fldCharType="separate"/>
      </w:r>
      <w:bookmarkStart w:id="2758" w:name="__Fieldmark__658_4284355980"/>
      <w:r w:rsidRPr="00C37E8F">
        <w:rPr>
          <w:lang w:val="en-US"/>
          <w:rPrChange w:id="2759" w:author="Jon Lindsay" w:date="2020-02-04T23:09:00Z">
            <w:rPr/>
          </w:rPrChange>
        </w:rPr>
        <w:t>(</w:t>
      </w:r>
      <w:bookmarkStart w:id="2760" w:name="__Fieldmark__807_1735709817"/>
      <w:r w:rsidRPr="00C37E8F">
        <w:rPr>
          <w:lang w:val="en-US"/>
          <w:rPrChange w:id="2761" w:author="Jon Lindsay" w:date="2020-02-04T23:09:00Z">
            <w:rPr/>
          </w:rPrChange>
        </w:rPr>
        <w:t>Christensen and Snyder 1990)</w:t>
      </w:r>
      <w:r w:rsidRPr="00C37E8F">
        <w:rPr>
          <w:lang w:val="en-US"/>
          <w:rPrChange w:id="2762" w:author="Jon Lindsay" w:date="2020-02-04T23:09:00Z">
            <w:rPr/>
          </w:rPrChange>
        </w:rPr>
        <w:fldChar w:fldCharType="end"/>
      </w:r>
      <w:bookmarkEnd w:id="2758"/>
      <w:bookmarkEnd w:id="2760"/>
      <w:r w:rsidRPr="00C37E8F">
        <w:rPr>
          <w:lang w:val="en-US"/>
          <w:rPrChange w:id="2763" w:author="Jon Lindsay" w:date="2020-02-04T23:09:00Z">
            <w:rPr/>
          </w:rPrChange>
        </w:rPr>
        <w:t xml:space="preserve">. While NATO security guarantees nominally cover all 29 member states equally, the 12 founding members in Western Europe and North America are arguably more confident in this commitment </w:t>
      </w:r>
      <w:r w:rsidRPr="00C37E8F">
        <w:rPr>
          <w:lang w:val="en-US"/>
          <w:rPrChange w:id="2764" w:author="Jon Lindsay" w:date="2020-02-04T23:09:00Z">
            <w:rPr/>
          </w:rPrChange>
        </w:rPr>
        <w:fldChar w:fldCharType="begin"/>
      </w:r>
      <w:r w:rsidRPr="00C37E8F">
        <w:rPr>
          <w:lang w:val="en-US"/>
          <w:rPrChange w:id="2765" w:author="Jon Lindsay" w:date="2020-02-04T23:09:00Z">
            <w:rPr/>
          </w:rPrChange>
        </w:rPr>
        <w:instrText>ADDIN ZOTERO_ITEM CSL_CITATION {"citationID":"a2ka94ahgt7","properties":{"formattedCitation":"(J. George and Sandler 2018)","plainCitation":"(J. George and Sandler 2018)","noteIndex":0},"citationItems":[{"id":16295,"uris":["http://zotero.org/users/2506258/items/SMK2FVYZ"],"uri":["http://zotero.org/users/2506258/items/SMK2FVYZ"],"itemData":{"id":16295,"type":"article-journal","title":"Demand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w:instrText>
      </w:r>
      <w:r w:rsidRPr="00C37E8F">
        <w:rPr>
          <w:lang w:val="en-US"/>
          <w:rPrChange w:id="2766" w:author="Jon Lindsay" w:date="2020-02-04T23:09:00Z">
            <w:rPr/>
          </w:rPrChange>
        </w:rPr>
        <w:fldChar w:fldCharType="separate"/>
      </w:r>
      <w:bookmarkStart w:id="2767" w:name="__Fieldmark__665_4284355980"/>
      <w:r w:rsidRPr="00C37E8F">
        <w:rPr>
          <w:lang w:val="en-US"/>
          <w:rPrChange w:id="2768" w:author="Jon Lindsay" w:date="2020-02-04T23:09:00Z">
            <w:rPr/>
          </w:rPrChange>
        </w:rPr>
        <w:t>(</w:t>
      </w:r>
      <w:bookmarkStart w:id="2769" w:name="__Fieldmark__815_1735709817"/>
      <w:r w:rsidRPr="00C37E8F">
        <w:rPr>
          <w:lang w:val="en-US"/>
          <w:rPrChange w:id="2770" w:author="Jon Lindsay" w:date="2020-02-04T23:09:00Z">
            <w:rPr/>
          </w:rPrChange>
        </w:rPr>
        <w:t>J. George and Sandler 2018)</w:t>
      </w:r>
      <w:r w:rsidRPr="00C37E8F">
        <w:rPr>
          <w:lang w:val="en-US"/>
          <w:rPrChange w:id="2771" w:author="Jon Lindsay" w:date="2020-02-04T23:09:00Z">
            <w:rPr/>
          </w:rPrChange>
        </w:rPr>
        <w:fldChar w:fldCharType="end"/>
      </w:r>
      <w:bookmarkEnd w:id="2767"/>
      <w:bookmarkEnd w:id="2769"/>
      <w:r w:rsidRPr="00C37E8F">
        <w:rPr>
          <w:lang w:val="en-US"/>
          <w:rPrChange w:id="2772" w:author="Jon Lindsay" w:date="2020-02-04T23:09:00Z">
            <w:rPr/>
          </w:rPrChange>
        </w:rPr>
        <w:t xml:space="preserve">. Indeed, recent Eastern European entrants have questioned NATO resolve. Eastern European members also appear to have greater need of protection, given that Russia is both more interested in, and better able to control, territory near its borders </w:t>
      </w:r>
      <w:r w:rsidRPr="00C37E8F">
        <w:rPr>
          <w:lang w:val="en-US"/>
          <w:rPrChange w:id="2773" w:author="Jon Lindsay" w:date="2020-02-04T23:09:00Z">
            <w:rPr/>
          </w:rPrChange>
        </w:rPr>
        <w:fldChar w:fldCharType="begin"/>
      </w:r>
      <w:r w:rsidRPr="00C37E8F">
        <w:rPr>
          <w:lang w:val="en-US"/>
          <w:rPrChange w:id="2774" w:author="Jon Lindsay" w:date="2020-02-04T23:09:00Z">
            <w:rPr/>
          </w:rPrChange>
        </w:rPr>
        <w:instrText>ADDIN ZOTERO_ITEM CSL_CITATION {"citationID":"a1eunve42nh","properties":{"formattedCitation":"(Matl\\uc0\\u225{}ry 2014)","plainCitation":"(Matláry 2014)","noteIndex":0},"citationItems":[{"id":17297,"uris":["http://zotero.org/users/2506258/items/DPTXPH7W"],"uri":["http://zotero.org/users/2506258/items/DPTXPH7W"],"itemData":{"id":17297,"type":"chapter","title":"Partners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w:instrText>
      </w:r>
      <w:r w:rsidRPr="00C37E8F">
        <w:rPr>
          <w:lang w:val="en-US"/>
          <w:rPrChange w:id="2775" w:author="Jon Lindsay" w:date="2020-02-04T23:09:00Z">
            <w:rPr/>
          </w:rPrChange>
        </w:rPr>
        <w:fldChar w:fldCharType="separate"/>
      </w:r>
      <w:bookmarkStart w:id="2776" w:name="__Fieldmark__672_4284355980"/>
      <w:r w:rsidRPr="00C37E8F">
        <w:rPr>
          <w:lang w:val="en-US"/>
          <w:rPrChange w:id="2777" w:author="Jon Lindsay" w:date="2020-02-04T23:09:00Z">
            <w:rPr/>
          </w:rPrChange>
        </w:rPr>
        <w:t>(</w:t>
      </w:r>
      <w:bookmarkStart w:id="2778" w:name="__Fieldmark__824_1735709817"/>
      <w:proofErr w:type="spellStart"/>
      <w:r w:rsidRPr="00C37E8F">
        <w:rPr>
          <w:lang w:val="en-US"/>
          <w:rPrChange w:id="2779" w:author="Jon Lindsay" w:date="2020-02-04T23:09:00Z">
            <w:rPr/>
          </w:rPrChange>
        </w:rPr>
        <w:t>Matláry</w:t>
      </w:r>
      <w:proofErr w:type="spellEnd"/>
      <w:r w:rsidRPr="00C37E8F">
        <w:rPr>
          <w:lang w:val="en-US"/>
          <w:rPrChange w:id="2780" w:author="Jon Lindsay" w:date="2020-02-04T23:09:00Z">
            <w:rPr/>
          </w:rPrChange>
        </w:rPr>
        <w:t xml:space="preserve"> 2014)</w:t>
      </w:r>
      <w:r w:rsidRPr="00C37E8F">
        <w:rPr>
          <w:lang w:val="en-US"/>
          <w:rPrChange w:id="2781" w:author="Jon Lindsay" w:date="2020-02-04T23:09:00Z">
            <w:rPr/>
          </w:rPrChange>
        </w:rPr>
        <w:fldChar w:fldCharType="end"/>
      </w:r>
      <w:bookmarkEnd w:id="2776"/>
      <w:bookmarkEnd w:id="2778"/>
      <w:r w:rsidRPr="00C37E8F">
        <w:rPr>
          <w:lang w:val="en-US"/>
          <w:rPrChange w:id="2782" w:author="Jon Lindsay" w:date="2020-02-04T23:09:00Z">
            <w:rPr/>
          </w:rPrChange>
        </w:rPr>
        <w:t>.</w:t>
      </w:r>
      <w:ins w:id="2783" w:author="Jon Lindsay" w:date="2020-02-05T12:15:00Z">
        <w:r w:rsidR="007640BA">
          <w:rPr>
            <w:lang w:val="en-US"/>
          </w:rPr>
          <w:t xml:space="preserve"> Cyber operations are less constrained by distance, and deterrence is notoriously hard in cyberspace</w:t>
        </w:r>
      </w:ins>
      <w:ins w:id="2784" w:author="Jon Lindsay" w:date="2020-02-05T12:17:00Z">
        <w:r w:rsidR="007640BA">
          <w:rPr>
            <w:lang w:val="en-US"/>
          </w:rPr>
          <w:t>, at least for low-intensit</w:t>
        </w:r>
      </w:ins>
      <w:ins w:id="2785" w:author="Jon Lindsay" w:date="2020-02-05T12:18:00Z">
        <w:r w:rsidR="007640BA">
          <w:rPr>
            <w:lang w:val="en-US"/>
          </w:rPr>
          <w:t xml:space="preserve">y espionage and </w:t>
        </w:r>
      </w:ins>
      <w:ins w:id="2786" w:author="Jon Lindsay" w:date="2020-02-05T12:19:00Z">
        <w:r w:rsidR="001F4FC0">
          <w:rPr>
            <w:lang w:val="en-US"/>
          </w:rPr>
          <w:t>harassment</w:t>
        </w:r>
      </w:ins>
      <w:ins w:id="2787" w:author="Jon Lindsay" w:date="2020-02-05T12:20:00Z">
        <w:r w:rsidR="001F4FC0">
          <w:rPr>
            <w:lang w:val="en-US"/>
          </w:rPr>
          <w:t xml:space="preserve"> </w:t>
        </w:r>
        <w:r w:rsidR="001F4FC0" w:rsidRPr="00750356">
          <w:rPr>
            <w:lang w:val="en-US"/>
          </w:rPr>
          <w:fldChar w:fldCharType="begin"/>
        </w:r>
        <w:r w:rsidR="001F4FC0" w:rsidRPr="00750356">
          <w:rPr>
            <w:lang w:val="en-US"/>
          </w:rPr>
          <w:instrText>ADDIN ZOTERO_ITEM CSL_CITATION {"citationID":"a13ll5jkaqh","properties":{"formattedCitation":"(Lindsay 2013; Gartzke and Lindsay 2015)","plainCitation":"(Lindsay 2013; Gartzke and Lindsay 2015)","noteIndex":0},"citationItems":[{"id":791,"uris":["http://zotero.org/users/2506258/items/G75B9TFI"],"uri":["http://zotero.org/users/2506258/items/G75B9TFI"],"itemData":{"id":791,"type":"article-journal","title":"Reinventing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w:instrText>
        </w:r>
        <w:r w:rsidR="001F4FC0" w:rsidRPr="00750356">
          <w:rPr>
            <w:lang w:val="en-US"/>
          </w:rPr>
          <w:fldChar w:fldCharType="separate"/>
        </w:r>
        <w:r w:rsidR="001F4FC0" w:rsidRPr="00750356">
          <w:rPr>
            <w:lang w:val="en-US"/>
          </w:rPr>
          <w:t>(Gartzke and Lindsay 2015)</w:t>
        </w:r>
        <w:r w:rsidR="001F4FC0" w:rsidRPr="00750356">
          <w:rPr>
            <w:lang w:val="en-US"/>
          </w:rPr>
          <w:fldChar w:fldCharType="end"/>
        </w:r>
      </w:ins>
      <w:ins w:id="2788" w:author="Jon Lindsay" w:date="2020-02-05T12:15:00Z">
        <w:r w:rsidR="007640BA">
          <w:rPr>
            <w:lang w:val="en-US"/>
          </w:rPr>
          <w:t xml:space="preserve">. At the same time, </w:t>
        </w:r>
      </w:ins>
      <w:ins w:id="2789" w:author="Jon Lindsay" w:date="2020-02-05T12:16:00Z">
        <w:r w:rsidR="007640BA">
          <w:rPr>
            <w:lang w:val="en-US"/>
          </w:rPr>
          <w:t>cyber conflict tends to be empiric</w:t>
        </w:r>
      </w:ins>
      <w:ins w:id="2790" w:author="Jon Lindsay" w:date="2020-02-05T12:17:00Z">
        <w:r w:rsidR="007640BA">
          <w:rPr>
            <w:lang w:val="en-US"/>
          </w:rPr>
          <w:t xml:space="preserve">ally concentrated along the fault-lines of local rivalries </w:t>
        </w:r>
        <w:r w:rsidR="007640BA" w:rsidRPr="00750356">
          <w:rPr>
            <w:lang w:val="en-US"/>
          </w:rPr>
          <w:fldChar w:fldCharType="begin"/>
        </w:r>
        <w:r w:rsidR="007640BA" w:rsidRPr="00750356">
          <w:rPr>
            <w:lang w:val="en-US"/>
          </w:rPr>
          <w:instrText>ADDIN ZOTERO_ITEM CSL_CITATION {"citationID":"a5e5enk5gg","properties":{"formattedCitation":"(Valeriano and Maness 2014)","plainCitation":"(Valeriano and Maness 2014)","noteIndex":0},"citationItems":[{"id":"5I7vyisu/t9mFl5h7","uris":["http://zotero.org/users/471208/items/WSVEGB3T"],"uri":["http://zotero.org/users/471208/items/WSVEGB3T"],"itemData":{"id":"XB4YeRPs/nux20O1E","type":"article-journal","title":"The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rsidR="007640BA" w:rsidRPr="00750356">
          <w:rPr>
            <w:lang w:val="en-US"/>
          </w:rPr>
          <w:fldChar w:fldCharType="separate"/>
        </w:r>
        <w:r w:rsidR="007640BA" w:rsidRPr="00750356">
          <w:rPr>
            <w:lang w:val="en-US"/>
          </w:rPr>
          <w:t>(</w:t>
        </w:r>
        <w:proofErr w:type="spellStart"/>
        <w:r w:rsidR="007640BA" w:rsidRPr="00750356">
          <w:rPr>
            <w:lang w:val="en-US"/>
          </w:rPr>
          <w:t>Valeriano</w:t>
        </w:r>
        <w:proofErr w:type="spellEnd"/>
        <w:r w:rsidR="007640BA" w:rsidRPr="00750356">
          <w:rPr>
            <w:lang w:val="en-US"/>
          </w:rPr>
          <w:t xml:space="preserve"> and Maness 2014)</w:t>
        </w:r>
        <w:r w:rsidR="007640BA" w:rsidRPr="00750356">
          <w:rPr>
            <w:lang w:val="en-US"/>
          </w:rPr>
          <w:fldChar w:fldCharType="end"/>
        </w:r>
      </w:ins>
      <w:ins w:id="2791" w:author="Jon Lindsay" w:date="2020-02-05T12:19:00Z">
        <w:r w:rsidR="001F4FC0">
          <w:rPr>
            <w:lang w:val="en-US"/>
          </w:rPr>
          <w:t xml:space="preserve"> because it emerges as a complement for more terrestrial concerns</w:t>
        </w:r>
      </w:ins>
      <w:ins w:id="2792" w:author="Jon Lindsay" w:date="2020-02-05T12:17:00Z">
        <w:r w:rsidR="007640BA">
          <w:rPr>
            <w:lang w:val="en-US"/>
          </w:rPr>
          <w:t xml:space="preserve">. </w:t>
        </w:r>
      </w:ins>
      <w:ins w:id="2793" w:author="Jon Lindsay" w:date="2020-02-05T12:12:00Z">
        <w:r w:rsidR="007640BA">
          <w:rPr>
            <w:lang w:val="en-US"/>
          </w:rPr>
          <w:t xml:space="preserve"> </w:t>
        </w:r>
      </w:ins>
    </w:p>
    <w:p w14:paraId="1ED2794C" w14:textId="0EA67F5F" w:rsidR="0089395D" w:rsidRPr="00C37E8F" w:rsidDel="001F4FC0" w:rsidRDefault="007640BA" w:rsidP="001F4FC0">
      <w:pPr>
        <w:pStyle w:val="Newparagraph"/>
        <w:rPr>
          <w:del w:id="2794" w:author="Jon Lindsay" w:date="2020-02-05T12:22:00Z"/>
          <w:lang w:val="en-US"/>
          <w:rPrChange w:id="2795" w:author="Jon Lindsay" w:date="2020-02-04T23:09:00Z">
            <w:rPr>
              <w:del w:id="2796" w:author="Jon Lindsay" w:date="2020-02-05T12:22:00Z"/>
            </w:rPr>
          </w:rPrChange>
        </w:rPr>
      </w:pPr>
      <w:ins w:id="2797" w:author="Jon Lindsay" w:date="2020-02-05T12:12:00Z">
        <w:r w:rsidRPr="00C37E8F">
          <w:rPr>
            <w:lang w:val="en-US"/>
            <w:rPrChange w:id="2798" w:author="Jon Lindsay" w:date="2020-02-04T23:09:00Z">
              <w:rPr/>
            </w:rPrChange>
          </w:rPr>
          <w:t xml:space="preserve">We </w:t>
        </w:r>
        <w:del w:id="2799" w:author="Jon Lindsay" w:date="2020-02-05T12:05:00Z">
          <w:r w:rsidRPr="00C37E8F" w:rsidDel="009673E1">
            <w:rPr>
              <w:lang w:val="en-US"/>
              <w:rPrChange w:id="2800" w:author="Jon Lindsay" w:date="2020-02-04T23:09:00Z">
                <w:rPr/>
              </w:rPrChange>
            </w:rPr>
            <w:delText>do not assume</w:delText>
          </w:r>
        </w:del>
        <w:r>
          <w:rPr>
            <w:lang w:val="en-US"/>
          </w:rPr>
          <w:t>are not arguing</w:t>
        </w:r>
        <w:r w:rsidRPr="00C37E8F">
          <w:rPr>
            <w:lang w:val="en-US"/>
            <w:rPrChange w:id="2801" w:author="Jon Lindsay" w:date="2020-02-04T23:09:00Z">
              <w:rPr/>
            </w:rPrChange>
          </w:rPr>
          <w:t xml:space="preserve"> that geography causes deterrence directly, but </w:t>
        </w:r>
        <w:del w:id="2802" w:author="Jon Lindsay" w:date="2020-02-05T12:05:00Z">
          <w:r w:rsidRPr="00C37E8F" w:rsidDel="009673E1">
            <w:rPr>
              <w:lang w:val="en-US"/>
              <w:rPrChange w:id="2803" w:author="Jon Lindsay" w:date="2020-02-04T23:09:00Z">
                <w:rPr/>
              </w:rPrChange>
            </w:rPr>
            <w:delText>it can be used as</w:delText>
          </w:r>
        </w:del>
        <w:r>
          <w:rPr>
            <w:lang w:val="en-US"/>
          </w:rPr>
          <w:t>simply that it is</w:t>
        </w:r>
        <w:r w:rsidRPr="00C37E8F">
          <w:rPr>
            <w:lang w:val="en-US"/>
            <w:rPrChange w:id="2804" w:author="Jon Lindsay" w:date="2020-02-04T23:09:00Z">
              <w:rPr/>
            </w:rPrChange>
          </w:rPr>
          <w:t xml:space="preserve"> a convenient proxy for other factors that do.</w:t>
        </w:r>
      </w:ins>
    </w:p>
    <w:p w14:paraId="0B842AF6" w14:textId="7C519E6C" w:rsidR="0089395D" w:rsidRPr="00C37E8F" w:rsidRDefault="007D25ED" w:rsidP="001F4FC0">
      <w:pPr>
        <w:pStyle w:val="Newparagraph"/>
        <w:rPr>
          <w:lang w:val="en-US"/>
          <w:rPrChange w:id="2805" w:author="Jon Lindsay" w:date="2020-02-04T23:09:00Z">
            <w:rPr/>
          </w:rPrChange>
        </w:rPr>
      </w:pPr>
      <w:del w:id="2806" w:author="Jon Lindsay" w:date="2020-02-05T12:22:00Z">
        <w:r w:rsidRPr="00C37E8F" w:rsidDel="001F4FC0">
          <w:rPr>
            <w:lang w:val="en-US"/>
            <w:rPrChange w:id="2807" w:author="Jon Lindsay" w:date="2020-02-04T23:09:00Z">
              <w:rPr/>
            </w:rPrChange>
          </w:rPr>
          <w:delText xml:space="preserve">Technology conditions but does not eliminate geography. Although it seems cyberspace has opened up the world to anyone with an internet connection, most states can and do enforce their laws on the digital infrastructure located within their borders </w:delText>
        </w:r>
        <w:r w:rsidRPr="00C37E8F" w:rsidDel="001F4FC0">
          <w:rPr>
            <w:lang w:val="en-US"/>
            <w:rPrChange w:id="2808" w:author="Jon Lindsay" w:date="2020-02-04T23:09:00Z">
              <w:rPr/>
            </w:rPrChange>
          </w:rPr>
          <w:fldChar w:fldCharType="begin"/>
        </w:r>
        <w:r w:rsidRPr="00C37E8F" w:rsidDel="001F4FC0">
          <w:rPr>
            <w:lang w:val="en-US"/>
            <w:rPrChange w:id="2809" w:author="Jon Lindsay" w:date="2020-02-04T23:09:00Z">
              <w:rPr/>
            </w:rPrChange>
          </w:rPr>
          <w:delInstrText>ADDIN ZOTERO_ITEM CSL_CITATION {"citationID":"a16p15djvue","properties":{"formattedCitation":"(Goldsmith and Wu 2006)","plainCitation":"(Goldsmith and Wu 2006)","noteIndex":0},"citationItems":[{"id":17782,"uris":["http://zotero.org/users/2506258/items/UZUT7MSP"],"uri":["http://zotero.org/users/2506258/items/UZUT7MSP"],"itemData":{"id":17782,"type":"book","title":"Who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w:delInstrText>
        </w:r>
        <w:r w:rsidRPr="00C37E8F" w:rsidDel="001F4FC0">
          <w:rPr>
            <w:lang w:val="en-US"/>
            <w:rPrChange w:id="2810" w:author="Jon Lindsay" w:date="2020-02-04T23:09:00Z">
              <w:rPr/>
            </w:rPrChange>
          </w:rPr>
          <w:fldChar w:fldCharType="separate"/>
        </w:r>
        <w:bookmarkStart w:id="2811" w:name="__Fieldmark__681_4284355980"/>
        <w:r w:rsidRPr="00C37E8F" w:rsidDel="001F4FC0">
          <w:rPr>
            <w:lang w:val="en-US"/>
            <w:rPrChange w:id="2812" w:author="Jon Lindsay" w:date="2020-02-04T23:09:00Z">
              <w:rPr/>
            </w:rPrChange>
          </w:rPr>
          <w:delText>(</w:delText>
        </w:r>
        <w:bookmarkStart w:id="2813" w:name="__Fieldmark__838_1735709817"/>
        <w:r w:rsidRPr="00C37E8F" w:rsidDel="001F4FC0">
          <w:rPr>
            <w:lang w:val="en-US"/>
            <w:rPrChange w:id="2814" w:author="Jon Lindsay" w:date="2020-02-04T23:09:00Z">
              <w:rPr/>
            </w:rPrChange>
          </w:rPr>
          <w:delText>Goldsmith and Wu 2006)</w:delText>
        </w:r>
        <w:r w:rsidRPr="00C37E8F" w:rsidDel="001F4FC0">
          <w:rPr>
            <w:lang w:val="en-US"/>
            <w:rPrChange w:id="2815" w:author="Jon Lindsay" w:date="2020-02-04T23:09:00Z">
              <w:rPr/>
            </w:rPrChange>
          </w:rPr>
          <w:fldChar w:fldCharType="end"/>
        </w:r>
        <w:bookmarkEnd w:id="2811"/>
        <w:bookmarkEnd w:id="2813"/>
        <w:r w:rsidRPr="00C37E8F" w:rsidDel="001F4FC0">
          <w:rPr>
            <w:lang w:val="en-US"/>
            <w:rPrChange w:id="2816" w:author="Jon Lindsay" w:date="2020-02-04T23:09:00Z">
              <w:rPr/>
            </w:rPrChange>
          </w:rPr>
          <w:delText xml:space="preserve">. Indeed, cyber conflict appears to be concentrated along the fissures of traditional geographic rivalries. 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 </w:delText>
        </w:r>
        <w:r w:rsidRPr="00C37E8F" w:rsidDel="001F4FC0">
          <w:rPr>
            <w:lang w:val="en-US"/>
            <w:rPrChange w:id="2817" w:author="Jon Lindsay" w:date="2020-02-04T23:09:00Z">
              <w:rPr/>
            </w:rPrChange>
          </w:rPr>
          <w:fldChar w:fldCharType="begin"/>
        </w:r>
        <w:r w:rsidRPr="00C37E8F" w:rsidDel="001F4FC0">
          <w:rPr>
            <w:lang w:val="en-US"/>
            <w:rPrChange w:id="2818" w:author="Jon Lindsay" w:date="2020-02-04T23:09:00Z">
              <w:rPr/>
            </w:rPrChange>
          </w:rPr>
          <w:delInstrText>ADDIN ZOTERO_ITEM CSL_CITATION {"citationID":"a208rrv0713","properties":{"formattedCitation":"(Schneider 2017)","plainCitation":"(Schneider 2017)","noteIndex":0},"citationItems":[{"id":17812,"uris":["http://zotero.org/users/2506258/items/M2ZQ8MUD"],"uri":["http://zotero.org/users/2506258/items/M2ZQ8MUD"],"itemData":{"id":17812,"type":"thesis","title":"The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w:delInstrText>
        </w:r>
        <w:r w:rsidRPr="00C37E8F" w:rsidDel="001F4FC0">
          <w:rPr>
            <w:lang w:val="en-US"/>
            <w:rPrChange w:id="2819" w:author="Jon Lindsay" w:date="2020-02-04T23:09:00Z">
              <w:rPr/>
            </w:rPrChange>
          </w:rPr>
          <w:fldChar w:fldCharType="separate"/>
        </w:r>
        <w:bookmarkStart w:id="2820" w:name="__Fieldmark__688_4284355980"/>
        <w:r w:rsidRPr="00C37E8F" w:rsidDel="001F4FC0">
          <w:rPr>
            <w:lang w:val="en-US"/>
            <w:rPrChange w:id="2821" w:author="Jon Lindsay" w:date="2020-02-04T23:09:00Z">
              <w:rPr/>
            </w:rPrChange>
          </w:rPr>
          <w:delText>(</w:delText>
        </w:r>
        <w:bookmarkStart w:id="2822" w:name="__Fieldmark__844_1735709817"/>
        <w:r w:rsidRPr="00C37E8F" w:rsidDel="001F4FC0">
          <w:rPr>
            <w:lang w:val="en-US"/>
            <w:rPrChange w:id="2823" w:author="Jon Lindsay" w:date="2020-02-04T23:09:00Z">
              <w:rPr/>
            </w:rPrChange>
          </w:rPr>
          <w:delText>Schneider 2017)</w:delText>
        </w:r>
        <w:r w:rsidRPr="00C37E8F" w:rsidDel="001F4FC0">
          <w:rPr>
            <w:lang w:val="en-US"/>
            <w:rPrChange w:id="2824" w:author="Jon Lindsay" w:date="2020-02-04T23:09:00Z">
              <w:rPr/>
            </w:rPrChange>
          </w:rPr>
          <w:fldChar w:fldCharType="end"/>
        </w:r>
        <w:bookmarkEnd w:id="2820"/>
        <w:bookmarkEnd w:id="2822"/>
        <w:r w:rsidRPr="00C37E8F" w:rsidDel="001F4FC0">
          <w:rPr>
            <w:lang w:val="en-US"/>
            <w:rPrChange w:id="2825" w:author="Jon Lindsay" w:date="2020-02-04T23:09:00Z">
              <w:rPr/>
            </w:rPrChange>
          </w:rPr>
          <w:delText>. The cybersecurity literature offers two reasons for the empirical pattern of restraint observed in the cyber domain, and geography plays a tacit role in both</w:delText>
        </w:r>
      </w:del>
      <w:del w:id="2826" w:author="Jon Lindsay" w:date="2020-02-05T12:17:00Z">
        <w:r w:rsidRPr="00C37E8F" w:rsidDel="007640BA">
          <w:rPr>
            <w:lang w:val="en-US"/>
            <w:rPrChange w:id="2827" w:author="Jon Lindsay" w:date="2020-02-04T23:09:00Z">
              <w:rPr/>
            </w:rPrChange>
          </w:rPr>
          <w:delText xml:space="preserve"> </w:delText>
        </w:r>
        <w:r w:rsidRPr="00C37E8F" w:rsidDel="007640BA">
          <w:rPr>
            <w:lang w:val="en-US"/>
            <w:rPrChange w:id="2828" w:author="Jon Lindsay" w:date="2020-02-04T23:09:00Z">
              <w:rPr/>
            </w:rPrChange>
          </w:rPr>
          <w:fldChar w:fldCharType="begin"/>
        </w:r>
        <w:r w:rsidRPr="00C37E8F" w:rsidDel="007640BA">
          <w:rPr>
            <w:lang w:val="en-US"/>
            <w:rPrChange w:id="2829" w:author="Jon Lindsay" w:date="2020-02-04T23:09:00Z">
              <w:rPr/>
            </w:rPrChange>
          </w:rPr>
          <w:delInstrText>ADDIN ZOTERO_ITEM CSL_CITATION {"citationID":"a5e5enk5gg","properties":{"formattedCitation":"(Valeriano and Maness 2014)","plainCitation":"(Valeriano and Maness 2014)","noteIndex":0},"citationItems":[{"id":"5I7vyisu/t9mFl5h7","uris":["http://zotero.org/users/471208/items/WSVEGB3T"],"uri":["http://zotero.org/users/471208/items/WSVEGB3T"],"itemData":{"id":"XB4YeRPs/nux20O1E","type":"article-journal","title":"The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delInstrText>
        </w:r>
        <w:r w:rsidRPr="00C37E8F" w:rsidDel="007640BA">
          <w:rPr>
            <w:lang w:val="en-US"/>
            <w:rPrChange w:id="2830" w:author="Jon Lindsay" w:date="2020-02-04T23:09:00Z">
              <w:rPr/>
            </w:rPrChange>
          </w:rPr>
          <w:fldChar w:fldCharType="separate"/>
        </w:r>
        <w:bookmarkStart w:id="2831" w:name="__Fieldmark__695_4284355980"/>
        <w:r w:rsidRPr="00C37E8F" w:rsidDel="007640BA">
          <w:rPr>
            <w:lang w:val="en-US"/>
            <w:rPrChange w:id="2832" w:author="Jon Lindsay" w:date="2020-02-04T23:09:00Z">
              <w:rPr/>
            </w:rPrChange>
          </w:rPr>
          <w:delText>(</w:delText>
        </w:r>
        <w:bookmarkStart w:id="2833" w:name="__Fieldmark__852_1735709817"/>
        <w:r w:rsidRPr="00C37E8F" w:rsidDel="007640BA">
          <w:rPr>
            <w:lang w:val="en-US"/>
            <w:rPrChange w:id="2834" w:author="Jon Lindsay" w:date="2020-02-04T23:09:00Z">
              <w:rPr/>
            </w:rPrChange>
          </w:rPr>
          <w:delText>Valeriano and Maness 2014)</w:delText>
        </w:r>
        <w:r w:rsidRPr="00C37E8F" w:rsidDel="007640BA">
          <w:rPr>
            <w:lang w:val="en-US"/>
            <w:rPrChange w:id="2835" w:author="Jon Lindsay" w:date="2020-02-04T23:09:00Z">
              <w:rPr/>
            </w:rPrChange>
          </w:rPr>
          <w:fldChar w:fldCharType="end"/>
        </w:r>
      </w:del>
      <w:bookmarkEnd w:id="2831"/>
      <w:bookmarkEnd w:id="2833"/>
      <w:del w:id="2836" w:author="Jon Lindsay" w:date="2020-02-05T12:22:00Z">
        <w:r w:rsidRPr="00C37E8F" w:rsidDel="001F4FC0">
          <w:rPr>
            <w:lang w:val="en-US"/>
            <w:rPrChange w:id="2837" w:author="Jon Lindsay" w:date="2020-02-04T23:09:00Z">
              <w:rPr/>
            </w:rPrChange>
          </w:rPr>
          <w:delText xml:space="preserve">. First, complex offensive cyber operations require detailed intelligence preparation, often including human intelligence </w:delText>
        </w:r>
        <w:r w:rsidRPr="00C37E8F" w:rsidDel="001F4FC0">
          <w:rPr>
            <w:lang w:val="en-US"/>
            <w:rPrChange w:id="2838" w:author="Jon Lindsay" w:date="2020-02-04T23:09:00Z">
              <w:rPr/>
            </w:rPrChange>
          </w:rPr>
          <w:fldChar w:fldCharType="begin"/>
        </w:r>
        <w:r w:rsidRPr="00C37E8F" w:rsidDel="001F4FC0">
          <w:rPr>
            <w:lang w:val="en-US"/>
            <w:rPrChange w:id="2839" w:author="Jon Lindsay" w:date="2020-02-04T23:09:00Z">
              <w:rPr/>
            </w:rPrChange>
          </w:rPr>
          <w:delInstrText>ADDIN ZOTERO_ITEM CSL_CITATION {"citationID":"a23sg8iafjc","properties":{"formattedCitation":"(Slayton 2017)","plainCitation":"(Slayton 2017)","noteIndex":0},"citationItems":[{"id":16657,"uris":["http://zotero.org/users/2506258/items/CVVTE9DY"],"uri":["http://zotero.org/users/2506258/items/CVVTE9DY"],"itemData":{"id":16657,"type":"article-journal","title":"What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w:delInstrText>
        </w:r>
        <w:r w:rsidRPr="00C37E8F" w:rsidDel="001F4FC0">
          <w:rPr>
            <w:lang w:val="en-US"/>
            <w:rPrChange w:id="2840" w:author="Jon Lindsay" w:date="2020-02-04T23:09:00Z">
              <w:rPr/>
            </w:rPrChange>
          </w:rPr>
          <w:fldChar w:fldCharType="separate"/>
        </w:r>
        <w:bookmarkStart w:id="2841" w:name="__Fieldmark__702_4284355980"/>
        <w:r w:rsidRPr="00C37E8F" w:rsidDel="001F4FC0">
          <w:rPr>
            <w:lang w:val="en-US"/>
            <w:rPrChange w:id="2842" w:author="Jon Lindsay" w:date="2020-02-04T23:09:00Z">
              <w:rPr/>
            </w:rPrChange>
          </w:rPr>
          <w:delText>(</w:delText>
        </w:r>
        <w:bookmarkStart w:id="2843" w:name="__Fieldmark__858_1735709817"/>
        <w:r w:rsidRPr="00C37E8F" w:rsidDel="001F4FC0">
          <w:rPr>
            <w:lang w:val="en-US"/>
            <w:rPrChange w:id="2844" w:author="Jon Lindsay" w:date="2020-02-04T23:09:00Z">
              <w:rPr/>
            </w:rPrChange>
          </w:rPr>
          <w:delText>Slayton 2017)</w:delText>
        </w:r>
        <w:r w:rsidRPr="00C37E8F" w:rsidDel="001F4FC0">
          <w:rPr>
            <w:lang w:val="en-US"/>
            <w:rPrChange w:id="2845" w:author="Jon Lindsay" w:date="2020-02-04T23:09:00Z">
              <w:rPr/>
            </w:rPrChange>
          </w:rPr>
          <w:fldChar w:fldCharType="end"/>
        </w:r>
        <w:bookmarkEnd w:id="2841"/>
        <w:bookmarkEnd w:id="2843"/>
        <w:r w:rsidRPr="00C37E8F" w:rsidDel="001F4FC0">
          <w:rPr>
            <w:lang w:val="en-US"/>
            <w:rPrChange w:id="2846" w:author="Jon Lindsay" w:date="2020-02-04T23:09:00Z">
              <w:rPr/>
            </w:rPrChange>
          </w:rPr>
          <w:delText>.</w:delText>
        </w:r>
        <w:r w:rsidRPr="00C37E8F" w:rsidDel="001F4FC0">
          <w:rPr>
            <w:rStyle w:val="FootnoteAnchor"/>
            <w:lang w:val="en-US"/>
            <w:rPrChange w:id="2847" w:author="Jon Lindsay" w:date="2020-02-04T23:09:00Z">
              <w:rPr>
                <w:rStyle w:val="FootnoteAnchor"/>
              </w:rPr>
            </w:rPrChange>
          </w:rPr>
          <w:footnoteReference w:id="4"/>
        </w:r>
        <w:r w:rsidRPr="00C37E8F" w:rsidDel="001F4FC0">
          <w:rPr>
            <w:lang w:val="en-US"/>
            <w:rPrChange w:id="2850" w:author="Jon Lindsay" w:date="2020-02-04T23:09:00Z">
              <w:rPr/>
            </w:rPrChange>
          </w:rPr>
          <w:delText xml:space="preserve"> Intelligence is harder to collect and understand from a distance, and poor intelligence enhances cyber deterrence-by-denial. Second, attribution and retaliation depend on capabilities in more traditional domains </w:delText>
        </w:r>
        <w:r w:rsidRPr="00C37E8F" w:rsidDel="001F4FC0">
          <w:rPr>
            <w:lang w:val="en-US"/>
            <w:rPrChange w:id="2851" w:author="Jon Lindsay" w:date="2020-02-04T23:09:00Z">
              <w:rPr/>
            </w:rPrChange>
          </w:rPr>
          <w:fldChar w:fldCharType="begin"/>
        </w:r>
        <w:r w:rsidRPr="00C37E8F" w:rsidDel="001F4FC0">
          <w:rPr>
            <w:lang w:val="en-US"/>
            <w:rPrChange w:id="2852" w:author="Jon Lindsay" w:date="2020-02-04T23:09:00Z">
              <w:rPr/>
            </w:rPrChange>
          </w:rPr>
          <w:delInstrText>ADDIN ZOTERO_ITEM CSL_CITATION {"citationID":"a13ll5jkaqh","properties":{"formattedCitation":"(Lindsay 2013; Gartzke and Lindsay 2015)","plainCitation":"(Lindsay 2013; Gartzke and Lindsay 2015)","noteIndex":0},"citationItems":[{"id":791,"uris":["http://zotero.org/users/2506258/items/G75B9TFI"],"uri":["http://zotero.org/users/2506258/items/G75B9TFI"],"itemData":{"id":791,"type":"article-journal","title":"Reinventing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w:delInstrText>
        </w:r>
        <w:r w:rsidRPr="00C37E8F" w:rsidDel="001F4FC0">
          <w:rPr>
            <w:lang w:val="en-US"/>
            <w:rPrChange w:id="2853" w:author="Jon Lindsay" w:date="2020-02-04T23:09:00Z">
              <w:rPr/>
            </w:rPrChange>
          </w:rPr>
          <w:fldChar w:fldCharType="separate"/>
        </w:r>
        <w:bookmarkStart w:id="2854" w:name="__Fieldmark__717_4284355980"/>
        <w:r w:rsidRPr="00C37E8F" w:rsidDel="001F4FC0">
          <w:rPr>
            <w:lang w:val="en-US"/>
            <w:rPrChange w:id="2855" w:author="Jon Lindsay" w:date="2020-02-04T23:09:00Z">
              <w:rPr/>
            </w:rPrChange>
          </w:rPr>
          <w:delText>(Lindsay 2013; Gartzke and Lindsay 2015)</w:delText>
        </w:r>
        <w:bookmarkStart w:id="2856" w:name="__Fieldmark__872_1735709817"/>
        <w:bookmarkEnd w:id="2856"/>
        <w:r w:rsidRPr="00C37E8F" w:rsidDel="001F4FC0">
          <w:rPr>
            <w:lang w:val="en-US"/>
            <w:rPrChange w:id="2857" w:author="Jon Lindsay" w:date="2020-02-04T23:09:00Z">
              <w:rPr/>
            </w:rPrChange>
          </w:rPr>
          <w:fldChar w:fldCharType="end"/>
        </w:r>
        <w:bookmarkEnd w:id="2854"/>
        <w:r w:rsidRPr="00C37E8F" w:rsidDel="001F4FC0">
          <w:rPr>
            <w:lang w:val="en-US"/>
            <w:rPrChange w:id="2858" w:author="Jon Lindsay" w:date="2020-02-04T23:09:00Z">
              <w:rPr/>
            </w:rPrChange>
          </w:rPr>
          <w:delText>. Thus deterrence-by-punishment of cyber aggression will be affected by the same loss-of-strength gradient that affects cross-domain military capabilities in the terrestrial world.</w:delText>
        </w:r>
      </w:del>
      <w:r w:rsidRPr="00C37E8F">
        <w:rPr>
          <w:lang w:val="en-US"/>
          <w:rPrChange w:id="2859" w:author="Jon Lindsay" w:date="2020-02-04T23:09:00Z">
            <w:rPr/>
          </w:rPrChange>
        </w:rPr>
        <w:t xml:space="preserve"> </w:t>
      </w:r>
      <w:del w:id="2860" w:author="Jon Lindsay" w:date="2020-02-05T12:22:00Z">
        <w:r w:rsidRPr="00C37E8F" w:rsidDel="001F4FC0">
          <w:rPr>
            <w:lang w:val="en-US"/>
            <w:rPrChange w:id="2861" w:author="Jon Lindsay" w:date="2020-02-04T23:09:00Z">
              <w:rPr/>
            </w:rPrChange>
          </w:rPr>
          <w:delText>In sum</w:delText>
        </w:r>
      </w:del>
      <w:ins w:id="2862" w:author="Jon Lindsay" w:date="2020-02-05T12:22:00Z">
        <w:r w:rsidR="001F4FC0">
          <w:rPr>
            <w:lang w:val="en-US"/>
          </w:rPr>
          <w:t>To operationalize our hypothesis for the case of Russia and NATO</w:t>
        </w:r>
      </w:ins>
      <w:r w:rsidRPr="00C37E8F">
        <w:rPr>
          <w:lang w:val="en-US"/>
          <w:rPrChange w:id="2863" w:author="Jon Lindsay" w:date="2020-02-04T23:09:00Z">
            <w:rPr/>
          </w:rPrChange>
        </w:rPr>
        <w:t xml:space="preserve">, we expect Western resolve and capability to decrease from West to East while Russian resolve and capability increases. </w:t>
      </w:r>
      <w:ins w:id="2864" w:author="Jon Lindsay" w:date="2020-02-05T12:23:00Z">
        <w:r w:rsidR="001F4FC0">
          <w:rPr>
            <w:lang w:val="en-US"/>
          </w:rPr>
          <w:t xml:space="preserve">The distribution of Russian aggression, accordingly, should tend include more types and more intensity of conflict as </w:t>
        </w:r>
      </w:ins>
      <w:ins w:id="2865" w:author="Jon Lindsay" w:date="2020-02-05T12:24:00Z">
        <w:r w:rsidR="001F4FC0">
          <w:rPr>
            <w:lang w:val="en-US"/>
          </w:rPr>
          <w:t xml:space="preserve">the constraints of deterrence are relaxed. </w:t>
        </w:r>
      </w:ins>
    </w:p>
    <w:p w14:paraId="6870C461" w14:textId="77777777" w:rsidR="0089395D" w:rsidRPr="00C37E8F" w:rsidRDefault="007D25ED">
      <w:pPr>
        <w:pStyle w:val="Heading2"/>
        <w:spacing w:after="200"/>
        <w:ind w:right="10"/>
        <w:rPr>
          <w:lang w:val="en-US"/>
          <w:rPrChange w:id="2866" w:author="Jon Lindsay" w:date="2020-02-04T23:09:00Z">
            <w:rPr/>
          </w:rPrChange>
        </w:rPr>
      </w:pPr>
      <w:r w:rsidRPr="00C37E8F">
        <w:rPr>
          <w:lang w:val="en-US"/>
          <w:rPrChange w:id="2867" w:author="Jon Lindsay" w:date="2020-02-04T23:09:00Z">
            <w:rPr/>
          </w:rPrChange>
        </w:rPr>
        <w:lastRenderedPageBreak/>
        <w:t>A Note on Third Parties</w:t>
      </w:r>
    </w:p>
    <w:p w14:paraId="492AB31A" w14:textId="77777777" w:rsidR="0089395D" w:rsidRPr="00C37E8F" w:rsidRDefault="007D25ED">
      <w:pPr>
        <w:pStyle w:val="Newparagraph"/>
        <w:ind w:firstLine="0"/>
        <w:rPr>
          <w:lang w:val="en-US"/>
          <w:rPrChange w:id="2868" w:author="Jon Lindsay" w:date="2020-02-04T23:09:00Z">
            <w:rPr/>
          </w:rPrChange>
        </w:rPr>
      </w:pPr>
      <w:r w:rsidRPr="00C37E8F">
        <w:rPr>
          <w:lang w:val="en-US"/>
          <w:rPrChange w:id="2869" w:author="Jon Lindsay" w:date="2020-02-04T23:09:00Z">
            <w:rPr/>
          </w:rPrChange>
        </w:rP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sidRPr="00C37E8F">
        <w:rPr>
          <w:rStyle w:val="FootnoteAnchor"/>
          <w:lang w:val="en-US"/>
          <w:rPrChange w:id="2870" w:author="Jon Lindsay" w:date="2020-02-04T23:09:00Z">
            <w:rPr>
              <w:rStyle w:val="FootnoteAnchor"/>
            </w:rPr>
          </w:rPrChange>
        </w:rPr>
        <w:footnoteReference w:id="5"/>
      </w:r>
      <w:r w:rsidRPr="00C37E8F">
        <w:rPr>
          <w:lang w:val="en-US"/>
          <w:rPrChange w:id="2873" w:author="Jon Lindsay" w:date="2020-02-04T23:09:00Z">
            <w:rPr/>
          </w:rPrChange>
        </w:rPr>
        <w:t xml:space="preserve"> That is, a target’s allies can be treated as part of the target’s capabilities, discounted by the level of commitment (or disunity) in an alliance. </w:t>
      </w:r>
      <w:proofErr w:type="spellStart"/>
      <w:r w:rsidRPr="00C37E8F">
        <w:rPr>
          <w:lang w:val="en-US"/>
          <w:rPrChange w:id="2874" w:author="Jon Lindsay" w:date="2020-02-04T23:09:00Z">
            <w:rPr/>
          </w:rPrChange>
        </w:rPr>
        <w:t>Lanoszka</w:t>
      </w:r>
      <w:proofErr w:type="spellEnd"/>
      <w:r w:rsidRPr="00C37E8F">
        <w:rPr>
          <w:lang w:val="en-US"/>
          <w:rPrChange w:id="2875" w:author="Jon Lindsay" w:date="2020-02-04T23:09:00Z">
            <w:rPr/>
          </w:rPrChange>
        </w:rPr>
        <w:t xml:space="preserve"> argues that a gray zone initiator must have escalation dominance over the target, e.g., Russia has more capability at every rung of the escalation ladder than Ukraine or Lithuania </w:t>
      </w:r>
      <w:r w:rsidRPr="00C37E8F">
        <w:rPr>
          <w:lang w:val="en-US"/>
          <w:rPrChange w:id="2876" w:author="Jon Lindsay" w:date="2020-02-04T23:09:00Z">
            <w:rPr/>
          </w:rPrChange>
        </w:rPr>
        <w:fldChar w:fldCharType="begin"/>
      </w:r>
      <w:r w:rsidRPr="00C37E8F">
        <w:rPr>
          <w:lang w:val="en-US"/>
          <w:rPrChange w:id="2877" w:author="Jon Lindsay" w:date="2020-02-04T23:09:00Z">
            <w:rPr/>
          </w:rPrChange>
        </w:rPr>
        <w:instrText>ADDIN ZOTERO_ITEM CSL_CITATION {"citationID":"a24dvm6c6h4","properties":{"formattedCitation":"(Lanoszka 2016)","plainCitation":"(Lanoszka 2016)","noteIndex":0},"citationItems":[{"id":6874,"uris":["http://zotero.org/users/2506258/items/AAWAWVXN"],"uri":["http://zotero.org/users/2506258/items/AAWAWVXN"],"itemData":{"id":6874,"type":"article-journal","title":"Russian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w:instrText>
      </w:r>
      <w:r w:rsidRPr="00C37E8F">
        <w:rPr>
          <w:lang w:val="en-US"/>
          <w:rPrChange w:id="2878" w:author="Jon Lindsay" w:date="2020-02-04T23:09:00Z">
            <w:rPr/>
          </w:rPrChange>
        </w:rPr>
        <w:fldChar w:fldCharType="separate"/>
      </w:r>
      <w:bookmarkStart w:id="2879" w:name="__Fieldmark__743_4284355980"/>
      <w:r w:rsidRPr="00C37E8F">
        <w:rPr>
          <w:lang w:val="en-US"/>
          <w:rPrChange w:id="2880" w:author="Jon Lindsay" w:date="2020-02-04T23:09:00Z">
            <w:rPr/>
          </w:rPrChange>
        </w:rPr>
        <w:t>(</w:t>
      </w:r>
      <w:proofErr w:type="spellStart"/>
      <w:r w:rsidRPr="00C37E8F">
        <w:rPr>
          <w:lang w:val="en-US"/>
          <w:rPrChange w:id="2881" w:author="Jon Lindsay" w:date="2020-02-04T23:09:00Z">
            <w:rPr/>
          </w:rPrChange>
        </w:rPr>
        <w:t>Lanoszka</w:t>
      </w:r>
      <w:proofErr w:type="spellEnd"/>
      <w:r w:rsidRPr="00C37E8F">
        <w:rPr>
          <w:lang w:val="en-US"/>
          <w:rPrChange w:id="2882" w:author="Jon Lindsay" w:date="2020-02-04T23:09:00Z">
            <w:rPr/>
          </w:rPrChange>
        </w:rPr>
        <w:t xml:space="preserve"> 2016)</w:t>
      </w:r>
      <w:bookmarkStart w:id="2883" w:name="__Fieldmark__906_1735709817"/>
      <w:bookmarkEnd w:id="2883"/>
      <w:r w:rsidRPr="00C37E8F">
        <w:rPr>
          <w:lang w:val="en-US"/>
          <w:rPrChange w:id="2884" w:author="Jon Lindsay" w:date="2020-02-04T23:09:00Z">
            <w:rPr/>
          </w:rPrChange>
        </w:rPr>
        <w:fldChar w:fldCharType="end"/>
      </w:r>
      <w:bookmarkEnd w:id="2879"/>
      <w:r w:rsidRPr="00C37E8F">
        <w:rPr>
          <w:lang w:val="en-US"/>
          <w:rPrChange w:id="2885" w:author="Jon Lindsay" w:date="2020-02-04T23:09:00Z">
            <w:rPr/>
          </w:rPrChange>
        </w:rPr>
        <w:t>.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14:paraId="0625BB93" w14:textId="77777777" w:rsidR="0089395D" w:rsidRPr="00C37E8F" w:rsidRDefault="007D25ED">
      <w:pPr>
        <w:pStyle w:val="Newparagraph"/>
        <w:rPr>
          <w:lang w:val="en-US"/>
          <w:rPrChange w:id="2886" w:author="Jon Lindsay" w:date="2020-02-04T23:09:00Z">
            <w:rPr/>
          </w:rPrChange>
        </w:rPr>
      </w:pPr>
      <w:r w:rsidRPr="00C37E8F">
        <w:rPr>
          <w:lang w:val="en-US"/>
          <w:rPrChange w:id="2887" w:author="Jon Lindsay" w:date="2020-02-04T23:09:00Z">
            <w:rPr/>
          </w:rPrChange>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rsidRPr="00C37E8F">
        <w:rPr>
          <w:lang w:val="en-US"/>
          <w:rPrChange w:id="2888" w:author="Jon Lindsay" w:date="2020-02-04T23:09:00Z">
            <w:rPr/>
          </w:rPrChange>
        </w:rPr>
        <w:fldChar w:fldCharType="begin"/>
      </w:r>
      <w:r w:rsidRPr="00C37E8F">
        <w:rPr>
          <w:lang w:val="en-US"/>
          <w:rPrChange w:id="2889" w:author="Jon Lindsay" w:date="2020-02-04T23:09:00Z">
            <w:rPr/>
          </w:rPrChange>
        </w:rPr>
        <w:instrText>ADDIN ZOTERO_ITEM CSL_CITATION {"citationID":"a24hmj54nhk","properties":{"formattedCitation":"(Sobek and Clare 2013)","plainCitation":"(Sobek and Clare 2013)","noteIndex":0},"citationItems":[{"id":15432,"uris":["http://zotero.org/users/2506258/items/LPRH47IP"],"uri":["http://zotero.org/users/2506258/items/LPRH47IP"],"itemData":{"id":15432,"type":"article-journal","title":"Me,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w:instrText>
      </w:r>
      <w:r w:rsidRPr="00C37E8F">
        <w:rPr>
          <w:lang w:val="en-US"/>
          <w:rPrChange w:id="2890" w:author="Jon Lindsay" w:date="2020-02-04T23:09:00Z">
            <w:rPr/>
          </w:rPrChange>
        </w:rPr>
        <w:fldChar w:fldCharType="separate"/>
      </w:r>
      <w:bookmarkStart w:id="2891" w:name="__Fieldmark__753_4284355980"/>
      <w:r w:rsidRPr="00C37E8F">
        <w:rPr>
          <w:lang w:val="en-US"/>
          <w:rPrChange w:id="2892" w:author="Jon Lindsay" w:date="2020-02-04T23:09:00Z">
            <w:rPr/>
          </w:rPrChange>
        </w:rPr>
        <w:t>(</w:t>
      </w:r>
      <w:bookmarkStart w:id="2893" w:name="__Fieldmark__922_1735709817"/>
      <w:r w:rsidRPr="00C37E8F">
        <w:rPr>
          <w:lang w:val="en-US"/>
          <w:rPrChange w:id="2894" w:author="Jon Lindsay" w:date="2020-02-04T23:09:00Z">
            <w:rPr/>
          </w:rPrChange>
        </w:rPr>
        <w:t>Sobek and Clare 2013)</w:t>
      </w:r>
      <w:r w:rsidRPr="00C37E8F">
        <w:rPr>
          <w:lang w:val="en-US"/>
          <w:rPrChange w:id="2895" w:author="Jon Lindsay" w:date="2020-02-04T23:09:00Z">
            <w:rPr/>
          </w:rPrChange>
        </w:rPr>
        <w:fldChar w:fldCharType="end"/>
      </w:r>
      <w:bookmarkEnd w:id="2891"/>
      <w:bookmarkEnd w:id="2893"/>
      <w:r w:rsidRPr="00C37E8F">
        <w:rPr>
          <w:lang w:val="en-US"/>
          <w:rPrChange w:id="2896" w:author="Jon Lindsay" w:date="2020-02-04T23:09:00Z">
            <w:rPr/>
          </w:rPrChange>
        </w:rPr>
        <w:t xml:space="preserve">. Deterrence works if an ally might respond to a given provocation, but friction between them complicates deterrence effectiveness </w:t>
      </w:r>
      <w:r w:rsidRPr="00C37E8F">
        <w:rPr>
          <w:lang w:val="en-US"/>
          <w:rPrChange w:id="2897" w:author="Jon Lindsay" w:date="2020-02-04T23:09:00Z">
            <w:rPr/>
          </w:rPrChange>
        </w:rPr>
        <w:fldChar w:fldCharType="begin"/>
      </w:r>
      <w:r w:rsidRPr="00C37E8F">
        <w:rPr>
          <w:lang w:val="en-US"/>
          <w:rPrChange w:id="2898" w:author="Jon Lindsay" w:date="2020-02-04T23:09:00Z">
            <w:rPr/>
          </w:rPrChange>
        </w:rPr>
        <w:instrText>ADDIN ZOTERO_ITEM CSL_CITATION {"citationID":"av13ko0h0b","properties":{"formattedCitation":"(Danilovic 2001)","plainCitation":"(Danilovic 2001)","noteIndex":0},"citationItems":[{"id":7910,"uris":["http://zotero.org/users/2506258/items/UDXA3PUX"],"uri":["http://zotero.org/users/2506258/items/UDXA3PUX"],"itemData":{"id":7910,"type":"article-journal","title":"The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w:instrText>
      </w:r>
      <w:r w:rsidRPr="00C37E8F">
        <w:rPr>
          <w:lang w:val="en-US"/>
          <w:rPrChange w:id="2899" w:author="Jon Lindsay" w:date="2020-02-04T23:09:00Z">
            <w:rPr/>
          </w:rPrChange>
        </w:rPr>
        <w:fldChar w:fldCharType="separate"/>
      </w:r>
      <w:bookmarkStart w:id="2900" w:name="__Fieldmark__760_4284355980"/>
      <w:r w:rsidRPr="00C37E8F">
        <w:rPr>
          <w:lang w:val="en-US"/>
          <w:rPrChange w:id="2901" w:author="Jon Lindsay" w:date="2020-02-04T23:09:00Z">
            <w:rPr/>
          </w:rPrChange>
        </w:rPr>
        <w:t>(</w:t>
      </w:r>
      <w:bookmarkStart w:id="2902" w:name="__Fieldmark__928_1735709817"/>
      <w:proofErr w:type="spellStart"/>
      <w:r w:rsidRPr="00C37E8F">
        <w:rPr>
          <w:lang w:val="en-US"/>
          <w:rPrChange w:id="2903" w:author="Jon Lindsay" w:date="2020-02-04T23:09:00Z">
            <w:rPr/>
          </w:rPrChange>
        </w:rPr>
        <w:t>Danilovic</w:t>
      </w:r>
      <w:proofErr w:type="spellEnd"/>
      <w:r w:rsidRPr="00C37E8F">
        <w:rPr>
          <w:lang w:val="en-US"/>
          <w:rPrChange w:id="2904" w:author="Jon Lindsay" w:date="2020-02-04T23:09:00Z">
            <w:rPr/>
          </w:rPrChange>
        </w:rPr>
        <w:t xml:space="preserve"> 2001)</w:t>
      </w:r>
      <w:r w:rsidRPr="00C37E8F">
        <w:rPr>
          <w:lang w:val="en-US"/>
          <w:rPrChange w:id="2905" w:author="Jon Lindsay" w:date="2020-02-04T23:09:00Z">
            <w:rPr/>
          </w:rPrChange>
        </w:rPr>
        <w:fldChar w:fldCharType="end"/>
      </w:r>
      <w:bookmarkEnd w:id="2900"/>
      <w:bookmarkEnd w:id="2902"/>
      <w:r w:rsidRPr="00C37E8F">
        <w:rPr>
          <w:lang w:val="en-US"/>
          <w:rPrChange w:id="2906" w:author="Jon Lindsay" w:date="2020-02-04T23:09:00Z">
            <w:rPr/>
          </w:rPrChange>
        </w:rPr>
        <w:t xml:space="preserve">. Indeed, misalignment of interests within an alliance (or domestic civil politics) can serve to weaken deterrence and provide opportunities for gray zone intervention. </w:t>
      </w:r>
    </w:p>
    <w:p w14:paraId="7099A2AF" w14:textId="77777777" w:rsidR="0089395D" w:rsidRPr="00C37E8F" w:rsidRDefault="007D25ED">
      <w:pPr>
        <w:pStyle w:val="Newparagraph"/>
        <w:rPr>
          <w:lang w:val="en-US"/>
          <w:rPrChange w:id="2907" w:author="Jon Lindsay" w:date="2020-02-04T23:09:00Z">
            <w:rPr/>
          </w:rPrChange>
        </w:rPr>
      </w:pPr>
      <w:r w:rsidRPr="00C37E8F">
        <w:rPr>
          <w:lang w:val="en-US"/>
          <w:rPrChange w:id="2908" w:author="Jon Lindsay" w:date="2020-02-04T23:09:00Z">
            <w:rPr/>
          </w:rPrChange>
        </w:rPr>
        <w:lastRenderedPageBreak/>
        <w:t xml:space="preserve">Conflict initiators can similarly rely on proxies to complicate the deterrence calculus. Ambiguity regarding responsibility for an attack makes a retaliatory response less likely, especially if the target is looking for reasons not to retaliate </w:t>
      </w:r>
      <w:r w:rsidRPr="00C37E8F">
        <w:rPr>
          <w:lang w:val="en-US"/>
          <w:rPrChange w:id="2909" w:author="Jon Lindsay" w:date="2020-02-04T23:09:00Z">
            <w:rPr/>
          </w:rPrChange>
        </w:rPr>
        <w:fldChar w:fldCharType="begin"/>
      </w:r>
      <w:r w:rsidRPr="00C37E8F">
        <w:rPr>
          <w:lang w:val="en-US"/>
          <w:rPrChange w:id="2910" w:author="Jon Lindsay" w:date="2020-02-04T23:09:00Z">
            <w:rPr/>
          </w:rPrChange>
        </w:rPr>
        <w:instrText>ADDIN ZOTERO_ITEM CSL_CITATION {"citationID":"arm41ds8ct","properties":{"formattedCitation":"(Borghard and Lonergan 2017)","plainCitation":"(Borghard and Lonergan 2017)","noteIndex":0},"citationItems":[{"id":8902,"uris":["http://zotero.org/users/2506258/items/EUQEZZ39"],"uri":["http://zotero.org/users/2506258/items/EUQEZZ39"],"itemData":{"id":8902,"type":"article-journal","title":"The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w:instrText>
      </w:r>
      <w:r w:rsidRPr="00C37E8F">
        <w:rPr>
          <w:lang w:val="en-US"/>
          <w:rPrChange w:id="2911" w:author="Jon Lindsay" w:date="2020-02-04T23:09:00Z">
            <w:rPr/>
          </w:rPrChange>
        </w:rPr>
        <w:fldChar w:fldCharType="separate"/>
      </w:r>
      <w:bookmarkStart w:id="2912" w:name="__Fieldmark__769_4284355980"/>
      <w:r w:rsidRPr="00C37E8F">
        <w:rPr>
          <w:lang w:val="en-US"/>
          <w:rPrChange w:id="2913" w:author="Jon Lindsay" w:date="2020-02-04T23:09:00Z">
            <w:rPr/>
          </w:rPrChange>
        </w:rPr>
        <w:t>(</w:t>
      </w:r>
      <w:bookmarkStart w:id="2914" w:name="__Fieldmark__941_1735709817"/>
      <w:proofErr w:type="spellStart"/>
      <w:r w:rsidRPr="00C37E8F">
        <w:rPr>
          <w:lang w:val="en-US"/>
          <w:rPrChange w:id="2915" w:author="Jon Lindsay" w:date="2020-02-04T23:09:00Z">
            <w:rPr/>
          </w:rPrChange>
        </w:rPr>
        <w:t>Borghard</w:t>
      </w:r>
      <w:proofErr w:type="spellEnd"/>
      <w:r w:rsidRPr="00C37E8F">
        <w:rPr>
          <w:lang w:val="en-US"/>
          <w:rPrChange w:id="2916" w:author="Jon Lindsay" w:date="2020-02-04T23:09:00Z">
            <w:rPr/>
          </w:rPrChange>
        </w:rPr>
        <w:t xml:space="preserve"> and Lonergan 2017)</w:t>
      </w:r>
      <w:r w:rsidRPr="00C37E8F">
        <w:rPr>
          <w:lang w:val="en-US"/>
          <w:rPrChange w:id="2917" w:author="Jon Lindsay" w:date="2020-02-04T23:09:00Z">
            <w:rPr/>
          </w:rPrChange>
        </w:rPr>
        <w:fldChar w:fldCharType="end"/>
      </w:r>
      <w:bookmarkEnd w:id="2912"/>
      <w:bookmarkEnd w:id="2914"/>
      <w:r w:rsidRPr="00C37E8F">
        <w:rPr>
          <w:lang w:val="en-US"/>
          <w:rPrChange w:id="2918" w:author="Jon Lindsay" w:date="2020-02-04T23:09:00Z">
            <w:rPr/>
          </w:rPrChange>
        </w:rPr>
        <w:t xml:space="preserve">. Recognizing the potential for agency problems, targets may discount the harm that proxies inflict. Reliance on </w:t>
      </w:r>
      <w:proofErr w:type="gramStart"/>
      <w:r w:rsidRPr="00C37E8F">
        <w:rPr>
          <w:lang w:val="en-US"/>
          <w:rPrChange w:id="2919" w:author="Jon Lindsay" w:date="2020-02-04T23:09:00Z">
            <w:rPr/>
          </w:rPrChange>
        </w:rPr>
        <w:t>third-parties</w:t>
      </w:r>
      <w:proofErr w:type="gramEnd"/>
      <w:r w:rsidRPr="00C37E8F">
        <w:rPr>
          <w:lang w:val="en-US"/>
          <w:rPrChange w:id="2920" w:author="Jon Lindsay" w:date="2020-02-04T23:09:00Z">
            <w:rPr/>
          </w:rPrChange>
        </w:rPr>
        <w:t xml:space="preserve"> may thus transform cases that would have been small wars into gray zone conflicts. The explicit delineation of an extended deterrence </w:t>
      </w:r>
      <w:r w:rsidRPr="00C37E8F">
        <w:rPr>
          <w:i/>
          <w:lang w:val="en-US"/>
          <w:rPrChange w:id="2921" w:author="Jon Lindsay" w:date="2020-02-04T23:09:00Z">
            <w:rPr>
              <w:i/>
            </w:rPr>
          </w:rPrChange>
        </w:rPr>
        <w:t>quid pro quo</w:t>
      </w:r>
      <w:r w:rsidRPr="00C37E8F">
        <w:rPr>
          <w:lang w:val="en-US"/>
          <w:rPrChange w:id="2922" w:author="Jon Lindsay" w:date="2020-02-04T23:09:00Z">
            <w:rPr/>
          </w:rPrChange>
        </w:rPr>
        <w:t xml:space="preserve"> probably increases this risk, as red lines clarify what can be achieved in the gray zone.</w:t>
      </w:r>
    </w:p>
    <w:p w14:paraId="5102FAD3" w14:textId="77777777" w:rsidR="0089395D" w:rsidRPr="00C37E8F" w:rsidRDefault="007D25ED">
      <w:pPr>
        <w:pStyle w:val="Heading1"/>
        <w:ind w:right="10"/>
        <w:rPr>
          <w:lang w:val="en-US"/>
          <w:rPrChange w:id="2923" w:author="Jon Lindsay" w:date="2020-02-04T23:09:00Z">
            <w:rPr/>
          </w:rPrChange>
        </w:rPr>
      </w:pPr>
      <w:bookmarkStart w:id="2924" w:name="_5n3w61b4kam6"/>
      <w:bookmarkEnd w:id="2924"/>
      <w:r w:rsidRPr="00C37E8F">
        <w:rPr>
          <w:lang w:val="en-US"/>
          <w:rPrChange w:id="2925" w:author="Jon Lindsay" w:date="2020-02-04T23:09:00Z">
            <w:rPr/>
          </w:rPrChange>
        </w:rPr>
        <w:t>Russian Gray Zone Campaigns</w:t>
      </w:r>
    </w:p>
    <w:p w14:paraId="7A5D562D" w14:textId="77FBB2C6" w:rsidR="0089395D" w:rsidRPr="00C37E8F" w:rsidRDefault="007D25ED">
      <w:pPr>
        <w:pStyle w:val="Newparagraph"/>
        <w:ind w:firstLine="0"/>
        <w:rPr>
          <w:lang w:val="en-US"/>
          <w:rPrChange w:id="2926" w:author="Jon Lindsay" w:date="2020-02-04T23:09:00Z">
            <w:rPr/>
          </w:rPrChange>
        </w:rPr>
      </w:pPr>
      <w:r w:rsidRPr="00C37E8F">
        <w:rPr>
          <w:lang w:val="en-US"/>
          <w:rPrChange w:id="2927" w:author="Jon Lindsay" w:date="2020-02-04T23:09:00Z">
            <w:rPr/>
          </w:rPrChange>
        </w:rPr>
        <w:t xml:space="preserve">We now test the plausibility of our argument </w:t>
      </w:r>
      <w:del w:id="2928" w:author="Jon Lindsay" w:date="2020-02-05T12:25:00Z">
        <w:r w:rsidRPr="00C37E8F" w:rsidDel="00036492">
          <w:rPr>
            <w:lang w:val="en-US"/>
            <w:rPrChange w:id="2929" w:author="Jon Lindsay" w:date="2020-02-04T23:09:00Z">
              <w:rPr/>
            </w:rPrChange>
          </w:rPr>
          <w:delText xml:space="preserve">about deterrence sensitivity </w:delText>
        </w:r>
      </w:del>
      <w:r w:rsidRPr="00C37E8F">
        <w:rPr>
          <w:lang w:val="en-US"/>
          <w:rPrChange w:id="2930" w:author="Jon Lindsay" w:date="2020-02-04T23:09:00Z">
            <w:rPr/>
          </w:rPrChange>
        </w:rPr>
        <w:t xml:space="preserve">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rsidRPr="00C37E8F">
        <w:rPr>
          <w:lang w:val="en-US"/>
          <w:rPrChange w:id="2931" w:author="Jon Lindsay" w:date="2020-02-04T23:09:00Z">
            <w:rPr/>
          </w:rPrChange>
        </w:rPr>
        <w:fldChar w:fldCharType="begin"/>
      </w:r>
      <w:r w:rsidRPr="00C37E8F">
        <w:rPr>
          <w:lang w:val="en-US"/>
          <w:rPrChange w:id="2932" w:author="Jon Lindsay" w:date="2020-02-04T23:09:00Z">
            <w:rPr/>
          </w:rPrChange>
        </w:rPr>
        <w:instrText>ADDIN ZOTERO_ITEM CSL_CITATION {"citationID":"a6tg69r222","properties":{"formattedCitation":"(Marten 2015; Driscoll and Maliniak 2016; Chivvis 2017)","plainCitation":"(Marten 2015; Driscoll and Maliniak 2016; Chivvis 2017)","noteIndex":0},"citationItems":[{"id":6702,"uris":["http://zotero.org/users/2506258/items/NTMEZZFH"],"uri":["http://zotero.org/users/2506258/items/NTMEZZFH"],"itemData":{"id":6702,"type":"article-journal","title":"Putin's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sidRPr="00C37E8F">
        <w:rPr>
          <w:lang w:val="en-US"/>
          <w:rPrChange w:id="2933" w:author="Jon Lindsay" w:date="2020-02-04T23:09:00Z">
            <w:rPr/>
          </w:rPrChange>
        </w:rPr>
        <w:fldChar w:fldCharType="separate"/>
      </w:r>
      <w:bookmarkStart w:id="2934" w:name="__Fieldmark__784_4284355980"/>
      <w:r w:rsidRPr="00C37E8F">
        <w:rPr>
          <w:lang w:val="en-US"/>
          <w:rPrChange w:id="2935" w:author="Jon Lindsay" w:date="2020-02-04T23:09:00Z">
            <w:rPr/>
          </w:rPrChange>
        </w:rPr>
        <w:t>(</w:t>
      </w:r>
      <w:bookmarkStart w:id="2936" w:name="__Fieldmark__961_1735709817"/>
      <w:r w:rsidRPr="00C37E8F">
        <w:rPr>
          <w:lang w:val="en-US"/>
          <w:rPrChange w:id="2937" w:author="Jon Lindsay" w:date="2020-02-04T23:09:00Z">
            <w:rPr/>
          </w:rPrChange>
        </w:rPr>
        <w:t xml:space="preserve">Marten 2015; Driscoll and </w:t>
      </w:r>
      <w:proofErr w:type="spellStart"/>
      <w:r w:rsidRPr="00C37E8F">
        <w:rPr>
          <w:lang w:val="en-US"/>
          <w:rPrChange w:id="2938" w:author="Jon Lindsay" w:date="2020-02-04T23:09:00Z">
            <w:rPr/>
          </w:rPrChange>
        </w:rPr>
        <w:t>Maliniak</w:t>
      </w:r>
      <w:proofErr w:type="spellEnd"/>
      <w:r w:rsidRPr="00C37E8F">
        <w:rPr>
          <w:lang w:val="en-US"/>
          <w:rPrChange w:id="2939" w:author="Jon Lindsay" w:date="2020-02-04T23:09:00Z">
            <w:rPr/>
          </w:rPrChange>
        </w:rPr>
        <w:t xml:space="preserve"> 2016; </w:t>
      </w:r>
      <w:proofErr w:type="spellStart"/>
      <w:r w:rsidRPr="00C37E8F">
        <w:rPr>
          <w:lang w:val="en-US"/>
          <w:rPrChange w:id="2940" w:author="Jon Lindsay" w:date="2020-02-04T23:09:00Z">
            <w:rPr/>
          </w:rPrChange>
        </w:rPr>
        <w:t>Chivvis</w:t>
      </w:r>
      <w:proofErr w:type="spellEnd"/>
      <w:r w:rsidRPr="00C37E8F">
        <w:rPr>
          <w:lang w:val="en-US"/>
          <w:rPrChange w:id="2941" w:author="Jon Lindsay" w:date="2020-02-04T23:09:00Z">
            <w:rPr/>
          </w:rPrChange>
        </w:rPr>
        <w:t xml:space="preserve"> 2017)</w:t>
      </w:r>
      <w:r w:rsidRPr="00C37E8F">
        <w:rPr>
          <w:lang w:val="en-US"/>
          <w:rPrChange w:id="2942" w:author="Jon Lindsay" w:date="2020-02-04T23:09:00Z">
            <w:rPr/>
          </w:rPrChange>
        </w:rPr>
        <w:fldChar w:fldCharType="end"/>
      </w:r>
      <w:bookmarkEnd w:id="2934"/>
      <w:bookmarkEnd w:id="2936"/>
      <w:r w:rsidRPr="00C37E8F">
        <w:rPr>
          <w:lang w:val="en-US"/>
          <w:rPrChange w:id="2943" w:author="Jon Lindsay" w:date="2020-02-04T23:09:00Z">
            <w:rPr/>
          </w:rPrChange>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69C00145" w14:textId="77777777" w:rsidR="0089395D" w:rsidRPr="00C37E8F" w:rsidRDefault="007D25ED">
      <w:pPr>
        <w:pStyle w:val="Heading2"/>
        <w:spacing w:after="200"/>
        <w:ind w:right="10"/>
        <w:rPr>
          <w:lang w:val="en-US"/>
          <w:rPrChange w:id="2944" w:author="Jon Lindsay" w:date="2020-02-04T23:09:00Z">
            <w:rPr/>
          </w:rPrChange>
        </w:rPr>
      </w:pPr>
      <w:bookmarkStart w:id="2945" w:name="_nz7gptvniecz"/>
      <w:bookmarkEnd w:id="2945"/>
      <w:r w:rsidRPr="00C37E8F">
        <w:rPr>
          <w:lang w:val="en-US"/>
          <w:rPrChange w:id="2946" w:author="Jon Lindsay" w:date="2020-02-04T23:09:00Z">
            <w:rPr/>
          </w:rPrChange>
        </w:rPr>
        <w:t>Cross-National Data</w:t>
      </w:r>
    </w:p>
    <w:p w14:paraId="05FD96E7" w14:textId="77777777" w:rsidR="0089395D" w:rsidRPr="00C37E8F" w:rsidRDefault="007D25ED">
      <w:pPr>
        <w:pStyle w:val="Newparagraph"/>
        <w:ind w:firstLine="0"/>
        <w:rPr>
          <w:lang w:val="en-US"/>
          <w:rPrChange w:id="2947" w:author="Jon Lindsay" w:date="2020-02-04T23:09:00Z">
            <w:rPr/>
          </w:rPrChange>
        </w:rPr>
      </w:pPr>
      <w:r w:rsidRPr="00C37E8F">
        <w:rPr>
          <w:lang w:val="en-US"/>
          <w:rPrChange w:id="2948" w:author="Jon Lindsay" w:date="2020-02-04T23:09:00Z">
            <w:rPr/>
          </w:rPrChange>
        </w:rPr>
        <w:t xml:space="preserve">It is perhaps fitting that data on Russian gray zone interventions are themselves ambiguous. Previous studies have compiled open source data on Russian-attributed cyber conflict over the </w:t>
      </w:r>
      <w:r w:rsidRPr="00C37E8F">
        <w:rPr>
          <w:lang w:val="en-US"/>
          <w:rPrChange w:id="2949" w:author="Jon Lindsay" w:date="2020-02-04T23:09:00Z">
            <w:rPr/>
          </w:rPrChange>
        </w:rPr>
        <w:lastRenderedPageBreak/>
        <w:t xml:space="preserve">past three decades. Two cross-national datasets – Dyadic Cyber Incident and Dispute (DCID) and Russian Electoral Interventions (REI) – cover almost entirely distinct samples </w:t>
      </w:r>
      <w:r w:rsidRPr="00C37E8F">
        <w:rPr>
          <w:lang w:val="en-US"/>
          <w:rPrChange w:id="2950" w:author="Jon Lindsay" w:date="2020-02-04T23:09:00Z">
            <w:rPr/>
          </w:rPrChange>
        </w:rPr>
        <w:fldChar w:fldCharType="begin"/>
      </w:r>
      <w:r w:rsidRPr="00C37E8F">
        <w:rPr>
          <w:lang w:val="en-US"/>
          <w:rPrChange w:id="2951" w:author="Jon Lindsay" w:date="2020-02-04T23:09:00Z">
            <w:rPr/>
          </w:rPrChange>
        </w:rPr>
        <w:instrText>ADDIN ZOTERO_ITEM CSL_CITATION {"citationID":"aq8tel9l7c","properties":{"formattedCitation":"(Valeriano and Maness 2014; Casey and Way 2017)","plainCitation":"(Valeriano and Maness 2014; Casey and Way 2017)","noteIndex":0},"citationItems":[{"id":"5I7vyisu/t9mFl5h7","uris":["http://zotero.org/users/471208/items/WSVEGB3T"],"uri":["http://zotero.org/users/471208/items/WSVEGB3T"],"itemData":{"id":"XB4YeRPs/nux20O1E","type":"article-journal","title":"The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w:instrText>
      </w:r>
      <w:r w:rsidRPr="00C37E8F">
        <w:rPr>
          <w:lang w:val="en-US"/>
          <w:rPrChange w:id="2952" w:author="Jon Lindsay" w:date="2020-02-04T23:09:00Z">
            <w:rPr/>
          </w:rPrChange>
        </w:rPr>
        <w:fldChar w:fldCharType="separate"/>
      </w:r>
      <w:bookmarkStart w:id="2953" w:name="__Fieldmark__797_4284355980"/>
      <w:r w:rsidRPr="00C37E8F">
        <w:rPr>
          <w:lang w:val="en-US"/>
          <w:rPrChange w:id="2954" w:author="Jon Lindsay" w:date="2020-02-04T23:09:00Z">
            <w:rPr/>
          </w:rPrChange>
        </w:rPr>
        <w:t>(</w:t>
      </w:r>
      <w:bookmarkStart w:id="2955" w:name="__Fieldmark__977_1735709817"/>
      <w:proofErr w:type="spellStart"/>
      <w:r w:rsidRPr="00C37E8F">
        <w:rPr>
          <w:lang w:val="en-US"/>
          <w:rPrChange w:id="2956" w:author="Jon Lindsay" w:date="2020-02-04T23:09:00Z">
            <w:rPr/>
          </w:rPrChange>
        </w:rPr>
        <w:t>Valeriano</w:t>
      </w:r>
      <w:proofErr w:type="spellEnd"/>
      <w:r w:rsidRPr="00C37E8F">
        <w:rPr>
          <w:lang w:val="en-US"/>
          <w:rPrChange w:id="2957" w:author="Jon Lindsay" w:date="2020-02-04T23:09:00Z">
            <w:rPr/>
          </w:rPrChange>
        </w:rPr>
        <w:t xml:space="preserve"> and Maness 2014; Casey and Way 2017)</w:t>
      </w:r>
      <w:r w:rsidRPr="00C37E8F">
        <w:rPr>
          <w:lang w:val="en-US"/>
          <w:rPrChange w:id="2958" w:author="Jon Lindsay" w:date="2020-02-04T23:09:00Z">
            <w:rPr/>
          </w:rPrChange>
        </w:rPr>
        <w:fldChar w:fldCharType="end"/>
      </w:r>
      <w:bookmarkEnd w:id="2953"/>
      <w:bookmarkEnd w:id="2955"/>
      <w:r w:rsidRPr="00C37E8F">
        <w:rPr>
          <w:lang w:val="en-US"/>
          <w:rPrChange w:id="2959" w:author="Jon Lindsay" w:date="2020-02-04T23:09:00Z">
            <w:rPr/>
          </w:rPrChange>
        </w:rP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6C92BF6E" w14:textId="77777777" w:rsidR="0089395D" w:rsidRPr="00C37E8F" w:rsidRDefault="007D25ED">
      <w:pPr>
        <w:pStyle w:val="Newparagraph"/>
        <w:rPr>
          <w:lang w:val="en-US"/>
          <w:rPrChange w:id="2960" w:author="Jon Lindsay" w:date="2020-02-04T23:09:00Z">
            <w:rPr/>
          </w:rPrChange>
        </w:rPr>
      </w:pPr>
      <w:r w:rsidRPr="00C37E8F">
        <w:rPr>
          <w:lang w:val="en-US"/>
          <w:rPrChange w:id="2961" w:author="Jon Lindsay" w:date="2020-02-04T23:09:00Z">
            <w:rPr/>
          </w:rPrChange>
        </w:rP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sidRPr="00C37E8F">
        <w:rPr>
          <w:rStyle w:val="FootnoteAnchor"/>
          <w:lang w:val="en-US"/>
          <w:rPrChange w:id="2962" w:author="Jon Lindsay" w:date="2020-02-04T23:09:00Z">
            <w:rPr>
              <w:rStyle w:val="FootnoteAnchor"/>
            </w:rPr>
          </w:rPrChange>
        </w:rPr>
        <w:footnoteReference w:id="6"/>
      </w:r>
      <w:r w:rsidRPr="00C37E8F">
        <w:rPr>
          <w:lang w:val="en-US"/>
          <w:rPrChange w:id="2963" w:author="Jon Lindsay" w:date="2020-02-04T23:09:00Z">
            <w:rPr/>
          </w:rPrChange>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rsidRPr="00C37E8F">
        <w:rPr>
          <w:lang w:val="en-US"/>
          <w:rPrChange w:id="2964" w:author="Jon Lindsay" w:date="2020-02-04T23:09:00Z">
            <w:rPr/>
          </w:rPrChange>
        </w:rPr>
        <w:fldChar w:fldCharType="begin"/>
      </w:r>
      <w:r w:rsidRPr="00C37E8F">
        <w:rPr>
          <w:lang w:val="en-US"/>
          <w:rPrChange w:id="2965" w:author="Jon Lindsay" w:date="2020-02-04T23:09:00Z">
            <w:rPr/>
          </w:rPrChange>
        </w:rPr>
        <w:instrText>ADDIN ZOTERO_ITEM CSL_CITATION {"citationID":"a17823qtgmm","properties":{"formattedCitation":"(Singer, Bremer, and Stuckey 1972)","plainCitation":"(Singer, Bremer, and Stuckey 1972)","noteIndex":0},"citationItems":[{"id":5992,"uris":["http://zotero.org/users/2506258/items/I24EIK6Z"],"uri":["http://zotero.org/users/2506258/items/I24EIK6Z"],"itemData":{"id":5992,"type":"chapter","title":"Capability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w:instrText>
      </w:r>
      <w:r w:rsidRPr="00C37E8F">
        <w:rPr>
          <w:lang w:val="en-US"/>
          <w:rPrChange w:id="2966" w:author="Jon Lindsay" w:date="2020-02-04T23:09:00Z">
            <w:rPr/>
          </w:rPrChange>
        </w:rPr>
        <w:fldChar w:fldCharType="separate"/>
      </w:r>
      <w:bookmarkStart w:id="2967" w:name="__Fieldmark__818_4284355980"/>
      <w:r w:rsidRPr="00C37E8F">
        <w:rPr>
          <w:lang w:val="en-US"/>
          <w:rPrChange w:id="2968" w:author="Jon Lindsay" w:date="2020-02-04T23:09:00Z">
            <w:rPr/>
          </w:rPrChange>
        </w:rPr>
        <w:t>(Singer, Bremer, and Stuckey 1972)</w:t>
      </w:r>
      <w:bookmarkStart w:id="2969" w:name="__Fieldmark__1007_1735709817"/>
      <w:bookmarkEnd w:id="2969"/>
      <w:r w:rsidRPr="00C37E8F">
        <w:rPr>
          <w:lang w:val="en-US"/>
          <w:rPrChange w:id="2970" w:author="Jon Lindsay" w:date="2020-02-04T23:09:00Z">
            <w:rPr/>
          </w:rPrChange>
        </w:rPr>
        <w:fldChar w:fldCharType="end"/>
      </w:r>
      <w:bookmarkEnd w:id="2967"/>
      <w:r w:rsidRPr="00C37E8F">
        <w:rPr>
          <w:lang w:val="en-US"/>
          <w:rPrChange w:id="2971" w:author="Jon Lindsay" w:date="2020-02-04T23:09:00Z">
            <w:rPr/>
          </w:rPrChange>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54C6E2E9" w14:textId="77777777" w:rsidR="0089395D" w:rsidRPr="00C37E8F" w:rsidRDefault="007D25ED">
      <w:pPr>
        <w:pStyle w:val="Newparagraph"/>
        <w:rPr>
          <w:lang w:val="en-US"/>
          <w:rPrChange w:id="2972" w:author="Jon Lindsay" w:date="2020-02-04T23:09:00Z">
            <w:rPr/>
          </w:rPrChange>
        </w:rPr>
      </w:pPr>
      <w:r w:rsidRPr="00C37E8F">
        <w:rPr>
          <w:lang w:val="en-US"/>
          <w:rPrChange w:id="2973" w:author="Jon Lindsay" w:date="2020-02-04T23:09:00Z">
            <w:rPr/>
          </w:rPrChange>
        </w:rPr>
        <w:lastRenderedPageBreak/>
        <w:t>Figure 1 shows the frequency distribution of Russian gray zone operations since 1994. We follow the coding criteria used in DCID, coding each country-year’s intensity as the highest observed Russian intervention on a scale where information operations are the least intense type of intervention and ground troops are the most intense.</w:t>
      </w:r>
      <w:r w:rsidRPr="00C37E8F">
        <w:rPr>
          <w:rStyle w:val="FootnoteAnchor"/>
          <w:lang w:val="en-US"/>
          <w:rPrChange w:id="2974" w:author="Jon Lindsay" w:date="2020-02-04T23:09:00Z">
            <w:rPr>
              <w:rStyle w:val="FootnoteAnchor"/>
            </w:rPr>
          </w:rPrChange>
        </w:rPr>
        <w:footnoteReference w:id="7"/>
      </w:r>
      <w:r w:rsidRPr="00C37E8F">
        <w:rPr>
          <w:lang w:val="en-US"/>
          <w:rPrChange w:id="2975" w:author="Jon Lindsay" w:date="2020-02-04T23:09:00Z">
            <w:rPr/>
          </w:rPrChange>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6CFBD989" w14:textId="3A6764D3" w:rsidR="0089395D" w:rsidRPr="00C37E8F" w:rsidRDefault="007D25ED">
      <w:pPr>
        <w:pStyle w:val="Newparagraph"/>
        <w:rPr>
          <w:lang w:val="en-US"/>
          <w:rPrChange w:id="2976" w:author="Jon Lindsay" w:date="2020-02-04T23:09:00Z">
            <w:rPr/>
          </w:rPrChange>
        </w:rPr>
      </w:pPr>
      <w:r w:rsidRPr="00C37E8F">
        <w:rPr>
          <w:lang w:val="en-US"/>
          <w:rPrChange w:id="2977" w:author="Jon Lindsay" w:date="2020-02-04T23:09:00Z">
            <w:rPr/>
          </w:rPrChange>
        </w:rPr>
        <w:t xml:space="preserve">A basic hypothesis of our theory is that limited war constrained by deterrence (gray zone conflict) should be distributed along a deterrence gradient, with conflict intensity inversely proportional to the credibility of deterrence. Limited war that is motivated </w:t>
      </w:r>
      <w:ins w:id="2978" w:author="Jon Lindsay" w:date="2020-02-05T12:37:00Z">
        <w:r w:rsidR="003A6802">
          <w:rPr>
            <w:lang w:val="en-US"/>
          </w:rPr>
          <w:t xml:space="preserve">only </w:t>
        </w:r>
      </w:ins>
      <w:r w:rsidRPr="00C37E8F">
        <w:rPr>
          <w:lang w:val="en-US"/>
          <w:rPrChange w:id="2979" w:author="Jon Lindsay" w:date="2020-02-04T23:09:00Z">
            <w:rPr/>
          </w:rPrChange>
        </w:rPr>
        <w:t>by efficiency</w:t>
      </w:r>
      <w:ins w:id="2980" w:author="Jon Lindsay" w:date="2020-02-05T12:37:00Z">
        <w:r w:rsidR="003A6802">
          <w:rPr>
            <w:lang w:val="en-US"/>
          </w:rPr>
          <w:t xml:space="preserve"> and effectiveness considerations</w:t>
        </w:r>
      </w:ins>
      <w:r w:rsidRPr="00C37E8F">
        <w:rPr>
          <w:lang w:val="en-US"/>
          <w:rPrChange w:id="2981" w:author="Jon Lindsay" w:date="2020-02-04T23:09:00Z">
            <w:rPr/>
          </w:rPrChange>
        </w:rPr>
        <w:t>, by contrast, should be less correlated with geography.</w:t>
      </w:r>
    </w:p>
    <w:p w14:paraId="14D55542" w14:textId="77777777" w:rsidR="0089395D" w:rsidRPr="00C37E8F" w:rsidRDefault="007D25ED">
      <w:pPr>
        <w:pStyle w:val="Newparagraph"/>
        <w:rPr>
          <w:lang w:val="en-US"/>
          <w:rPrChange w:id="2982" w:author="Jon Lindsay" w:date="2020-02-04T23:09:00Z">
            <w:rPr/>
          </w:rPrChange>
        </w:rPr>
      </w:pPr>
      <w:r w:rsidRPr="00C37E8F">
        <w:rPr>
          <w:noProof/>
          <w:lang w:val="en-US"/>
          <w:rPrChange w:id="2983" w:author="Jon Lindsay" w:date="2020-02-04T23:09:00Z">
            <w:rPr>
              <w:noProof/>
            </w:rPr>
          </w:rPrChange>
        </w:rPr>
        <w:lastRenderedPageBreak/>
        <w:drawing>
          <wp:inline distT="0" distB="0" distL="0" distR="0" wp14:anchorId="09AA63AD" wp14:editId="68BE8D48">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10"/>
                    <a:stretch>
                      <a:fillRect/>
                    </a:stretch>
                  </pic:blipFill>
                  <pic:spPr bwMode="auto">
                    <a:xfrm>
                      <a:off x="0" y="0"/>
                      <a:ext cx="5943600" cy="4711700"/>
                    </a:xfrm>
                    <a:prstGeom prst="rect">
                      <a:avLst/>
                    </a:prstGeom>
                  </pic:spPr>
                </pic:pic>
              </a:graphicData>
            </a:graphic>
          </wp:inline>
        </w:drawing>
      </w:r>
    </w:p>
    <w:p w14:paraId="57347B73" w14:textId="2D6BD9A5" w:rsidR="0089395D" w:rsidRPr="00C37E8F" w:rsidRDefault="007D25ED">
      <w:pPr>
        <w:pStyle w:val="Figurecaption"/>
        <w:rPr>
          <w:lang w:val="en-US"/>
          <w:rPrChange w:id="2984" w:author="Jon Lindsay" w:date="2020-02-04T23:09:00Z">
            <w:rPr/>
          </w:rPrChange>
        </w:rPr>
      </w:pPr>
      <w:r w:rsidRPr="00C37E8F">
        <w:rPr>
          <w:b/>
          <w:lang w:val="en-US"/>
          <w:rPrChange w:id="2985" w:author="Jon Lindsay" w:date="2020-02-04T23:09:00Z">
            <w:rPr>
              <w:b/>
            </w:rPr>
          </w:rPrChange>
        </w:rPr>
        <w:t xml:space="preserve">Figure </w:t>
      </w:r>
      <w:r w:rsidRPr="00C37E8F">
        <w:rPr>
          <w:b/>
          <w:lang w:val="en-US"/>
          <w:rPrChange w:id="2986" w:author="Jon Lindsay" w:date="2020-02-04T23:09:00Z">
            <w:rPr>
              <w:b/>
            </w:rPr>
          </w:rPrChange>
        </w:rPr>
        <w:fldChar w:fldCharType="begin"/>
      </w:r>
      <w:r w:rsidRPr="00C37E8F">
        <w:rPr>
          <w:b/>
          <w:lang w:val="en-US"/>
          <w:rPrChange w:id="2987" w:author="Jon Lindsay" w:date="2020-02-04T23:09:00Z">
            <w:rPr>
              <w:b/>
            </w:rPr>
          </w:rPrChange>
        </w:rPr>
        <w:instrText>SEQ Figure \* ARABIC</w:instrText>
      </w:r>
      <w:r w:rsidRPr="00C37E8F">
        <w:rPr>
          <w:b/>
          <w:lang w:val="en-US"/>
          <w:rPrChange w:id="2988" w:author="Jon Lindsay" w:date="2020-02-04T23:09:00Z">
            <w:rPr>
              <w:b/>
            </w:rPr>
          </w:rPrChange>
        </w:rPr>
        <w:fldChar w:fldCharType="separate"/>
      </w:r>
      <w:r w:rsidRPr="00C37E8F">
        <w:rPr>
          <w:b/>
          <w:lang w:val="en-US"/>
          <w:rPrChange w:id="2989" w:author="Jon Lindsay" w:date="2020-02-04T23:09:00Z">
            <w:rPr>
              <w:b/>
            </w:rPr>
          </w:rPrChange>
        </w:rPr>
        <w:t>1</w:t>
      </w:r>
      <w:r w:rsidRPr="00C37E8F">
        <w:rPr>
          <w:b/>
          <w:lang w:val="en-US"/>
          <w:rPrChange w:id="2990" w:author="Jon Lindsay" w:date="2020-02-04T23:09:00Z">
            <w:rPr>
              <w:b/>
            </w:rPr>
          </w:rPrChange>
        </w:rPr>
        <w:fldChar w:fldCharType="end"/>
      </w:r>
      <w:r w:rsidRPr="00C37E8F">
        <w:rPr>
          <w:lang w:val="en-US"/>
          <w:rPrChange w:id="2991" w:author="Jon Lindsay" w:date="2020-02-04T23:09:00Z">
            <w:rPr/>
          </w:rPrChange>
        </w:rPr>
        <w:t xml:space="preserve"> Intensity of Russian intervention over time. The bars represent the average intensity of Russian interventions in each year using the 1-5 scale provided. The line denotes the number of </w:t>
      </w:r>
      <w:del w:id="2992" w:author="Jon Lindsay" w:date="2020-02-05T12:28:00Z">
        <w:r w:rsidRPr="00C37E8F" w:rsidDel="0099028C">
          <w:rPr>
            <w:lang w:val="en-US"/>
            <w:rPrChange w:id="2993" w:author="Jon Lindsay" w:date="2020-02-04T23:09:00Z">
              <w:rPr/>
            </w:rPrChange>
          </w:rPr>
          <w:delText xml:space="preserve">Russian </w:delText>
        </w:r>
      </w:del>
      <w:r w:rsidRPr="00C37E8F">
        <w:rPr>
          <w:lang w:val="en-US"/>
          <w:rPrChange w:id="2994" w:author="Jon Lindsay" w:date="2020-02-04T23:09:00Z">
            <w:rPr/>
          </w:rPrChange>
        </w:rPr>
        <w:t xml:space="preserve">interventions </w:t>
      </w:r>
      <w:del w:id="2995" w:author="Jon Lindsay" w:date="2020-02-05T12:29:00Z">
        <w:r w:rsidRPr="00C37E8F" w:rsidDel="0099028C">
          <w:rPr>
            <w:lang w:val="en-US"/>
            <w:rPrChange w:id="2996" w:author="Jon Lindsay" w:date="2020-02-04T23:09:00Z">
              <w:rPr/>
            </w:rPrChange>
          </w:rPr>
          <w:delText>in each</w:delText>
        </w:r>
      </w:del>
      <w:ins w:id="2997" w:author="Jon Lindsay" w:date="2020-02-05T12:29:00Z">
        <w:r w:rsidR="0099028C">
          <w:rPr>
            <w:lang w:val="en-US"/>
          </w:rPr>
          <w:t>per</w:t>
        </w:r>
      </w:ins>
      <w:r w:rsidRPr="00C37E8F">
        <w:rPr>
          <w:lang w:val="en-US"/>
          <w:rPrChange w:id="2998" w:author="Jon Lindsay" w:date="2020-02-04T23:09:00Z">
            <w:rPr/>
          </w:rPrChange>
        </w:rPr>
        <w:t xml:space="preserve"> year.</w:t>
      </w:r>
    </w:p>
    <w:p w14:paraId="1370C6A4" w14:textId="77777777" w:rsidR="0089395D" w:rsidRPr="00C37E8F" w:rsidRDefault="007D25ED">
      <w:pPr>
        <w:pStyle w:val="Newparagraph"/>
        <w:rPr>
          <w:lang w:val="en-US"/>
          <w:rPrChange w:id="2999" w:author="Jon Lindsay" w:date="2020-02-04T23:09:00Z">
            <w:rPr/>
          </w:rPrChange>
        </w:rPr>
      </w:pPr>
      <w:r w:rsidRPr="00C37E8F">
        <w:rPr>
          <w:lang w:val="en-US"/>
          <w:rPrChange w:id="3000" w:author="Jon Lindsay" w:date="2020-02-04T23:09:00Z">
            <w:rPr/>
          </w:rPrChange>
        </w:rP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w:t>
      </w:r>
      <w:proofErr w:type="spellStart"/>
      <w:r w:rsidRPr="00C37E8F">
        <w:rPr>
          <w:lang w:val="en-US"/>
          <w:rPrChange w:id="3001" w:author="Jon Lindsay" w:date="2020-02-04T23:09:00Z">
            <w:rPr/>
          </w:rPrChange>
        </w:rPr>
        <w:t>Tartus</w:t>
      </w:r>
      <w:proofErr w:type="spellEnd"/>
      <w:r w:rsidRPr="00C37E8F">
        <w:rPr>
          <w:lang w:val="en-US"/>
          <w:rPrChange w:id="3002" w:author="Jon Lindsay" w:date="2020-02-04T23:09:00Z">
            <w:rPr/>
          </w:rPrChange>
        </w:rPr>
        <w:t xml:space="preserve">, a staging base for Russian combat operations in Syria, serves to lessen the Russian loss of strength </w:t>
      </w:r>
      <w:r w:rsidRPr="00C37E8F">
        <w:rPr>
          <w:lang w:val="en-US"/>
          <w:rPrChange w:id="3003" w:author="Jon Lindsay" w:date="2020-02-04T23:09:00Z">
            <w:rPr/>
          </w:rPrChange>
        </w:rPr>
        <w:lastRenderedPageBreak/>
        <w:t>gradient and may help to explain the Syrian exception to the East-West pattern in the intensity of Russian operations in Figure 2.</w:t>
      </w:r>
    </w:p>
    <w:p w14:paraId="68814F94" w14:textId="77777777" w:rsidR="0089395D" w:rsidRPr="00C37E8F" w:rsidRDefault="007D25ED">
      <w:pPr>
        <w:pStyle w:val="Newparagraph"/>
        <w:rPr>
          <w:lang w:val="en-US"/>
          <w:rPrChange w:id="3004" w:author="Jon Lindsay" w:date="2020-02-04T23:09:00Z">
            <w:rPr/>
          </w:rPrChange>
        </w:rPr>
      </w:pPr>
      <w:r w:rsidRPr="00C37E8F">
        <w:rPr>
          <w:noProof/>
          <w:lang w:val="en-US"/>
          <w:rPrChange w:id="3005" w:author="Jon Lindsay" w:date="2020-02-04T23:09:00Z">
            <w:rPr>
              <w:noProof/>
            </w:rPr>
          </w:rPrChange>
        </w:rPr>
        <w:drawing>
          <wp:inline distT="0" distB="0" distL="0" distR="0" wp14:anchorId="713EEE27" wp14:editId="164336B2">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1"/>
                    <a:stretch>
                      <a:fillRect/>
                    </a:stretch>
                  </pic:blipFill>
                  <pic:spPr bwMode="auto">
                    <a:xfrm>
                      <a:off x="0" y="0"/>
                      <a:ext cx="5943600" cy="5770880"/>
                    </a:xfrm>
                    <a:prstGeom prst="rect">
                      <a:avLst/>
                    </a:prstGeom>
                  </pic:spPr>
                </pic:pic>
              </a:graphicData>
            </a:graphic>
          </wp:inline>
        </w:drawing>
      </w:r>
    </w:p>
    <w:p w14:paraId="43D6BDFA" w14:textId="77777777" w:rsidR="0089395D" w:rsidRPr="00C37E8F" w:rsidRDefault="007D25ED">
      <w:pPr>
        <w:pStyle w:val="Figurecaption"/>
        <w:rPr>
          <w:lang w:val="en-US"/>
          <w:rPrChange w:id="3006" w:author="Jon Lindsay" w:date="2020-02-04T23:09:00Z">
            <w:rPr/>
          </w:rPrChange>
        </w:rPr>
      </w:pPr>
      <w:r w:rsidRPr="00C37E8F">
        <w:rPr>
          <w:b/>
          <w:lang w:val="en-US"/>
          <w:rPrChange w:id="3007" w:author="Jon Lindsay" w:date="2020-02-04T23:09:00Z">
            <w:rPr>
              <w:b/>
            </w:rPr>
          </w:rPrChange>
        </w:rPr>
        <w:t xml:space="preserve">Figure </w:t>
      </w:r>
      <w:r w:rsidRPr="00C37E8F">
        <w:rPr>
          <w:b/>
          <w:lang w:val="en-US"/>
          <w:rPrChange w:id="3008" w:author="Jon Lindsay" w:date="2020-02-04T23:09:00Z">
            <w:rPr>
              <w:b/>
            </w:rPr>
          </w:rPrChange>
        </w:rPr>
        <w:fldChar w:fldCharType="begin"/>
      </w:r>
      <w:r w:rsidRPr="00C37E8F">
        <w:rPr>
          <w:b/>
          <w:lang w:val="en-US"/>
          <w:rPrChange w:id="3009" w:author="Jon Lindsay" w:date="2020-02-04T23:09:00Z">
            <w:rPr>
              <w:b/>
            </w:rPr>
          </w:rPrChange>
        </w:rPr>
        <w:instrText>SEQ Figure \* ARABIC</w:instrText>
      </w:r>
      <w:r w:rsidRPr="00C37E8F">
        <w:rPr>
          <w:b/>
          <w:lang w:val="en-US"/>
          <w:rPrChange w:id="3010" w:author="Jon Lindsay" w:date="2020-02-04T23:09:00Z">
            <w:rPr>
              <w:b/>
            </w:rPr>
          </w:rPrChange>
        </w:rPr>
        <w:fldChar w:fldCharType="separate"/>
      </w:r>
      <w:r w:rsidRPr="00C37E8F">
        <w:rPr>
          <w:b/>
          <w:lang w:val="en-US"/>
          <w:rPrChange w:id="3011" w:author="Jon Lindsay" w:date="2020-02-04T23:09:00Z">
            <w:rPr>
              <w:b/>
            </w:rPr>
          </w:rPrChange>
        </w:rPr>
        <w:t>2</w:t>
      </w:r>
      <w:r w:rsidRPr="00C37E8F">
        <w:rPr>
          <w:b/>
          <w:lang w:val="en-US"/>
          <w:rPrChange w:id="3012" w:author="Jon Lindsay" w:date="2020-02-04T23:09:00Z">
            <w:rPr>
              <w:b/>
            </w:rPr>
          </w:rPrChange>
        </w:rPr>
        <w:fldChar w:fldCharType="end"/>
      </w:r>
      <w:r w:rsidRPr="00C37E8F">
        <w:rPr>
          <w:lang w:val="en-US"/>
          <w:rPrChange w:id="3013" w:author="Jon Lindsay" w:date="2020-02-04T23:09:00Z">
            <w:rPr/>
          </w:rPrChange>
        </w:rPr>
        <w:t xml:space="preserve"> Geographic representation of Russia intervention. Each country's shading represents the highest intensity of Russian intervention in that state between 1994-2017. States closer to Russia have noticeably higher levels of severity.</w:t>
      </w:r>
    </w:p>
    <w:p w14:paraId="2042F82A" w14:textId="77777777" w:rsidR="0089395D" w:rsidRPr="00C37E8F" w:rsidRDefault="007D25ED">
      <w:pPr>
        <w:pStyle w:val="Newparagraph"/>
        <w:rPr>
          <w:lang w:val="en-US"/>
          <w:rPrChange w:id="3014" w:author="Jon Lindsay" w:date="2020-02-04T23:09:00Z">
            <w:rPr/>
          </w:rPrChange>
        </w:rPr>
      </w:pPr>
      <w:r w:rsidRPr="00C37E8F">
        <w:rPr>
          <w:lang w:val="en-US"/>
          <w:rPrChange w:id="3015" w:author="Jon Lindsay" w:date="2020-02-04T23:09:00Z">
            <w:rPr/>
          </w:rPrChange>
        </w:rPr>
        <w:lastRenderedPageBreak/>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14:paraId="44371CA7" w14:textId="77777777" w:rsidR="0089395D" w:rsidRPr="00C37E8F" w:rsidRDefault="007D25ED">
      <w:pPr>
        <w:pStyle w:val="Heading2"/>
        <w:rPr>
          <w:lang w:val="en-US"/>
          <w:rPrChange w:id="3016" w:author="Jon Lindsay" w:date="2020-02-04T23:09:00Z">
            <w:rPr/>
          </w:rPrChange>
        </w:rPr>
      </w:pPr>
      <w:bookmarkStart w:id="3017" w:name="_67l51pwqju7m"/>
      <w:bookmarkStart w:id="3018" w:name="_qj6388j08rsl"/>
      <w:bookmarkEnd w:id="3017"/>
      <w:bookmarkEnd w:id="3018"/>
      <w:r w:rsidRPr="00C37E8F">
        <w:rPr>
          <w:lang w:val="en-US"/>
          <w:rPrChange w:id="3019" w:author="Jon Lindsay" w:date="2020-02-04T23:09:00Z">
            <w:rPr/>
          </w:rPrChange>
        </w:rPr>
        <w:t>Major Cyber Campaigns</w:t>
      </w:r>
    </w:p>
    <w:p w14:paraId="115311C1" w14:textId="5914B6FC" w:rsidR="0089395D" w:rsidRPr="00C37E8F" w:rsidRDefault="007D25ED">
      <w:pPr>
        <w:pStyle w:val="Newparagraph"/>
        <w:ind w:firstLine="0"/>
        <w:rPr>
          <w:lang w:val="en-US"/>
          <w:rPrChange w:id="3020" w:author="Jon Lindsay" w:date="2020-02-04T23:09:00Z">
            <w:rPr/>
          </w:rPrChange>
        </w:rPr>
      </w:pPr>
      <w:r w:rsidRPr="00C37E8F">
        <w:rPr>
          <w:lang w:val="en-US"/>
          <w:rPrChange w:id="3021" w:author="Jon Lindsay" w:date="2020-02-04T23:09:00Z">
            <w:rPr/>
          </w:rPrChange>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w:t>
      </w:r>
      <w:del w:id="3022" w:author="Jon Lindsay" w:date="2020-02-05T12:30:00Z">
        <w:r w:rsidRPr="00C37E8F" w:rsidDel="0099028C">
          <w:rPr>
            <w:lang w:val="en-US"/>
            <w:rPrChange w:id="3023" w:author="Jon Lindsay" w:date="2020-02-04T23:09:00Z">
              <w:rPr/>
            </w:rPrChange>
          </w:rPr>
          <w:delText>The usual focus</w:delText>
        </w:r>
      </w:del>
      <w:ins w:id="3024" w:author="Jon Lindsay" w:date="2020-02-05T12:30:00Z">
        <w:r w:rsidR="0099028C">
          <w:rPr>
            <w:lang w:val="en-US"/>
          </w:rPr>
          <w:t>An overemphasis</w:t>
        </w:r>
      </w:ins>
      <w:r w:rsidRPr="00C37E8F">
        <w:rPr>
          <w:lang w:val="en-US"/>
          <w:rPrChange w:id="3025" w:author="Jon Lindsay" w:date="2020-02-04T23:09:00Z">
            <w:rPr/>
          </w:rPrChange>
        </w:rPr>
        <w:t xml:space="preserve"> on cyber operations </w:t>
      </w:r>
      <w:ins w:id="3026" w:author="Jon Lindsay" w:date="2020-02-05T12:30:00Z">
        <w:r w:rsidR="0099028C">
          <w:rPr>
            <w:lang w:val="en-US"/>
          </w:rPr>
          <w:t xml:space="preserve">by </w:t>
        </w:r>
      </w:ins>
      <w:r w:rsidRPr="00C37E8F">
        <w:rPr>
          <w:lang w:val="en-US"/>
          <w:rPrChange w:id="3027" w:author="Jon Lindsay" w:date="2020-02-04T23:09:00Z">
            <w:rPr/>
          </w:rPrChange>
        </w:rPr>
        <w:t xml:space="preserve">themselves tends to obscure the cross-domain and cross-national context of these operations. We </w:t>
      </w:r>
      <w:ins w:id="3028" w:author="Jon Lindsay" w:date="2020-02-05T12:30:00Z">
        <w:r w:rsidR="0099028C">
          <w:rPr>
            <w:lang w:val="en-US"/>
          </w:rPr>
          <w:t xml:space="preserve">thus </w:t>
        </w:r>
      </w:ins>
      <w:r w:rsidRPr="00C37E8F">
        <w:rPr>
          <w:lang w:val="en-US"/>
          <w:rPrChange w:id="3029" w:author="Jon Lindsay" w:date="2020-02-04T23:09:00Z">
            <w:rPr/>
          </w:rPrChange>
        </w:rPr>
        <w:t xml:space="preserve">employ a most similar case comparison by choosing cases that have the same conflict initiator (Russia) and the same means of low intensity conflict (cyber) but that differ in their geographical location and other military instruments employed </w:t>
      </w:r>
      <w:r w:rsidRPr="00C37E8F">
        <w:rPr>
          <w:lang w:val="en-US"/>
          <w:rPrChange w:id="3030" w:author="Jon Lindsay" w:date="2020-02-04T23:09:00Z">
            <w:rPr/>
          </w:rPrChange>
        </w:rPr>
        <w:fldChar w:fldCharType="begin"/>
      </w:r>
      <w:r w:rsidRPr="00C37E8F">
        <w:rPr>
          <w:lang w:val="en-US"/>
          <w:rPrChange w:id="3031" w:author="Jon Lindsay" w:date="2020-02-04T23:09:00Z">
            <w:rPr/>
          </w:rPrChange>
        </w:rPr>
        <w:instrText>ADDIN ZOTERO_ITEM CSL_CITATION {"citationID":"a25bu31crfj","properties":{"formattedCitation":"(Bennett and Elman 2007)","plainCitation":"(Bennett and Elman 2007)","noteIndex":0},"citationItems":[{"id":10336,"uris":["http://zotero.org/users/2506258/items/6IWR35D4"],"uri":["http://zotero.org/users/2506258/items/6IWR35D4"],"itemData":{"id":10336,"type":"article-journal","title":"Case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w:instrText>
      </w:r>
      <w:r w:rsidRPr="00C37E8F">
        <w:rPr>
          <w:lang w:val="en-US"/>
          <w:rPrChange w:id="3032" w:author="Jon Lindsay" w:date="2020-02-04T23:09:00Z">
            <w:rPr/>
          </w:rPrChange>
        </w:rPr>
        <w:fldChar w:fldCharType="separate"/>
      </w:r>
      <w:bookmarkStart w:id="3033" w:name="__Fieldmark__863_4284355980"/>
      <w:r w:rsidRPr="00C37E8F">
        <w:rPr>
          <w:lang w:val="en-US"/>
          <w:rPrChange w:id="3034" w:author="Jon Lindsay" w:date="2020-02-04T23:09:00Z">
            <w:rPr/>
          </w:rPrChange>
        </w:rPr>
        <w:t>(</w:t>
      </w:r>
      <w:bookmarkStart w:id="3035" w:name="__Fieldmark__1059_1735709817"/>
      <w:r w:rsidRPr="00C37E8F">
        <w:rPr>
          <w:lang w:val="en-US"/>
          <w:rPrChange w:id="3036" w:author="Jon Lindsay" w:date="2020-02-04T23:09:00Z">
            <w:rPr/>
          </w:rPrChange>
        </w:rPr>
        <w:t>Bennett and Elman 2007)</w:t>
      </w:r>
      <w:r w:rsidRPr="00C37E8F">
        <w:rPr>
          <w:lang w:val="en-US"/>
          <w:rPrChange w:id="3037" w:author="Jon Lindsay" w:date="2020-02-04T23:09:00Z">
            <w:rPr/>
          </w:rPrChange>
        </w:rPr>
        <w:fldChar w:fldCharType="end"/>
      </w:r>
      <w:bookmarkEnd w:id="3033"/>
      <w:bookmarkEnd w:id="3035"/>
      <w:r w:rsidRPr="00C37E8F">
        <w:rPr>
          <w:lang w:val="en-US"/>
          <w:rPrChange w:id="3038" w:author="Jon Lindsay" w:date="2020-02-04T23:09:00Z">
            <w:rPr/>
          </w:rPrChange>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3ADCDFD9" w14:textId="0CE94746" w:rsidR="0089395D" w:rsidRPr="00C37E8F" w:rsidDel="0099028C" w:rsidRDefault="007D25ED">
      <w:pPr>
        <w:pStyle w:val="Newparagraph"/>
        <w:rPr>
          <w:del w:id="3039" w:author="Jon Lindsay" w:date="2020-02-05T12:29:00Z"/>
          <w:lang w:val="en-US"/>
          <w:rPrChange w:id="3040" w:author="Jon Lindsay" w:date="2020-02-04T23:09:00Z">
            <w:rPr>
              <w:del w:id="3041" w:author="Jon Lindsay" w:date="2020-02-05T12:29:00Z"/>
            </w:rPr>
          </w:rPrChange>
        </w:rPr>
      </w:pPr>
      <w:r w:rsidRPr="00C37E8F">
        <w:rPr>
          <w:lang w:val="en-US"/>
          <w:rPrChange w:id="3042" w:author="Jon Lindsay" w:date="2020-02-04T23:09:00Z">
            <w:rPr/>
          </w:rPrChange>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rsidRPr="00C37E8F">
        <w:rPr>
          <w:lang w:val="en-US"/>
          <w:rPrChange w:id="3043" w:author="Jon Lindsay" w:date="2020-02-04T23:09:00Z">
            <w:rPr/>
          </w:rPrChange>
        </w:rPr>
        <w:fldChar w:fldCharType="begin"/>
      </w:r>
      <w:r w:rsidRPr="00C37E8F">
        <w:rPr>
          <w:lang w:val="en-US"/>
          <w:rPrChange w:id="3044" w:author="Jon Lindsay" w:date="2020-02-04T23:09:00Z">
            <w:rPr/>
          </w:rPrChange>
        </w:rPr>
        <w:instrText>ADDIN ZOTERO_ITEM CSL_CITATION {"citationID":"a1ra7halpil","properties":{"formattedCitation":"(G\\uc0\\u246{}tz 2017)","plainCitation":"(Götz 2017)","noteIndex":0},"citationItems":[{"id":17865,"uris":["http://zotero.org/users/2506258/items/3QBRCJEM"],"uri":["http://zotero.org/users/2506258/items/3QBRCJEM"],"itemData":{"id":17865,"type":"article-journal","title":"Putin,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w:instrText>
      </w:r>
      <w:r w:rsidRPr="00C37E8F">
        <w:rPr>
          <w:lang w:val="en-US"/>
          <w:rPrChange w:id="3045" w:author="Jon Lindsay" w:date="2020-02-04T23:09:00Z">
            <w:rPr/>
          </w:rPrChange>
        </w:rPr>
        <w:fldChar w:fldCharType="separate"/>
      </w:r>
      <w:bookmarkStart w:id="3046" w:name="__Fieldmark__872_4284355980"/>
      <w:r w:rsidRPr="00C37E8F">
        <w:rPr>
          <w:lang w:val="en-US"/>
          <w:rPrChange w:id="3047" w:author="Jon Lindsay" w:date="2020-02-04T23:09:00Z">
            <w:rPr/>
          </w:rPrChange>
        </w:rPr>
        <w:t>(</w:t>
      </w:r>
      <w:bookmarkStart w:id="3048" w:name="__Fieldmark__1067_1735709817"/>
      <w:proofErr w:type="spellStart"/>
      <w:r w:rsidRPr="00C37E8F">
        <w:rPr>
          <w:lang w:val="en-US"/>
          <w:rPrChange w:id="3049" w:author="Jon Lindsay" w:date="2020-02-04T23:09:00Z">
            <w:rPr/>
          </w:rPrChange>
        </w:rPr>
        <w:t>Götz</w:t>
      </w:r>
      <w:proofErr w:type="spellEnd"/>
      <w:r w:rsidRPr="00C37E8F">
        <w:rPr>
          <w:lang w:val="en-US"/>
          <w:rPrChange w:id="3050" w:author="Jon Lindsay" w:date="2020-02-04T23:09:00Z">
            <w:rPr/>
          </w:rPrChange>
        </w:rPr>
        <w:t xml:space="preserve"> 2017)</w:t>
      </w:r>
      <w:r w:rsidRPr="00C37E8F">
        <w:rPr>
          <w:lang w:val="en-US"/>
          <w:rPrChange w:id="3051" w:author="Jon Lindsay" w:date="2020-02-04T23:09:00Z">
            <w:rPr/>
          </w:rPrChange>
        </w:rPr>
        <w:fldChar w:fldCharType="end"/>
      </w:r>
      <w:bookmarkEnd w:id="3046"/>
      <w:bookmarkEnd w:id="3048"/>
      <w:r w:rsidRPr="00C37E8F">
        <w:rPr>
          <w:lang w:val="en-US"/>
          <w:rPrChange w:id="3052" w:author="Jon Lindsay" w:date="2020-02-04T23:09:00Z">
            <w:rPr/>
          </w:rPrChange>
        </w:rPr>
        <w:t xml:space="preserve">. Rather we argue that how </w:t>
      </w:r>
      <w:r w:rsidRPr="00C37E8F">
        <w:rPr>
          <w:lang w:val="en-US"/>
          <w:rPrChange w:id="3053" w:author="Jon Lindsay" w:date="2020-02-04T23:09:00Z">
            <w:rPr/>
          </w:rPrChange>
        </w:rPr>
        <w:lastRenderedPageBreak/>
        <w:t xml:space="preserve">motives are expressed, whatever their origins, will </w:t>
      </w:r>
      <w:proofErr w:type="gramStart"/>
      <w:r w:rsidRPr="00C37E8F">
        <w:rPr>
          <w:lang w:val="en-US"/>
          <w:rPrChange w:id="3054" w:author="Jon Lindsay" w:date="2020-02-04T23:09:00Z">
            <w:rPr/>
          </w:rPrChange>
        </w:rPr>
        <w:t>be more or less</w:t>
      </w:r>
      <w:proofErr w:type="gramEnd"/>
      <w:r w:rsidRPr="00C37E8F">
        <w:rPr>
          <w:lang w:val="en-US"/>
          <w:rPrChange w:id="3055" w:author="Jon Lindsay" w:date="2020-02-04T23:09:00Z">
            <w:rPr/>
          </w:rPrChange>
        </w:rPr>
        <w:t xml:space="preserve"> constrained by Western deterrence. </w:t>
      </w:r>
      <w:proofErr w:type="spellStart"/>
      <w:r w:rsidRPr="00C37E8F">
        <w:rPr>
          <w:lang w:val="en-US"/>
          <w:rPrChange w:id="3056" w:author="Jon Lindsay" w:date="2020-02-04T23:09:00Z">
            <w:rPr/>
          </w:rPrChange>
        </w:rPr>
        <w:t>We</w:t>
      </w:r>
      <w:proofErr w:type="spellEnd"/>
      <w:r w:rsidRPr="00C37E8F">
        <w:rPr>
          <w:lang w:val="en-US"/>
          <w:rPrChange w:id="3057" w:author="Jon Lindsay" w:date="2020-02-04T23:09:00Z">
            <w:rPr/>
          </w:rPrChange>
        </w:rPr>
        <w:t xml:space="preserve"> will consider some counterarguments in the case narratives.</w:t>
      </w:r>
      <w:ins w:id="3058" w:author="Jon Lindsay" w:date="2020-02-05T12:33:00Z">
        <w:r w:rsidR="0099028C" w:rsidRPr="0099028C">
          <w:rPr>
            <w:lang w:val="en-US"/>
          </w:rPr>
          <w:t xml:space="preserve"> </w:t>
        </w:r>
        <w:r w:rsidR="0099028C">
          <w:rPr>
            <w:lang w:val="en-US"/>
          </w:rPr>
          <w:t>Our</w:t>
        </w:r>
        <w:r w:rsidR="0099028C">
          <w:rPr>
            <w:lang w:val="en-US"/>
          </w:rPr>
          <w:t xml:space="preserve"> case studies are deliberately brief, drawing on secondary sources that treat them in depth</w:t>
        </w:r>
        <w:r w:rsidR="0099028C">
          <w:rPr>
            <w:lang w:val="en-US"/>
          </w:rPr>
          <w:t>, as our goal is simply to highlight variable context and effectiveness in each case</w:t>
        </w:r>
        <w:r w:rsidR="0099028C">
          <w:rPr>
            <w:lang w:val="en-US"/>
          </w:rPr>
          <w:t>.</w:t>
        </w:r>
      </w:ins>
    </w:p>
    <w:p w14:paraId="46844D4A" w14:textId="7C1FE7F2" w:rsidR="0089395D" w:rsidRPr="00C37E8F" w:rsidRDefault="007D25ED" w:rsidP="0099028C">
      <w:pPr>
        <w:pStyle w:val="Newparagraph"/>
        <w:rPr>
          <w:lang w:val="en-US"/>
          <w:rPrChange w:id="3059" w:author="Jon Lindsay" w:date="2020-02-04T23:09:00Z">
            <w:rPr/>
          </w:rPrChange>
        </w:rPr>
        <w:pPrChange w:id="3060" w:author="Jon Lindsay" w:date="2020-02-05T12:29:00Z">
          <w:pPr>
            <w:pStyle w:val="Tabletitle"/>
          </w:pPr>
        </w:pPrChange>
      </w:pPr>
      <w:del w:id="3061" w:author="Jon Lindsay" w:date="2020-02-05T12:29:00Z">
        <w:r w:rsidRPr="00C37E8F" w:rsidDel="0099028C">
          <w:rPr>
            <w:b/>
            <w:lang w:val="en-US"/>
            <w:rPrChange w:id="3062" w:author="Jon Lindsay" w:date="2020-02-04T23:09:00Z">
              <w:rPr>
                <w:b/>
              </w:rPr>
            </w:rPrChange>
          </w:rPr>
          <w:delText>Table 2</w:delText>
        </w:r>
        <w:r w:rsidRPr="00C37E8F" w:rsidDel="0099028C">
          <w:rPr>
            <w:lang w:val="en-US"/>
            <w:rPrChange w:id="3063" w:author="Jon Lindsay" w:date="2020-02-04T23:09:00Z">
              <w:rPr/>
            </w:rPrChange>
          </w:rPr>
          <w:delText>: Case comparison of Russian gray zone conflicts</w:delText>
        </w:r>
      </w:del>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598"/>
        <w:gridCol w:w="2047"/>
        <w:gridCol w:w="1550"/>
        <w:gridCol w:w="1552"/>
        <w:gridCol w:w="1334"/>
      </w:tblGrid>
      <w:tr w:rsidR="0089395D" w:rsidRPr="00C37E8F" w14:paraId="28940F34"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5C95F855" w14:textId="77777777" w:rsidR="0089395D" w:rsidRPr="00C37E8F" w:rsidRDefault="007D25ED">
            <w:pPr>
              <w:pStyle w:val="Newparagraph"/>
              <w:ind w:firstLine="0"/>
              <w:rPr>
                <w:lang w:val="en-US"/>
                <w:rPrChange w:id="3064" w:author="Jon Lindsay" w:date="2020-02-04T23:09:00Z">
                  <w:rPr/>
                </w:rPrChange>
              </w:rPr>
            </w:pPr>
            <w:r w:rsidRPr="00C37E8F">
              <w:rPr>
                <w:lang w:val="en-US"/>
                <w:rPrChange w:id="3065" w:author="Jon Lindsay" w:date="2020-02-04T23:09:00Z">
                  <w:rPr/>
                </w:rPrChange>
              </w:rP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0064B6AA" w14:textId="77777777" w:rsidR="0089395D" w:rsidRPr="00C37E8F" w:rsidRDefault="007D25ED">
            <w:pPr>
              <w:pStyle w:val="Newparagraph"/>
              <w:ind w:firstLine="0"/>
              <w:jc w:val="center"/>
              <w:rPr>
                <w:lang w:val="en-US"/>
                <w:rPrChange w:id="3066" w:author="Jon Lindsay" w:date="2020-02-04T23:09:00Z">
                  <w:rPr/>
                </w:rPrChange>
              </w:rPr>
            </w:pPr>
            <w:r w:rsidRPr="00C37E8F">
              <w:rPr>
                <w:lang w:val="en-US"/>
                <w:rPrChange w:id="3067" w:author="Jon Lindsay" w:date="2020-02-04T23:09:00Z">
                  <w:rPr/>
                </w:rPrChange>
              </w:rPr>
              <w:t>United States (2016)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2C04CCF" w14:textId="77777777" w:rsidR="0089395D" w:rsidRPr="00C37E8F" w:rsidRDefault="007D25ED">
            <w:pPr>
              <w:pStyle w:val="Newparagraph"/>
              <w:ind w:firstLine="0"/>
              <w:jc w:val="center"/>
              <w:rPr>
                <w:lang w:val="en-US"/>
                <w:rPrChange w:id="3068" w:author="Jon Lindsay" w:date="2020-02-04T23:09:00Z">
                  <w:rPr/>
                </w:rPrChange>
              </w:rPr>
            </w:pPr>
            <w:r w:rsidRPr="00C37E8F">
              <w:rPr>
                <w:lang w:val="en-US"/>
                <w:rPrChange w:id="3069" w:author="Jon Lindsay" w:date="2020-02-04T23:09:00Z">
                  <w:rPr/>
                </w:rPrChange>
              </w:rPr>
              <w:t>Estonia (2007)</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164F6BC2" w14:textId="77777777" w:rsidR="0089395D" w:rsidRPr="00C37E8F" w:rsidRDefault="007D25ED">
            <w:pPr>
              <w:pStyle w:val="Newparagraph"/>
              <w:ind w:firstLine="0"/>
              <w:jc w:val="center"/>
              <w:rPr>
                <w:lang w:val="en-US"/>
                <w:rPrChange w:id="3070" w:author="Jon Lindsay" w:date="2020-02-04T23:09:00Z">
                  <w:rPr/>
                </w:rPrChange>
              </w:rPr>
            </w:pPr>
            <w:r w:rsidRPr="00C37E8F">
              <w:rPr>
                <w:lang w:val="en-US"/>
                <w:rPrChange w:id="3071" w:author="Jon Lindsay" w:date="2020-02-04T23:09:00Z">
                  <w:rPr/>
                </w:rPrChange>
              </w:rPr>
              <w:t>Ukraine (2014)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FE5A912" w14:textId="77777777" w:rsidR="0089395D" w:rsidRPr="00C37E8F" w:rsidRDefault="007D25ED">
            <w:pPr>
              <w:pStyle w:val="Newparagraph"/>
              <w:ind w:firstLine="0"/>
              <w:jc w:val="center"/>
              <w:rPr>
                <w:lang w:val="en-US"/>
                <w:rPrChange w:id="3072" w:author="Jon Lindsay" w:date="2020-02-04T23:09:00Z">
                  <w:rPr/>
                </w:rPrChange>
              </w:rPr>
            </w:pPr>
            <w:r w:rsidRPr="00C37E8F">
              <w:rPr>
                <w:lang w:val="en-US"/>
                <w:rPrChange w:id="3073" w:author="Jon Lindsay" w:date="2020-02-04T23:09:00Z">
                  <w:rPr/>
                </w:rPrChange>
              </w:rPr>
              <w:t>Georgia (2008)</w:t>
            </w:r>
          </w:p>
        </w:tc>
      </w:tr>
      <w:tr w:rsidR="0089395D" w:rsidRPr="00C37E8F" w14:paraId="2C726B1A"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5317F483" w14:textId="77777777" w:rsidR="0089395D" w:rsidRPr="00C37E8F" w:rsidRDefault="007D25ED">
            <w:pPr>
              <w:pStyle w:val="Newparagraph"/>
              <w:ind w:firstLine="0"/>
              <w:rPr>
                <w:lang w:val="en-US"/>
                <w:rPrChange w:id="3074" w:author="Jon Lindsay" w:date="2020-02-04T23:09:00Z">
                  <w:rPr/>
                </w:rPrChange>
              </w:rPr>
            </w:pPr>
            <w:r w:rsidRPr="00C37E8F">
              <w:rPr>
                <w:lang w:val="en-US"/>
                <w:rPrChange w:id="3075" w:author="Jon Lindsay" w:date="2020-02-04T23:09:00Z">
                  <w:rPr/>
                </w:rPrChange>
              </w:rP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90C2F63" w14:textId="77777777" w:rsidR="0089395D" w:rsidRPr="00C37E8F" w:rsidRDefault="0089395D">
            <w:pPr>
              <w:widowControl w:val="0"/>
              <w:spacing w:line="240" w:lineRule="auto"/>
              <w:jc w:val="center"/>
              <w:rPr>
                <w:lang w:val="en-US"/>
                <w:rPrChange w:id="3076" w:author="Jon Lindsay" w:date="2020-02-04T23:09:00Z">
                  <w:rPr/>
                </w:rPrChange>
              </w:rP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382D516" w14:textId="77777777" w:rsidR="0089395D" w:rsidRPr="00C37E8F" w:rsidRDefault="0089395D">
            <w:pPr>
              <w:widowControl w:val="0"/>
              <w:spacing w:line="240" w:lineRule="auto"/>
              <w:jc w:val="center"/>
              <w:rPr>
                <w:lang w:val="en-US"/>
                <w:rPrChange w:id="3077" w:author="Jon Lindsay" w:date="2020-02-04T23:09:00Z">
                  <w:rPr/>
                </w:rPrChange>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0D358AF5" w14:textId="77777777" w:rsidR="0089395D" w:rsidRPr="00C37E8F" w:rsidRDefault="0089395D">
            <w:pPr>
              <w:widowControl w:val="0"/>
              <w:spacing w:line="240" w:lineRule="auto"/>
              <w:jc w:val="center"/>
              <w:rPr>
                <w:lang w:val="en-US"/>
                <w:rPrChange w:id="3078" w:author="Jon Lindsay" w:date="2020-02-04T23:09:00Z">
                  <w:rPr/>
                </w:rPrChange>
              </w:rP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5A2083F0" w14:textId="77777777" w:rsidR="0089395D" w:rsidRPr="00C37E8F" w:rsidRDefault="007D25ED">
            <w:pPr>
              <w:pStyle w:val="Newparagraph"/>
              <w:ind w:firstLine="0"/>
              <w:jc w:val="center"/>
              <w:rPr>
                <w:lang w:val="en-US"/>
                <w:rPrChange w:id="3079" w:author="Jon Lindsay" w:date="2020-02-04T23:09:00Z">
                  <w:rPr/>
                </w:rPrChange>
              </w:rPr>
            </w:pPr>
            <w:r w:rsidRPr="00C37E8F">
              <w:rPr>
                <w:lang w:val="en-US"/>
                <w:rPrChange w:id="3080" w:author="Jon Lindsay" w:date="2020-02-04T23:09:00Z">
                  <w:rPr/>
                </w:rPrChange>
              </w:rPr>
              <w:t>X</w:t>
            </w:r>
          </w:p>
        </w:tc>
      </w:tr>
      <w:tr w:rsidR="0089395D" w:rsidRPr="00C37E8F" w14:paraId="4D7AA743"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3C8380EA" w14:textId="77777777" w:rsidR="0089395D" w:rsidRPr="00C37E8F" w:rsidRDefault="007D25ED">
            <w:pPr>
              <w:pStyle w:val="Newparagraph"/>
              <w:ind w:firstLine="0"/>
              <w:rPr>
                <w:lang w:val="en-US"/>
                <w:rPrChange w:id="3081" w:author="Jon Lindsay" w:date="2020-02-04T23:09:00Z">
                  <w:rPr/>
                </w:rPrChange>
              </w:rPr>
            </w:pPr>
            <w:r w:rsidRPr="00C37E8F">
              <w:rPr>
                <w:lang w:val="en-US"/>
                <w:rPrChange w:id="3082" w:author="Jon Lindsay" w:date="2020-02-04T23:09:00Z">
                  <w:rPr/>
                </w:rPrChange>
              </w:rP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1BF55AE4" w14:textId="77777777" w:rsidR="0089395D" w:rsidRPr="00C37E8F" w:rsidRDefault="0089395D">
            <w:pPr>
              <w:widowControl w:val="0"/>
              <w:spacing w:line="240" w:lineRule="auto"/>
              <w:jc w:val="center"/>
              <w:rPr>
                <w:lang w:val="en-US"/>
                <w:rPrChange w:id="3083" w:author="Jon Lindsay" w:date="2020-02-04T23:09:00Z">
                  <w:rPr/>
                </w:rPrChange>
              </w:rP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EAC940D" w14:textId="77777777" w:rsidR="0089395D" w:rsidRPr="00C37E8F" w:rsidRDefault="0089395D">
            <w:pPr>
              <w:widowControl w:val="0"/>
              <w:spacing w:line="240" w:lineRule="auto"/>
              <w:jc w:val="center"/>
              <w:rPr>
                <w:lang w:val="en-US"/>
                <w:rPrChange w:id="3084" w:author="Jon Lindsay" w:date="2020-02-04T23:09:00Z">
                  <w:rPr/>
                </w:rPrChange>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2DB88B8B" w14:textId="77777777" w:rsidR="0089395D" w:rsidRPr="00C37E8F" w:rsidRDefault="007D25ED">
            <w:pPr>
              <w:pStyle w:val="Newparagraph"/>
              <w:ind w:firstLine="0"/>
              <w:jc w:val="center"/>
              <w:rPr>
                <w:lang w:val="en-US"/>
                <w:rPrChange w:id="3085" w:author="Jon Lindsay" w:date="2020-02-04T23:09:00Z">
                  <w:rPr/>
                </w:rPrChange>
              </w:rPr>
            </w:pPr>
            <w:r w:rsidRPr="00C37E8F">
              <w:rPr>
                <w:lang w:val="en-US"/>
                <w:rPrChange w:id="3086" w:author="Jon Lindsay" w:date="2020-02-04T23:09:00Z">
                  <w:rPr/>
                </w:rPrChange>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1BCE1EA7" w14:textId="77777777" w:rsidR="0089395D" w:rsidRPr="00C37E8F" w:rsidRDefault="007D25ED">
            <w:pPr>
              <w:pStyle w:val="Newparagraph"/>
              <w:ind w:firstLine="0"/>
              <w:jc w:val="center"/>
              <w:rPr>
                <w:lang w:val="en-US"/>
                <w:rPrChange w:id="3087" w:author="Jon Lindsay" w:date="2020-02-04T23:09:00Z">
                  <w:rPr/>
                </w:rPrChange>
              </w:rPr>
            </w:pPr>
            <w:r w:rsidRPr="00C37E8F">
              <w:rPr>
                <w:lang w:val="en-US"/>
                <w:rPrChange w:id="3088" w:author="Jon Lindsay" w:date="2020-02-04T23:09:00Z">
                  <w:rPr/>
                </w:rPrChange>
              </w:rPr>
              <w:t>X</w:t>
            </w:r>
          </w:p>
        </w:tc>
      </w:tr>
      <w:tr w:rsidR="0089395D" w:rsidRPr="00C37E8F" w14:paraId="3AD70A88"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756F90D3" w14:textId="77777777" w:rsidR="0089395D" w:rsidRPr="00C37E8F" w:rsidRDefault="007D25ED">
            <w:pPr>
              <w:pStyle w:val="Newparagraph"/>
              <w:ind w:firstLine="0"/>
              <w:rPr>
                <w:lang w:val="en-US"/>
                <w:rPrChange w:id="3089" w:author="Jon Lindsay" w:date="2020-02-04T23:09:00Z">
                  <w:rPr/>
                </w:rPrChange>
              </w:rPr>
            </w:pPr>
            <w:r w:rsidRPr="00C37E8F">
              <w:rPr>
                <w:lang w:val="en-US"/>
                <w:rPrChange w:id="3090" w:author="Jon Lindsay" w:date="2020-02-04T23:09:00Z">
                  <w:rPr/>
                </w:rPrChange>
              </w:rP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413E689" w14:textId="77777777" w:rsidR="0089395D" w:rsidRPr="00C37E8F" w:rsidRDefault="0089395D">
            <w:pPr>
              <w:widowControl w:val="0"/>
              <w:spacing w:line="240" w:lineRule="auto"/>
              <w:jc w:val="center"/>
              <w:rPr>
                <w:lang w:val="en-US"/>
                <w:rPrChange w:id="3091" w:author="Jon Lindsay" w:date="2020-02-04T23:09:00Z">
                  <w:rPr/>
                </w:rPrChange>
              </w:rP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1A800797" w14:textId="77777777" w:rsidR="0089395D" w:rsidRPr="00C37E8F" w:rsidRDefault="007D25ED">
            <w:pPr>
              <w:pStyle w:val="Newparagraph"/>
              <w:ind w:firstLine="0"/>
              <w:jc w:val="center"/>
              <w:rPr>
                <w:lang w:val="en-US"/>
                <w:rPrChange w:id="3092" w:author="Jon Lindsay" w:date="2020-02-04T23:09:00Z">
                  <w:rPr/>
                </w:rPrChange>
              </w:rPr>
            </w:pPr>
            <w:r w:rsidRPr="00C37E8F">
              <w:rPr>
                <w:lang w:val="en-US"/>
                <w:rPrChange w:id="3093" w:author="Jon Lindsay" w:date="2020-02-04T23:09:00Z">
                  <w:rPr/>
                </w:rPrChange>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3CAFDBF6" w14:textId="77777777" w:rsidR="0089395D" w:rsidRPr="00C37E8F" w:rsidRDefault="007D25ED">
            <w:pPr>
              <w:pStyle w:val="Newparagraph"/>
              <w:ind w:firstLine="0"/>
              <w:jc w:val="center"/>
              <w:rPr>
                <w:lang w:val="en-US"/>
                <w:rPrChange w:id="3094" w:author="Jon Lindsay" w:date="2020-02-04T23:09:00Z">
                  <w:rPr/>
                </w:rPrChange>
              </w:rPr>
            </w:pPr>
            <w:r w:rsidRPr="00C37E8F">
              <w:rPr>
                <w:lang w:val="en-US"/>
                <w:rPrChange w:id="3095" w:author="Jon Lindsay" w:date="2020-02-04T23:09:00Z">
                  <w:rPr/>
                </w:rPrChange>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4196375F" w14:textId="77777777" w:rsidR="0089395D" w:rsidRPr="00C37E8F" w:rsidRDefault="007D25ED">
            <w:pPr>
              <w:pStyle w:val="Newparagraph"/>
              <w:ind w:firstLine="0"/>
              <w:jc w:val="center"/>
              <w:rPr>
                <w:lang w:val="en-US"/>
                <w:rPrChange w:id="3096" w:author="Jon Lindsay" w:date="2020-02-04T23:09:00Z">
                  <w:rPr/>
                </w:rPrChange>
              </w:rPr>
            </w:pPr>
            <w:r w:rsidRPr="00C37E8F">
              <w:rPr>
                <w:lang w:val="en-US"/>
                <w:rPrChange w:id="3097" w:author="Jon Lindsay" w:date="2020-02-04T23:09:00Z">
                  <w:rPr/>
                </w:rPrChange>
              </w:rPr>
              <w:t>X</w:t>
            </w:r>
          </w:p>
        </w:tc>
      </w:tr>
      <w:tr w:rsidR="0089395D" w:rsidRPr="00C37E8F" w14:paraId="244E8BFB"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6BBE722" w14:textId="77777777" w:rsidR="0089395D" w:rsidRPr="00C37E8F" w:rsidRDefault="007D25ED">
            <w:pPr>
              <w:pStyle w:val="Newparagraph"/>
              <w:ind w:firstLine="0"/>
              <w:rPr>
                <w:lang w:val="en-US"/>
                <w:rPrChange w:id="3098" w:author="Jon Lindsay" w:date="2020-02-04T23:09:00Z">
                  <w:rPr/>
                </w:rPrChange>
              </w:rPr>
            </w:pPr>
            <w:r w:rsidRPr="00C37E8F">
              <w:rPr>
                <w:lang w:val="en-US"/>
                <w:rPrChange w:id="3099" w:author="Jon Lindsay" w:date="2020-02-04T23:09:00Z">
                  <w:rPr/>
                </w:rPrChange>
              </w:rP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19EFA7D" w14:textId="77777777" w:rsidR="0089395D" w:rsidRPr="00C37E8F" w:rsidRDefault="007D25ED">
            <w:pPr>
              <w:pStyle w:val="Newparagraph"/>
              <w:ind w:firstLine="0"/>
              <w:jc w:val="center"/>
              <w:rPr>
                <w:lang w:val="en-US"/>
                <w:rPrChange w:id="3100" w:author="Jon Lindsay" w:date="2020-02-04T23:09:00Z">
                  <w:rPr/>
                </w:rPrChange>
              </w:rPr>
            </w:pPr>
            <w:r w:rsidRPr="00C37E8F">
              <w:rPr>
                <w:lang w:val="en-US"/>
                <w:rPrChange w:id="3101" w:author="Jon Lindsay" w:date="2020-02-04T23:09:00Z">
                  <w:rPr/>
                </w:rPrChange>
              </w:rP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5AFC5FE8" w14:textId="77777777" w:rsidR="0089395D" w:rsidRPr="00C37E8F" w:rsidRDefault="007D25ED">
            <w:pPr>
              <w:pStyle w:val="Newparagraph"/>
              <w:ind w:firstLine="0"/>
              <w:jc w:val="center"/>
              <w:rPr>
                <w:lang w:val="en-US"/>
                <w:rPrChange w:id="3102" w:author="Jon Lindsay" w:date="2020-02-04T23:09:00Z">
                  <w:rPr/>
                </w:rPrChange>
              </w:rPr>
            </w:pPr>
            <w:r w:rsidRPr="00C37E8F">
              <w:rPr>
                <w:lang w:val="en-US"/>
                <w:rPrChange w:id="3103" w:author="Jon Lindsay" w:date="2020-02-04T23:09:00Z">
                  <w:rPr/>
                </w:rPrChange>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1EF82099" w14:textId="77777777" w:rsidR="0089395D" w:rsidRPr="00C37E8F" w:rsidRDefault="007D25ED">
            <w:pPr>
              <w:pStyle w:val="Newparagraph"/>
              <w:ind w:firstLine="0"/>
              <w:jc w:val="center"/>
              <w:rPr>
                <w:lang w:val="en-US"/>
                <w:rPrChange w:id="3104" w:author="Jon Lindsay" w:date="2020-02-04T23:09:00Z">
                  <w:rPr/>
                </w:rPrChange>
              </w:rPr>
            </w:pPr>
            <w:r w:rsidRPr="00C37E8F">
              <w:rPr>
                <w:lang w:val="en-US"/>
                <w:rPrChange w:id="3105" w:author="Jon Lindsay" w:date="2020-02-04T23:09:00Z">
                  <w:rPr/>
                </w:rPrChange>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00754D7" w14:textId="77777777" w:rsidR="0089395D" w:rsidRPr="00C37E8F" w:rsidRDefault="007D25ED">
            <w:pPr>
              <w:pStyle w:val="Newparagraph"/>
              <w:ind w:firstLine="0"/>
              <w:jc w:val="center"/>
              <w:rPr>
                <w:lang w:val="en-US"/>
                <w:rPrChange w:id="3106" w:author="Jon Lindsay" w:date="2020-02-04T23:09:00Z">
                  <w:rPr/>
                </w:rPrChange>
              </w:rPr>
            </w:pPr>
            <w:r w:rsidRPr="00C37E8F">
              <w:rPr>
                <w:lang w:val="en-US"/>
                <w:rPrChange w:id="3107" w:author="Jon Lindsay" w:date="2020-02-04T23:09:00Z">
                  <w:rPr/>
                </w:rPrChange>
              </w:rPr>
              <w:t>X</w:t>
            </w:r>
          </w:p>
        </w:tc>
      </w:tr>
    </w:tbl>
    <w:p w14:paraId="3B523E63" w14:textId="106F94E4" w:rsidR="0099028C" w:rsidRDefault="0099028C" w:rsidP="0099028C">
      <w:pPr>
        <w:pStyle w:val="Newparagraph"/>
        <w:ind w:firstLine="0"/>
        <w:rPr>
          <w:ins w:id="3108" w:author="Jon Lindsay" w:date="2020-02-05T12:29:00Z"/>
          <w:lang w:val="en-US"/>
        </w:rPr>
        <w:pPrChange w:id="3109" w:author="Jon Lindsay" w:date="2020-02-05T12:29:00Z">
          <w:pPr>
            <w:pStyle w:val="Newparagraph"/>
          </w:pPr>
        </w:pPrChange>
      </w:pPr>
      <w:ins w:id="3110" w:author="Jon Lindsay" w:date="2020-02-05T12:29:00Z">
        <w:r w:rsidRPr="00750356">
          <w:rPr>
            <w:b/>
            <w:lang w:val="en-US"/>
          </w:rPr>
          <w:t xml:space="preserve">Table </w:t>
        </w:r>
        <w:r>
          <w:rPr>
            <w:b/>
            <w:lang w:val="en-US"/>
          </w:rPr>
          <w:t>4</w:t>
        </w:r>
        <w:r w:rsidRPr="00750356">
          <w:rPr>
            <w:lang w:val="en-US"/>
          </w:rPr>
          <w:t>: Case comparison of Russian gray zone conflicts</w:t>
        </w:r>
      </w:ins>
    </w:p>
    <w:p w14:paraId="745CE7C9" w14:textId="3D4280C1" w:rsidR="0089395D" w:rsidRPr="00C37E8F" w:rsidRDefault="007D25ED">
      <w:pPr>
        <w:pStyle w:val="Newparagraph"/>
        <w:rPr>
          <w:lang w:val="en-US"/>
          <w:rPrChange w:id="3111" w:author="Jon Lindsay" w:date="2020-02-04T23:09:00Z">
            <w:rPr/>
          </w:rPrChange>
        </w:rPr>
      </w:pPr>
      <w:r w:rsidRPr="00C37E8F">
        <w:rPr>
          <w:lang w:val="en-US"/>
          <w:rPrChange w:id="3112" w:author="Jon Lindsay" w:date="2020-02-04T23:09:00Z">
            <w:rPr/>
          </w:rPrChange>
        </w:rPr>
        <w:t xml:space="preserve">Table </w:t>
      </w:r>
      <w:ins w:id="3113" w:author="Jon Lindsay" w:date="2020-02-05T12:29:00Z">
        <w:r w:rsidR="0099028C">
          <w:rPr>
            <w:lang w:val="en-US"/>
          </w:rPr>
          <w:t>4</w:t>
        </w:r>
      </w:ins>
      <w:del w:id="3114" w:author="Jon Lindsay" w:date="2020-02-05T12:29:00Z">
        <w:r w:rsidRPr="00C37E8F" w:rsidDel="0099028C">
          <w:rPr>
            <w:lang w:val="en-US"/>
            <w:rPrChange w:id="3115" w:author="Jon Lindsay" w:date="2020-02-04T23:09:00Z">
              <w:rPr/>
            </w:rPrChange>
          </w:rPr>
          <w:delText>2</w:delText>
        </w:r>
      </w:del>
      <w:r w:rsidRPr="00C37E8F">
        <w:rPr>
          <w:lang w:val="en-US"/>
          <w:rPrChange w:id="3116" w:author="Jon Lindsay" w:date="2020-02-04T23:09:00Z">
            <w:rPr/>
          </w:rPrChange>
        </w:rPr>
        <w:t xml:space="preserve"> lists these cases by distance from Washington DC.</w:t>
      </w:r>
      <w:r w:rsidRPr="00C37E8F">
        <w:rPr>
          <w:rStyle w:val="FootnoteAnchor"/>
          <w:lang w:val="en-US"/>
          <w:rPrChange w:id="3117" w:author="Jon Lindsay" w:date="2020-02-04T23:09:00Z">
            <w:rPr>
              <w:rStyle w:val="FootnoteAnchor"/>
            </w:rPr>
          </w:rPrChange>
        </w:rPr>
        <w:footnoteReference w:id="8"/>
      </w:r>
      <w:r w:rsidRPr="00C37E8F">
        <w:rPr>
          <w:lang w:val="en-US"/>
          <w:rPrChange w:id="3118" w:author="Jon Lindsay" w:date="2020-02-04T23:09:00Z">
            <w:rPr/>
          </w:rPrChange>
        </w:rPr>
        <w:t xml:space="preserve"> Again the geographical pattern is striking. Moscow is more likely to pull its punches for cases closer to Washington. Russian operations directly against the United States have been limited to cyber influence and </w:t>
      </w:r>
      <w:r w:rsidRPr="00C37E8F">
        <w:rPr>
          <w:lang w:val="en-US"/>
          <w:rPrChange w:id="3119" w:author="Jon Lindsay" w:date="2020-02-04T23:09:00Z">
            <w:rPr/>
          </w:rPrChange>
        </w:rPr>
        <w:lastRenderedPageBreak/>
        <w:t>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sidRPr="00C37E8F">
        <w:rPr>
          <w:rStyle w:val="FootnoteAnchor"/>
          <w:lang w:val="en-US"/>
          <w:rPrChange w:id="3120" w:author="Jon Lindsay" w:date="2020-02-04T23:09:00Z">
            <w:rPr>
              <w:rStyle w:val="FootnoteAnchor"/>
            </w:rPr>
          </w:rPrChange>
        </w:rPr>
        <w:footnoteReference w:id="9"/>
      </w:r>
      <w:r w:rsidRPr="00C37E8F">
        <w:rPr>
          <w:lang w:val="en-US"/>
          <w:rPrChange w:id="3121" w:author="Jon Lindsay" w:date="2020-02-04T23:09:00Z">
            <w:rPr/>
          </w:rPrChange>
        </w:rPr>
        <w:t xml:space="preserve"> We will briefly consider each of them in chronological order.</w:t>
      </w:r>
    </w:p>
    <w:p w14:paraId="2B34EE6D" w14:textId="77777777" w:rsidR="0089395D" w:rsidRPr="00C37E8F" w:rsidRDefault="007D25ED">
      <w:pPr>
        <w:pStyle w:val="Heading3"/>
        <w:spacing w:after="200" w:line="276" w:lineRule="auto"/>
        <w:ind w:left="-5" w:right="10"/>
        <w:rPr>
          <w:lang w:val="en-US"/>
          <w:rPrChange w:id="3122" w:author="Jon Lindsay" w:date="2020-02-04T23:09:00Z">
            <w:rPr/>
          </w:rPrChange>
        </w:rPr>
      </w:pPr>
      <w:bookmarkStart w:id="3123" w:name="_c8qq01qhrze2"/>
      <w:bookmarkEnd w:id="3123"/>
      <w:r w:rsidRPr="00C37E8F">
        <w:rPr>
          <w:lang w:val="en-US"/>
          <w:rPrChange w:id="3124" w:author="Jon Lindsay" w:date="2020-02-04T23:09:00Z">
            <w:rPr/>
          </w:rPrChange>
        </w:rPr>
        <w:t>Estonia (2007)</w:t>
      </w:r>
    </w:p>
    <w:p w14:paraId="28AB8E5C" w14:textId="309DDAAB" w:rsidR="0089395D" w:rsidRPr="00C37E8F" w:rsidRDefault="007D25ED">
      <w:pPr>
        <w:pStyle w:val="Newparagraph"/>
        <w:ind w:firstLine="0"/>
        <w:rPr>
          <w:lang w:val="en-US"/>
          <w:rPrChange w:id="3125" w:author="Jon Lindsay" w:date="2020-02-04T23:09:00Z">
            <w:rPr/>
          </w:rPrChange>
        </w:rPr>
      </w:pPr>
      <w:r w:rsidRPr="00C37E8F">
        <w:rPr>
          <w:lang w:val="en-US"/>
          <w:rPrChange w:id="3126" w:author="Jon Lindsay" w:date="2020-02-04T23:09:00Z">
            <w:rPr/>
          </w:rPrChange>
        </w:rPr>
        <w:t xml:space="preserve">Moscow coordinated a wave of DDoS attacks against Estonia following the relocation of a Soviet statue </w:t>
      </w:r>
      <w:r w:rsidRPr="00C37E8F">
        <w:rPr>
          <w:lang w:val="en-US"/>
          <w:rPrChange w:id="3127" w:author="Jon Lindsay" w:date="2020-02-04T23:09:00Z">
            <w:rPr/>
          </w:rPrChange>
        </w:rPr>
        <w:fldChar w:fldCharType="begin"/>
      </w:r>
      <w:r w:rsidRPr="00C37E8F">
        <w:rPr>
          <w:lang w:val="en-US"/>
          <w:rPrChange w:id="3128" w:author="Jon Lindsay" w:date="2020-02-04T23:09:00Z">
            <w:rPr/>
          </w:rPrChange>
        </w:rPr>
        <w:instrText>ADDIN ZOTERO_ITEM CSL_CITATION {"citationID":"a2pd1qeoldl","properties":{"formattedCitation":"(Schmidt 2013)","plainCitation":"(Schmidt 2013)","noteIndex":0},"citationItems":[{"id":17775,"uris":["http://zotero.org/users/2506258/items/Z9PWAFVG"],"uri":["http://zotero.org/users/2506258/items/Z9PWAFVG"],"itemData":{"id":17775,"type":"chapter","title":"The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w:instrText>
      </w:r>
      <w:r w:rsidRPr="00C37E8F">
        <w:rPr>
          <w:lang w:val="en-US"/>
          <w:rPrChange w:id="3129" w:author="Jon Lindsay" w:date="2020-02-04T23:09:00Z">
            <w:rPr/>
          </w:rPrChange>
        </w:rPr>
        <w:fldChar w:fldCharType="separate"/>
      </w:r>
      <w:bookmarkStart w:id="3130" w:name="__Fieldmark__977_4284355980"/>
      <w:r w:rsidRPr="00C37E8F">
        <w:rPr>
          <w:lang w:val="en-US"/>
          <w:rPrChange w:id="3131" w:author="Jon Lindsay" w:date="2020-02-04T23:09:00Z">
            <w:rPr/>
          </w:rPrChange>
        </w:rPr>
        <w:t>(</w:t>
      </w:r>
      <w:bookmarkStart w:id="3132" w:name="__Fieldmark__1218_1735709817"/>
      <w:r w:rsidRPr="00C37E8F">
        <w:rPr>
          <w:lang w:val="en-US"/>
          <w:rPrChange w:id="3133" w:author="Jon Lindsay" w:date="2020-02-04T23:09:00Z">
            <w:rPr/>
          </w:rPrChange>
        </w:rPr>
        <w:t>Schmidt 2013)</w:t>
      </w:r>
      <w:r w:rsidRPr="00C37E8F">
        <w:rPr>
          <w:lang w:val="en-US"/>
          <w:rPrChange w:id="3134" w:author="Jon Lindsay" w:date="2020-02-04T23:09:00Z">
            <w:rPr/>
          </w:rPrChange>
        </w:rPr>
        <w:fldChar w:fldCharType="end"/>
      </w:r>
      <w:bookmarkEnd w:id="3130"/>
      <w:bookmarkEnd w:id="3132"/>
      <w:r w:rsidRPr="00C37E8F">
        <w:rPr>
          <w:lang w:val="en-US"/>
          <w:rPrChange w:id="3135" w:author="Jon Lindsay" w:date="2020-02-04T23:09:00Z">
            <w:rPr/>
          </w:rPrChange>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rsidRPr="00C37E8F">
        <w:rPr>
          <w:lang w:val="en-US"/>
          <w:rPrChange w:id="3136" w:author="Jon Lindsay" w:date="2020-02-04T23:09:00Z">
            <w:rPr/>
          </w:rPrChange>
        </w:rPr>
        <w:fldChar w:fldCharType="begin"/>
      </w:r>
      <w:r w:rsidRPr="00C37E8F">
        <w:rPr>
          <w:lang w:val="en-US"/>
          <w:rPrChange w:id="3137" w:author="Jon Lindsay" w:date="2020-02-04T23:09:00Z">
            <w:rPr/>
          </w:rPrChange>
        </w:rPr>
        <w:instrText>ADDIN ZOTERO_ITEM CSL_CITATION {"citationID":"a26ovu4udke","properties":{"formattedCitation":"(Joubert 2012)","plainCitation":"(Joubert 2012)","noteIndex":0},"citationItems":[{"id":17774,"uris":["http://zotero.org/users/2506258/items/RFJXZ8TU"],"uri":["http://zotero.org/users/2506258/items/RFJXZ8TU"],"itemData":{"id":17774,"type":"report","title":"Five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w:instrText>
      </w:r>
      <w:r w:rsidRPr="00C37E8F">
        <w:rPr>
          <w:lang w:val="en-US"/>
          <w:rPrChange w:id="3138" w:author="Jon Lindsay" w:date="2020-02-04T23:09:00Z">
            <w:rPr/>
          </w:rPrChange>
        </w:rPr>
        <w:fldChar w:fldCharType="separate"/>
      </w:r>
      <w:bookmarkStart w:id="3139" w:name="__Fieldmark__984_4284355980"/>
      <w:r w:rsidRPr="00C37E8F">
        <w:rPr>
          <w:lang w:val="en-US"/>
          <w:rPrChange w:id="3140" w:author="Jon Lindsay" w:date="2020-02-04T23:09:00Z">
            <w:rPr/>
          </w:rPrChange>
        </w:rPr>
        <w:t>(</w:t>
      </w:r>
      <w:bookmarkStart w:id="3141" w:name="__Fieldmark__1259_1735709817"/>
      <w:r w:rsidRPr="00C37E8F">
        <w:rPr>
          <w:lang w:val="en-US"/>
          <w:rPrChange w:id="3142" w:author="Jon Lindsay" w:date="2020-02-04T23:09:00Z">
            <w:rPr/>
          </w:rPrChange>
        </w:rPr>
        <w:t>Joubert 2012)</w:t>
      </w:r>
      <w:r w:rsidRPr="00C37E8F">
        <w:rPr>
          <w:lang w:val="en-US"/>
          <w:rPrChange w:id="3143" w:author="Jon Lindsay" w:date="2020-02-04T23:09:00Z">
            <w:rPr/>
          </w:rPrChange>
        </w:rPr>
        <w:fldChar w:fldCharType="end"/>
      </w:r>
      <w:bookmarkEnd w:id="3139"/>
      <w:bookmarkEnd w:id="3141"/>
      <w:r w:rsidRPr="00C37E8F">
        <w:rPr>
          <w:lang w:val="en-US"/>
          <w:rPrChange w:id="3144" w:author="Jon Lindsay" w:date="2020-02-04T23:09:00Z">
            <w:rPr/>
          </w:rPrChange>
        </w:rPr>
        <w:t xml:space="preserve">. NATO was highly unlikely to seriously consider formally </w:t>
      </w:r>
      <w:r w:rsidRPr="00C37E8F">
        <w:rPr>
          <w:lang w:val="en-US"/>
          <w:rPrChange w:id="3145" w:author="Jon Lindsay" w:date="2020-02-04T23:09:00Z">
            <w:rPr/>
          </w:rPrChange>
        </w:rPr>
        <w:lastRenderedPageBreak/>
        <w:t xml:space="preserve">responding so long as Russia avoided causing serious harm. Estonia’s defense minister considered but ultimately rejected invoking Article V, the collective defense clause of the NATO treaty, ultimately treating the episode as a domestic law enforcement matter </w:t>
      </w:r>
      <w:r w:rsidRPr="00C37E8F">
        <w:rPr>
          <w:lang w:val="en-US"/>
          <w:rPrChange w:id="3146" w:author="Jon Lindsay" w:date="2020-02-04T23:09:00Z">
            <w:rPr/>
          </w:rPrChange>
        </w:rPr>
        <w:fldChar w:fldCharType="begin"/>
      </w:r>
      <w:r w:rsidRPr="00C37E8F">
        <w:rPr>
          <w:lang w:val="en-US"/>
          <w:rPrChange w:id="3147" w:author="Jon Lindsay" w:date="2020-02-04T23:09:00Z">
            <w:rPr/>
          </w:rPrChange>
        </w:rPr>
        <w:instrText>ADDIN ZOTERO_ITEM CSL_CITATION {"citationID":"a1v1sdom8gk","properties":{"formattedCitation":"(Traynor 2007)","plainCitation":"(Traynor 2007)","noteIndex":0},"citationItems":[{"id":17777,"uris":["http://zotero.org/users/2506258/items/TGPY34IX"],"uri":["http://zotero.org/users/2506258/items/TGPY34IX"],"itemData":{"id":17777,"type":"article-newspaper","title":"Russia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w:instrText>
      </w:r>
      <w:r w:rsidRPr="00C37E8F">
        <w:rPr>
          <w:lang w:val="en-US"/>
          <w:rPrChange w:id="3148" w:author="Jon Lindsay" w:date="2020-02-04T23:09:00Z">
            <w:rPr/>
          </w:rPrChange>
        </w:rPr>
        <w:fldChar w:fldCharType="separate"/>
      </w:r>
      <w:bookmarkStart w:id="3149" w:name="__Fieldmark__991_4284355980"/>
      <w:r w:rsidRPr="00C37E8F">
        <w:rPr>
          <w:lang w:val="en-US"/>
          <w:rPrChange w:id="3150" w:author="Jon Lindsay" w:date="2020-02-04T23:09:00Z">
            <w:rPr/>
          </w:rPrChange>
        </w:rPr>
        <w:t>(</w:t>
      </w:r>
      <w:bookmarkStart w:id="3151" w:name="__Fieldmark__1268_1735709817"/>
      <w:r w:rsidRPr="00C37E8F">
        <w:rPr>
          <w:lang w:val="en-US"/>
          <w:rPrChange w:id="3152" w:author="Jon Lindsay" w:date="2020-02-04T23:09:00Z">
            <w:rPr/>
          </w:rPrChange>
        </w:rPr>
        <w:t>Traynor 2007)</w:t>
      </w:r>
      <w:r w:rsidRPr="00C37E8F">
        <w:rPr>
          <w:lang w:val="en-US"/>
          <w:rPrChange w:id="3153" w:author="Jon Lindsay" w:date="2020-02-04T23:09:00Z">
            <w:rPr/>
          </w:rPrChange>
        </w:rPr>
        <w:fldChar w:fldCharType="end"/>
      </w:r>
      <w:bookmarkEnd w:id="3149"/>
      <w:bookmarkEnd w:id="3151"/>
      <w:r w:rsidRPr="00C37E8F">
        <w:rPr>
          <w:lang w:val="en-US"/>
          <w:rPrChange w:id="3154" w:author="Jon Lindsay" w:date="2020-02-04T23:09:00Z">
            <w:rPr/>
          </w:rPrChange>
        </w:rPr>
        <w:t xml:space="preserve">. After the event, Tallinn became more resolved to bind with the West. Indeed, Estonia became a hub for coordinating NATO cyber </w:t>
      </w:r>
      <w:proofErr w:type="spellStart"/>
      <w:r w:rsidRPr="00C37E8F">
        <w:rPr>
          <w:lang w:val="en-US"/>
          <w:rPrChange w:id="3155" w:author="Jon Lindsay" w:date="2020-02-04T23:09:00Z">
            <w:rPr/>
          </w:rPrChange>
        </w:rPr>
        <w:t>defences</w:t>
      </w:r>
      <w:proofErr w:type="spellEnd"/>
      <w:r w:rsidRPr="00C37E8F">
        <w:rPr>
          <w:lang w:val="en-US"/>
          <w:rPrChange w:id="3156" w:author="Jon Lindsay" w:date="2020-02-04T23:09:00Z">
            <w:rPr/>
          </w:rPrChange>
        </w:rPr>
        <w:t>. Because Russian moves were motivated by deterrence rather than efficiency</w:t>
      </w:r>
      <w:ins w:id="3157" w:author="Jon Lindsay" w:date="2020-02-05T12:37:00Z">
        <w:r w:rsidR="003A6802">
          <w:rPr>
            <w:lang w:val="en-US"/>
          </w:rPr>
          <w:t xml:space="preserve"> alone</w:t>
        </w:r>
      </w:ins>
      <w:r w:rsidRPr="00C37E8F">
        <w:rPr>
          <w:lang w:val="en-US"/>
          <w:rPrChange w:id="3158" w:author="Jon Lindsay" w:date="2020-02-04T23:09:00Z">
            <w:rPr/>
          </w:rPrChange>
        </w:rPr>
        <w:t>, subsequent improvements in NATO cyber deterrence were not met by Russian escalation.</w:t>
      </w:r>
    </w:p>
    <w:p w14:paraId="58813331" w14:textId="77777777" w:rsidR="0089395D" w:rsidRPr="00C37E8F" w:rsidRDefault="007D25ED">
      <w:pPr>
        <w:pStyle w:val="Heading3"/>
        <w:spacing w:after="200" w:line="276" w:lineRule="auto"/>
        <w:ind w:left="-5" w:right="10"/>
        <w:rPr>
          <w:lang w:val="en-US"/>
          <w:rPrChange w:id="3159" w:author="Jon Lindsay" w:date="2020-02-04T23:09:00Z">
            <w:rPr/>
          </w:rPrChange>
        </w:rPr>
      </w:pPr>
      <w:bookmarkStart w:id="3160" w:name="_qfl5qr5bywfn"/>
      <w:bookmarkEnd w:id="3160"/>
      <w:r w:rsidRPr="00C37E8F">
        <w:rPr>
          <w:lang w:val="en-US"/>
          <w:rPrChange w:id="3161" w:author="Jon Lindsay" w:date="2020-02-04T23:09:00Z">
            <w:rPr/>
          </w:rPrChange>
        </w:rPr>
        <w:t>Georgia (2008)</w:t>
      </w:r>
    </w:p>
    <w:p w14:paraId="6F95BB7C" w14:textId="77777777" w:rsidR="0089395D" w:rsidRPr="00C37E8F" w:rsidRDefault="007D25ED">
      <w:pPr>
        <w:pStyle w:val="Newparagraph"/>
        <w:ind w:firstLine="0"/>
        <w:rPr>
          <w:lang w:val="en-US"/>
          <w:rPrChange w:id="3162" w:author="Jon Lindsay" w:date="2020-02-04T23:09:00Z">
            <w:rPr/>
          </w:rPrChange>
        </w:rPr>
      </w:pPr>
      <w:r w:rsidRPr="00C37E8F">
        <w:rPr>
          <w:lang w:val="en-US"/>
          <w:rPrChange w:id="3163" w:author="Jon Lindsay" w:date="2020-02-04T23:09:00Z">
            <w:rPr/>
          </w:rPrChange>
        </w:rPr>
        <w:t xml:space="preserve">Georgia was hit by similar DDoS attacks amidst an even more fractious duel of competing narratives in online for a </w:t>
      </w:r>
      <w:r w:rsidRPr="00C37E8F">
        <w:rPr>
          <w:lang w:val="en-US"/>
          <w:rPrChange w:id="3164" w:author="Jon Lindsay" w:date="2020-02-04T23:09:00Z">
            <w:rPr/>
          </w:rPrChange>
        </w:rPr>
        <w:fldChar w:fldCharType="begin"/>
      </w:r>
      <w:r w:rsidRPr="00C37E8F">
        <w:rPr>
          <w:lang w:val="en-US"/>
          <w:rPrChange w:id="3165" w:author="Jon Lindsay" w:date="2020-02-04T23:09:00Z">
            <w:rPr/>
          </w:rPrChange>
        </w:rPr>
        <w:instrText>ADDIN ZOTERO_ITEM CSL_CITATION {"citationID":"a1tgipt8ccm","properties":{"formattedCitation":"(Deibert, Rohozinski, and Crete-Nishihata 2012)","plainCitation":"(Deibert, Rohozinski, and Crete-Nishihata 2012)","noteIndex":0},"citationItems":[{"id":17771,"uris":["http://zotero.org/users/2506258/items/DZVTTWZ5"],"uri":["http://zotero.org/users/2506258/items/DZVTTWZ5"],"itemData":{"id":17771,"type":"article-journal","title":"Cyclones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w:instrText>
      </w:r>
      <w:r w:rsidRPr="00C37E8F">
        <w:rPr>
          <w:lang w:val="en-US"/>
          <w:rPrChange w:id="3166" w:author="Jon Lindsay" w:date="2020-02-04T23:09:00Z">
            <w:rPr/>
          </w:rPrChange>
        </w:rPr>
        <w:fldChar w:fldCharType="separate"/>
      </w:r>
      <w:bookmarkStart w:id="3167" w:name="__Fieldmark__1004_4284355980"/>
      <w:r w:rsidRPr="00C37E8F">
        <w:rPr>
          <w:lang w:val="en-US"/>
          <w:rPrChange w:id="3168" w:author="Jon Lindsay" w:date="2020-02-04T23:09:00Z">
            <w:rPr/>
          </w:rPrChange>
        </w:rPr>
        <w:t>(</w:t>
      </w:r>
      <w:bookmarkStart w:id="3169" w:name="__Fieldmark__1287_1735709817"/>
      <w:proofErr w:type="spellStart"/>
      <w:r w:rsidRPr="00C37E8F">
        <w:rPr>
          <w:lang w:val="en-US"/>
          <w:rPrChange w:id="3170" w:author="Jon Lindsay" w:date="2020-02-04T23:09:00Z">
            <w:rPr/>
          </w:rPrChange>
        </w:rPr>
        <w:t>Deibert</w:t>
      </w:r>
      <w:proofErr w:type="spellEnd"/>
      <w:r w:rsidRPr="00C37E8F">
        <w:rPr>
          <w:lang w:val="en-US"/>
          <w:rPrChange w:id="3171" w:author="Jon Lindsay" w:date="2020-02-04T23:09:00Z">
            <w:rPr/>
          </w:rPrChange>
        </w:rPr>
        <w:t xml:space="preserve">, </w:t>
      </w:r>
      <w:proofErr w:type="spellStart"/>
      <w:r w:rsidRPr="00C37E8F">
        <w:rPr>
          <w:lang w:val="en-US"/>
          <w:rPrChange w:id="3172" w:author="Jon Lindsay" w:date="2020-02-04T23:09:00Z">
            <w:rPr/>
          </w:rPrChange>
        </w:rPr>
        <w:t>Rohozinski</w:t>
      </w:r>
      <w:proofErr w:type="spellEnd"/>
      <w:r w:rsidRPr="00C37E8F">
        <w:rPr>
          <w:lang w:val="en-US"/>
          <w:rPrChange w:id="3173" w:author="Jon Lindsay" w:date="2020-02-04T23:09:00Z">
            <w:rPr/>
          </w:rPrChange>
        </w:rPr>
        <w:t>, and Crete-</w:t>
      </w:r>
      <w:proofErr w:type="spellStart"/>
      <w:r w:rsidRPr="00C37E8F">
        <w:rPr>
          <w:lang w:val="en-US"/>
          <w:rPrChange w:id="3174" w:author="Jon Lindsay" w:date="2020-02-04T23:09:00Z">
            <w:rPr/>
          </w:rPrChange>
        </w:rPr>
        <w:t>Nishihata</w:t>
      </w:r>
      <w:proofErr w:type="spellEnd"/>
      <w:r w:rsidRPr="00C37E8F">
        <w:rPr>
          <w:lang w:val="en-US"/>
          <w:rPrChange w:id="3175" w:author="Jon Lindsay" w:date="2020-02-04T23:09:00Z">
            <w:rPr/>
          </w:rPrChange>
        </w:rPr>
        <w:t xml:space="preserve"> 2012)</w:t>
      </w:r>
      <w:r w:rsidRPr="00C37E8F">
        <w:rPr>
          <w:lang w:val="en-US"/>
          <w:rPrChange w:id="3176" w:author="Jon Lindsay" w:date="2020-02-04T23:09:00Z">
            <w:rPr/>
          </w:rPrChange>
        </w:rPr>
        <w:fldChar w:fldCharType="end"/>
      </w:r>
      <w:bookmarkEnd w:id="3167"/>
      <w:bookmarkEnd w:id="3169"/>
      <w:r w:rsidRPr="00C37E8F">
        <w:rPr>
          <w:lang w:val="en-US"/>
          <w:rPrChange w:id="3177" w:author="Jon Lindsay" w:date="2020-02-04T23:09:00Z">
            <w:rPr/>
          </w:rPrChange>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w:t>
      </w:r>
      <w:proofErr w:type="spellStart"/>
      <w:r w:rsidRPr="00C37E8F">
        <w:rPr>
          <w:lang w:val="en-US"/>
          <w:rPrChange w:id="3178" w:author="Jon Lindsay" w:date="2020-02-04T23:09:00Z">
            <w:rPr/>
          </w:rPrChange>
        </w:rPr>
        <w:t>Maliniak</w:t>
      </w:r>
      <w:proofErr w:type="spellEnd"/>
      <w:r w:rsidRPr="00C37E8F">
        <w:rPr>
          <w:lang w:val="en-US"/>
          <w:rPrChange w:id="3179" w:author="Jon Lindsay" w:date="2020-02-04T23:09:00Z">
            <w:rPr/>
          </w:rPrChange>
        </w:rPr>
        <w:t xml:space="preserve"> point out, “because of Georgia’s location and its contested map, it is a security liability from the point of view of many in the West” </w:t>
      </w:r>
      <w:r w:rsidRPr="00C37E8F">
        <w:rPr>
          <w:lang w:val="en-US"/>
          <w:rPrChange w:id="3180" w:author="Jon Lindsay" w:date="2020-02-04T23:09:00Z">
            <w:rPr/>
          </w:rPrChange>
        </w:rPr>
        <w:fldChar w:fldCharType="begin"/>
      </w:r>
      <w:r w:rsidRPr="00C37E8F">
        <w:rPr>
          <w:lang w:val="en-US"/>
          <w:rPrChange w:id="3181" w:author="Jon Lindsay" w:date="2020-02-04T23:09:00Z">
            <w:rPr/>
          </w:rPrChange>
        </w:rPr>
        <w:instrText>ADDIN ZOTERO_ITEM CSL_CITATION {"citationID":"a2pbqu1iept","properties":{"formattedCitation":"(Driscoll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sidRPr="00C37E8F">
        <w:rPr>
          <w:lang w:val="en-US"/>
          <w:rPrChange w:id="3182" w:author="Jon Lindsay" w:date="2020-02-04T23:09:00Z">
            <w:rPr/>
          </w:rPrChange>
        </w:rPr>
        <w:fldChar w:fldCharType="separate"/>
      </w:r>
      <w:bookmarkStart w:id="3183" w:name="__Fieldmark__1011_4284355980"/>
      <w:r w:rsidRPr="00C37E8F">
        <w:rPr>
          <w:lang w:val="en-US"/>
          <w:rPrChange w:id="3184" w:author="Jon Lindsay" w:date="2020-02-04T23:09:00Z">
            <w:rPr/>
          </w:rPrChange>
        </w:rPr>
        <w:t>(</w:t>
      </w:r>
      <w:bookmarkStart w:id="3185" w:name="__Fieldmark__1307_1735709817"/>
      <w:r w:rsidRPr="00C37E8F">
        <w:rPr>
          <w:lang w:val="en-US"/>
          <w:rPrChange w:id="3186" w:author="Jon Lindsay" w:date="2020-02-04T23:09:00Z">
            <w:rPr/>
          </w:rPrChange>
        </w:rPr>
        <w:t xml:space="preserve">Driscoll and </w:t>
      </w:r>
      <w:proofErr w:type="spellStart"/>
      <w:r w:rsidRPr="00C37E8F">
        <w:rPr>
          <w:lang w:val="en-US"/>
          <w:rPrChange w:id="3187" w:author="Jon Lindsay" w:date="2020-02-04T23:09:00Z">
            <w:rPr/>
          </w:rPrChange>
        </w:rPr>
        <w:t>Maliniak</w:t>
      </w:r>
      <w:proofErr w:type="spellEnd"/>
      <w:r w:rsidRPr="00C37E8F">
        <w:rPr>
          <w:lang w:val="en-US"/>
          <w:rPrChange w:id="3188" w:author="Jon Lindsay" w:date="2020-02-04T23:09:00Z">
            <w:rPr/>
          </w:rPrChange>
        </w:rPr>
        <w:t xml:space="preserve"> 2016)</w:t>
      </w:r>
      <w:r w:rsidRPr="00C37E8F">
        <w:rPr>
          <w:lang w:val="en-US"/>
          <w:rPrChange w:id="3189" w:author="Jon Lindsay" w:date="2020-02-04T23:09:00Z">
            <w:rPr/>
          </w:rPrChange>
        </w:rPr>
        <w:fldChar w:fldCharType="end"/>
      </w:r>
      <w:bookmarkEnd w:id="3183"/>
      <w:bookmarkEnd w:id="3185"/>
      <w:r w:rsidRPr="00C37E8F">
        <w:rPr>
          <w:lang w:val="en-US"/>
          <w:rPrChange w:id="3190" w:author="Jon Lindsay" w:date="2020-02-04T23:09:00Z">
            <w:rPr/>
          </w:rPrChange>
        </w:rPr>
        <w:t xml:space="preserve">.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w:t>
      </w:r>
      <w:r w:rsidRPr="00C37E8F">
        <w:rPr>
          <w:lang w:val="en-US"/>
          <w:rPrChange w:id="3191" w:author="Jon Lindsay" w:date="2020-02-04T23:09:00Z">
            <w:rPr/>
          </w:rPrChange>
        </w:rPr>
        <w:lastRenderedPageBreak/>
        <w:t xml:space="preserve">forceful Western response would have only escalated the situation since Russia’s actions were chosen through a calculation that its objectives could be accomplished at reasonable cost. </w:t>
      </w:r>
    </w:p>
    <w:p w14:paraId="5E467856" w14:textId="77777777" w:rsidR="0089395D" w:rsidRPr="00C37E8F" w:rsidRDefault="007D25ED">
      <w:pPr>
        <w:pStyle w:val="Heading3"/>
        <w:spacing w:after="200" w:line="276" w:lineRule="auto"/>
        <w:ind w:left="-15" w:right="10"/>
        <w:rPr>
          <w:lang w:val="en-US"/>
          <w:rPrChange w:id="3192" w:author="Jon Lindsay" w:date="2020-02-04T23:09:00Z">
            <w:rPr/>
          </w:rPrChange>
        </w:rPr>
      </w:pPr>
      <w:bookmarkStart w:id="3193" w:name="_15u7zsw4j3sl"/>
      <w:bookmarkEnd w:id="3193"/>
      <w:r w:rsidRPr="00C37E8F">
        <w:rPr>
          <w:lang w:val="en-US"/>
          <w:rPrChange w:id="3194" w:author="Jon Lindsay" w:date="2020-02-04T23:09:00Z">
            <w:rPr/>
          </w:rPrChange>
        </w:rPr>
        <w:t>Ukraine (2014)</w:t>
      </w:r>
    </w:p>
    <w:p w14:paraId="5083517C" w14:textId="29EE242A" w:rsidR="0089395D" w:rsidRPr="00C37E8F" w:rsidRDefault="007D25ED">
      <w:pPr>
        <w:pStyle w:val="Newparagraph"/>
        <w:ind w:firstLine="0"/>
        <w:rPr>
          <w:lang w:val="en-US"/>
          <w:rPrChange w:id="3195" w:author="Jon Lindsay" w:date="2020-02-04T23:09:00Z">
            <w:rPr/>
          </w:rPrChange>
        </w:rPr>
      </w:pPr>
      <w:r w:rsidRPr="00C37E8F">
        <w:rPr>
          <w:lang w:val="en-US"/>
          <w:rPrChange w:id="3196" w:author="Jon Lindsay" w:date="2020-02-04T23:09:00Z">
            <w:rPr/>
          </w:rPrChange>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w:t>
      </w:r>
      <w:proofErr w:type="spellStart"/>
      <w:r w:rsidRPr="00C37E8F">
        <w:rPr>
          <w:lang w:val="en-US"/>
          <w:rPrChange w:id="3197" w:author="Jon Lindsay" w:date="2020-02-04T23:09:00Z">
            <w:rPr/>
          </w:rPrChange>
        </w:rPr>
        <w:t>Kievan</w:t>
      </w:r>
      <w:proofErr w:type="spellEnd"/>
      <w:r w:rsidRPr="00C37E8F">
        <w:rPr>
          <w:lang w:val="en-US"/>
          <w:rPrChange w:id="3198" w:author="Jon Lindsay" w:date="2020-02-04T23:09:00Z">
            <w:rPr/>
          </w:rPrChange>
        </w:rPr>
        <w:t xml:space="preserve"> Rus empire is more salient in Russian nationalist mythology than Georgia, a peripheral outpost in the Caucuses far from Moscow, and the Black Sea port of Sevastopol also makes Crimea more strategically relevant. If Russian moves were motivated</w:t>
      </w:r>
      <w:ins w:id="3199" w:author="Jon Lindsay" w:date="2020-02-05T12:37:00Z">
        <w:r w:rsidR="003A6802">
          <w:rPr>
            <w:lang w:val="en-US"/>
          </w:rPr>
          <w:t xml:space="preserve"> solely</w:t>
        </w:r>
      </w:ins>
      <w:r w:rsidRPr="00C37E8F">
        <w:rPr>
          <w:lang w:val="en-US"/>
          <w:rPrChange w:id="3200" w:author="Jon Lindsay" w:date="2020-02-04T23:09:00Z">
            <w:rPr/>
          </w:rPrChange>
        </w:rPr>
        <w:t xml:space="preserve"> by efficiency rather than </w:t>
      </w:r>
      <w:ins w:id="3201" w:author="Jon Lindsay" w:date="2020-02-05T12:37:00Z">
        <w:r w:rsidR="003A6802">
          <w:rPr>
            <w:lang w:val="en-US"/>
          </w:rPr>
          <w:t xml:space="preserve">constrained </w:t>
        </w:r>
      </w:ins>
      <w:r w:rsidRPr="00C37E8F">
        <w:rPr>
          <w:lang w:val="en-US"/>
          <w:rPrChange w:id="3202" w:author="Jon Lindsay" w:date="2020-02-04T23:09:00Z">
            <w:rPr/>
          </w:rPrChange>
        </w:rPr>
        <w:t xml:space="preserve">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rsidRPr="00C37E8F">
        <w:rPr>
          <w:lang w:val="en-US"/>
          <w:rPrChange w:id="3203" w:author="Jon Lindsay" w:date="2020-02-04T23:09:00Z">
            <w:rPr/>
          </w:rPrChange>
        </w:rPr>
        <w:fldChar w:fldCharType="begin"/>
      </w:r>
      <w:r w:rsidRPr="00C37E8F">
        <w:rPr>
          <w:lang w:val="en-US"/>
          <w:rPrChange w:id="3204" w:author="Jon Lindsay" w:date="2020-02-04T23:09:00Z">
            <w:rPr/>
          </w:rPrChange>
        </w:rPr>
        <w:instrText>ADDIN ZOTERO_ITEM CSL_CITATION {"citationID":"apdgqcnrn7","properties":{"formattedCitation":"(Driscoll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sidRPr="00C37E8F">
        <w:rPr>
          <w:lang w:val="en-US"/>
          <w:rPrChange w:id="3205" w:author="Jon Lindsay" w:date="2020-02-04T23:09:00Z">
            <w:rPr/>
          </w:rPrChange>
        </w:rPr>
        <w:fldChar w:fldCharType="separate"/>
      </w:r>
      <w:bookmarkStart w:id="3206" w:name="__Fieldmark__1024_4284355980"/>
      <w:r w:rsidRPr="00C37E8F">
        <w:rPr>
          <w:lang w:val="en-US"/>
          <w:rPrChange w:id="3207" w:author="Jon Lindsay" w:date="2020-02-04T23:09:00Z">
            <w:rPr/>
          </w:rPrChange>
        </w:rPr>
        <w:t>(</w:t>
      </w:r>
      <w:bookmarkStart w:id="3208" w:name="__Fieldmark__1340_1735709817"/>
      <w:r w:rsidRPr="00C37E8F">
        <w:rPr>
          <w:lang w:val="en-US"/>
          <w:rPrChange w:id="3209" w:author="Jon Lindsay" w:date="2020-02-04T23:09:00Z">
            <w:rPr/>
          </w:rPrChange>
        </w:rPr>
        <w:t>Driscoll and Steinert-</w:t>
      </w:r>
      <w:proofErr w:type="spellStart"/>
      <w:r w:rsidRPr="00C37E8F">
        <w:rPr>
          <w:lang w:val="en-US"/>
          <w:rPrChange w:id="3210" w:author="Jon Lindsay" w:date="2020-02-04T23:09:00Z">
            <w:rPr/>
          </w:rPrChange>
        </w:rPr>
        <w:t>Threlkeld</w:t>
      </w:r>
      <w:proofErr w:type="spellEnd"/>
      <w:r w:rsidRPr="00C37E8F">
        <w:rPr>
          <w:lang w:val="en-US"/>
          <w:rPrChange w:id="3211" w:author="Jon Lindsay" w:date="2020-02-04T23:09:00Z">
            <w:rPr/>
          </w:rPrChange>
        </w:rPr>
        <w:t xml:space="preserve"> 2019)</w:t>
      </w:r>
      <w:r w:rsidRPr="00C37E8F">
        <w:rPr>
          <w:lang w:val="en-US"/>
          <w:rPrChange w:id="3212" w:author="Jon Lindsay" w:date="2020-02-04T23:09:00Z">
            <w:rPr/>
          </w:rPrChange>
        </w:rPr>
        <w:fldChar w:fldCharType="end"/>
      </w:r>
      <w:bookmarkEnd w:id="3206"/>
      <w:bookmarkEnd w:id="3208"/>
      <w:r w:rsidRPr="00C37E8F">
        <w:rPr>
          <w:lang w:val="en-US"/>
          <w:rPrChange w:id="3213" w:author="Jon Lindsay" w:date="2020-02-04T23:09:00Z">
            <w:rPr/>
          </w:rPrChange>
        </w:rPr>
        <w:t xml:space="preserve">. The fact that the costs of war could be much higher, </w:t>
      </w:r>
      <w:r w:rsidRPr="00C37E8F">
        <w:rPr>
          <w:lang w:val="en-US"/>
          <w:rPrChange w:id="3214" w:author="Jon Lindsay" w:date="2020-02-04T23:09:00Z">
            <w:rPr/>
          </w:rPrChange>
        </w:rPr>
        <w:lastRenderedPageBreak/>
        <w:t>together with efforts made to allow both sides to save face, is suggestive of Russian motives for restraint.</w:t>
      </w:r>
      <w:r w:rsidRPr="00C37E8F">
        <w:rPr>
          <w:rStyle w:val="FootnoteAnchor"/>
          <w:lang w:val="en-US"/>
          <w:rPrChange w:id="3215" w:author="Jon Lindsay" w:date="2020-02-04T23:09:00Z">
            <w:rPr>
              <w:rStyle w:val="FootnoteAnchor"/>
            </w:rPr>
          </w:rPrChange>
        </w:rPr>
        <w:footnoteReference w:id="10"/>
      </w:r>
    </w:p>
    <w:p w14:paraId="58D9DE82" w14:textId="77777777" w:rsidR="0089395D" w:rsidRPr="00C37E8F" w:rsidRDefault="007D25ED">
      <w:pPr>
        <w:pStyle w:val="Newparagraph"/>
        <w:rPr>
          <w:lang w:val="en-US"/>
          <w:rPrChange w:id="3218" w:author="Jon Lindsay" w:date="2020-02-04T23:09:00Z">
            <w:rPr/>
          </w:rPrChange>
        </w:rPr>
      </w:pPr>
      <w:r w:rsidRPr="00C37E8F">
        <w:rPr>
          <w:lang w:val="en-US"/>
          <w:rPrChange w:id="3219" w:author="Jon Lindsay" w:date="2020-02-04T23:09:00Z">
            <w:rPr/>
          </w:rPrChange>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rsidRPr="00C37E8F">
        <w:rPr>
          <w:lang w:val="en-US"/>
          <w:rPrChange w:id="3220" w:author="Jon Lindsay" w:date="2020-02-04T23:09:00Z">
            <w:rPr/>
          </w:rPrChange>
        </w:rPr>
        <w:fldChar w:fldCharType="begin"/>
      </w:r>
      <w:r w:rsidRPr="00C37E8F">
        <w:rPr>
          <w:lang w:val="en-US"/>
          <w:rPrChange w:id="3221" w:author="Jon Lindsay" w:date="2020-02-04T23:09:00Z">
            <w:rPr/>
          </w:rPrChange>
        </w:rPr>
        <w:instrText>ADDIN ZOTERO_ITEM CSL_CITATION {"citationID":"a2jb2un2dlv","properties":{"formattedCitation":"(Smith-Spark and Masters 2018)","plainCitation":"(Smith-Spark and Masters 2018)","noteIndex":0},"citationItems":[{"id":17869,"uris":["http://zotero.org/users/2506258/items/52LVWS6U"],"uri":["http://zotero.org/users/2506258/items/52LVWS6U"],"itemData":{"id":17869,"type":"article-newspaper","title":"Missile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w:instrText>
      </w:r>
      <w:r w:rsidRPr="00C37E8F">
        <w:rPr>
          <w:lang w:val="en-US"/>
          <w:rPrChange w:id="3222" w:author="Jon Lindsay" w:date="2020-02-04T23:09:00Z">
            <w:rPr/>
          </w:rPrChange>
        </w:rPr>
        <w:fldChar w:fldCharType="separate"/>
      </w:r>
      <w:bookmarkStart w:id="3223" w:name="__Fieldmark__1052_4284355980"/>
      <w:r w:rsidRPr="00C37E8F">
        <w:rPr>
          <w:lang w:val="en-US"/>
          <w:rPrChange w:id="3224" w:author="Jon Lindsay" w:date="2020-02-04T23:09:00Z">
            <w:rPr/>
          </w:rPrChange>
        </w:rPr>
        <w:t>(</w:t>
      </w:r>
      <w:bookmarkStart w:id="3225" w:name="__Fieldmark__1370_1735709817"/>
      <w:r w:rsidRPr="00C37E8F">
        <w:rPr>
          <w:lang w:val="en-US"/>
          <w:rPrChange w:id="3226" w:author="Jon Lindsay" w:date="2020-02-04T23:09:00Z">
            <w:rPr/>
          </w:rPrChange>
        </w:rPr>
        <w:t>Smith-Spark and Masters 2018)</w:t>
      </w:r>
      <w:r w:rsidRPr="00C37E8F">
        <w:rPr>
          <w:lang w:val="en-US"/>
          <w:rPrChange w:id="3227" w:author="Jon Lindsay" w:date="2020-02-04T23:09:00Z">
            <w:rPr/>
          </w:rPrChange>
        </w:rPr>
        <w:fldChar w:fldCharType="end"/>
      </w:r>
      <w:bookmarkEnd w:id="3223"/>
      <w:bookmarkEnd w:id="3225"/>
      <w:r w:rsidRPr="00C37E8F">
        <w:rPr>
          <w:lang w:val="en-US"/>
          <w:rPrChange w:id="3228" w:author="Jon Lindsay" w:date="2020-02-04T23:09:00Z">
            <w:rPr/>
          </w:rPrChange>
        </w:rPr>
        <w:t xml:space="preserve">. Russia has also not realized significant gain for all of its creative efforts in cyberspace </w:t>
      </w:r>
      <w:r w:rsidRPr="00C37E8F">
        <w:rPr>
          <w:lang w:val="en-US"/>
          <w:rPrChange w:id="3229" w:author="Jon Lindsay" w:date="2020-02-04T23:09:00Z">
            <w:rPr/>
          </w:rPrChange>
        </w:rPr>
        <w:fldChar w:fldCharType="begin"/>
      </w:r>
      <w:r w:rsidRPr="00C37E8F">
        <w:rPr>
          <w:lang w:val="en-US"/>
          <w:rPrChange w:id="3230" w:author="Jon Lindsay" w:date="2020-02-04T23:09:00Z">
            <w:rPr/>
          </w:rPrChange>
        </w:rPr>
        <w:instrText>ADDIN ZOTERO_ITEM CSL_CITATION {"citationID":"a1s75s5j53e","properties":{"formattedCitation":"(Baezner and Robin 2017)","plainCitation":"(Baezner and Robin 2017)","noteIndex":0},"citationItems":[{"id":17809,"uris":["http://zotero.org/users/2506258/items/SSHJIXR9"],"uri":["http://zotero.org/users/2506258/items/SSHJIXR9"],"itemData":{"id":17809,"type":"report","title":"Cyber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w:instrText>
      </w:r>
      <w:r w:rsidRPr="00C37E8F">
        <w:rPr>
          <w:lang w:val="en-US"/>
          <w:rPrChange w:id="3231" w:author="Jon Lindsay" w:date="2020-02-04T23:09:00Z">
            <w:rPr/>
          </w:rPrChange>
        </w:rPr>
        <w:fldChar w:fldCharType="separate"/>
      </w:r>
      <w:bookmarkStart w:id="3232" w:name="__Fieldmark__1059_4284355980"/>
      <w:r w:rsidRPr="00C37E8F">
        <w:rPr>
          <w:lang w:val="en-US"/>
          <w:rPrChange w:id="3233" w:author="Jon Lindsay" w:date="2020-02-04T23:09:00Z">
            <w:rPr/>
          </w:rPrChange>
        </w:rPr>
        <w:t>(</w:t>
      </w:r>
      <w:bookmarkStart w:id="3234" w:name="__Fieldmark__1388_1735709817"/>
      <w:proofErr w:type="spellStart"/>
      <w:r w:rsidRPr="00C37E8F">
        <w:rPr>
          <w:lang w:val="en-US"/>
          <w:rPrChange w:id="3235" w:author="Jon Lindsay" w:date="2020-02-04T23:09:00Z">
            <w:rPr/>
          </w:rPrChange>
        </w:rPr>
        <w:t>Baezner</w:t>
      </w:r>
      <w:proofErr w:type="spellEnd"/>
      <w:r w:rsidRPr="00C37E8F">
        <w:rPr>
          <w:lang w:val="en-US"/>
          <w:rPrChange w:id="3236" w:author="Jon Lindsay" w:date="2020-02-04T23:09:00Z">
            <w:rPr/>
          </w:rPrChange>
        </w:rPr>
        <w:t xml:space="preserve"> and Robin 2017)</w:t>
      </w:r>
      <w:r w:rsidRPr="00C37E8F">
        <w:rPr>
          <w:lang w:val="en-US"/>
          <w:rPrChange w:id="3237" w:author="Jon Lindsay" w:date="2020-02-04T23:09:00Z">
            <w:rPr/>
          </w:rPrChange>
        </w:rPr>
        <w:fldChar w:fldCharType="end"/>
      </w:r>
      <w:bookmarkEnd w:id="3232"/>
      <w:bookmarkEnd w:id="3234"/>
      <w:r w:rsidRPr="00C37E8F">
        <w:rPr>
          <w:lang w:val="en-US"/>
          <w:rPrChange w:id="3238" w:author="Jon Lindsay" w:date="2020-02-04T23:09:00Z">
            <w:rPr/>
          </w:rPrChange>
        </w:rPr>
        <w:t xml:space="preserve">. Endemic Russian cyber-attacks and information operations have had little impact on battlefield events </w:t>
      </w:r>
      <w:r w:rsidRPr="00C37E8F">
        <w:rPr>
          <w:lang w:val="en-US"/>
          <w:rPrChange w:id="3239" w:author="Jon Lindsay" w:date="2020-02-04T23:09:00Z">
            <w:rPr/>
          </w:rPrChange>
        </w:rPr>
        <w:fldChar w:fldCharType="begin"/>
      </w:r>
      <w:r w:rsidRPr="00C37E8F">
        <w:rPr>
          <w:lang w:val="en-US"/>
          <w:rPrChange w:id="3240" w:author="Jon Lindsay" w:date="2020-02-04T23:09:00Z">
            <w:rPr/>
          </w:rPrChange>
        </w:rPr>
        <w:instrText>ADDIN ZOTERO_ITEM CSL_CITATION {"citationID":"a1na8v95m37","properties":{"formattedCitation":"(Kostyuk and Zhukov 2019)","plainCitation":"(Kostyuk and Zhukov 2019)","noteIndex":0},"citationItems":[{"id":17701,"uris":["http://zotero.org/users/2506258/items/GUGFUQ8X"],"uri":["http://zotero.org/users/2506258/items/GUGFUQ8X"],"itemData":{"id":17701,"type":"article-journal","title":"Invisible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w:instrText>
      </w:r>
      <w:r w:rsidRPr="00C37E8F">
        <w:rPr>
          <w:lang w:val="en-US"/>
          <w:rPrChange w:id="3241" w:author="Jon Lindsay" w:date="2020-02-04T23:09:00Z">
            <w:rPr/>
          </w:rPrChange>
        </w:rPr>
        <w:fldChar w:fldCharType="separate"/>
      </w:r>
      <w:bookmarkStart w:id="3242" w:name="__Fieldmark__1066_4284355980"/>
      <w:r w:rsidRPr="00C37E8F">
        <w:rPr>
          <w:lang w:val="en-US"/>
          <w:rPrChange w:id="3243" w:author="Jon Lindsay" w:date="2020-02-04T23:09:00Z">
            <w:rPr/>
          </w:rPrChange>
        </w:rPr>
        <w:t>(</w:t>
      </w:r>
      <w:bookmarkStart w:id="3244" w:name="__Fieldmark__1398_1735709817"/>
      <w:proofErr w:type="spellStart"/>
      <w:r w:rsidRPr="00C37E8F">
        <w:rPr>
          <w:lang w:val="en-US"/>
          <w:rPrChange w:id="3245" w:author="Jon Lindsay" w:date="2020-02-04T23:09:00Z">
            <w:rPr/>
          </w:rPrChange>
        </w:rPr>
        <w:t>Kostyuk</w:t>
      </w:r>
      <w:proofErr w:type="spellEnd"/>
      <w:r w:rsidRPr="00C37E8F">
        <w:rPr>
          <w:lang w:val="en-US"/>
          <w:rPrChange w:id="3246" w:author="Jon Lindsay" w:date="2020-02-04T23:09:00Z">
            <w:rPr/>
          </w:rPrChange>
        </w:rPr>
        <w:t xml:space="preserve"> and Zhukov 2019)</w:t>
      </w:r>
      <w:r w:rsidRPr="00C37E8F">
        <w:rPr>
          <w:lang w:val="en-US"/>
          <w:rPrChange w:id="3247" w:author="Jon Lindsay" w:date="2020-02-04T23:09:00Z">
            <w:rPr/>
          </w:rPrChange>
        </w:rPr>
        <w:fldChar w:fldCharType="end"/>
      </w:r>
      <w:bookmarkEnd w:id="3242"/>
      <w:bookmarkEnd w:id="3244"/>
      <w:r w:rsidRPr="00C37E8F">
        <w:rPr>
          <w:lang w:val="en-US"/>
          <w:rPrChange w:id="3248" w:author="Jon Lindsay" w:date="2020-02-04T23:09:00Z">
            <w:rPr/>
          </w:rPrChange>
        </w:rPr>
        <w:t xml:space="preserve">. Even as social media manipulation is supposedly a Russian specialty, pro-Kremlin narratives have never really taken hold in Western Ukraine </w:t>
      </w:r>
      <w:r w:rsidRPr="00C37E8F">
        <w:rPr>
          <w:lang w:val="en-US"/>
          <w:rPrChange w:id="3249" w:author="Jon Lindsay" w:date="2020-02-04T23:09:00Z">
            <w:rPr/>
          </w:rPrChange>
        </w:rPr>
        <w:fldChar w:fldCharType="begin"/>
      </w:r>
      <w:r w:rsidRPr="00C37E8F">
        <w:rPr>
          <w:lang w:val="en-US"/>
          <w:rPrChange w:id="3250" w:author="Jon Lindsay" w:date="2020-02-04T23:09:00Z">
            <w:rPr/>
          </w:rPrChange>
        </w:rPr>
        <w:instrText>ADDIN ZOTERO_ITEM CSL_CITATION {"citationID":"a2ope2d4aog","properties":{"formattedCitation":"(Driscoll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sidRPr="00C37E8F">
        <w:rPr>
          <w:lang w:val="en-US"/>
          <w:rPrChange w:id="3251" w:author="Jon Lindsay" w:date="2020-02-04T23:09:00Z">
            <w:rPr/>
          </w:rPrChange>
        </w:rPr>
        <w:fldChar w:fldCharType="separate"/>
      </w:r>
      <w:bookmarkStart w:id="3252" w:name="__Fieldmark__1073_4284355980"/>
      <w:r w:rsidRPr="00C37E8F">
        <w:rPr>
          <w:lang w:val="en-US"/>
          <w:rPrChange w:id="3253" w:author="Jon Lindsay" w:date="2020-02-04T23:09:00Z">
            <w:rPr/>
          </w:rPrChange>
        </w:rPr>
        <w:t>(</w:t>
      </w:r>
      <w:bookmarkStart w:id="3254" w:name="__Fieldmark__1406_1735709817"/>
      <w:r w:rsidRPr="00C37E8F">
        <w:rPr>
          <w:lang w:val="en-US"/>
          <w:rPrChange w:id="3255" w:author="Jon Lindsay" w:date="2020-02-04T23:09:00Z">
            <w:rPr/>
          </w:rPrChange>
        </w:rPr>
        <w:t>Driscoll and Steinert-</w:t>
      </w:r>
      <w:proofErr w:type="spellStart"/>
      <w:r w:rsidRPr="00C37E8F">
        <w:rPr>
          <w:lang w:val="en-US"/>
          <w:rPrChange w:id="3256" w:author="Jon Lindsay" w:date="2020-02-04T23:09:00Z">
            <w:rPr/>
          </w:rPrChange>
        </w:rPr>
        <w:t>Threlkeld</w:t>
      </w:r>
      <w:proofErr w:type="spellEnd"/>
      <w:r w:rsidRPr="00C37E8F">
        <w:rPr>
          <w:lang w:val="en-US"/>
          <w:rPrChange w:id="3257" w:author="Jon Lindsay" w:date="2020-02-04T23:09:00Z">
            <w:rPr/>
          </w:rPrChange>
        </w:rPr>
        <w:t xml:space="preserve"> 2019)</w:t>
      </w:r>
      <w:r w:rsidRPr="00C37E8F">
        <w:rPr>
          <w:lang w:val="en-US"/>
          <w:rPrChange w:id="3258" w:author="Jon Lindsay" w:date="2020-02-04T23:09:00Z">
            <w:rPr/>
          </w:rPrChange>
        </w:rPr>
        <w:fldChar w:fldCharType="end"/>
      </w:r>
      <w:bookmarkEnd w:id="3252"/>
      <w:bookmarkEnd w:id="3254"/>
      <w:r w:rsidRPr="00C37E8F">
        <w:rPr>
          <w:lang w:val="en-US"/>
          <w:rPrChange w:id="3259" w:author="Jon Lindsay" w:date="2020-02-04T23:09:00Z">
            <w:rPr/>
          </w:rPrChange>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rsidRPr="00C37E8F">
        <w:rPr>
          <w:lang w:val="en-US"/>
          <w:rPrChange w:id="3260" w:author="Jon Lindsay" w:date="2020-02-04T23:09:00Z">
            <w:rPr/>
          </w:rPrChange>
        </w:rPr>
        <w:fldChar w:fldCharType="begin"/>
      </w:r>
      <w:r w:rsidRPr="00C37E8F">
        <w:rPr>
          <w:lang w:val="en-US"/>
          <w:rPrChange w:id="3261" w:author="Jon Lindsay" w:date="2020-02-04T23:09:00Z">
            <w:rPr/>
          </w:rPrChange>
        </w:rPr>
        <w:instrText>ADDIN ZOTERO_ITEM CSL_CITATION {"citationID":"a14s0u1os2v","properties":{"formattedCitation":"(Brantly, Cal, and Winkelstein 2017)","plainCitation":"(Brantly, Cal, and Winkelstein 2017)","noteIndex":0},"citationItems":[{"id":16656,"uris":["http://zotero.org/users/2506258/items/BSYDS7NY"],"uri":["http://zotero.org/users/2506258/items/BSYDS7NY"],"itemData":{"id":16656,"type":"report","title":"Defending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w:instrText>
      </w:r>
      <w:r w:rsidRPr="00C37E8F">
        <w:rPr>
          <w:lang w:val="en-US"/>
          <w:rPrChange w:id="3262" w:author="Jon Lindsay" w:date="2020-02-04T23:09:00Z">
            <w:rPr/>
          </w:rPrChange>
        </w:rPr>
        <w:fldChar w:fldCharType="separate"/>
      </w:r>
      <w:bookmarkStart w:id="3263" w:name="__Fieldmark__1080_4284355980"/>
      <w:r w:rsidRPr="00C37E8F">
        <w:rPr>
          <w:lang w:val="en-US"/>
          <w:rPrChange w:id="3264" w:author="Jon Lindsay" w:date="2020-02-04T23:09:00Z">
            <w:rPr/>
          </w:rPrChange>
        </w:rPr>
        <w:t>(</w:t>
      </w:r>
      <w:bookmarkStart w:id="3265" w:name="__Fieldmark__1415_1735709817"/>
      <w:proofErr w:type="spellStart"/>
      <w:r w:rsidRPr="00C37E8F">
        <w:rPr>
          <w:lang w:val="en-US"/>
          <w:rPrChange w:id="3266" w:author="Jon Lindsay" w:date="2020-02-04T23:09:00Z">
            <w:rPr/>
          </w:rPrChange>
        </w:rPr>
        <w:t>Brantly</w:t>
      </w:r>
      <w:proofErr w:type="spellEnd"/>
      <w:r w:rsidRPr="00C37E8F">
        <w:rPr>
          <w:lang w:val="en-US"/>
          <w:rPrChange w:id="3267" w:author="Jon Lindsay" w:date="2020-02-04T23:09:00Z">
            <w:rPr/>
          </w:rPrChange>
        </w:rPr>
        <w:t xml:space="preserve">, Cal, and </w:t>
      </w:r>
      <w:proofErr w:type="spellStart"/>
      <w:r w:rsidRPr="00C37E8F">
        <w:rPr>
          <w:lang w:val="en-US"/>
          <w:rPrChange w:id="3268" w:author="Jon Lindsay" w:date="2020-02-04T23:09:00Z">
            <w:rPr/>
          </w:rPrChange>
        </w:rPr>
        <w:t>Winkelstein</w:t>
      </w:r>
      <w:proofErr w:type="spellEnd"/>
      <w:r w:rsidRPr="00C37E8F">
        <w:rPr>
          <w:lang w:val="en-US"/>
          <w:rPrChange w:id="3269" w:author="Jon Lindsay" w:date="2020-02-04T23:09:00Z">
            <w:rPr/>
          </w:rPrChange>
        </w:rPr>
        <w:t xml:space="preserve"> 2017)</w:t>
      </w:r>
      <w:r w:rsidRPr="00C37E8F">
        <w:rPr>
          <w:lang w:val="en-US"/>
          <w:rPrChange w:id="3270" w:author="Jon Lindsay" w:date="2020-02-04T23:09:00Z">
            <w:rPr/>
          </w:rPrChange>
        </w:rPr>
        <w:fldChar w:fldCharType="end"/>
      </w:r>
      <w:bookmarkEnd w:id="3263"/>
      <w:bookmarkEnd w:id="3265"/>
      <w:r w:rsidRPr="00C37E8F">
        <w:rPr>
          <w:lang w:val="en-US"/>
          <w:rPrChange w:id="3271" w:author="Jon Lindsay" w:date="2020-02-04T23:09:00Z">
            <w:rPr/>
          </w:rPrChange>
        </w:rPr>
        <w:t xml:space="preserve">. Russia </w:t>
      </w:r>
      <w:proofErr w:type="gramStart"/>
      <w:r w:rsidRPr="00C37E8F">
        <w:rPr>
          <w:lang w:val="en-US"/>
          <w:rPrChange w:id="3272" w:author="Jon Lindsay" w:date="2020-02-04T23:09:00Z">
            <w:rPr/>
          </w:rPrChange>
        </w:rPr>
        <w:t>has the ability to</w:t>
      </w:r>
      <w:proofErr w:type="gramEnd"/>
      <w:r w:rsidRPr="00C37E8F">
        <w:rPr>
          <w:lang w:val="en-US"/>
          <w:rPrChange w:id="3273" w:author="Jon Lindsay" w:date="2020-02-04T23:09:00Z">
            <w:rPr/>
          </w:rPrChange>
        </w:rPr>
        <w:t xml:space="preserve"> impose its will on Ukraine, but it stops short. Russian moves in Ukraine are a second-best option shaped by Western deterrence. </w:t>
      </w:r>
    </w:p>
    <w:p w14:paraId="393A009C" w14:textId="77777777" w:rsidR="0089395D" w:rsidRPr="00C37E8F" w:rsidRDefault="007D25ED">
      <w:pPr>
        <w:pStyle w:val="Heading3"/>
        <w:rPr>
          <w:lang w:val="en-US"/>
          <w:rPrChange w:id="3274" w:author="Jon Lindsay" w:date="2020-02-04T23:09:00Z">
            <w:rPr/>
          </w:rPrChange>
        </w:rPr>
      </w:pPr>
      <w:bookmarkStart w:id="3275" w:name="_p4w3lxqpnd1i"/>
      <w:bookmarkEnd w:id="3275"/>
      <w:r w:rsidRPr="00C37E8F">
        <w:rPr>
          <w:lang w:val="en-US"/>
          <w:rPrChange w:id="3276" w:author="Jon Lindsay" w:date="2020-02-04T23:09:00Z">
            <w:rPr/>
          </w:rPrChange>
        </w:rPr>
        <w:lastRenderedPageBreak/>
        <w:t>United States (2016)</w:t>
      </w:r>
    </w:p>
    <w:p w14:paraId="01364348" w14:textId="77777777" w:rsidR="0089395D" w:rsidRPr="00C37E8F" w:rsidRDefault="007D25ED">
      <w:pPr>
        <w:pStyle w:val="Newparagraph"/>
        <w:ind w:firstLine="0"/>
        <w:rPr>
          <w:lang w:val="en-US"/>
          <w:rPrChange w:id="3277" w:author="Jon Lindsay" w:date="2020-02-04T23:09:00Z">
            <w:rPr/>
          </w:rPrChange>
        </w:rPr>
      </w:pPr>
      <w:r w:rsidRPr="00C37E8F">
        <w:rPr>
          <w:lang w:val="en-US"/>
          <w:rPrChange w:id="3278" w:author="Jon Lindsay" w:date="2020-02-04T23:09:00Z">
            <w:rPr/>
          </w:rPrChange>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rsidRPr="00C37E8F">
        <w:rPr>
          <w:lang w:val="en-US"/>
          <w:rPrChange w:id="3279" w:author="Jon Lindsay" w:date="2020-02-04T23:09:00Z">
            <w:rPr/>
          </w:rPrChange>
        </w:rPr>
        <w:fldChar w:fldCharType="begin"/>
      </w:r>
      <w:r w:rsidRPr="00C37E8F">
        <w:rPr>
          <w:lang w:val="en-US"/>
          <w:rPrChange w:id="3280" w:author="Jon Lindsay" w:date="2020-02-04T23:09:00Z">
            <w:rPr/>
          </w:rPrChange>
        </w:rPr>
        <w:instrText>ADDIN ZOTERO_ITEM CSL_CITATION {"citationID":"a16gi528tkj","properties":{"formattedCitation":"(Office of the Director of National Intelligence 2017)","plainCitation":"(Office of the Director of National Intelligence 2017)","noteIndex":0},"citationItems":[{"id":17806,"uris":["http://zotero.org/users/2506258/items/VGTRCG7G"],"uri":["http://zotero.org/users/2506258/items/VGTRCG7G"],"itemData":{"id":17806,"type":"report","title":"Assessing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w:instrText>
      </w:r>
      <w:r w:rsidRPr="00C37E8F">
        <w:rPr>
          <w:lang w:val="en-US"/>
          <w:rPrChange w:id="3281" w:author="Jon Lindsay" w:date="2020-02-04T23:09:00Z">
            <w:rPr/>
          </w:rPrChange>
        </w:rPr>
        <w:fldChar w:fldCharType="separate"/>
      </w:r>
      <w:bookmarkStart w:id="3282" w:name="__Fieldmark__1093_4284355980"/>
      <w:r w:rsidRPr="00C37E8F">
        <w:rPr>
          <w:lang w:val="en-US"/>
          <w:rPrChange w:id="3283" w:author="Jon Lindsay" w:date="2020-02-04T23:09:00Z">
            <w:rPr/>
          </w:rPrChange>
        </w:rPr>
        <w:t>(</w:t>
      </w:r>
      <w:bookmarkStart w:id="3284" w:name="__Fieldmark__1431_1735709817"/>
      <w:r w:rsidRPr="00C37E8F">
        <w:rPr>
          <w:lang w:val="en-US"/>
          <w:rPrChange w:id="3285" w:author="Jon Lindsay" w:date="2020-02-04T23:09:00Z">
            <w:rPr/>
          </w:rPrChange>
        </w:rPr>
        <w:t>Office of the Director of National Intelligence 2017)</w:t>
      </w:r>
      <w:r w:rsidRPr="00C37E8F">
        <w:rPr>
          <w:lang w:val="en-US"/>
          <w:rPrChange w:id="3286" w:author="Jon Lindsay" w:date="2020-02-04T23:09:00Z">
            <w:rPr/>
          </w:rPrChange>
        </w:rPr>
        <w:fldChar w:fldCharType="end"/>
      </w:r>
      <w:bookmarkEnd w:id="3282"/>
      <w:bookmarkEnd w:id="3284"/>
      <w:r w:rsidRPr="00C37E8F">
        <w:rPr>
          <w:rStyle w:val="FootnoteCharacters"/>
          <w:lang w:val="en-US"/>
          <w:rPrChange w:id="3287" w:author="Jon Lindsay" w:date="2020-02-04T23:09:00Z">
            <w:rPr>
              <w:rStyle w:val="FootnoteCharacters"/>
            </w:rPr>
          </w:rPrChange>
        </w:rPr>
        <w:t>.</w:t>
      </w:r>
      <w:r w:rsidRPr="00C37E8F">
        <w:rPr>
          <w:lang w:val="en-US"/>
          <w:rPrChange w:id="3288" w:author="Jon Lindsay" w:date="2020-02-04T23:09:00Z">
            <w:rPr/>
          </w:rPrChange>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rsidRPr="00C37E8F">
        <w:rPr>
          <w:lang w:val="en-US"/>
          <w:rPrChange w:id="3289" w:author="Jon Lindsay" w:date="2020-02-04T23:09:00Z">
            <w:rPr/>
          </w:rPrChange>
        </w:rPr>
        <w:fldChar w:fldCharType="begin"/>
      </w:r>
      <w:r w:rsidRPr="00C37E8F">
        <w:rPr>
          <w:lang w:val="en-US"/>
          <w:rPrChange w:id="3290" w:author="Jon Lindsay" w:date="2020-02-04T23:09:00Z">
            <w:rPr/>
          </w:rPrChange>
        </w:rPr>
        <w:instrText>ADDIN ZOTERO_ITEM CSL_CITATION {"citationID":"a86idd1lq4","properties":{"formattedCitation":"(Gelman and Azari 2017)","plainCitation":"(Gelman and Azari 2017)","noteIndex":0},"citationItems":[{"id":"5I7vyisu/qo7Y5tta","uris":["http://zotero.org/users/471208/items/MQ9G4ADX"],"uri":["http://zotero.org/users/471208/items/MQ9G4ADX"],"itemData":{"id":"9jletnYZ/s5E8o6Kh","type":"article-journal","title":"19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w:instrText>
      </w:r>
      <w:r w:rsidRPr="00C37E8F">
        <w:rPr>
          <w:lang w:val="en-US"/>
          <w:rPrChange w:id="3291" w:author="Jon Lindsay" w:date="2020-02-04T23:09:00Z">
            <w:rPr/>
          </w:rPrChange>
        </w:rPr>
        <w:fldChar w:fldCharType="separate"/>
      </w:r>
      <w:bookmarkStart w:id="3292" w:name="__Fieldmark__1101_4284355980"/>
      <w:r w:rsidRPr="00C37E8F">
        <w:rPr>
          <w:lang w:val="en-US"/>
          <w:rPrChange w:id="3293" w:author="Jon Lindsay" w:date="2020-02-04T23:09:00Z">
            <w:rPr/>
          </w:rPrChange>
        </w:rPr>
        <w:t>(</w:t>
      </w:r>
      <w:bookmarkStart w:id="3294" w:name="__Fieldmark__1466_1735709817"/>
      <w:r w:rsidRPr="00C37E8F">
        <w:rPr>
          <w:lang w:val="en-US"/>
          <w:rPrChange w:id="3295" w:author="Jon Lindsay" w:date="2020-02-04T23:09:00Z">
            <w:rPr/>
          </w:rPrChange>
        </w:rPr>
        <w:t>Gelman and Azari 2017)</w:t>
      </w:r>
      <w:r w:rsidRPr="00C37E8F">
        <w:rPr>
          <w:lang w:val="en-US"/>
          <w:rPrChange w:id="3296" w:author="Jon Lindsay" w:date="2020-02-04T23:09:00Z">
            <w:rPr/>
          </w:rPrChange>
        </w:rPr>
        <w:fldChar w:fldCharType="end"/>
      </w:r>
      <w:bookmarkEnd w:id="3292"/>
      <w:bookmarkEnd w:id="3294"/>
      <w:r w:rsidRPr="00C37E8F">
        <w:rPr>
          <w:lang w:val="en-US"/>
          <w:rPrChange w:id="3297" w:author="Jon Lindsay" w:date="2020-02-04T23:09:00Z">
            <w:rPr/>
          </w:rPrChange>
        </w:rPr>
        <w:t xml:space="preserve">. Russian information operations were a low-cost gamble to influence an overdetermined outcome. </w:t>
      </w:r>
    </w:p>
    <w:p w14:paraId="19BFD622" w14:textId="77777777" w:rsidR="0089395D" w:rsidRPr="00C37E8F" w:rsidRDefault="007D25ED">
      <w:pPr>
        <w:pStyle w:val="Heading2"/>
        <w:spacing w:after="200" w:line="276" w:lineRule="auto"/>
        <w:ind w:left="-15" w:right="10"/>
        <w:rPr>
          <w:lang w:val="en-US"/>
          <w:rPrChange w:id="3298" w:author="Jon Lindsay" w:date="2020-02-04T23:09:00Z">
            <w:rPr/>
          </w:rPrChange>
        </w:rPr>
      </w:pPr>
      <w:bookmarkStart w:id="3299" w:name="_cs8vg3ebxn8j"/>
      <w:bookmarkEnd w:id="3299"/>
      <w:r w:rsidRPr="00C37E8F">
        <w:rPr>
          <w:lang w:val="en-US"/>
          <w:rPrChange w:id="3300" w:author="Jon Lindsay" w:date="2020-02-04T23:09:00Z">
            <w:rPr/>
          </w:rPrChange>
        </w:rPr>
        <w:lastRenderedPageBreak/>
        <w:t>Discussion</w:t>
      </w:r>
    </w:p>
    <w:p w14:paraId="6F8699EF" w14:textId="39781470" w:rsidR="0089395D" w:rsidRPr="00C37E8F" w:rsidRDefault="007D25ED">
      <w:pPr>
        <w:pStyle w:val="Newparagraph"/>
        <w:ind w:firstLine="0"/>
        <w:rPr>
          <w:lang w:val="en-US"/>
          <w:rPrChange w:id="3301" w:author="Jon Lindsay" w:date="2020-02-04T23:09:00Z">
            <w:rPr/>
          </w:rPrChange>
        </w:rPr>
      </w:pPr>
      <w:r w:rsidRPr="00C37E8F">
        <w:rPr>
          <w:lang w:val="en-US"/>
          <w:rPrChange w:id="3302" w:author="Jon Lindsay" w:date="2020-02-04T23:09:00Z">
            <w:rPr/>
          </w:rPrChange>
        </w:rPr>
        <w:t xml:space="preserve">The overall pattern of recent Russian intervention is largely consistent with our hypothesis that deterrence encourages capable actors to engage in calculated restraint. As the deterrence gradient </w:t>
      </w:r>
      <w:del w:id="3303" w:author="Jon Lindsay" w:date="2020-02-05T12:34:00Z">
        <w:r w:rsidRPr="00C37E8F" w:rsidDel="003A6802">
          <w:rPr>
            <w:lang w:val="en-US"/>
            <w:rPrChange w:id="3304" w:author="Jon Lindsay" w:date="2020-02-04T23:09:00Z">
              <w:rPr/>
            </w:rPrChange>
          </w:rPr>
          <w:delText>drops off</w:delText>
        </w:r>
      </w:del>
      <w:ins w:id="3305" w:author="Jon Lindsay" w:date="2020-02-05T12:34:00Z">
        <w:r w:rsidR="003A6802">
          <w:rPr>
            <w:lang w:val="en-US"/>
          </w:rPr>
          <w:t>declines</w:t>
        </w:r>
      </w:ins>
      <w:r w:rsidRPr="00C37E8F">
        <w:rPr>
          <w:lang w:val="en-US"/>
          <w:rPrChange w:id="3306" w:author="Jon Lindsay" w:date="2020-02-04T23:09:00Z">
            <w:rPr/>
          </w:rPrChange>
        </w:rPr>
        <w:t xml:space="preserve"> from West to East, Russia has more freedom to pursue its international objectives. Geography does not determine deterrence, but it is correlated with other factors like military power, NATO membership, and the proximity of interests that </w:t>
      </w:r>
      <w:ins w:id="3307" w:author="Jon Lindsay" w:date="2020-02-05T12:34:00Z">
        <w:r w:rsidR="003A6802">
          <w:rPr>
            <w:lang w:val="en-US"/>
          </w:rPr>
          <w:t xml:space="preserve">do </w:t>
        </w:r>
      </w:ins>
      <w:r w:rsidRPr="00C37E8F">
        <w:rPr>
          <w:lang w:val="en-US"/>
          <w:rPrChange w:id="3308" w:author="Jon Lindsay" w:date="2020-02-04T23:09:00Z">
            <w:rPr/>
          </w:rPrChange>
        </w:rPr>
        <w:t xml:space="preserve">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14:paraId="19CC6B63" w14:textId="77777777" w:rsidR="0089395D" w:rsidRPr="00C37E8F" w:rsidRDefault="007D25ED">
      <w:pPr>
        <w:pStyle w:val="Heading1"/>
        <w:spacing w:after="200" w:line="276" w:lineRule="auto"/>
        <w:ind w:left="-15" w:right="10"/>
        <w:rPr>
          <w:ins w:id="3309" w:author="Jon Lindsay" w:date="2020-02-04T18:14:00Z"/>
          <w:lang w:val="en-US"/>
          <w:rPrChange w:id="3310" w:author="Jon Lindsay" w:date="2020-02-04T23:09:00Z">
            <w:rPr>
              <w:ins w:id="3311" w:author="Jon Lindsay" w:date="2020-02-04T18:14:00Z"/>
            </w:rPr>
          </w:rPrChange>
        </w:rPr>
      </w:pPr>
      <w:bookmarkStart w:id="3312" w:name="_6h0561asae7s"/>
      <w:bookmarkEnd w:id="3312"/>
      <w:r w:rsidRPr="00C37E8F">
        <w:rPr>
          <w:lang w:val="en-US"/>
          <w:rPrChange w:id="3313" w:author="Jon Lindsay" w:date="2020-02-04T23:09:00Z">
            <w:rPr/>
          </w:rPrChange>
        </w:rPr>
        <w:t>Every Silver Lining's Got a Touch of Gray</w:t>
      </w:r>
    </w:p>
    <w:p w14:paraId="52407314" w14:textId="77777777" w:rsidR="00AF09B6" w:rsidRPr="00C37E8F" w:rsidDel="00E214D3" w:rsidRDefault="00AF09B6">
      <w:pPr>
        <w:pStyle w:val="Heading1"/>
        <w:spacing w:after="200" w:line="276" w:lineRule="auto"/>
        <w:ind w:left="-15" w:right="10"/>
        <w:rPr>
          <w:del w:id="3314" w:author="Jon Lindsay" w:date="2020-02-04T18:44:00Z"/>
          <w:lang w:val="en-US"/>
          <w:rPrChange w:id="3315" w:author="Jon Lindsay" w:date="2020-02-04T23:09:00Z">
            <w:rPr>
              <w:del w:id="3316" w:author="Jon Lindsay" w:date="2020-02-04T18:44:00Z"/>
            </w:rPr>
          </w:rPrChange>
        </w:rPr>
      </w:pPr>
    </w:p>
    <w:p w14:paraId="0D8BB65D" w14:textId="77777777" w:rsidR="0089395D" w:rsidRPr="00C37E8F" w:rsidRDefault="007D25ED">
      <w:pPr>
        <w:pStyle w:val="Newparagraph"/>
        <w:ind w:firstLine="0"/>
        <w:rPr>
          <w:lang w:val="en-US"/>
          <w:rPrChange w:id="3317" w:author="Jon Lindsay" w:date="2020-02-04T23:09:00Z">
            <w:rPr/>
          </w:rPrChange>
        </w:rPr>
      </w:pPr>
      <w:r w:rsidRPr="00C37E8F">
        <w:rPr>
          <w:lang w:val="en-US"/>
          <w:rPrChange w:id="3318" w:author="Jon Lindsay" w:date="2020-02-04T23:09:00Z">
            <w:rPr/>
          </w:rPrChange>
        </w:rPr>
        <w:t xml:space="preserve">Gray zone conflict occurs when capable actors intentionally limit the intensity or capacity of aggression and refrain from escalation. It differs from other forms of irregular or asymmetric warfare that are also limited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is a symptom of </w:t>
      </w:r>
      <w:r w:rsidRPr="00C37E8F">
        <w:rPr>
          <w:lang w:val="en-US"/>
          <w:rPrChange w:id="3319" w:author="Jon Lindsay" w:date="2020-02-04T23:09:00Z">
            <w:rPr/>
          </w:rPrChange>
        </w:rPr>
        <w:lastRenderedPageBreak/>
        <w:t xml:space="preserve">deterrence success. Gray zone conflict, conversely, may </w:t>
      </w:r>
      <w:proofErr w:type="gramStart"/>
      <w:r w:rsidRPr="00C37E8F">
        <w:rPr>
          <w:lang w:val="en-US"/>
          <w:rPrChange w:id="3320" w:author="Jon Lindsay" w:date="2020-02-04T23:09:00Z">
            <w:rPr/>
          </w:rPrChange>
        </w:rPr>
        <w:t>be a reflection of</w:t>
      </w:r>
      <w:proofErr w:type="gramEnd"/>
      <w:r w:rsidRPr="00C37E8F">
        <w:rPr>
          <w:lang w:val="en-US"/>
          <w:rPrChange w:id="3321" w:author="Jon Lindsay" w:date="2020-02-04T23:09:00Z">
            <w:rPr/>
          </w:rPrChange>
        </w:rPr>
        <w:t xml:space="preserve"> weakness more than an expression of strength.</w:t>
      </w:r>
    </w:p>
    <w:p w14:paraId="43DFB712" w14:textId="77777777" w:rsidR="00E214D3" w:rsidRPr="00C37E8F" w:rsidRDefault="00E214D3" w:rsidP="00E214D3">
      <w:pPr>
        <w:pStyle w:val="Newparagraph"/>
        <w:rPr>
          <w:ins w:id="3322" w:author="Jon Lindsay" w:date="2020-02-04T18:44:00Z"/>
          <w:lang w:val="en-US"/>
          <w:rPrChange w:id="3323" w:author="Jon Lindsay" w:date="2020-02-04T23:09:00Z">
            <w:rPr>
              <w:ins w:id="3324" w:author="Jon Lindsay" w:date="2020-02-04T18:44:00Z"/>
            </w:rPr>
          </w:rPrChange>
        </w:rPr>
      </w:pPr>
      <w:ins w:id="3325" w:author="Jon Lindsay" w:date="2020-02-04T18:44:00Z">
        <w:r w:rsidRPr="00C37E8F">
          <w:rPr>
            <w:lang w:val="en-US"/>
            <w:rPrChange w:id="3326" w:author="Jon Lindsay" w:date="2020-02-04T23:09:00Z">
              <w:rPr/>
            </w:rPrChange>
          </w:rPr>
          <w:t xml:space="preserve">The good news is that gray zone conflict is symptomatic of deterrence success. The bad news is that gray zone conflict probes the threshold of deterrence effectiveness. A nation’s interests tend to vary across different issue areas, as does its ability to project military power to back up deterrent threats. Therefore, we expect conflict severity to be greater wherever there are questions about the willingness or ability of deterrers to respond forcefully. 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w:t>
        </w:r>
      </w:ins>
    </w:p>
    <w:p w14:paraId="787F0A99" w14:textId="77777777" w:rsidR="0089395D" w:rsidRPr="00C37E8F" w:rsidRDefault="007D25ED">
      <w:pPr>
        <w:pStyle w:val="Newparagraph"/>
        <w:rPr>
          <w:lang w:val="en-US"/>
          <w:rPrChange w:id="3327" w:author="Jon Lindsay" w:date="2020-02-04T23:09:00Z">
            <w:rPr/>
          </w:rPrChange>
        </w:rPr>
      </w:pPr>
      <w:r w:rsidRPr="00C37E8F">
        <w:rPr>
          <w:lang w:val="en-US"/>
          <w:rPrChange w:id="3328" w:author="Jon Lindsay" w:date="2020-02-04T23:09:00Z">
            <w:rPr/>
          </w:rPrChange>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3CC6805A" w14:textId="399616FE" w:rsidR="0089395D" w:rsidRPr="00C37E8F" w:rsidRDefault="007D25ED">
      <w:pPr>
        <w:pStyle w:val="Newparagraph"/>
        <w:rPr>
          <w:lang w:val="en-US"/>
          <w:rPrChange w:id="3329" w:author="Jon Lindsay" w:date="2020-02-04T23:09:00Z">
            <w:rPr/>
          </w:rPrChange>
        </w:rPr>
      </w:pPr>
      <w:r w:rsidRPr="00C37E8F">
        <w:rPr>
          <w:lang w:val="en-US"/>
          <w:rPrChange w:id="3330" w:author="Jon Lindsay" w:date="2020-02-04T23:09:00Z">
            <w:rPr/>
          </w:rPrChange>
        </w:rPr>
        <w:lastRenderedPageBreak/>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w:t>
      </w:r>
      <w:del w:id="3331" w:author="Jon Lindsay" w:date="2020-02-05T12:36:00Z">
        <w:r w:rsidRPr="00C37E8F" w:rsidDel="003A6802">
          <w:rPr>
            <w:lang w:val="en-US"/>
            <w:rPrChange w:id="3332" w:author="Jon Lindsay" w:date="2020-02-04T23:09:00Z">
              <w:rPr/>
            </w:rPrChange>
          </w:rPr>
          <w:delText>indulge efficiency considerations</w:delText>
        </w:r>
      </w:del>
      <w:ins w:id="3333" w:author="Jon Lindsay" w:date="2020-02-05T12:36:00Z">
        <w:r w:rsidR="003A6802">
          <w:rPr>
            <w:lang w:val="en-US"/>
          </w:rPr>
          <w:t>prioritize effectiveness at the price of efficiency</w:t>
        </w:r>
      </w:ins>
      <w:r w:rsidRPr="00C37E8F">
        <w:rPr>
          <w:lang w:val="en-US"/>
          <w:rPrChange w:id="3334" w:author="Jon Lindsay" w:date="2020-02-04T23:09:00Z">
            <w:rPr/>
          </w:rPrChange>
        </w:rPr>
        <w:t xml:space="preserve"> (i.e., take the gloves off) when there is little prospect of NATO punishment. </w:t>
      </w:r>
    </w:p>
    <w:p w14:paraId="2636BE69" w14:textId="77777777" w:rsidR="0089395D" w:rsidRPr="00C37E8F" w:rsidRDefault="007D25ED">
      <w:pPr>
        <w:pStyle w:val="Newparagraph"/>
        <w:rPr>
          <w:lang w:val="en-US"/>
          <w:rPrChange w:id="3335" w:author="Jon Lindsay" w:date="2020-02-04T23:09:00Z">
            <w:rPr/>
          </w:rPrChange>
        </w:rPr>
      </w:pPr>
      <w:r w:rsidRPr="00C37E8F">
        <w:rPr>
          <w:lang w:val="en-US"/>
          <w:rPrChange w:id="3336" w:author="Jon Lindsay" w:date="2020-02-04T23:09:00Z">
            <w:rPr/>
          </w:rPrChange>
        </w:rPr>
        <w:t xml:space="preserve">This argument has implications for the debate over NATO expansion after the Cold War </w:t>
      </w:r>
      <w:r w:rsidRPr="00C37E8F">
        <w:rPr>
          <w:lang w:val="en-US"/>
          <w:rPrChange w:id="3337" w:author="Jon Lindsay" w:date="2020-02-04T23:09:00Z">
            <w:rPr/>
          </w:rPrChange>
        </w:rPr>
        <w:fldChar w:fldCharType="begin"/>
      </w:r>
      <w:r w:rsidRPr="00C37E8F">
        <w:rPr>
          <w:lang w:val="en-US"/>
          <w:rPrChange w:id="3338" w:author="Jon Lindsay" w:date="2020-02-04T23:09:00Z">
            <w:rPr/>
          </w:rPrChange>
        </w:rPr>
        <w:instrText>ADDIN ZOTERO_ITEM CSL_CITATION {"citationID":"a2nhj5oke5a","properties":{"formattedCitation":"(Shifrinson 2016)","plainCitation":"(Shifrinson 2016)","noteIndex":0},"citationItems":[{"id":28138,"uris":["http://zotero.org/users/2506258/items/94N62MV7"],"uri":["http://zotero.org/users/2506258/items/94N62MV7"],"itemData":{"id":28138,"type":"article-journal","title":"Deal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w:instrText>
      </w:r>
      <w:r w:rsidRPr="00C37E8F">
        <w:rPr>
          <w:lang w:val="en-US"/>
          <w:rPrChange w:id="3339" w:author="Jon Lindsay" w:date="2020-02-04T23:09:00Z">
            <w:rPr/>
          </w:rPrChange>
        </w:rPr>
        <w:fldChar w:fldCharType="separate"/>
      </w:r>
      <w:bookmarkStart w:id="3340" w:name="__Fieldmark__1122_4284355980"/>
      <w:r w:rsidRPr="00C37E8F">
        <w:rPr>
          <w:lang w:val="en-US"/>
          <w:rPrChange w:id="3341" w:author="Jon Lindsay" w:date="2020-02-04T23:09:00Z">
            <w:rPr/>
          </w:rPrChange>
        </w:rPr>
        <w:t>(</w:t>
      </w:r>
      <w:bookmarkStart w:id="3342" w:name="__Fieldmark__1546_1735709817"/>
      <w:proofErr w:type="spellStart"/>
      <w:r w:rsidRPr="00C37E8F">
        <w:rPr>
          <w:lang w:val="en-US"/>
          <w:rPrChange w:id="3343" w:author="Jon Lindsay" w:date="2020-02-04T23:09:00Z">
            <w:rPr/>
          </w:rPrChange>
        </w:rPr>
        <w:t>Shifrinson</w:t>
      </w:r>
      <w:proofErr w:type="spellEnd"/>
      <w:r w:rsidRPr="00C37E8F">
        <w:rPr>
          <w:lang w:val="en-US"/>
          <w:rPrChange w:id="3344" w:author="Jon Lindsay" w:date="2020-02-04T23:09:00Z">
            <w:rPr/>
          </w:rPrChange>
        </w:rPr>
        <w:t xml:space="preserve"> 2016)</w:t>
      </w:r>
      <w:r w:rsidRPr="00C37E8F">
        <w:rPr>
          <w:lang w:val="en-US"/>
          <w:rPrChange w:id="3345" w:author="Jon Lindsay" w:date="2020-02-04T23:09:00Z">
            <w:rPr/>
          </w:rPrChange>
        </w:rPr>
        <w:fldChar w:fldCharType="end"/>
      </w:r>
      <w:bookmarkEnd w:id="3340"/>
      <w:bookmarkEnd w:id="3342"/>
      <w:r w:rsidRPr="00C37E8F">
        <w:rPr>
          <w:lang w:val="en-US"/>
          <w:rPrChange w:id="3346" w:author="Jon Lindsay" w:date="2020-02-04T23:09:00Z">
            <w:rPr/>
          </w:rPrChange>
        </w:rPr>
        <w:t xml:space="preserve">. When expansion is posed in starkly binary terms, expansion is seen as either a stabilizing force for Europe in the face of Russian recidivism or an irresponsible provocation of legitimate Russian security interests </w:t>
      </w:r>
      <w:proofErr w:type="spellStart"/>
      <w:r w:rsidRPr="00C37E8F">
        <w:rPr>
          <w:lang w:val="en-US"/>
          <w:rPrChange w:id="3347" w:author="Jon Lindsay" w:date="2020-02-04T23:09:00Z">
            <w:rPr/>
          </w:rPrChange>
        </w:rPr>
        <w:t>fuelled</w:t>
      </w:r>
      <w:proofErr w:type="spellEnd"/>
      <w:r w:rsidRPr="00C37E8F">
        <w:rPr>
          <w:lang w:val="en-US"/>
          <w:rPrChange w:id="3348" w:author="Jon Lindsay" w:date="2020-02-04T23:09:00Z">
            <w:rPr/>
          </w:rPrChange>
        </w:rPr>
        <w:t xml:space="preserve"> by liberal delusions </w:t>
      </w:r>
      <w:r w:rsidRPr="00C37E8F">
        <w:rPr>
          <w:lang w:val="en-US"/>
          <w:rPrChange w:id="3349" w:author="Jon Lindsay" w:date="2020-02-04T23:09:00Z">
            <w:rPr/>
          </w:rPrChange>
        </w:rPr>
        <w:fldChar w:fldCharType="begin"/>
      </w:r>
      <w:r w:rsidRPr="00C37E8F">
        <w:rPr>
          <w:lang w:val="en-US"/>
          <w:rPrChange w:id="3350" w:author="Jon Lindsay" w:date="2020-02-04T23:09:00Z">
            <w:rPr/>
          </w:rPrChange>
        </w:rPr>
        <w:instrText>ADDIN ZOTERO_ITEM CSL_CITATION {"citationID":"a15lci2vnr1","properties":{"formattedCitation":"(McFaul, Sestanovich, and Mearsheimer 2014; Mearsheimer 2014)","plainCitation":"(McFaul, Sestanovich, and Mearsheimer 2014; Mearsheimer 2014)","noteIndex":0},"citationItems":[{"id":"5I7vyisu/7aGlp2mZ","uris":["http://zotero.org/users/471208/items/PKWKNPG3"],"uri":["http://zotero.org/users/471208/items/PKWKNPG3"],"itemData":{"id":"XB4YeRPs/2wKR2unb","type":"article-magazine","title":"Faulty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5I7vyisu/GnRvI7Uu","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w:instrText>
      </w:r>
      <w:r w:rsidRPr="00C37E8F">
        <w:rPr>
          <w:lang w:val="en-US"/>
          <w:rPrChange w:id="3351" w:author="Jon Lindsay" w:date="2020-02-04T23:09:00Z">
            <w:rPr/>
          </w:rPrChange>
        </w:rPr>
        <w:fldChar w:fldCharType="separate"/>
      </w:r>
      <w:bookmarkStart w:id="3352" w:name="__Fieldmark__1129_4284355980"/>
      <w:r w:rsidRPr="00C37E8F">
        <w:rPr>
          <w:lang w:val="en-US"/>
          <w:rPrChange w:id="3353" w:author="Jon Lindsay" w:date="2020-02-04T23:09:00Z">
            <w:rPr/>
          </w:rPrChange>
        </w:rPr>
        <w:t>(</w:t>
      </w:r>
      <w:bookmarkStart w:id="3354" w:name="__Fieldmark__1556_1735709817"/>
      <w:r w:rsidRPr="00C37E8F">
        <w:rPr>
          <w:lang w:val="en-US"/>
          <w:rPrChange w:id="3355" w:author="Jon Lindsay" w:date="2020-02-04T23:09:00Z">
            <w:rPr/>
          </w:rPrChange>
        </w:rPr>
        <w:t xml:space="preserve">McFaul, </w:t>
      </w:r>
      <w:proofErr w:type="spellStart"/>
      <w:r w:rsidRPr="00C37E8F">
        <w:rPr>
          <w:lang w:val="en-US"/>
          <w:rPrChange w:id="3356" w:author="Jon Lindsay" w:date="2020-02-04T23:09:00Z">
            <w:rPr/>
          </w:rPrChange>
        </w:rPr>
        <w:t>Sestanovich</w:t>
      </w:r>
      <w:proofErr w:type="spellEnd"/>
      <w:r w:rsidRPr="00C37E8F">
        <w:rPr>
          <w:lang w:val="en-US"/>
          <w:rPrChange w:id="3357" w:author="Jon Lindsay" w:date="2020-02-04T23:09:00Z">
            <w:rPr/>
          </w:rPrChange>
        </w:rPr>
        <w:t>, and Mearsheimer 2014; Mearsheimer 2014)</w:t>
      </w:r>
      <w:r w:rsidRPr="00C37E8F">
        <w:rPr>
          <w:lang w:val="en-US"/>
          <w:rPrChange w:id="3358" w:author="Jon Lindsay" w:date="2020-02-04T23:09:00Z">
            <w:rPr/>
          </w:rPrChange>
        </w:rPr>
        <w:fldChar w:fldCharType="end"/>
      </w:r>
      <w:bookmarkEnd w:id="3352"/>
      <w:bookmarkEnd w:id="3354"/>
      <w:r w:rsidRPr="00C37E8F">
        <w:rPr>
          <w:lang w:val="en-US"/>
          <w:rPrChange w:id="3359" w:author="Jon Lindsay" w:date="2020-02-04T23:09:00Z">
            <w:rPr/>
          </w:rPrChange>
        </w:rPr>
        <w:t xml:space="preserve">. If deterrence and conflict are continuous variables, however, then the real question is not simply whether NATO should or should not have </w:t>
      </w:r>
      <w:r w:rsidRPr="00C37E8F">
        <w:rPr>
          <w:lang w:val="en-US"/>
          <w:rPrChange w:id="3360" w:author="Jon Lindsay" w:date="2020-02-04T23:09:00Z">
            <w:rPr/>
          </w:rPrChange>
        </w:rPr>
        <w:lastRenderedPageBreak/>
        <w:t>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14:paraId="1D338116" w14:textId="77777777" w:rsidR="0089395D" w:rsidRPr="00C37E8F" w:rsidRDefault="007D25ED">
      <w:pPr>
        <w:pStyle w:val="Newparagraph"/>
        <w:rPr>
          <w:lang w:val="en-US"/>
          <w:rPrChange w:id="3361" w:author="Jon Lindsay" w:date="2020-02-04T23:09:00Z">
            <w:rPr/>
          </w:rPrChange>
        </w:rPr>
      </w:pPr>
      <w:r w:rsidRPr="00C37E8F">
        <w:rPr>
          <w:lang w:val="en-US"/>
          <w:rPrChange w:id="3362" w:author="Jon Lindsay" w:date="2020-02-04T23:09:00Z">
            <w:rPr/>
          </w:rPrChange>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w:t>
      </w:r>
      <w:r w:rsidRPr="00C37E8F">
        <w:rPr>
          <w:lang w:val="en-US"/>
          <w:rPrChange w:id="3363" w:author="Jon Lindsay" w:date="2020-02-04T23:09:00Z">
            <w:rPr/>
          </w:rPrChange>
        </w:rPr>
        <w:lastRenderedPageBreak/>
        <w:t>averse opportunists.  Just as gray zone conflict is symptomatic of deterrence success, the increasing incidence of Russian provocation may be symptomatic of a closing window for its effectiveness, such as it is.</w:t>
      </w:r>
    </w:p>
    <w:p w14:paraId="5BEBF2A5" w14:textId="77777777" w:rsidR="0089395D" w:rsidRPr="00C37E8F" w:rsidRDefault="007D25ED">
      <w:pPr>
        <w:pStyle w:val="Newparagraph"/>
        <w:rPr>
          <w:lang w:val="en-US"/>
          <w:rPrChange w:id="3364" w:author="Jon Lindsay" w:date="2020-02-04T23:09:00Z">
            <w:rPr/>
          </w:rPrChange>
        </w:rPr>
      </w:pPr>
      <w:r w:rsidRPr="00C37E8F">
        <w:rPr>
          <w:lang w:val="en-US"/>
          <w:rPrChange w:id="3365" w:author="Jon Lindsay" w:date="2020-02-04T23:09:00Z">
            <w:rPr/>
          </w:rPrChange>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05C892FD" w14:textId="77777777" w:rsidR="0089395D" w:rsidRPr="00C37E8F" w:rsidRDefault="007D25ED">
      <w:pPr>
        <w:pStyle w:val="Newparagraph"/>
        <w:rPr>
          <w:lang w:val="en-US"/>
          <w:rPrChange w:id="3366" w:author="Jon Lindsay" w:date="2020-02-04T23:09:00Z">
            <w:rPr/>
          </w:rPrChange>
        </w:rPr>
      </w:pPr>
      <w:r w:rsidRPr="00C37E8F">
        <w:rPr>
          <w:lang w:val="en-US"/>
          <w:rPrChange w:id="3367" w:author="Jon Lindsay" w:date="2020-02-04T23:09:00Z">
            <w:rPr/>
          </w:rPrChange>
        </w:rPr>
        <w:t xml:space="preserve">While Russian cyberattacks 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rsidRPr="00C37E8F">
        <w:rPr>
          <w:lang w:val="en-US"/>
          <w:rPrChange w:id="3368" w:author="Jon Lindsay" w:date="2020-02-04T23:09:00Z">
            <w:rPr/>
          </w:rPrChange>
        </w:rPr>
        <w:fldChar w:fldCharType="begin"/>
      </w:r>
      <w:r w:rsidRPr="00C37E8F">
        <w:rPr>
          <w:lang w:val="en-US"/>
          <w:rPrChange w:id="3369" w:author="Jon Lindsay" w:date="2020-02-04T23:09:00Z">
            <w:rPr/>
          </w:rPrChange>
        </w:rPr>
        <w:instrText>ADDIN ZOTERO_ITEM CSL_CITATION {"citationID":"a28p5lovodh","properties":{"formattedCitation":"(Zhang 2019)","plainCitation":"(Zhang 2019)","noteIndex":0},"citationItems":[{"id":28092,"uris":["http://zotero.org/users/2506258/items/W3I74MS6"],"uri":["http://zotero.org/users/2506258/items/W3I74MS6"],"itemData":{"id":28092,"type":"article-journal","title":"Cautious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w:instrText>
      </w:r>
      <w:r w:rsidRPr="00C37E8F">
        <w:rPr>
          <w:lang w:val="en-US"/>
          <w:rPrChange w:id="3370" w:author="Jon Lindsay" w:date="2020-02-04T23:09:00Z">
            <w:rPr/>
          </w:rPrChange>
        </w:rPr>
        <w:fldChar w:fldCharType="separate"/>
      </w:r>
      <w:bookmarkStart w:id="3371" w:name="__Fieldmark__1140_4284355980"/>
      <w:r w:rsidRPr="00C37E8F">
        <w:rPr>
          <w:lang w:val="en-US"/>
          <w:rPrChange w:id="3372" w:author="Jon Lindsay" w:date="2020-02-04T23:09:00Z">
            <w:rPr/>
          </w:rPrChange>
        </w:rPr>
        <w:t>(</w:t>
      </w:r>
      <w:bookmarkStart w:id="3373" w:name="__Fieldmark__1580_1735709817"/>
      <w:r w:rsidRPr="00C37E8F">
        <w:rPr>
          <w:lang w:val="en-US"/>
          <w:rPrChange w:id="3374" w:author="Jon Lindsay" w:date="2020-02-04T23:09:00Z">
            <w:rPr/>
          </w:rPrChange>
        </w:rPr>
        <w:t>Zhang 2019)</w:t>
      </w:r>
      <w:r w:rsidRPr="00C37E8F">
        <w:rPr>
          <w:lang w:val="en-US"/>
          <w:rPrChange w:id="3375" w:author="Jon Lindsay" w:date="2020-02-04T23:09:00Z">
            <w:rPr/>
          </w:rPrChange>
        </w:rPr>
        <w:fldChar w:fldCharType="end"/>
      </w:r>
      <w:bookmarkEnd w:id="3371"/>
      <w:bookmarkEnd w:id="3373"/>
      <w:r w:rsidRPr="00C37E8F">
        <w:rPr>
          <w:lang w:val="en-US"/>
          <w:rPrChange w:id="3376" w:author="Jon Lindsay" w:date="2020-02-04T23:09:00Z">
            <w:rPr/>
          </w:rPrChange>
        </w:rPr>
        <w:t xml:space="preserve">.  Focusing on the credibility of deterrence rather than the novelty of means used for gray-zone conflict can also help to evaluate proper policy responses </w:t>
      </w:r>
      <w:r w:rsidRPr="00C37E8F">
        <w:rPr>
          <w:lang w:val="en-US"/>
          <w:rPrChange w:id="3377" w:author="Jon Lindsay" w:date="2020-02-04T23:09:00Z">
            <w:rPr/>
          </w:rPrChange>
        </w:rPr>
        <w:fldChar w:fldCharType="begin"/>
      </w:r>
      <w:r w:rsidRPr="00C37E8F">
        <w:rPr>
          <w:lang w:val="en-US"/>
          <w:rPrChange w:id="3378" w:author="Jon Lindsay" w:date="2020-02-04T23:09:00Z">
            <w:rPr/>
          </w:rPrChange>
        </w:rPr>
        <w:instrText>ADDIN ZOTERO_ITEM CSL_CITATION {"citationID":"arqeuboss3","properties":{"formattedCitation":"(Green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sidRPr="00C37E8F">
        <w:rPr>
          <w:lang w:val="en-US"/>
          <w:rPrChange w:id="3379" w:author="Jon Lindsay" w:date="2020-02-04T23:09:00Z">
            <w:rPr/>
          </w:rPrChange>
        </w:rPr>
        <w:fldChar w:fldCharType="separate"/>
      </w:r>
      <w:bookmarkStart w:id="3380" w:name="__Fieldmark__1147_4284355980"/>
      <w:r w:rsidRPr="00C37E8F">
        <w:rPr>
          <w:lang w:val="en-US"/>
          <w:rPrChange w:id="3381" w:author="Jon Lindsay" w:date="2020-02-04T23:09:00Z">
            <w:rPr/>
          </w:rPrChange>
        </w:rPr>
        <w:t>(</w:t>
      </w:r>
      <w:bookmarkStart w:id="3382" w:name="__Fieldmark__1590_1735709817"/>
      <w:r w:rsidRPr="00C37E8F">
        <w:rPr>
          <w:lang w:val="en-US"/>
          <w:rPrChange w:id="3383" w:author="Jon Lindsay" w:date="2020-02-04T23:09:00Z">
            <w:rPr/>
          </w:rPrChange>
        </w:rPr>
        <w:t>Green et al. 2017)</w:t>
      </w:r>
      <w:r w:rsidRPr="00C37E8F">
        <w:rPr>
          <w:lang w:val="en-US"/>
          <w:rPrChange w:id="3384" w:author="Jon Lindsay" w:date="2020-02-04T23:09:00Z">
            <w:rPr/>
          </w:rPrChange>
        </w:rPr>
        <w:fldChar w:fldCharType="end"/>
      </w:r>
      <w:bookmarkEnd w:id="3380"/>
      <w:bookmarkEnd w:id="3382"/>
      <w:r w:rsidRPr="00C37E8F">
        <w:rPr>
          <w:lang w:val="en-US"/>
          <w:rPrChange w:id="3385" w:author="Jon Lindsay" w:date="2020-02-04T23:09:00Z">
            <w:rPr/>
          </w:rPrChange>
        </w:rPr>
        <w:t xml:space="preserve">. Confronted with gray zone provocations by capable actors like Russia, China, and Iran, the United States would be well advised to reinforce its strengths while avoiding overextension. </w:t>
      </w:r>
    </w:p>
    <w:p w14:paraId="7ABBAEBA" w14:textId="77777777" w:rsidR="0089395D" w:rsidRPr="00C37E8F" w:rsidRDefault="007D25ED">
      <w:pPr>
        <w:spacing w:line="240" w:lineRule="auto"/>
        <w:rPr>
          <w:lang w:val="en-US"/>
          <w:rPrChange w:id="3386" w:author="Jon Lindsay" w:date="2020-02-04T23:09:00Z">
            <w:rPr/>
          </w:rPrChange>
        </w:rPr>
      </w:pPr>
      <w:r w:rsidRPr="00C37E8F">
        <w:rPr>
          <w:lang w:val="en-US"/>
          <w:rPrChange w:id="3387" w:author="Jon Lindsay" w:date="2020-02-04T23:09:00Z">
            <w:rPr/>
          </w:rPrChange>
        </w:rPr>
        <w:br w:type="page"/>
      </w:r>
    </w:p>
    <w:p w14:paraId="0D2B05F7" w14:textId="77777777" w:rsidR="0089395D" w:rsidRPr="00C37E8F" w:rsidRDefault="007D25ED">
      <w:pPr>
        <w:pStyle w:val="Heading1"/>
        <w:rPr>
          <w:lang w:val="en-US"/>
          <w:rPrChange w:id="3388" w:author="Jon Lindsay" w:date="2020-02-04T23:09:00Z">
            <w:rPr/>
          </w:rPrChange>
        </w:rPr>
      </w:pPr>
      <w:r w:rsidRPr="00C37E8F">
        <w:rPr>
          <w:lang w:val="en-US"/>
          <w:rPrChange w:id="3389" w:author="Jon Lindsay" w:date="2020-02-04T23:09:00Z">
            <w:rPr/>
          </w:rPrChange>
        </w:rPr>
        <w:lastRenderedPageBreak/>
        <w:t>References</w:t>
      </w:r>
    </w:p>
    <w:p w14:paraId="469099E4" w14:textId="77777777" w:rsidR="0089395D" w:rsidRPr="00C37E8F" w:rsidRDefault="007D25ED">
      <w:pPr>
        <w:pStyle w:val="Bibliography"/>
        <w:rPr>
          <w:lang w:val="en-US"/>
          <w:rPrChange w:id="3390" w:author="Jon Lindsay" w:date="2020-02-04T23:09:00Z">
            <w:rPr/>
          </w:rPrChange>
        </w:rPr>
      </w:pPr>
      <w:r w:rsidRPr="00C37E8F">
        <w:rPr>
          <w:lang w:val="en-US"/>
          <w:rPrChange w:id="3391" w:author="Jon Lindsay" w:date="2020-02-04T23:09:00Z">
            <w:rPr/>
          </w:rPrChange>
        </w:rPr>
        <w:fldChar w:fldCharType="begin"/>
      </w:r>
      <w:r w:rsidRPr="00C37E8F">
        <w:rPr>
          <w:lang w:val="en-US"/>
          <w:rPrChange w:id="3392" w:author="Jon Lindsay" w:date="2020-02-04T23:09:00Z">
            <w:rPr/>
          </w:rPrChange>
        </w:rPr>
        <w:instrText>ADDIN ZOTERO_BIBL {"uncited":[],"omitted":[],"custom":[]} CSL_BIBLIOGRAPHY</w:instrText>
      </w:r>
      <w:r w:rsidRPr="00C37E8F">
        <w:rPr>
          <w:lang w:val="en-US"/>
          <w:rPrChange w:id="3393" w:author="Jon Lindsay" w:date="2020-02-04T23:09:00Z">
            <w:rPr/>
          </w:rPrChange>
        </w:rPr>
        <w:fldChar w:fldCharType="separate"/>
      </w:r>
      <w:bookmarkStart w:id="3394" w:name="__Fieldmark__1156_4284355980"/>
      <w:r w:rsidRPr="00C37E8F">
        <w:rPr>
          <w:lang w:val="en-US"/>
          <w:rPrChange w:id="3395" w:author="Jon Lindsay" w:date="2020-02-04T23:09:00Z">
            <w:rPr/>
          </w:rPrChange>
        </w:rPr>
        <w:t>A</w:t>
      </w:r>
      <w:bookmarkStart w:id="3396" w:name="__Fieldmark__1602_1735709817"/>
      <w:r w:rsidRPr="00C37E8F">
        <w:rPr>
          <w:lang w:val="en-US"/>
          <w:rPrChange w:id="3397" w:author="Jon Lindsay" w:date="2020-02-04T23:09:00Z">
            <w:rPr/>
          </w:rPrChange>
        </w:rPr>
        <w:t xml:space="preserve">ltman, Dan. 2018. “Advancing without Attacking: The Strategic Game around the Use of Force.” </w:t>
      </w:r>
      <w:r w:rsidRPr="00C37E8F">
        <w:rPr>
          <w:i/>
          <w:iCs/>
          <w:lang w:val="en-US"/>
          <w:rPrChange w:id="3398" w:author="Jon Lindsay" w:date="2020-02-04T23:09:00Z">
            <w:rPr>
              <w:i/>
              <w:iCs/>
            </w:rPr>
          </w:rPrChange>
        </w:rPr>
        <w:t>Security Studies</w:t>
      </w:r>
      <w:r w:rsidRPr="00C37E8F">
        <w:rPr>
          <w:lang w:val="en-US"/>
          <w:rPrChange w:id="3399" w:author="Jon Lindsay" w:date="2020-02-04T23:09:00Z">
            <w:rPr/>
          </w:rPrChange>
        </w:rPr>
        <w:t xml:space="preserve"> 27 (1): 58–88. https://doi.org/10.1080/09636412.2017.1360074.</w:t>
      </w:r>
      <w:r w:rsidRPr="00C37E8F">
        <w:rPr>
          <w:lang w:val="en-US"/>
          <w:rPrChange w:id="3400" w:author="Jon Lindsay" w:date="2020-02-04T23:09:00Z">
            <w:rPr/>
          </w:rPrChange>
        </w:rPr>
        <w:fldChar w:fldCharType="end"/>
      </w:r>
      <w:bookmarkEnd w:id="3394"/>
      <w:bookmarkEnd w:id="3396"/>
    </w:p>
    <w:p w14:paraId="346C8C68" w14:textId="77777777" w:rsidR="0089395D" w:rsidRPr="00C37E8F" w:rsidRDefault="007D25ED">
      <w:pPr>
        <w:pStyle w:val="Bibliography"/>
        <w:rPr>
          <w:lang w:val="en-US"/>
          <w:rPrChange w:id="3401" w:author="Jon Lindsay" w:date="2020-02-04T23:09:00Z">
            <w:rPr/>
          </w:rPrChange>
        </w:rPr>
      </w:pPr>
      <w:r w:rsidRPr="00C37E8F">
        <w:rPr>
          <w:lang w:val="en-US"/>
          <w:rPrChange w:id="3402" w:author="Jon Lindsay" w:date="2020-02-04T23:09:00Z">
            <w:rPr/>
          </w:rPrChange>
        </w:rPr>
        <w:t>Angevine, Robert, Warden, John K., Russell Keller, and Clark Frye. 2019. “Learning Lessons from the Ukraine Conflict.” NS D-10367. Institute for Defense Analyses.</w:t>
      </w:r>
    </w:p>
    <w:p w14:paraId="43533DAF" w14:textId="77777777" w:rsidR="0089395D" w:rsidRPr="00C37E8F" w:rsidRDefault="007D25ED">
      <w:pPr>
        <w:pStyle w:val="Bibliography"/>
        <w:rPr>
          <w:lang w:val="en-US"/>
          <w:rPrChange w:id="3403" w:author="Jon Lindsay" w:date="2020-02-04T23:09:00Z">
            <w:rPr/>
          </w:rPrChange>
        </w:rPr>
      </w:pPr>
      <w:proofErr w:type="spellStart"/>
      <w:r w:rsidRPr="00C37E8F">
        <w:rPr>
          <w:lang w:val="en-US"/>
          <w:rPrChange w:id="3404" w:author="Jon Lindsay" w:date="2020-02-04T23:09:00Z">
            <w:rPr/>
          </w:rPrChange>
        </w:rPr>
        <w:t>Baezner</w:t>
      </w:r>
      <w:proofErr w:type="spellEnd"/>
      <w:r w:rsidRPr="00C37E8F">
        <w:rPr>
          <w:lang w:val="en-US"/>
          <w:rPrChange w:id="3405" w:author="Jon Lindsay" w:date="2020-02-04T23:09:00Z">
            <w:rPr/>
          </w:rPrChange>
        </w:rPr>
        <w:t>, Marie, and Patrice Robin. 2017. “Cyber and Information Warfare in the Ukrainian Conflict.” Report. ETH Zurich. https://doi.org/10.3929/ethz-b-000169634.</w:t>
      </w:r>
    </w:p>
    <w:p w14:paraId="6B723C7C" w14:textId="77777777" w:rsidR="0089395D" w:rsidRPr="00C37E8F" w:rsidRDefault="007D25ED">
      <w:pPr>
        <w:pStyle w:val="Bibliography"/>
        <w:rPr>
          <w:lang w:val="en-US"/>
          <w:rPrChange w:id="3406" w:author="Jon Lindsay" w:date="2020-02-04T23:09:00Z">
            <w:rPr/>
          </w:rPrChange>
        </w:rPr>
      </w:pPr>
      <w:proofErr w:type="spellStart"/>
      <w:r w:rsidRPr="00C37E8F">
        <w:rPr>
          <w:lang w:val="en-US"/>
          <w:rPrChange w:id="3407" w:author="Jon Lindsay" w:date="2020-02-04T23:09:00Z">
            <w:rPr/>
          </w:rPrChange>
        </w:rPr>
        <w:t>Bak</w:t>
      </w:r>
      <w:proofErr w:type="spellEnd"/>
      <w:r w:rsidRPr="00C37E8F">
        <w:rPr>
          <w:lang w:val="en-US"/>
          <w:rPrChange w:id="3408" w:author="Jon Lindsay" w:date="2020-02-04T23:09:00Z">
            <w:rPr/>
          </w:rPrChange>
        </w:rPr>
        <w:t xml:space="preserve">, </w:t>
      </w:r>
      <w:proofErr w:type="spellStart"/>
      <w:r w:rsidRPr="00C37E8F">
        <w:rPr>
          <w:lang w:val="en-US"/>
          <w:rPrChange w:id="3409" w:author="Jon Lindsay" w:date="2020-02-04T23:09:00Z">
            <w:rPr/>
          </w:rPrChange>
        </w:rPr>
        <w:t>Daehee</w:t>
      </w:r>
      <w:proofErr w:type="spellEnd"/>
      <w:r w:rsidRPr="00C37E8F">
        <w:rPr>
          <w:lang w:val="en-US"/>
          <w:rPrChange w:id="3410" w:author="Jon Lindsay" w:date="2020-02-04T23:09:00Z">
            <w:rPr/>
          </w:rPrChange>
        </w:rPr>
        <w:t xml:space="preserve">. 2018. “Alliance Proximity and Effectiveness of Extended Deterrence.” </w:t>
      </w:r>
      <w:r w:rsidRPr="00C37E8F">
        <w:rPr>
          <w:i/>
          <w:iCs/>
          <w:lang w:val="en-US"/>
          <w:rPrChange w:id="3411" w:author="Jon Lindsay" w:date="2020-02-04T23:09:00Z">
            <w:rPr>
              <w:i/>
              <w:iCs/>
            </w:rPr>
          </w:rPrChange>
        </w:rPr>
        <w:t>International Interactions</w:t>
      </w:r>
      <w:r w:rsidRPr="00C37E8F">
        <w:rPr>
          <w:lang w:val="en-US"/>
          <w:rPrChange w:id="3412" w:author="Jon Lindsay" w:date="2020-02-04T23:09:00Z">
            <w:rPr/>
          </w:rPrChange>
        </w:rPr>
        <w:t xml:space="preserve"> 44 (1): 107–31. https://doi.org/10.1080/03050629.2017.1320995.</w:t>
      </w:r>
    </w:p>
    <w:p w14:paraId="1887600E" w14:textId="77777777" w:rsidR="0089395D" w:rsidRPr="00C37E8F" w:rsidRDefault="007D25ED">
      <w:pPr>
        <w:pStyle w:val="Bibliography"/>
        <w:rPr>
          <w:lang w:val="en-US"/>
          <w:rPrChange w:id="3413" w:author="Jon Lindsay" w:date="2020-02-04T23:09:00Z">
            <w:rPr/>
          </w:rPrChange>
        </w:rPr>
      </w:pPr>
      <w:r w:rsidRPr="00C37E8F">
        <w:rPr>
          <w:lang w:val="en-US"/>
          <w:rPrChange w:id="3414" w:author="Jon Lindsay" w:date="2020-02-04T23:09:00Z">
            <w:rPr/>
          </w:rPrChange>
        </w:rPr>
        <w:t xml:space="preserve">Bennett, Andrew, and Colin Elman. 2007. “Case Study Methods in the International Relations Subfield.” </w:t>
      </w:r>
      <w:r w:rsidRPr="00C37E8F">
        <w:rPr>
          <w:i/>
          <w:iCs/>
          <w:lang w:val="en-US"/>
          <w:rPrChange w:id="3415" w:author="Jon Lindsay" w:date="2020-02-04T23:09:00Z">
            <w:rPr>
              <w:i/>
              <w:iCs/>
            </w:rPr>
          </w:rPrChange>
        </w:rPr>
        <w:t>Comparative Political Studies</w:t>
      </w:r>
      <w:r w:rsidRPr="00C37E8F">
        <w:rPr>
          <w:lang w:val="en-US"/>
          <w:rPrChange w:id="3416" w:author="Jon Lindsay" w:date="2020-02-04T23:09:00Z">
            <w:rPr/>
          </w:rPrChange>
        </w:rPr>
        <w:t xml:space="preserve"> 40 (2): 170–95. https://doi.org/10.1177/0010414006296346.</w:t>
      </w:r>
    </w:p>
    <w:p w14:paraId="1C7CA812" w14:textId="77777777" w:rsidR="0089395D" w:rsidRPr="00C37E8F" w:rsidRDefault="007D25ED">
      <w:pPr>
        <w:pStyle w:val="Bibliography"/>
        <w:rPr>
          <w:lang w:val="en-US"/>
          <w:rPrChange w:id="3417" w:author="Jon Lindsay" w:date="2020-02-04T23:09:00Z">
            <w:rPr/>
          </w:rPrChange>
        </w:rPr>
      </w:pPr>
      <w:proofErr w:type="spellStart"/>
      <w:r w:rsidRPr="00C37E8F">
        <w:rPr>
          <w:lang w:val="en-US"/>
          <w:rPrChange w:id="3418" w:author="Jon Lindsay" w:date="2020-02-04T23:09:00Z">
            <w:rPr/>
          </w:rPrChange>
        </w:rPr>
        <w:t>Borghard</w:t>
      </w:r>
      <w:proofErr w:type="spellEnd"/>
      <w:r w:rsidRPr="00C37E8F">
        <w:rPr>
          <w:lang w:val="en-US"/>
          <w:rPrChange w:id="3419" w:author="Jon Lindsay" w:date="2020-02-04T23:09:00Z">
            <w:rPr/>
          </w:rPrChange>
        </w:rPr>
        <w:t xml:space="preserve">, Erica, and Shawn Lonergan. 2017. “The Logic of Coercion in Cyberspace.” </w:t>
      </w:r>
      <w:r w:rsidRPr="00C37E8F">
        <w:rPr>
          <w:i/>
          <w:iCs/>
          <w:lang w:val="en-US"/>
          <w:rPrChange w:id="3420" w:author="Jon Lindsay" w:date="2020-02-04T23:09:00Z">
            <w:rPr>
              <w:i/>
              <w:iCs/>
            </w:rPr>
          </w:rPrChange>
        </w:rPr>
        <w:t>Security Studies</w:t>
      </w:r>
      <w:r w:rsidRPr="00C37E8F">
        <w:rPr>
          <w:lang w:val="en-US"/>
          <w:rPrChange w:id="3421" w:author="Jon Lindsay" w:date="2020-02-04T23:09:00Z">
            <w:rPr/>
          </w:rPrChange>
        </w:rPr>
        <w:t xml:space="preserve"> 26 (3): 452–81. https://doi.org/10.1080/09636412.2017.1306396.</w:t>
      </w:r>
    </w:p>
    <w:p w14:paraId="754869BE" w14:textId="77777777" w:rsidR="0089395D" w:rsidRPr="00C37E8F" w:rsidRDefault="007D25ED">
      <w:pPr>
        <w:pStyle w:val="Bibliography"/>
        <w:rPr>
          <w:lang w:val="en-US"/>
          <w:rPrChange w:id="3422" w:author="Jon Lindsay" w:date="2020-02-04T23:09:00Z">
            <w:rPr/>
          </w:rPrChange>
        </w:rPr>
      </w:pPr>
      <w:r w:rsidRPr="00C37E8F">
        <w:rPr>
          <w:lang w:val="en-US"/>
          <w:rPrChange w:id="3423" w:author="Jon Lindsay" w:date="2020-02-04T23:09:00Z">
            <w:rPr/>
          </w:rPrChange>
        </w:rPr>
        <w:t xml:space="preserve">Boulding, Kenneth. 1962. </w:t>
      </w:r>
      <w:r w:rsidRPr="00C37E8F">
        <w:rPr>
          <w:i/>
          <w:iCs/>
          <w:lang w:val="en-US"/>
          <w:rPrChange w:id="3424" w:author="Jon Lindsay" w:date="2020-02-04T23:09:00Z">
            <w:rPr>
              <w:i/>
              <w:iCs/>
            </w:rPr>
          </w:rPrChange>
        </w:rPr>
        <w:t>Conflict and Defense: A General Theory</w:t>
      </w:r>
      <w:r w:rsidRPr="00C37E8F">
        <w:rPr>
          <w:lang w:val="en-US"/>
          <w:rPrChange w:id="3425" w:author="Jon Lindsay" w:date="2020-02-04T23:09:00Z">
            <w:rPr/>
          </w:rPrChange>
        </w:rPr>
        <w:t>. New York: Harper.</w:t>
      </w:r>
    </w:p>
    <w:p w14:paraId="760D887E" w14:textId="77777777" w:rsidR="0089395D" w:rsidRPr="00C37E8F" w:rsidRDefault="007D25ED">
      <w:pPr>
        <w:pStyle w:val="Bibliography"/>
        <w:rPr>
          <w:lang w:val="en-US"/>
          <w:rPrChange w:id="3426" w:author="Jon Lindsay" w:date="2020-02-04T23:09:00Z">
            <w:rPr/>
          </w:rPrChange>
        </w:rPr>
      </w:pPr>
      <w:r w:rsidRPr="00C37E8F">
        <w:rPr>
          <w:lang w:val="en-US"/>
          <w:rPrChange w:id="3427" w:author="Jon Lindsay" w:date="2020-02-04T23:09:00Z">
            <w:rPr/>
          </w:rPrChange>
        </w:rPr>
        <w:t>Bragg, Belinda. 2017. “Integration Report: Gray Zone Conflicts, Challenges, and Opportunities.” Strategic Multi-Layer Assessment (SMA). Arlington, VA. http://nsiteam.com/social/wp-content/uploads/2017/07/Integration-Report-Final-07-13-2017-R.pdf.</w:t>
      </w:r>
    </w:p>
    <w:p w14:paraId="003A4E53" w14:textId="77777777" w:rsidR="0089395D" w:rsidRPr="00C37E8F" w:rsidRDefault="007D25ED">
      <w:pPr>
        <w:pStyle w:val="Bibliography"/>
        <w:rPr>
          <w:lang w:val="en-US"/>
          <w:rPrChange w:id="3428" w:author="Jon Lindsay" w:date="2020-02-04T23:09:00Z">
            <w:rPr/>
          </w:rPrChange>
        </w:rPr>
      </w:pPr>
      <w:proofErr w:type="spellStart"/>
      <w:r w:rsidRPr="00C37E8F">
        <w:rPr>
          <w:lang w:val="en-US"/>
          <w:rPrChange w:id="3429" w:author="Jon Lindsay" w:date="2020-02-04T23:09:00Z">
            <w:rPr/>
          </w:rPrChange>
        </w:rPr>
        <w:t>Brantly</w:t>
      </w:r>
      <w:proofErr w:type="spellEnd"/>
      <w:r w:rsidRPr="00C37E8F">
        <w:rPr>
          <w:lang w:val="en-US"/>
          <w:rPrChange w:id="3430" w:author="Jon Lindsay" w:date="2020-02-04T23:09:00Z">
            <w:rPr/>
          </w:rPrChange>
        </w:rPr>
        <w:t xml:space="preserve">, Aaron, </w:t>
      </w:r>
      <w:proofErr w:type="spellStart"/>
      <w:r w:rsidRPr="00C37E8F">
        <w:rPr>
          <w:lang w:val="en-US"/>
          <w:rPrChange w:id="3431" w:author="Jon Lindsay" w:date="2020-02-04T23:09:00Z">
            <w:rPr/>
          </w:rPrChange>
        </w:rPr>
        <w:t>Nerea</w:t>
      </w:r>
      <w:proofErr w:type="spellEnd"/>
      <w:r w:rsidRPr="00C37E8F">
        <w:rPr>
          <w:lang w:val="en-US"/>
          <w:rPrChange w:id="3432" w:author="Jon Lindsay" w:date="2020-02-04T23:09:00Z">
            <w:rPr/>
          </w:rPrChange>
        </w:rPr>
        <w:t xml:space="preserve"> Cal, and Devlin </w:t>
      </w:r>
      <w:proofErr w:type="spellStart"/>
      <w:r w:rsidRPr="00C37E8F">
        <w:rPr>
          <w:lang w:val="en-US"/>
          <w:rPrChange w:id="3433" w:author="Jon Lindsay" w:date="2020-02-04T23:09:00Z">
            <w:rPr/>
          </w:rPrChange>
        </w:rPr>
        <w:t>Winkelstein</w:t>
      </w:r>
      <w:proofErr w:type="spellEnd"/>
      <w:r w:rsidRPr="00C37E8F">
        <w:rPr>
          <w:lang w:val="en-US"/>
          <w:rPrChange w:id="3434" w:author="Jon Lindsay" w:date="2020-02-04T23:09:00Z">
            <w:rPr/>
          </w:rPrChange>
        </w:rPr>
        <w:t>. 2017. “Defending the Borderland: Ukrainian Military Experiences with IO, Cyber, and EW.” Report. Army Cyber Institute. https://vtechworks.lib.vt.edu/handle/10919/81979.</w:t>
      </w:r>
    </w:p>
    <w:p w14:paraId="57DB8611" w14:textId="77777777" w:rsidR="0089395D" w:rsidRPr="00C37E8F" w:rsidRDefault="007D25ED">
      <w:pPr>
        <w:pStyle w:val="Bibliography"/>
        <w:rPr>
          <w:lang w:val="en-US"/>
          <w:rPrChange w:id="3435" w:author="Jon Lindsay" w:date="2020-02-04T23:09:00Z">
            <w:rPr/>
          </w:rPrChange>
        </w:rPr>
      </w:pPr>
      <w:r w:rsidRPr="00C37E8F">
        <w:rPr>
          <w:lang w:val="en-US"/>
          <w:rPrChange w:id="3436" w:author="Jon Lindsay" w:date="2020-02-04T23:09:00Z">
            <w:rPr/>
          </w:rPrChange>
        </w:rPr>
        <w:t xml:space="preserve">Brodie, Bernard. 1957. “More About Limited War.” </w:t>
      </w:r>
      <w:r w:rsidRPr="00C37E8F">
        <w:rPr>
          <w:i/>
          <w:iCs/>
          <w:lang w:val="en-US"/>
          <w:rPrChange w:id="3437" w:author="Jon Lindsay" w:date="2020-02-04T23:09:00Z">
            <w:rPr>
              <w:i/>
              <w:iCs/>
            </w:rPr>
          </w:rPrChange>
        </w:rPr>
        <w:t>World Politics</w:t>
      </w:r>
      <w:r w:rsidRPr="00C37E8F">
        <w:rPr>
          <w:lang w:val="en-US"/>
          <w:rPrChange w:id="3438" w:author="Jon Lindsay" w:date="2020-02-04T23:09:00Z">
            <w:rPr/>
          </w:rPrChange>
        </w:rPr>
        <w:t xml:space="preserve"> 10 (1): 112–22. https://doi.org/10.2307/2009228.</w:t>
      </w:r>
    </w:p>
    <w:p w14:paraId="1BB311B2" w14:textId="77777777" w:rsidR="0089395D" w:rsidRPr="00C37E8F" w:rsidRDefault="007D25ED">
      <w:pPr>
        <w:pStyle w:val="Bibliography"/>
        <w:rPr>
          <w:lang w:val="en-US"/>
          <w:rPrChange w:id="3439" w:author="Jon Lindsay" w:date="2020-02-04T23:09:00Z">
            <w:rPr/>
          </w:rPrChange>
        </w:rPr>
      </w:pPr>
      <w:r w:rsidRPr="00C37E8F">
        <w:rPr>
          <w:lang w:val="en-US"/>
          <w:rPrChange w:id="3440" w:author="Jon Lindsay" w:date="2020-02-04T23:09:00Z">
            <w:rPr/>
          </w:rPrChange>
        </w:rPr>
        <w:t xml:space="preserve">Brooks, Risa. 2008. </w:t>
      </w:r>
      <w:r w:rsidRPr="00C37E8F">
        <w:rPr>
          <w:i/>
          <w:iCs/>
          <w:lang w:val="en-US"/>
          <w:rPrChange w:id="3441" w:author="Jon Lindsay" w:date="2020-02-04T23:09:00Z">
            <w:rPr>
              <w:i/>
              <w:iCs/>
            </w:rPr>
          </w:rPrChange>
        </w:rPr>
        <w:t>Shaping Strategy: The Civil-Military Politics of Strategic Assessment</w:t>
      </w:r>
      <w:r w:rsidRPr="00C37E8F">
        <w:rPr>
          <w:lang w:val="en-US"/>
          <w:rPrChange w:id="3442" w:author="Jon Lindsay" w:date="2020-02-04T23:09:00Z">
            <w:rPr/>
          </w:rPrChange>
        </w:rPr>
        <w:t>. Princeton, NJ: Princeton University Press.</w:t>
      </w:r>
    </w:p>
    <w:p w14:paraId="3FBAA185" w14:textId="77777777" w:rsidR="0089395D" w:rsidRPr="00C37E8F" w:rsidRDefault="007D25ED">
      <w:pPr>
        <w:pStyle w:val="Bibliography"/>
        <w:rPr>
          <w:lang w:val="en-US"/>
          <w:rPrChange w:id="3443" w:author="Jon Lindsay" w:date="2020-02-04T23:09:00Z">
            <w:rPr/>
          </w:rPrChange>
        </w:rPr>
      </w:pPr>
      <w:r w:rsidRPr="00C37E8F">
        <w:rPr>
          <w:lang w:val="en-US"/>
          <w:rPrChange w:id="3444" w:author="Jon Lindsay" w:date="2020-02-04T23:09:00Z">
            <w:rPr/>
          </w:rPrChange>
        </w:rPr>
        <w:t xml:space="preserve">Carson, Austin. 2016. “Facing Off and Saving Face: Covert Intervention and Escalation Management in the Korean War.” </w:t>
      </w:r>
      <w:r w:rsidRPr="00C37E8F">
        <w:rPr>
          <w:i/>
          <w:iCs/>
          <w:lang w:val="en-US"/>
          <w:rPrChange w:id="3445" w:author="Jon Lindsay" w:date="2020-02-04T23:09:00Z">
            <w:rPr>
              <w:i/>
              <w:iCs/>
            </w:rPr>
          </w:rPrChange>
        </w:rPr>
        <w:t>International Organization</w:t>
      </w:r>
      <w:r w:rsidRPr="00C37E8F">
        <w:rPr>
          <w:lang w:val="en-US"/>
          <w:rPrChange w:id="3446" w:author="Jon Lindsay" w:date="2020-02-04T23:09:00Z">
            <w:rPr/>
          </w:rPrChange>
        </w:rPr>
        <w:t xml:space="preserve"> 70 (1): 103–31. https://doi.org/10.1017/S0020818315000284.</w:t>
      </w:r>
    </w:p>
    <w:p w14:paraId="75D34C92" w14:textId="77777777" w:rsidR="0089395D" w:rsidRPr="00C37E8F" w:rsidRDefault="007D25ED">
      <w:pPr>
        <w:pStyle w:val="Bibliography"/>
        <w:rPr>
          <w:lang w:val="en-US"/>
          <w:rPrChange w:id="3447" w:author="Jon Lindsay" w:date="2020-02-04T23:09:00Z">
            <w:rPr/>
          </w:rPrChange>
        </w:rPr>
      </w:pPr>
      <w:r w:rsidRPr="00C37E8F">
        <w:rPr>
          <w:lang w:val="en-US"/>
          <w:rPrChange w:id="3448" w:author="Jon Lindsay" w:date="2020-02-04T23:09:00Z">
            <w:rPr/>
          </w:rPrChange>
        </w:rPr>
        <w:t xml:space="preserve">———. 2018. </w:t>
      </w:r>
      <w:r w:rsidRPr="00C37E8F">
        <w:rPr>
          <w:i/>
          <w:iCs/>
          <w:lang w:val="en-US"/>
          <w:rPrChange w:id="3449" w:author="Jon Lindsay" w:date="2020-02-04T23:09:00Z">
            <w:rPr>
              <w:i/>
              <w:iCs/>
            </w:rPr>
          </w:rPrChange>
        </w:rPr>
        <w:t>Secret Wars: Covert Conflict in International Politics</w:t>
      </w:r>
      <w:r w:rsidRPr="00C37E8F">
        <w:rPr>
          <w:lang w:val="en-US"/>
          <w:rPrChange w:id="3450" w:author="Jon Lindsay" w:date="2020-02-04T23:09:00Z">
            <w:rPr/>
          </w:rPrChange>
        </w:rPr>
        <w:t>. Princeton Studies in International History and Politics. Princeton, NJ: Princeton University Press.</w:t>
      </w:r>
    </w:p>
    <w:p w14:paraId="462D7466" w14:textId="77777777" w:rsidR="0089395D" w:rsidRPr="00C37E8F" w:rsidRDefault="007D25ED">
      <w:pPr>
        <w:pStyle w:val="Bibliography"/>
        <w:rPr>
          <w:lang w:val="en-US"/>
          <w:rPrChange w:id="3451" w:author="Jon Lindsay" w:date="2020-02-04T23:09:00Z">
            <w:rPr/>
          </w:rPrChange>
        </w:rPr>
      </w:pPr>
      <w:r w:rsidRPr="00C37E8F">
        <w:rPr>
          <w:lang w:val="en-US"/>
          <w:rPrChange w:id="3452" w:author="Jon Lindsay" w:date="2020-02-04T23:09:00Z">
            <w:rPr/>
          </w:rPrChange>
        </w:rPr>
        <w:t xml:space="preserve">Carver, Michael. 1986. “Conventional Warfare in the Nuclear Age.” In </w:t>
      </w:r>
      <w:r w:rsidRPr="00C37E8F">
        <w:rPr>
          <w:i/>
          <w:iCs/>
          <w:lang w:val="en-US"/>
          <w:rPrChange w:id="3453" w:author="Jon Lindsay" w:date="2020-02-04T23:09:00Z">
            <w:rPr>
              <w:i/>
              <w:iCs/>
            </w:rPr>
          </w:rPrChange>
        </w:rPr>
        <w:t>Makers of Modern Strategy from Machiavelli to the Nuclear Age.</w:t>
      </w:r>
      <w:r w:rsidRPr="00C37E8F">
        <w:rPr>
          <w:lang w:val="en-US"/>
          <w:rPrChange w:id="3454" w:author="Jon Lindsay" w:date="2020-02-04T23:09:00Z">
            <w:rPr/>
          </w:rPrChange>
        </w:rPr>
        <w:t xml:space="preserve">, edited by Peter </w:t>
      </w:r>
      <w:proofErr w:type="spellStart"/>
      <w:r w:rsidRPr="00C37E8F">
        <w:rPr>
          <w:lang w:val="en-US"/>
          <w:rPrChange w:id="3455" w:author="Jon Lindsay" w:date="2020-02-04T23:09:00Z">
            <w:rPr/>
          </w:rPrChange>
        </w:rPr>
        <w:t>Paret</w:t>
      </w:r>
      <w:proofErr w:type="spellEnd"/>
      <w:r w:rsidRPr="00C37E8F">
        <w:rPr>
          <w:lang w:val="en-US"/>
          <w:rPrChange w:id="3456" w:author="Jon Lindsay" w:date="2020-02-04T23:09:00Z">
            <w:rPr/>
          </w:rPrChange>
        </w:rPr>
        <w:t>, Gordon Craig, and Felix Gilbert, 779–814. New Jersey: Princeton University Press.</w:t>
      </w:r>
    </w:p>
    <w:p w14:paraId="58D75488" w14:textId="77777777" w:rsidR="0089395D" w:rsidRPr="00C37E8F" w:rsidRDefault="007D25ED">
      <w:pPr>
        <w:pStyle w:val="Bibliography"/>
        <w:rPr>
          <w:lang w:val="en-US"/>
          <w:rPrChange w:id="3457" w:author="Jon Lindsay" w:date="2020-02-04T23:09:00Z">
            <w:rPr/>
          </w:rPrChange>
        </w:rPr>
      </w:pPr>
      <w:r w:rsidRPr="00C37E8F">
        <w:rPr>
          <w:lang w:val="en-US"/>
          <w:rPrChange w:id="3458" w:author="Jon Lindsay" w:date="2020-02-04T23:09:00Z">
            <w:rPr/>
          </w:rPrChange>
        </w:rPr>
        <w:t xml:space="preserve">Casey, Adam, and Lucan Ahmad Way. 2017. “Russian Electoral Interventions, 1991-2017.” Scholars Portal </w:t>
      </w:r>
      <w:proofErr w:type="spellStart"/>
      <w:r w:rsidRPr="00C37E8F">
        <w:rPr>
          <w:lang w:val="en-US"/>
          <w:rPrChange w:id="3459" w:author="Jon Lindsay" w:date="2020-02-04T23:09:00Z">
            <w:rPr/>
          </w:rPrChange>
        </w:rPr>
        <w:t>Dataverse</w:t>
      </w:r>
      <w:proofErr w:type="spellEnd"/>
      <w:r w:rsidRPr="00C37E8F">
        <w:rPr>
          <w:lang w:val="en-US"/>
          <w:rPrChange w:id="3460" w:author="Jon Lindsay" w:date="2020-02-04T23:09:00Z">
            <w:rPr/>
          </w:rPrChange>
        </w:rPr>
        <w:t>. https://doi.org/10.5683/SP/BYRQQS.</w:t>
      </w:r>
    </w:p>
    <w:p w14:paraId="57D2B953" w14:textId="77777777" w:rsidR="0089395D" w:rsidRPr="00C37E8F" w:rsidRDefault="007D25ED">
      <w:pPr>
        <w:pStyle w:val="Bibliography"/>
        <w:rPr>
          <w:lang w:val="en-US"/>
          <w:rPrChange w:id="3461" w:author="Jon Lindsay" w:date="2020-02-04T23:09:00Z">
            <w:rPr/>
          </w:rPrChange>
        </w:rPr>
      </w:pPr>
      <w:proofErr w:type="spellStart"/>
      <w:r w:rsidRPr="00C37E8F">
        <w:rPr>
          <w:lang w:val="en-US"/>
          <w:rPrChange w:id="3462" w:author="Jon Lindsay" w:date="2020-02-04T23:09:00Z">
            <w:rPr/>
          </w:rPrChange>
        </w:rPr>
        <w:lastRenderedPageBreak/>
        <w:t>Chivvis</w:t>
      </w:r>
      <w:proofErr w:type="spellEnd"/>
      <w:r w:rsidRPr="00C37E8F">
        <w:rPr>
          <w:lang w:val="en-US"/>
          <w:rPrChange w:id="3463" w:author="Jon Lindsay" w:date="2020-02-04T23:09:00Z">
            <w:rPr/>
          </w:rPrChange>
        </w:rPr>
        <w:t xml:space="preserve">, Christopher. 2017. “Hybrid War: Russian Contemporary Political Warfare.” </w:t>
      </w:r>
      <w:r w:rsidRPr="00C37E8F">
        <w:rPr>
          <w:i/>
          <w:iCs/>
          <w:lang w:val="en-US"/>
          <w:rPrChange w:id="3464" w:author="Jon Lindsay" w:date="2020-02-04T23:09:00Z">
            <w:rPr>
              <w:i/>
              <w:iCs/>
            </w:rPr>
          </w:rPrChange>
        </w:rPr>
        <w:t>Bulletin of the Atomic Scientists</w:t>
      </w:r>
      <w:r w:rsidRPr="00C37E8F">
        <w:rPr>
          <w:lang w:val="en-US"/>
          <w:rPrChange w:id="3465" w:author="Jon Lindsay" w:date="2020-02-04T23:09:00Z">
            <w:rPr/>
          </w:rPrChange>
        </w:rPr>
        <w:t xml:space="preserve"> 73 (5): 316–21. https://doi.org/10.1080/00963402.2017.1362903.</w:t>
      </w:r>
    </w:p>
    <w:p w14:paraId="4A1C8FC6" w14:textId="77777777" w:rsidR="0089395D" w:rsidRPr="00C37E8F" w:rsidRDefault="007D25ED">
      <w:pPr>
        <w:pStyle w:val="Bibliography"/>
        <w:rPr>
          <w:lang w:val="en-US"/>
          <w:rPrChange w:id="3466" w:author="Jon Lindsay" w:date="2020-02-04T23:09:00Z">
            <w:rPr/>
          </w:rPrChange>
        </w:rPr>
      </w:pPr>
      <w:r w:rsidRPr="00C37E8F">
        <w:rPr>
          <w:lang w:val="en-US"/>
          <w:rPrChange w:id="3467" w:author="Jon Lindsay" w:date="2020-02-04T23:09:00Z">
            <w:rPr/>
          </w:rPrChange>
        </w:rPr>
        <w:t xml:space="preserve">Christensen, Thomas J., and Jack Snyder. 1990. “Chain Gangs and Passed Bucks: Predicting Alliance Patterns in Multipolarity.” </w:t>
      </w:r>
      <w:r w:rsidRPr="00C37E8F">
        <w:rPr>
          <w:i/>
          <w:iCs/>
          <w:lang w:val="en-US"/>
          <w:rPrChange w:id="3468" w:author="Jon Lindsay" w:date="2020-02-04T23:09:00Z">
            <w:rPr>
              <w:i/>
              <w:iCs/>
            </w:rPr>
          </w:rPrChange>
        </w:rPr>
        <w:t>International Organization</w:t>
      </w:r>
      <w:r w:rsidRPr="00C37E8F">
        <w:rPr>
          <w:lang w:val="en-US"/>
          <w:rPrChange w:id="3469" w:author="Jon Lindsay" w:date="2020-02-04T23:09:00Z">
            <w:rPr/>
          </w:rPrChange>
        </w:rPr>
        <w:t xml:space="preserve"> 44 (02): 137–168. https://doi.org/10.1017/S0020818300035232.</w:t>
      </w:r>
    </w:p>
    <w:p w14:paraId="44C48AFA" w14:textId="77777777" w:rsidR="0089395D" w:rsidRPr="00C37E8F" w:rsidRDefault="007D25ED">
      <w:pPr>
        <w:pStyle w:val="Bibliography"/>
        <w:rPr>
          <w:lang w:val="en-US"/>
          <w:rPrChange w:id="3470" w:author="Jon Lindsay" w:date="2020-02-04T23:09:00Z">
            <w:rPr/>
          </w:rPrChange>
        </w:rPr>
      </w:pPr>
      <w:r w:rsidRPr="00C37E8F">
        <w:rPr>
          <w:lang w:val="en-US"/>
          <w:rPrChange w:id="3471" w:author="Jon Lindsay" w:date="2020-02-04T23:09:00Z">
            <w:rPr/>
          </w:rPrChange>
        </w:rPr>
        <w:t xml:space="preserve">Corbett, Julian. 1911. </w:t>
      </w:r>
      <w:r w:rsidRPr="00C37E8F">
        <w:rPr>
          <w:i/>
          <w:iCs/>
          <w:lang w:val="en-US"/>
          <w:rPrChange w:id="3472" w:author="Jon Lindsay" w:date="2020-02-04T23:09:00Z">
            <w:rPr>
              <w:i/>
              <w:iCs/>
            </w:rPr>
          </w:rPrChange>
        </w:rPr>
        <w:t>Some Principles of Maritime Strategy</w:t>
      </w:r>
      <w:r w:rsidRPr="00C37E8F">
        <w:rPr>
          <w:lang w:val="en-US"/>
          <w:rPrChange w:id="3473" w:author="Jon Lindsay" w:date="2020-02-04T23:09:00Z">
            <w:rPr/>
          </w:rPrChange>
        </w:rPr>
        <w:t>. Longmans, Green and Co.</w:t>
      </w:r>
    </w:p>
    <w:p w14:paraId="43146FD0" w14:textId="77777777" w:rsidR="0089395D" w:rsidRPr="00C37E8F" w:rsidRDefault="007D25ED">
      <w:pPr>
        <w:pStyle w:val="Bibliography"/>
        <w:rPr>
          <w:lang w:val="en-US"/>
          <w:rPrChange w:id="3474" w:author="Jon Lindsay" w:date="2020-02-04T23:09:00Z">
            <w:rPr/>
          </w:rPrChange>
        </w:rPr>
      </w:pPr>
      <w:proofErr w:type="spellStart"/>
      <w:r w:rsidRPr="00C37E8F">
        <w:rPr>
          <w:lang w:val="en-US"/>
          <w:rPrChange w:id="3475" w:author="Jon Lindsay" w:date="2020-02-04T23:09:00Z">
            <w:rPr/>
          </w:rPrChange>
        </w:rPr>
        <w:t>Danilovic</w:t>
      </w:r>
      <w:proofErr w:type="spellEnd"/>
      <w:r w:rsidRPr="00C37E8F">
        <w:rPr>
          <w:lang w:val="en-US"/>
          <w:rPrChange w:id="3476" w:author="Jon Lindsay" w:date="2020-02-04T23:09:00Z">
            <w:rPr/>
          </w:rPrChange>
        </w:rPr>
        <w:t xml:space="preserve">, Vesna. 2001. “The Sources of Threat Credibility in Extended Deterrence.” </w:t>
      </w:r>
      <w:r w:rsidRPr="00C37E8F">
        <w:rPr>
          <w:i/>
          <w:iCs/>
          <w:lang w:val="en-US"/>
          <w:rPrChange w:id="3477" w:author="Jon Lindsay" w:date="2020-02-04T23:09:00Z">
            <w:rPr>
              <w:i/>
              <w:iCs/>
            </w:rPr>
          </w:rPrChange>
        </w:rPr>
        <w:t>Journal of Conflict Resolution</w:t>
      </w:r>
      <w:r w:rsidRPr="00C37E8F">
        <w:rPr>
          <w:lang w:val="en-US"/>
          <w:rPrChange w:id="3478" w:author="Jon Lindsay" w:date="2020-02-04T23:09:00Z">
            <w:rPr/>
          </w:rPrChange>
        </w:rPr>
        <w:t xml:space="preserve"> 45 (3): 341–69. https://doi.org/10.1177/0022002701045003005.</w:t>
      </w:r>
    </w:p>
    <w:p w14:paraId="021253FC" w14:textId="77777777" w:rsidR="0089395D" w:rsidRPr="00C37E8F" w:rsidRDefault="007D25ED">
      <w:pPr>
        <w:pStyle w:val="Bibliography"/>
        <w:rPr>
          <w:lang w:val="en-US"/>
          <w:rPrChange w:id="3479" w:author="Jon Lindsay" w:date="2020-02-04T23:09:00Z">
            <w:rPr/>
          </w:rPrChange>
        </w:rPr>
      </w:pPr>
      <w:proofErr w:type="spellStart"/>
      <w:r w:rsidRPr="00C37E8F">
        <w:rPr>
          <w:lang w:val="en-US"/>
          <w:rPrChange w:id="3480" w:author="Jon Lindsay" w:date="2020-02-04T23:09:00Z">
            <w:rPr/>
          </w:rPrChange>
        </w:rPr>
        <w:t>Deibert</w:t>
      </w:r>
      <w:proofErr w:type="spellEnd"/>
      <w:r w:rsidRPr="00C37E8F">
        <w:rPr>
          <w:lang w:val="en-US"/>
          <w:rPrChange w:id="3481" w:author="Jon Lindsay" w:date="2020-02-04T23:09:00Z">
            <w:rPr/>
          </w:rPrChange>
        </w:rPr>
        <w:t xml:space="preserve">, Ronald, </w:t>
      </w:r>
      <w:proofErr w:type="spellStart"/>
      <w:r w:rsidRPr="00C37E8F">
        <w:rPr>
          <w:lang w:val="en-US"/>
          <w:rPrChange w:id="3482" w:author="Jon Lindsay" w:date="2020-02-04T23:09:00Z">
            <w:rPr/>
          </w:rPrChange>
        </w:rPr>
        <w:t>Rafal</w:t>
      </w:r>
      <w:proofErr w:type="spellEnd"/>
      <w:r w:rsidRPr="00C37E8F">
        <w:rPr>
          <w:lang w:val="en-US"/>
          <w:rPrChange w:id="3483" w:author="Jon Lindsay" w:date="2020-02-04T23:09:00Z">
            <w:rPr/>
          </w:rPrChange>
        </w:rPr>
        <w:t xml:space="preserve"> </w:t>
      </w:r>
      <w:proofErr w:type="spellStart"/>
      <w:r w:rsidRPr="00C37E8F">
        <w:rPr>
          <w:lang w:val="en-US"/>
          <w:rPrChange w:id="3484" w:author="Jon Lindsay" w:date="2020-02-04T23:09:00Z">
            <w:rPr/>
          </w:rPrChange>
        </w:rPr>
        <w:t>Rohozinski</w:t>
      </w:r>
      <w:proofErr w:type="spellEnd"/>
      <w:r w:rsidRPr="00C37E8F">
        <w:rPr>
          <w:lang w:val="en-US"/>
          <w:rPrChange w:id="3485" w:author="Jon Lindsay" w:date="2020-02-04T23:09:00Z">
            <w:rPr/>
          </w:rPrChange>
        </w:rPr>
        <w:t>, and Masashi Crete-</w:t>
      </w:r>
      <w:proofErr w:type="spellStart"/>
      <w:r w:rsidRPr="00C37E8F">
        <w:rPr>
          <w:lang w:val="en-US"/>
          <w:rPrChange w:id="3486" w:author="Jon Lindsay" w:date="2020-02-04T23:09:00Z">
            <w:rPr/>
          </w:rPrChange>
        </w:rPr>
        <w:t>Nishihata</w:t>
      </w:r>
      <w:proofErr w:type="spellEnd"/>
      <w:r w:rsidRPr="00C37E8F">
        <w:rPr>
          <w:lang w:val="en-US"/>
          <w:rPrChange w:id="3487" w:author="Jon Lindsay" w:date="2020-02-04T23:09:00Z">
            <w:rPr/>
          </w:rPrChange>
        </w:rPr>
        <w:t xml:space="preserve">. 2012. “Cyclones in Cyberspace: Information Shaping and Denial in the 2008 Russia–Georgia War.” </w:t>
      </w:r>
      <w:r w:rsidRPr="00C37E8F">
        <w:rPr>
          <w:i/>
          <w:iCs/>
          <w:lang w:val="en-US"/>
          <w:rPrChange w:id="3488" w:author="Jon Lindsay" w:date="2020-02-04T23:09:00Z">
            <w:rPr>
              <w:i/>
              <w:iCs/>
            </w:rPr>
          </w:rPrChange>
        </w:rPr>
        <w:t>Security Dialogue</w:t>
      </w:r>
      <w:r w:rsidRPr="00C37E8F">
        <w:rPr>
          <w:lang w:val="en-US"/>
          <w:rPrChange w:id="3489" w:author="Jon Lindsay" w:date="2020-02-04T23:09:00Z">
            <w:rPr/>
          </w:rPrChange>
        </w:rPr>
        <w:t xml:space="preserve"> 43 (1): 3–24. https://doi.org/10.1177/0967010611431079.</w:t>
      </w:r>
    </w:p>
    <w:p w14:paraId="142CA0B9" w14:textId="77777777" w:rsidR="0089395D" w:rsidRPr="00C37E8F" w:rsidRDefault="007D25ED">
      <w:pPr>
        <w:pStyle w:val="Bibliography"/>
        <w:rPr>
          <w:lang w:val="en-US"/>
          <w:rPrChange w:id="3490" w:author="Jon Lindsay" w:date="2020-02-04T23:09:00Z">
            <w:rPr/>
          </w:rPrChange>
        </w:rPr>
      </w:pPr>
      <w:r w:rsidRPr="00C37E8F">
        <w:rPr>
          <w:lang w:val="en-US"/>
          <w:rPrChange w:id="3491" w:author="Jon Lindsay" w:date="2020-02-04T23:09:00Z">
            <w:rPr/>
          </w:rPrChange>
        </w:rPr>
        <w:t xml:space="preserve">Driscoll, Jesse, and Daniel </w:t>
      </w:r>
      <w:proofErr w:type="spellStart"/>
      <w:r w:rsidRPr="00C37E8F">
        <w:rPr>
          <w:lang w:val="en-US"/>
          <w:rPrChange w:id="3492" w:author="Jon Lindsay" w:date="2020-02-04T23:09:00Z">
            <w:rPr/>
          </w:rPrChange>
        </w:rPr>
        <w:t>Maliniak</w:t>
      </w:r>
      <w:proofErr w:type="spellEnd"/>
      <w:r w:rsidRPr="00C37E8F">
        <w:rPr>
          <w:lang w:val="en-US"/>
          <w:rPrChange w:id="3493" w:author="Jon Lindsay" w:date="2020-02-04T23:09:00Z">
            <w:rPr/>
          </w:rPrChange>
        </w:rPr>
        <w:t xml:space="preserve">. 2016. “With Friends Like These: Brinkmanship and Chain-Ganging in Russia’s Near Abroad.” </w:t>
      </w:r>
      <w:r w:rsidRPr="00C37E8F">
        <w:rPr>
          <w:i/>
          <w:iCs/>
          <w:lang w:val="en-US"/>
          <w:rPrChange w:id="3494" w:author="Jon Lindsay" w:date="2020-02-04T23:09:00Z">
            <w:rPr>
              <w:i/>
              <w:iCs/>
            </w:rPr>
          </w:rPrChange>
        </w:rPr>
        <w:t>Security Studies</w:t>
      </w:r>
      <w:r w:rsidRPr="00C37E8F">
        <w:rPr>
          <w:lang w:val="en-US"/>
          <w:rPrChange w:id="3495" w:author="Jon Lindsay" w:date="2020-02-04T23:09:00Z">
            <w:rPr/>
          </w:rPrChange>
        </w:rPr>
        <w:t xml:space="preserve"> 25 (4): 585–607. https://doi.org/10.1080/09636412.2016.1220208.</w:t>
      </w:r>
    </w:p>
    <w:p w14:paraId="0F1E9934" w14:textId="77777777" w:rsidR="0089395D" w:rsidRPr="00C37E8F" w:rsidRDefault="007D25ED">
      <w:pPr>
        <w:pStyle w:val="Bibliography"/>
        <w:rPr>
          <w:lang w:val="en-US"/>
          <w:rPrChange w:id="3496" w:author="Jon Lindsay" w:date="2020-02-04T23:09:00Z">
            <w:rPr/>
          </w:rPrChange>
        </w:rPr>
      </w:pPr>
      <w:r w:rsidRPr="00C37E8F">
        <w:rPr>
          <w:lang w:val="en-US"/>
          <w:rPrChange w:id="3497" w:author="Jon Lindsay" w:date="2020-02-04T23:09:00Z">
            <w:rPr/>
          </w:rPrChange>
        </w:rPr>
        <w:t>Driscoll, Jesse, and Zachary Steinert-</w:t>
      </w:r>
      <w:proofErr w:type="spellStart"/>
      <w:r w:rsidRPr="00C37E8F">
        <w:rPr>
          <w:lang w:val="en-US"/>
          <w:rPrChange w:id="3498" w:author="Jon Lindsay" w:date="2020-02-04T23:09:00Z">
            <w:rPr/>
          </w:rPrChange>
        </w:rPr>
        <w:t>Threlkeld</w:t>
      </w:r>
      <w:proofErr w:type="spellEnd"/>
      <w:r w:rsidRPr="00C37E8F">
        <w:rPr>
          <w:lang w:val="en-US"/>
          <w:rPrChange w:id="3499" w:author="Jon Lindsay" w:date="2020-02-04T23:09:00Z">
            <w:rPr/>
          </w:rPrChange>
        </w:rPr>
        <w:t>. 2019. “Social Media and Russian Territorial Irredentism: Some Facts and a Conjecture.” Working Paper.</w:t>
      </w:r>
    </w:p>
    <w:p w14:paraId="23E808A7" w14:textId="77777777" w:rsidR="0089395D" w:rsidRPr="00C37E8F" w:rsidRDefault="007D25ED">
      <w:pPr>
        <w:pStyle w:val="Bibliography"/>
        <w:rPr>
          <w:lang w:val="en-US"/>
          <w:rPrChange w:id="3500" w:author="Jon Lindsay" w:date="2020-02-04T23:09:00Z">
            <w:rPr/>
          </w:rPrChange>
        </w:rPr>
      </w:pPr>
      <w:r w:rsidRPr="00C37E8F">
        <w:rPr>
          <w:lang w:val="en-US"/>
          <w:rPrChange w:id="3501" w:author="Jon Lindsay" w:date="2020-02-04T23:09:00Z">
            <w:rPr/>
          </w:rPrChange>
        </w:rPr>
        <w:t>Dunford, Joseph. 2016. “Gen. Dunford’s Remarks and Q&amp;A.” Center for Strategic and International Studies, March 29. http://www.jcs.mil/Media/Speeches/Article/707418/gen-dunfords-remarks-and-qa-at-the-center-for-strategic-and-international-studi/.</w:t>
      </w:r>
    </w:p>
    <w:p w14:paraId="17A0C151" w14:textId="77777777" w:rsidR="0089395D" w:rsidRPr="00C37E8F" w:rsidRDefault="007D25ED">
      <w:pPr>
        <w:pStyle w:val="Bibliography"/>
        <w:rPr>
          <w:lang w:val="en-US"/>
          <w:rPrChange w:id="3502" w:author="Jon Lindsay" w:date="2020-02-04T23:09:00Z">
            <w:rPr/>
          </w:rPrChange>
        </w:rPr>
      </w:pPr>
      <w:r w:rsidRPr="00C37E8F">
        <w:rPr>
          <w:lang w:val="en-US"/>
          <w:rPrChange w:id="3503" w:author="Jon Lindsay" w:date="2020-02-04T23:09:00Z">
            <w:rPr/>
          </w:rPrChange>
        </w:rPr>
        <w:t xml:space="preserve">Fallon, Michael. 2017. “Speech Delivered by Secretary of State for </w:t>
      </w:r>
      <w:proofErr w:type="spellStart"/>
      <w:r w:rsidRPr="00C37E8F">
        <w:rPr>
          <w:lang w:val="en-US"/>
          <w:rPrChange w:id="3504" w:author="Jon Lindsay" w:date="2020-02-04T23:09:00Z">
            <w:rPr/>
          </w:rPrChange>
        </w:rPr>
        <w:t>Defence</w:t>
      </w:r>
      <w:proofErr w:type="spellEnd"/>
      <w:r w:rsidRPr="00C37E8F">
        <w:rPr>
          <w:lang w:val="en-US"/>
          <w:rPrChange w:id="3505" w:author="Jon Lindsay" w:date="2020-02-04T23:09:00Z">
            <w:rPr/>
          </w:rPrChange>
        </w:rPr>
        <w:t xml:space="preserve"> Sir Michael Fallon at the RUSI </w:t>
      </w:r>
      <w:proofErr w:type="spellStart"/>
      <w:r w:rsidRPr="00C37E8F">
        <w:rPr>
          <w:lang w:val="en-US"/>
          <w:rPrChange w:id="3506" w:author="Jon Lindsay" w:date="2020-02-04T23:09:00Z">
            <w:rPr/>
          </w:rPrChange>
        </w:rPr>
        <w:t>Landwarfare</w:t>
      </w:r>
      <w:proofErr w:type="spellEnd"/>
      <w:r w:rsidRPr="00C37E8F">
        <w:rPr>
          <w:lang w:val="en-US"/>
          <w:rPrChange w:id="3507" w:author="Jon Lindsay" w:date="2020-02-04T23:09:00Z">
            <w:rPr/>
          </w:rPrChange>
        </w:rPr>
        <w:t xml:space="preserve"> Conference.” Speech presented at the RUSI </w:t>
      </w:r>
      <w:proofErr w:type="spellStart"/>
      <w:r w:rsidRPr="00C37E8F">
        <w:rPr>
          <w:lang w:val="en-US"/>
          <w:rPrChange w:id="3508" w:author="Jon Lindsay" w:date="2020-02-04T23:09:00Z">
            <w:rPr/>
          </w:rPrChange>
        </w:rPr>
        <w:t>Landwarfare</w:t>
      </w:r>
      <w:proofErr w:type="spellEnd"/>
      <w:r w:rsidRPr="00C37E8F">
        <w:rPr>
          <w:lang w:val="en-US"/>
          <w:rPrChange w:id="3509" w:author="Jon Lindsay" w:date="2020-02-04T23:09:00Z">
            <w:rPr/>
          </w:rPrChange>
        </w:rPr>
        <w:t xml:space="preserve"> Conference, June 28. https://www.gov.uk/government/speeches/rusi-landwarfare-conference.</w:t>
      </w:r>
    </w:p>
    <w:p w14:paraId="0D250151" w14:textId="77777777" w:rsidR="0089395D" w:rsidRPr="00C37E8F" w:rsidRDefault="007D25ED">
      <w:pPr>
        <w:pStyle w:val="Bibliography"/>
        <w:rPr>
          <w:lang w:val="en-US"/>
          <w:rPrChange w:id="3510" w:author="Jon Lindsay" w:date="2020-02-04T23:09:00Z">
            <w:rPr/>
          </w:rPrChange>
        </w:rPr>
      </w:pPr>
      <w:proofErr w:type="spellStart"/>
      <w:r w:rsidRPr="00C37E8F">
        <w:rPr>
          <w:lang w:val="en-US"/>
          <w:rPrChange w:id="3511" w:author="Jon Lindsay" w:date="2020-02-04T23:09:00Z">
            <w:rPr/>
          </w:rPrChange>
        </w:rPr>
        <w:t>Galula</w:t>
      </w:r>
      <w:proofErr w:type="spellEnd"/>
      <w:r w:rsidRPr="00C37E8F">
        <w:rPr>
          <w:lang w:val="en-US"/>
          <w:rPrChange w:id="3512" w:author="Jon Lindsay" w:date="2020-02-04T23:09:00Z">
            <w:rPr/>
          </w:rPrChange>
        </w:rPr>
        <w:t xml:space="preserve">, David. 1964. </w:t>
      </w:r>
      <w:r w:rsidRPr="00C37E8F">
        <w:rPr>
          <w:i/>
          <w:iCs/>
          <w:lang w:val="en-US"/>
          <w:rPrChange w:id="3513" w:author="Jon Lindsay" w:date="2020-02-04T23:09:00Z">
            <w:rPr>
              <w:i/>
              <w:iCs/>
            </w:rPr>
          </w:rPrChange>
        </w:rPr>
        <w:t>Counterinsurgency Warfare: Theory and Practice</w:t>
      </w:r>
      <w:r w:rsidRPr="00C37E8F">
        <w:rPr>
          <w:lang w:val="en-US"/>
          <w:rPrChange w:id="3514" w:author="Jon Lindsay" w:date="2020-02-04T23:09:00Z">
            <w:rPr/>
          </w:rPrChange>
        </w:rPr>
        <w:t>. Hailer Publishing.</w:t>
      </w:r>
    </w:p>
    <w:p w14:paraId="5FB03F70" w14:textId="77777777" w:rsidR="0089395D" w:rsidRPr="00C37E8F" w:rsidRDefault="007D25ED">
      <w:pPr>
        <w:pStyle w:val="Bibliography"/>
        <w:rPr>
          <w:lang w:val="en-US"/>
          <w:rPrChange w:id="3515" w:author="Jon Lindsay" w:date="2020-02-04T23:09:00Z">
            <w:rPr/>
          </w:rPrChange>
        </w:rPr>
      </w:pPr>
      <w:proofErr w:type="spellStart"/>
      <w:r w:rsidRPr="00C37E8F">
        <w:rPr>
          <w:lang w:val="en-US"/>
          <w:rPrChange w:id="3516" w:author="Jon Lindsay" w:date="2020-02-04T23:09:00Z">
            <w:rPr/>
          </w:rPrChange>
        </w:rPr>
        <w:t>Ganguly</w:t>
      </w:r>
      <w:proofErr w:type="spellEnd"/>
      <w:r w:rsidRPr="00C37E8F">
        <w:rPr>
          <w:lang w:val="en-US"/>
          <w:rPrChange w:id="3517" w:author="Jon Lindsay" w:date="2020-02-04T23:09:00Z">
            <w:rPr/>
          </w:rPrChange>
        </w:rPr>
        <w:t xml:space="preserve">, </w:t>
      </w:r>
      <w:proofErr w:type="spellStart"/>
      <w:r w:rsidRPr="00C37E8F">
        <w:rPr>
          <w:lang w:val="en-US"/>
          <w:rPrChange w:id="3518" w:author="Jon Lindsay" w:date="2020-02-04T23:09:00Z">
            <w:rPr/>
          </w:rPrChange>
        </w:rPr>
        <w:t>Sumit</w:t>
      </w:r>
      <w:proofErr w:type="spellEnd"/>
      <w:r w:rsidRPr="00C37E8F">
        <w:rPr>
          <w:lang w:val="en-US"/>
          <w:rPrChange w:id="3519" w:author="Jon Lindsay" w:date="2020-02-04T23:09:00Z">
            <w:rPr/>
          </w:rPrChange>
        </w:rPr>
        <w:t xml:space="preserve">. 1995. “Indo‐Pakistani Nuclear Issues and the Stability/Instability Paradox.” </w:t>
      </w:r>
      <w:r w:rsidRPr="00C37E8F">
        <w:rPr>
          <w:i/>
          <w:iCs/>
          <w:lang w:val="en-US"/>
          <w:rPrChange w:id="3520" w:author="Jon Lindsay" w:date="2020-02-04T23:09:00Z">
            <w:rPr>
              <w:i/>
              <w:iCs/>
            </w:rPr>
          </w:rPrChange>
        </w:rPr>
        <w:t>Studies in Conflict &amp; Terrorism</w:t>
      </w:r>
      <w:r w:rsidRPr="00C37E8F">
        <w:rPr>
          <w:lang w:val="en-US"/>
          <w:rPrChange w:id="3521" w:author="Jon Lindsay" w:date="2020-02-04T23:09:00Z">
            <w:rPr/>
          </w:rPrChange>
        </w:rPr>
        <w:t xml:space="preserve"> 18 (4): 325–34. https://doi.org/10.1080/10576109508435989.</w:t>
      </w:r>
    </w:p>
    <w:p w14:paraId="077EA2AD" w14:textId="77777777" w:rsidR="0089395D" w:rsidRPr="00C37E8F" w:rsidRDefault="007D25ED">
      <w:pPr>
        <w:pStyle w:val="Bibliography"/>
        <w:rPr>
          <w:lang w:val="en-US"/>
          <w:rPrChange w:id="3522" w:author="Jon Lindsay" w:date="2020-02-04T23:09:00Z">
            <w:rPr/>
          </w:rPrChange>
        </w:rPr>
      </w:pPr>
      <w:r w:rsidRPr="00C37E8F">
        <w:rPr>
          <w:lang w:val="en-US"/>
          <w:rPrChange w:id="3523" w:author="Jon Lindsay" w:date="2020-02-04T23:09:00Z">
            <w:rPr/>
          </w:rPrChange>
        </w:rPr>
        <w:t xml:space="preserve">Gartzke, Erik, and Jon R. Lindsay. 2015. “Weaving Tangled Webs: Offense, Defense, and Deception in Cyberspace.” </w:t>
      </w:r>
      <w:r w:rsidRPr="00C37E8F">
        <w:rPr>
          <w:i/>
          <w:iCs/>
          <w:lang w:val="en-US"/>
          <w:rPrChange w:id="3524" w:author="Jon Lindsay" w:date="2020-02-04T23:09:00Z">
            <w:rPr>
              <w:i/>
              <w:iCs/>
            </w:rPr>
          </w:rPrChange>
        </w:rPr>
        <w:t>Security Studies</w:t>
      </w:r>
      <w:r w:rsidRPr="00C37E8F">
        <w:rPr>
          <w:lang w:val="en-US"/>
          <w:rPrChange w:id="3525" w:author="Jon Lindsay" w:date="2020-02-04T23:09:00Z">
            <w:rPr/>
          </w:rPrChange>
        </w:rPr>
        <w:t xml:space="preserve"> 24 (2): 316–48. https://doi.org/10.1080/09636412.2015.1038188.</w:t>
      </w:r>
    </w:p>
    <w:p w14:paraId="20338B69" w14:textId="77777777" w:rsidR="0089395D" w:rsidRPr="00C37E8F" w:rsidRDefault="007D25ED">
      <w:pPr>
        <w:pStyle w:val="Bibliography"/>
        <w:rPr>
          <w:lang w:val="en-US"/>
          <w:rPrChange w:id="3526" w:author="Jon Lindsay" w:date="2020-02-04T23:09:00Z">
            <w:rPr/>
          </w:rPrChange>
        </w:rPr>
      </w:pPr>
      <w:r w:rsidRPr="00C37E8F">
        <w:rPr>
          <w:lang w:val="en-US"/>
          <w:rPrChange w:id="3527" w:author="Jon Lindsay" w:date="2020-02-04T23:09:00Z">
            <w:rPr/>
          </w:rPrChange>
        </w:rPr>
        <w:t xml:space="preserve">Gelman, Andrew, and Julia Azari. 2017. “19 Things We Learned from the 2016 Election.” </w:t>
      </w:r>
      <w:r w:rsidRPr="00C37E8F">
        <w:rPr>
          <w:i/>
          <w:iCs/>
          <w:lang w:val="en-US"/>
          <w:rPrChange w:id="3528" w:author="Jon Lindsay" w:date="2020-02-04T23:09:00Z">
            <w:rPr>
              <w:i/>
              <w:iCs/>
            </w:rPr>
          </w:rPrChange>
        </w:rPr>
        <w:t>Statistics and Public Policy</w:t>
      </w:r>
      <w:r w:rsidRPr="00C37E8F">
        <w:rPr>
          <w:lang w:val="en-US"/>
          <w:rPrChange w:id="3529" w:author="Jon Lindsay" w:date="2020-02-04T23:09:00Z">
            <w:rPr/>
          </w:rPrChange>
        </w:rPr>
        <w:t xml:space="preserve"> 4 (1): 1–10. https://doi.org/10.1080/2330443X.2017.1356775.</w:t>
      </w:r>
    </w:p>
    <w:p w14:paraId="7477F656" w14:textId="77777777" w:rsidR="0089395D" w:rsidRPr="00C37E8F" w:rsidRDefault="007D25ED">
      <w:pPr>
        <w:pStyle w:val="Bibliography"/>
        <w:rPr>
          <w:lang w:val="en-US"/>
          <w:rPrChange w:id="3530" w:author="Jon Lindsay" w:date="2020-02-04T23:09:00Z">
            <w:rPr/>
          </w:rPrChange>
        </w:rPr>
      </w:pPr>
      <w:r w:rsidRPr="00C37E8F">
        <w:rPr>
          <w:lang w:val="en-US"/>
          <w:rPrChange w:id="3531" w:author="Jon Lindsay" w:date="2020-02-04T23:09:00Z">
            <w:rPr/>
          </w:rPrChange>
        </w:rPr>
        <w:t xml:space="preserve">George, Alexander, and Richard Smoke. 1989. “Deterrence and Foreign Policy.” </w:t>
      </w:r>
      <w:r w:rsidRPr="00C37E8F">
        <w:rPr>
          <w:i/>
          <w:iCs/>
          <w:lang w:val="en-US"/>
          <w:rPrChange w:id="3532" w:author="Jon Lindsay" w:date="2020-02-04T23:09:00Z">
            <w:rPr>
              <w:i/>
              <w:iCs/>
            </w:rPr>
          </w:rPrChange>
        </w:rPr>
        <w:t>World Politics</w:t>
      </w:r>
      <w:r w:rsidRPr="00C37E8F">
        <w:rPr>
          <w:lang w:val="en-US"/>
          <w:rPrChange w:id="3533" w:author="Jon Lindsay" w:date="2020-02-04T23:09:00Z">
            <w:rPr/>
          </w:rPrChange>
        </w:rPr>
        <w:t xml:space="preserve"> 41 (2): 170–82. https://doi.org/10.2307/2010406.</w:t>
      </w:r>
    </w:p>
    <w:p w14:paraId="39322E1D" w14:textId="77777777" w:rsidR="0089395D" w:rsidRPr="00C37E8F" w:rsidRDefault="007D25ED">
      <w:pPr>
        <w:pStyle w:val="Bibliography"/>
        <w:rPr>
          <w:lang w:val="en-US"/>
          <w:rPrChange w:id="3534" w:author="Jon Lindsay" w:date="2020-02-04T23:09:00Z">
            <w:rPr/>
          </w:rPrChange>
        </w:rPr>
      </w:pPr>
      <w:r w:rsidRPr="00C37E8F">
        <w:rPr>
          <w:lang w:val="en-US"/>
          <w:rPrChange w:id="3535" w:author="Jon Lindsay" w:date="2020-02-04T23:09:00Z">
            <w:rPr/>
          </w:rPrChange>
        </w:rPr>
        <w:lastRenderedPageBreak/>
        <w:t xml:space="preserve">George, Justin, and Todd Sandler. 2018. “Demand for Military Spending in NATO, 1968–2015: A Spatial Panel Approach.” </w:t>
      </w:r>
      <w:r w:rsidRPr="00C37E8F">
        <w:rPr>
          <w:i/>
          <w:iCs/>
          <w:lang w:val="en-US"/>
          <w:rPrChange w:id="3536" w:author="Jon Lindsay" w:date="2020-02-04T23:09:00Z">
            <w:rPr>
              <w:i/>
              <w:iCs/>
            </w:rPr>
          </w:rPrChange>
        </w:rPr>
        <w:t>European Journal of Political Economy</w:t>
      </w:r>
      <w:r w:rsidRPr="00C37E8F">
        <w:rPr>
          <w:lang w:val="en-US"/>
          <w:rPrChange w:id="3537" w:author="Jon Lindsay" w:date="2020-02-04T23:09:00Z">
            <w:rPr/>
          </w:rPrChange>
        </w:rPr>
        <w:t xml:space="preserve"> 53 (July): 222–36. https://doi.org/10.1016/j.ejpoleco.2017.09.002.</w:t>
      </w:r>
    </w:p>
    <w:p w14:paraId="551FE587" w14:textId="77777777" w:rsidR="0089395D" w:rsidRPr="00C37E8F" w:rsidRDefault="007D25ED">
      <w:pPr>
        <w:pStyle w:val="Bibliography"/>
        <w:rPr>
          <w:lang w:val="en-US"/>
          <w:rPrChange w:id="3538" w:author="Jon Lindsay" w:date="2020-02-04T23:09:00Z">
            <w:rPr/>
          </w:rPrChange>
        </w:rPr>
      </w:pPr>
      <w:r w:rsidRPr="00C37E8F">
        <w:rPr>
          <w:lang w:val="en-US"/>
          <w:rPrChange w:id="3539" w:author="Jon Lindsay" w:date="2020-02-04T23:09:00Z">
            <w:rPr/>
          </w:rPrChange>
        </w:rPr>
        <w:t xml:space="preserve">Goldsmith, Jack, and Tim Wu. 2006. </w:t>
      </w:r>
      <w:r w:rsidRPr="00C37E8F">
        <w:rPr>
          <w:i/>
          <w:iCs/>
          <w:lang w:val="en-US"/>
          <w:rPrChange w:id="3540" w:author="Jon Lindsay" w:date="2020-02-04T23:09:00Z">
            <w:rPr>
              <w:i/>
              <w:iCs/>
            </w:rPr>
          </w:rPrChange>
        </w:rPr>
        <w:t xml:space="preserve">Who Controls the </w:t>
      </w:r>
      <w:proofErr w:type="gramStart"/>
      <w:r w:rsidRPr="00C37E8F">
        <w:rPr>
          <w:i/>
          <w:iCs/>
          <w:lang w:val="en-US"/>
          <w:rPrChange w:id="3541" w:author="Jon Lindsay" w:date="2020-02-04T23:09:00Z">
            <w:rPr>
              <w:i/>
              <w:iCs/>
            </w:rPr>
          </w:rPrChange>
        </w:rPr>
        <w:t>Internet?:</w:t>
      </w:r>
      <w:proofErr w:type="gramEnd"/>
      <w:r w:rsidRPr="00C37E8F">
        <w:rPr>
          <w:i/>
          <w:iCs/>
          <w:lang w:val="en-US"/>
          <w:rPrChange w:id="3542" w:author="Jon Lindsay" w:date="2020-02-04T23:09:00Z">
            <w:rPr>
              <w:i/>
              <w:iCs/>
            </w:rPr>
          </w:rPrChange>
        </w:rPr>
        <w:t xml:space="preserve"> Illusions of a Borderless World</w:t>
      </w:r>
      <w:r w:rsidRPr="00C37E8F">
        <w:rPr>
          <w:lang w:val="en-US"/>
          <w:rPrChange w:id="3543" w:author="Jon Lindsay" w:date="2020-02-04T23:09:00Z">
            <w:rPr/>
          </w:rPrChange>
        </w:rPr>
        <w:t>. Oxford University Press.</w:t>
      </w:r>
    </w:p>
    <w:p w14:paraId="43B54176" w14:textId="77777777" w:rsidR="0089395D" w:rsidRPr="00C37E8F" w:rsidRDefault="007D25ED">
      <w:pPr>
        <w:pStyle w:val="Bibliography"/>
        <w:rPr>
          <w:lang w:val="en-US"/>
          <w:rPrChange w:id="3544" w:author="Jon Lindsay" w:date="2020-02-04T23:09:00Z">
            <w:rPr/>
          </w:rPrChange>
        </w:rPr>
      </w:pPr>
      <w:r w:rsidRPr="00C37E8F">
        <w:rPr>
          <w:lang w:val="en-US"/>
          <w:rPrChange w:id="3545" w:author="Jon Lindsay" w:date="2020-02-04T23:09:00Z">
            <w:rPr/>
          </w:rPrChange>
        </w:rPr>
        <w:t xml:space="preserve">Gordon, Michael R., and Bernard E. Trainor. 2007. </w:t>
      </w:r>
      <w:r w:rsidRPr="00C37E8F">
        <w:rPr>
          <w:i/>
          <w:iCs/>
          <w:lang w:val="en-US"/>
          <w:rPrChange w:id="3546" w:author="Jon Lindsay" w:date="2020-02-04T23:09:00Z">
            <w:rPr>
              <w:i/>
              <w:iCs/>
            </w:rPr>
          </w:rPrChange>
        </w:rPr>
        <w:t xml:space="preserve">Cobra II: The Inside Story of the Invasion </w:t>
      </w:r>
      <w:proofErr w:type="gramStart"/>
      <w:r w:rsidRPr="00C37E8F">
        <w:rPr>
          <w:i/>
          <w:iCs/>
          <w:lang w:val="en-US"/>
          <w:rPrChange w:id="3547" w:author="Jon Lindsay" w:date="2020-02-04T23:09:00Z">
            <w:rPr>
              <w:i/>
              <w:iCs/>
            </w:rPr>
          </w:rPrChange>
        </w:rPr>
        <w:t>And</w:t>
      </w:r>
      <w:proofErr w:type="gramEnd"/>
      <w:r w:rsidRPr="00C37E8F">
        <w:rPr>
          <w:i/>
          <w:iCs/>
          <w:lang w:val="en-US"/>
          <w:rPrChange w:id="3548" w:author="Jon Lindsay" w:date="2020-02-04T23:09:00Z">
            <w:rPr>
              <w:i/>
              <w:iCs/>
            </w:rPr>
          </w:rPrChange>
        </w:rPr>
        <w:t xml:space="preserve"> Occupation of Iraq</w:t>
      </w:r>
      <w:r w:rsidRPr="00C37E8F">
        <w:rPr>
          <w:lang w:val="en-US"/>
          <w:rPrChange w:id="3549" w:author="Jon Lindsay" w:date="2020-02-04T23:09:00Z">
            <w:rPr/>
          </w:rPrChange>
        </w:rPr>
        <w:t>. New York: Vintage Books.</w:t>
      </w:r>
    </w:p>
    <w:p w14:paraId="1B9D2868" w14:textId="77777777" w:rsidR="0089395D" w:rsidRPr="00C37E8F" w:rsidRDefault="007D25ED">
      <w:pPr>
        <w:pStyle w:val="Bibliography"/>
        <w:rPr>
          <w:lang w:val="en-US"/>
          <w:rPrChange w:id="3550" w:author="Jon Lindsay" w:date="2020-02-04T23:09:00Z">
            <w:rPr/>
          </w:rPrChange>
        </w:rPr>
      </w:pPr>
      <w:proofErr w:type="spellStart"/>
      <w:r w:rsidRPr="00C37E8F">
        <w:rPr>
          <w:lang w:val="en-US"/>
          <w:rPrChange w:id="3551" w:author="Jon Lindsay" w:date="2020-02-04T23:09:00Z">
            <w:rPr/>
          </w:rPrChange>
        </w:rPr>
        <w:t>Götz</w:t>
      </w:r>
      <w:proofErr w:type="spellEnd"/>
      <w:r w:rsidRPr="00C37E8F">
        <w:rPr>
          <w:lang w:val="en-US"/>
          <w:rPrChange w:id="3552" w:author="Jon Lindsay" w:date="2020-02-04T23:09:00Z">
            <w:rPr/>
          </w:rPrChange>
        </w:rPr>
        <w:t xml:space="preserve">, Elias. 2017. “Putin, the State, and War: The Causes of Russia’s Near Abroad Assertion Revisited.” </w:t>
      </w:r>
      <w:r w:rsidRPr="00C37E8F">
        <w:rPr>
          <w:i/>
          <w:iCs/>
          <w:lang w:val="en-US"/>
          <w:rPrChange w:id="3553" w:author="Jon Lindsay" w:date="2020-02-04T23:09:00Z">
            <w:rPr>
              <w:i/>
              <w:iCs/>
            </w:rPr>
          </w:rPrChange>
        </w:rPr>
        <w:t>International Studies Review</w:t>
      </w:r>
      <w:r w:rsidRPr="00C37E8F">
        <w:rPr>
          <w:lang w:val="en-US"/>
          <w:rPrChange w:id="3554" w:author="Jon Lindsay" w:date="2020-02-04T23:09:00Z">
            <w:rPr/>
          </w:rPrChange>
        </w:rPr>
        <w:t xml:space="preserve"> 19 (2): 228–53. https://doi.org/10.1093/isr/viw009.</w:t>
      </w:r>
    </w:p>
    <w:p w14:paraId="7723DDC4" w14:textId="77777777" w:rsidR="0089395D" w:rsidRPr="00C37E8F" w:rsidRDefault="007D25ED">
      <w:pPr>
        <w:pStyle w:val="Bibliography"/>
        <w:rPr>
          <w:lang w:val="en-US"/>
          <w:rPrChange w:id="3555" w:author="Jon Lindsay" w:date="2020-02-04T23:09:00Z">
            <w:rPr/>
          </w:rPrChange>
        </w:rPr>
      </w:pPr>
      <w:r w:rsidRPr="00C37E8F">
        <w:rPr>
          <w:lang w:val="en-US"/>
          <w:rPrChange w:id="3556" w:author="Jon Lindsay" w:date="2020-02-04T23:09:00Z">
            <w:rPr/>
          </w:rPrChange>
        </w:rPr>
        <w:t xml:space="preserve">Green, Michael, Kathleen Hicks, Zack Cooper, John </w:t>
      </w:r>
      <w:proofErr w:type="spellStart"/>
      <w:r w:rsidRPr="00C37E8F">
        <w:rPr>
          <w:lang w:val="en-US"/>
          <w:rPrChange w:id="3557" w:author="Jon Lindsay" w:date="2020-02-04T23:09:00Z">
            <w:rPr/>
          </w:rPrChange>
        </w:rPr>
        <w:t>Schaus</w:t>
      </w:r>
      <w:proofErr w:type="spellEnd"/>
      <w:r w:rsidRPr="00C37E8F">
        <w:rPr>
          <w:lang w:val="en-US"/>
          <w:rPrChange w:id="3558" w:author="Jon Lindsay" w:date="2020-02-04T23:09:00Z">
            <w:rPr/>
          </w:rPrChange>
        </w:rPr>
        <w:t xml:space="preserve">, and Jake Douglas. 2017. </w:t>
      </w:r>
      <w:r w:rsidRPr="00C37E8F">
        <w:rPr>
          <w:i/>
          <w:iCs/>
          <w:lang w:val="en-US"/>
          <w:rPrChange w:id="3559" w:author="Jon Lindsay" w:date="2020-02-04T23:09:00Z">
            <w:rPr>
              <w:i/>
              <w:iCs/>
            </w:rPr>
          </w:rPrChange>
        </w:rPr>
        <w:t>Countering Coercion in Maritime Asia: The Theory and Practice of Gray Zone Deterrence</w:t>
      </w:r>
      <w:r w:rsidRPr="00C37E8F">
        <w:rPr>
          <w:lang w:val="en-US"/>
          <w:rPrChange w:id="3560" w:author="Jon Lindsay" w:date="2020-02-04T23:09:00Z">
            <w:rPr/>
          </w:rPrChange>
        </w:rPr>
        <w:t>. Rowman &amp; Littlefield.</w:t>
      </w:r>
    </w:p>
    <w:p w14:paraId="35FFAD0D" w14:textId="77777777" w:rsidR="0089395D" w:rsidRPr="00C37E8F" w:rsidRDefault="007D25ED">
      <w:pPr>
        <w:pStyle w:val="Bibliography"/>
        <w:rPr>
          <w:lang w:val="en-US"/>
          <w:rPrChange w:id="3561" w:author="Jon Lindsay" w:date="2020-02-04T23:09:00Z">
            <w:rPr/>
          </w:rPrChange>
        </w:rPr>
      </w:pPr>
      <w:r w:rsidRPr="00C37E8F">
        <w:rPr>
          <w:lang w:val="en-US"/>
          <w:rPrChange w:id="3562" w:author="Jon Lindsay" w:date="2020-02-04T23:09:00Z">
            <w:rPr/>
          </w:rPrChange>
        </w:rPr>
        <w:t xml:space="preserve">Hammond, Grant T. 1990. “Low Intensity Conflict: War by Another Name.” </w:t>
      </w:r>
      <w:r w:rsidRPr="00C37E8F">
        <w:rPr>
          <w:i/>
          <w:iCs/>
          <w:lang w:val="en-US"/>
          <w:rPrChange w:id="3563" w:author="Jon Lindsay" w:date="2020-02-04T23:09:00Z">
            <w:rPr>
              <w:i/>
              <w:iCs/>
            </w:rPr>
          </w:rPrChange>
        </w:rPr>
        <w:t>Small Wars &amp; Insurgencies</w:t>
      </w:r>
      <w:r w:rsidRPr="00C37E8F">
        <w:rPr>
          <w:lang w:val="en-US"/>
          <w:rPrChange w:id="3564" w:author="Jon Lindsay" w:date="2020-02-04T23:09:00Z">
            <w:rPr/>
          </w:rPrChange>
        </w:rPr>
        <w:t xml:space="preserve"> 1 (3): 226–38. https://doi.org/10.1080/09592319008422957.</w:t>
      </w:r>
    </w:p>
    <w:p w14:paraId="2C9EA783" w14:textId="77777777" w:rsidR="0089395D" w:rsidRPr="00C37E8F" w:rsidRDefault="007D25ED">
      <w:pPr>
        <w:pStyle w:val="Bibliography"/>
        <w:rPr>
          <w:lang w:val="en-US"/>
          <w:rPrChange w:id="3565" w:author="Jon Lindsay" w:date="2020-02-04T23:09:00Z">
            <w:rPr/>
          </w:rPrChange>
        </w:rPr>
      </w:pPr>
      <w:r w:rsidRPr="00C37E8F">
        <w:rPr>
          <w:lang w:val="en-US"/>
          <w:rPrChange w:id="3566" w:author="Jon Lindsay" w:date="2020-02-04T23:09:00Z">
            <w:rPr/>
          </w:rPrChange>
        </w:rPr>
        <w:t xml:space="preserve">Hart, Sir Basil Henry Liddell. 1954. </w:t>
      </w:r>
      <w:r w:rsidRPr="00C37E8F">
        <w:rPr>
          <w:i/>
          <w:iCs/>
          <w:lang w:val="en-US"/>
          <w:rPrChange w:id="3567" w:author="Jon Lindsay" w:date="2020-02-04T23:09:00Z">
            <w:rPr>
              <w:i/>
              <w:iCs/>
            </w:rPr>
          </w:rPrChange>
        </w:rPr>
        <w:t>Strategy: The Indirect Approach</w:t>
      </w:r>
      <w:r w:rsidRPr="00C37E8F">
        <w:rPr>
          <w:lang w:val="en-US"/>
          <w:rPrChange w:id="3568" w:author="Jon Lindsay" w:date="2020-02-04T23:09:00Z">
            <w:rPr/>
          </w:rPrChange>
        </w:rPr>
        <w:t>. Faber &amp; Faber.</w:t>
      </w:r>
    </w:p>
    <w:p w14:paraId="5D8D139F" w14:textId="19CD8504" w:rsidR="0089395D" w:rsidRDefault="007D25ED">
      <w:pPr>
        <w:pStyle w:val="Bibliography"/>
        <w:rPr>
          <w:ins w:id="3569" w:author="Jon Lindsay" w:date="2020-02-05T09:12:00Z"/>
          <w:lang w:val="en-US"/>
        </w:rPr>
      </w:pPr>
      <w:r w:rsidRPr="00C37E8F">
        <w:rPr>
          <w:lang w:val="en-US"/>
          <w:rPrChange w:id="3570" w:author="Jon Lindsay" w:date="2020-02-04T23:09:00Z">
            <w:rPr/>
          </w:rPrChange>
        </w:rPr>
        <w:t xml:space="preserve">Hazelton, Jacqueline. 2017. “The ‘Hearts and Minds’ Fallacy: Violence, Coercion, and Success in Counterinsurgency Warfare.” </w:t>
      </w:r>
      <w:r w:rsidRPr="00C37E8F">
        <w:rPr>
          <w:i/>
          <w:iCs/>
          <w:lang w:val="en-US"/>
          <w:rPrChange w:id="3571" w:author="Jon Lindsay" w:date="2020-02-04T23:09:00Z">
            <w:rPr>
              <w:i/>
              <w:iCs/>
            </w:rPr>
          </w:rPrChange>
        </w:rPr>
        <w:t>International Security</w:t>
      </w:r>
      <w:r w:rsidRPr="00C37E8F">
        <w:rPr>
          <w:lang w:val="en-US"/>
          <w:rPrChange w:id="3572" w:author="Jon Lindsay" w:date="2020-02-04T23:09:00Z">
            <w:rPr/>
          </w:rPrChange>
        </w:rPr>
        <w:t xml:space="preserve"> 42 (1): 80–113. </w:t>
      </w:r>
      <w:ins w:id="3573" w:author="Jon Lindsay" w:date="2020-02-05T09:12:00Z">
        <w:r w:rsidR="00006BCE">
          <w:rPr>
            <w:lang w:val="en-US"/>
          </w:rPr>
          <w:fldChar w:fldCharType="begin"/>
        </w:r>
        <w:r w:rsidR="00006BCE">
          <w:rPr>
            <w:lang w:val="en-US"/>
          </w:rPr>
          <w:instrText xml:space="preserve"> HYPERLINK "</w:instrText>
        </w:r>
      </w:ins>
      <w:r w:rsidR="00006BCE" w:rsidRPr="00C37E8F">
        <w:rPr>
          <w:lang w:val="en-US"/>
          <w:rPrChange w:id="3574" w:author="Jon Lindsay" w:date="2020-02-04T23:09:00Z">
            <w:rPr/>
          </w:rPrChange>
        </w:rPr>
        <w:instrText>https://doi.org/10.1162/ISEC_a_00283</w:instrText>
      </w:r>
      <w:ins w:id="3575" w:author="Jon Lindsay" w:date="2020-02-05T09:12:00Z">
        <w:r w:rsidR="00006BCE">
          <w:rPr>
            <w:lang w:val="en-US"/>
          </w:rPr>
          <w:instrText xml:space="preserve">" </w:instrText>
        </w:r>
        <w:r w:rsidR="00006BCE">
          <w:rPr>
            <w:lang w:val="en-US"/>
          </w:rPr>
          <w:fldChar w:fldCharType="separate"/>
        </w:r>
      </w:ins>
      <w:r w:rsidR="00006BCE" w:rsidRPr="008D577D">
        <w:rPr>
          <w:rStyle w:val="Hyperlink"/>
          <w:lang w:val="en-US"/>
          <w:rPrChange w:id="3576" w:author="Jon Lindsay" w:date="2020-02-04T23:09:00Z">
            <w:rPr/>
          </w:rPrChange>
        </w:rPr>
        <w:t>https://doi.org/10.1162/ISEC_a_00283</w:t>
      </w:r>
      <w:ins w:id="3577" w:author="Jon Lindsay" w:date="2020-02-05T09:12:00Z">
        <w:r w:rsidR="00006BCE">
          <w:rPr>
            <w:lang w:val="en-US"/>
          </w:rPr>
          <w:fldChar w:fldCharType="end"/>
        </w:r>
      </w:ins>
      <w:r w:rsidRPr="00C37E8F">
        <w:rPr>
          <w:lang w:val="en-US"/>
          <w:rPrChange w:id="3578" w:author="Jon Lindsay" w:date="2020-02-04T23:09:00Z">
            <w:rPr/>
          </w:rPrChange>
        </w:rPr>
        <w:t>.</w:t>
      </w:r>
    </w:p>
    <w:p w14:paraId="0833B30C" w14:textId="3AE4CF05" w:rsidR="00006BCE" w:rsidRPr="0021342B" w:rsidRDefault="00006BCE" w:rsidP="0021342B">
      <w:pPr>
        <w:pStyle w:val="Bibliography"/>
        <w:rPr>
          <w:lang w:val="en-CA"/>
          <w:rPrChange w:id="3579" w:author="Jon Lindsay" w:date="2020-02-05T09:13:00Z">
            <w:rPr/>
          </w:rPrChange>
        </w:rPr>
      </w:pPr>
      <w:proofErr w:type="spellStart"/>
      <w:ins w:id="3580" w:author="Jon Lindsay" w:date="2020-02-05T09:12:00Z">
        <w:r w:rsidRPr="00006BCE">
          <w:rPr>
            <w:lang w:val="en-CA"/>
          </w:rPr>
          <w:t>Herz</w:t>
        </w:r>
      </w:ins>
      <w:proofErr w:type="spellEnd"/>
      <w:ins w:id="3581" w:author="Jon Lindsay" w:date="2020-02-05T09:13:00Z">
        <w:r>
          <w:rPr>
            <w:lang w:val="en-CA"/>
          </w:rPr>
          <w:t xml:space="preserve">, </w:t>
        </w:r>
        <w:r w:rsidRPr="0021342B">
          <w:rPr>
            <w:lang w:val="en-US"/>
            <w:rPrChange w:id="3582" w:author="Jon Lindsay" w:date="2020-02-05T09:13:00Z">
              <w:rPr>
                <w:lang w:val="en-CA"/>
              </w:rPr>
            </w:rPrChange>
          </w:rPr>
          <w:t>John</w:t>
        </w:r>
        <w:r w:rsidRPr="00006BCE">
          <w:rPr>
            <w:lang w:val="en-CA"/>
          </w:rPr>
          <w:t xml:space="preserve"> H. 1951</w:t>
        </w:r>
      </w:ins>
      <w:ins w:id="3583" w:author="Jon Lindsay" w:date="2020-02-05T09:12:00Z">
        <w:r w:rsidRPr="00006BCE">
          <w:rPr>
            <w:lang w:val="en-CA"/>
          </w:rPr>
          <w:t xml:space="preserve">. </w:t>
        </w:r>
        <w:r w:rsidRPr="00006BCE">
          <w:rPr>
            <w:i/>
            <w:iCs/>
            <w:lang w:val="en-CA"/>
          </w:rPr>
          <w:t>Political Realism and Political Idealism; A Study in Theories and Realities</w:t>
        </w:r>
        <w:r w:rsidRPr="00006BCE">
          <w:rPr>
            <w:lang w:val="en-CA"/>
          </w:rPr>
          <w:t>.</w:t>
        </w:r>
      </w:ins>
      <w:ins w:id="3584" w:author="Jon Lindsay" w:date="2020-02-05T09:13:00Z">
        <w:r w:rsidR="0021342B">
          <w:rPr>
            <w:lang w:val="en-CA"/>
          </w:rPr>
          <w:t xml:space="preserve"> </w:t>
        </w:r>
      </w:ins>
      <w:ins w:id="3585" w:author="Jon Lindsay" w:date="2020-02-05T09:12:00Z">
        <w:r w:rsidRPr="00006BCE">
          <w:rPr>
            <w:lang w:val="en-CA"/>
          </w:rPr>
          <w:t>Chicago: University of Chicago Press.</w:t>
        </w:r>
      </w:ins>
    </w:p>
    <w:p w14:paraId="08369C19" w14:textId="77777777" w:rsidR="0089395D" w:rsidRPr="00C37E8F" w:rsidRDefault="007D25ED">
      <w:pPr>
        <w:pStyle w:val="Bibliography"/>
        <w:rPr>
          <w:lang w:val="en-US"/>
          <w:rPrChange w:id="3586" w:author="Jon Lindsay" w:date="2020-02-04T23:09:00Z">
            <w:rPr/>
          </w:rPrChange>
        </w:rPr>
      </w:pPr>
      <w:r w:rsidRPr="00C37E8F">
        <w:rPr>
          <w:lang w:val="en-US"/>
          <w:rPrChange w:id="3587" w:author="Jon Lindsay" w:date="2020-02-04T23:09:00Z">
            <w:rPr/>
          </w:rPrChange>
        </w:rPr>
        <w:t xml:space="preserve">Jensen, Benjamin, Brandon </w:t>
      </w:r>
      <w:proofErr w:type="spellStart"/>
      <w:r w:rsidRPr="00C37E8F">
        <w:rPr>
          <w:lang w:val="en-US"/>
          <w:rPrChange w:id="3588" w:author="Jon Lindsay" w:date="2020-02-04T23:09:00Z">
            <w:rPr/>
          </w:rPrChange>
        </w:rPr>
        <w:t>Valeriano</w:t>
      </w:r>
      <w:proofErr w:type="spellEnd"/>
      <w:r w:rsidRPr="00C37E8F">
        <w:rPr>
          <w:lang w:val="en-US"/>
          <w:rPrChange w:id="3589" w:author="Jon Lindsay" w:date="2020-02-04T23:09:00Z">
            <w:rPr/>
          </w:rPrChange>
        </w:rPr>
        <w:t xml:space="preserve">, and Ryan Maness. 2019. “Fancy Bears and Digital Trolls: Cyber Strategy with a Russian Twist.” </w:t>
      </w:r>
      <w:r w:rsidRPr="00C37E8F">
        <w:rPr>
          <w:i/>
          <w:iCs/>
          <w:lang w:val="en-US"/>
          <w:rPrChange w:id="3590" w:author="Jon Lindsay" w:date="2020-02-04T23:09:00Z">
            <w:rPr>
              <w:i/>
              <w:iCs/>
            </w:rPr>
          </w:rPrChange>
        </w:rPr>
        <w:t>Journal of Strategic Studies</w:t>
      </w:r>
      <w:r w:rsidRPr="00C37E8F">
        <w:rPr>
          <w:lang w:val="en-US"/>
          <w:rPrChange w:id="3591" w:author="Jon Lindsay" w:date="2020-02-04T23:09:00Z">
            <w:rPr/>
          </w:rPrChange>
        </w:rPr>
        <w:t xml:space="preserve"> 42 (2): 212–34. https://doi.org/10.1080/01402390.2018.1559152.</w:t>
      </w:r>
    </w:p>
    <w:p w14:paraId="320F1CB0" w14:textId="77777777" w:rsidR="0089395D" w:rsidRPr="00C37E8F" w:rsidRDefault="007D25ED">
      <w:pPr>
        <w:pStyle w:val="Bibliography"/>
        <w:rPr>
          <w:lang w:val="en-US"/>
          <w:rPrChange w:id="3592" w:author="Jon Lindsay" w:date="2020-02-04T23:09:00Z">
            <w:rPr/>
          </w:rPrChange>
        </w:rPr>
      </w:pPr>
      <w:r w:rsidRPr="00C37E8F">
        <w:rPr>
          <w:lang w:val="en-US"/>
          <w:rPrChange w:id="3593" w:author="Jon Lindsay" w:date="2020-02-04T23:09:00Z">
            <w:rPr/>
          </w:rPrChange>
        </w:rPr>
        <w:t xml:space="preserve">Jervis, Robert. 1978. “Cooperation Under the Security Dilemma.” </w:t>
      </w:r>
      <w:r w:rsidRPr="00C37E8F">
        <w:rPr>
          <w:i/>
          <w:iCs/>
          <w:lang w:val="en-US"/>
          <w:rPrChange w:id="3594" w:author="Jon Lindsay" w:date="2020-02-04T23:09:00Z">
            <w:rPr>
              <w:i/>
              <w:iCs/>
            </w:rPr>
          </w:rPrChange>
        </w:rPr>
        <w:t>World Politics</w:t>
      </w:r>
      <w:r w:rsidRPr="00C37E8F">
        <w:rPr>
          <w:lang w:val="en-US"/>
          <w:rPrChange w:id="3595" w:author="Jon Lindsay" w:date="2020-02-04T23:09:00Z">
            <w:rPr/>
          </w:rPrChange>
        </w:rPr>
        <w:t xml:space="preserve"> 30 (2): 167–214.</w:t>
      </w:r>
    </w:p>
    <w:p w14:paraId="08CC48DC" w14:textId="77777777" w:rsidR="0089395D" w:rsidRPr="00C37E8F" w:rsidRDefault="007D25ED">
      <w:pPr>
        <w:pStyle w:val="Bibliography"/>
        <w:rPr>
          <w:lang w:val="en-US"/>
          <w:rPrChange w:id="3596" w:author="Jon Lindsay" w:date="2020-02-04T23:09:00Z">
            <w:rPr/>
          </w:rPrChange>
        </w:rPr>
      </w:pPr>
      <w:r w:rsidRPr="00C37E8F">
        <w:rPr>
          <w:lang w:val="en-US"/>
          <w:rPrChange w:id="3597" w:author="Jon Lindsay" w:date="2020-02-04T23:09:00Z">
            <w:rPr/>
          </w:rPrChange>
        </w:rPr>
        <w:t xml:space="preserve">———. 1984. </w:t>
      </w:r>
      <w:r w:rsidRPr="00C37E8F">
        <w:rPr>
          <w:i/>
          <w:iCs/>
          <w:lang w:val="en-US"/>
          <w:rPrChange w:id="3598" w:author="Jon Lindsay" w:date="2020-02-04T23:09:00Z">
            <w:rPr>
              <w:i/>
              <w:iCs/>
            </w:rPr>
          </w:rPrChange>
        </w:rPr>
        <w:t>The Illogic of American Nuclear Strategy</w:t>
      </w:r>
      <w:r w:rsidRPr="00C37E8F">
        <w:rPr>
          <w:lang w:val="en-US"/>
          <w:rPrChange w:id="3599" w:author="Jon Lindsay" w:date="2020-02-04T23:09:00Z">
            <w:rPr/>
          </w:rPrChange>
        </w:rPr>
        <w:t>. Cornell University Press.</w:t>
      </w:r>
    </w:p>
    <w:p w14:paraId="2013C6E3" w14:textId="77777777" w:rsidR="0089395D" w:rsidRPr="00C37E8F" w:rsidRDefault="007D25ED">
      <w:pPr>
        <w:pStyle w:val="Bibliography"/>
        <w:rPr>
          <w:lang w:val="en-US"/>
          <w:rPrChange w:id="3600" w:author="Jon Lindsay" w:date="2020-02-04T23:09:00Z">
            <w:rPr/>
          </w:rPrChange>
        </w:rPr>
      </w:pPr>
      <w:r w:rsidRPr="00C37E8F">
        <w:rPr>
          <w:lang w:val="en-US"/>
          <w:rPrChange w:id="3601" w:author="Jon Lindsay" w:date="2020-02-04T23:09:00Z">
            <w:rPr/>
          </w:rPrChange>
        </w:rPr>
        <w:t xml:space="preserve">Johnson, Loch. 2013. “The Myths of America’s Shadow War.” </w:t>
      </w:r>
      <w:r w:rsidRPr="00C37E8F">
        <w:rPr>
          <w:i/>
          <w:iCs/>
          <w:lang w:val="en-US"/>
          <w:rPrChange w:id="3602" w:author="Jon Lindsay" w:date="2020-02-04T23:09:00Z">
            <w:rPr>
              <w:i/>
              <w:iCs/>
            </w:rPr>
          </w:rPrChange>
        </w:rPr>
        <w:t>The Atlantic</w:t>
      </w:r>
      <w:r w:rsidRPr="00C37E8F">
        <w:rPr>
          <w:lang w:val="en-US"/>
          <w:rPrChange w:id="3603" w:author="Jon Lindsay" w:date="2020-02-04T23:09:00Z">
            <w:rPr/>
          </w:rPrChange>
        </w:rPr>
        <w:t>, January 31, 2013. https://www.theatlantic.com/international/archive/2013/01/the-myths-of-americas-shadow-war/272712/.</w:t>
      </w:r>
    </w:p>
    <w:p w14:paraId="31C1B753" w14:textId="77777777" w:rsidR="0089395D" w:rsidRPr="00C37E8F" w:rsidRDefault="007D25ED">
      <w:pPr>
        <w:pStyle w:val="Bibliography"/>
        <w:rPr>
          <w:lang w:val="en-US"/>
          <w:rPrChange w:id="3604" w:author="Jon Lindsay" w:date="2020-02-04T23:09:00Z">
            <w:rPr/>
          </w:rPrChange>
        </w:rPr>
      </w:pPr>
      <w:r w:rsidRPr="00C37E8F">
        <w:rPr>
          <w:lang w:val="en-US"/>
          <w:rPrChange w:id="3605" w:author="Jon Lindsay" w:date="2020-02-04T23:09:00Z">
            <w:rPr/>
          </w:rPrChange>
        </w:rPr>
        <w:t>Joubert, Vincent. 2012. “Five Years after Estonia’s Cyber Attacks: Lessons Learned for NATO?” 76. Rome, Italy: NATO Defense College.</w:t>
      </w:r>
    </w:p>
    <w:p w14:paraId="6FA2C237" w14:textId="77777777" w:rsidR="0089395D" w:rsidRPr="00C37E8F" w:rsidRDefault="007D25ED">
      <w:pPr>
        <w:pStyle w:val="Bibliography"/>
        <w:rPr>
          <w:lang w:val="en-US"/>
          <w:rPrChange w:id="3606" w:author="Jon Lindsay" w:date="2020-02-04T23:09:00Z">
            <w:rPr/>
          </w:rPrChange>
        </w:rPr>
      </w:pPr>
      <w:r w:rsidRPr="00C37E8F">
        <w:rPr>
          <w:lang w:val="en-US"/>
          <w:rPrChange w:id="3607" w:author="Jon Lindsay" w:date="2020-02-04T23:09:00Z">
            <w:rPr/>
          </w:rPrChange>
        </w:rPr>
        <w:t>Kennan, George. 1948. “269. Policy Planning Staff Memorandum.” Records of the National Security Council NSC 10/2 RG 273. Washington: National Archives and Records Administration. http://academic.brooklyn.cuny.edu/history/johnson/65ciafounding3.htm.</w:t>
      </w:r>
    </w:p>
    <w:p w14:paraId="5201BABB" w14:textId="77777777" w:rsidR="0089395D" w:rsidRPr="00C37E8F" w:rsidRDefault="007D25ED">
      <w:pPr>
        <w:pStyle w:val="Bibliography"/>
        <w:rPr>
          <w:lang w:val="en-US"/>
          <w:rPrChange w:id="3608" w:author="Jon Lindsay" w:date="2020-02-04T23:09:00Z">
            <w:rPr/>
          </w:rPrChange>
        </w:rPr>
      </w:pPr>
      <w:r w:rsidRPr="00C37E8F">
        <w:rPr>
          <w:lang w:val="en-US"/>
          <w:rPrChange w:id="3609" w:author="Jon Lindsay" w:date="2020-02-04T23:09:00Z">
            <w:rPr/>
          </w:rPrChange>
        </w:rPr>
        <w:t xml:space="preserve">Kilcullen, David. 2010. </w:t>
      </w:r>
      <w:r w:rsidRPr="00C37E8F">
        <w:rPr>
          <w:i/>
          <w:iCs/>
          <w:lang w:val="en-US"/>
          <w:rPrChange w:id="3610" w:author="Jon Lindsay" w:date="2020-02-04T23:09:00Z">
            <w:rPr>
              <w:i/>
              <w:iCs/>
            </w:rPr>
          </w:rPrChange>
        </w:rPr>
        <w:t>Counterinsurgency</w:t>
      </w:r>
      <w:r w:rsidRPr="00C37E8F">
        <w:rPr>
          <w:lang w:val="en-US"/>
          <w:rPrChange w:id="3611" w:author="Jon Lindsay" w:date="2020-02-04T23:09:00Z">
            <w:rPr/>
          </w:rPrChange>
        </w:rPr>
        <w:t>. Hurst.</w:t>
      </w:r>
    </w:p>
    <w:p w14:paraId="2765706D" w14:textId="77777777" w:rsidR="0089395D" w:rsidRPr="00C37E8F" w:rsidRDefault="007D25ED">
      <w:pPr>
        <w:pStyle w:val="Bibliography"/>
        <w:rPr>
          <w:lang w:val="en-US"/>
          <w:rPrChange w:id="3612" w:author="Jon Lindsay" w:date="2020-02-04T23:09:00Z">
            <w:rPr/>
          </w:rPrChange>
        </w:rPr>
      </w:pPr>
      <w:r w:rsidRPr="00C37E8F">
        <w:rPr>
          <w:lang w:val="en-US"/>
          <w:rPrChange w:id="3613" w:author="Jon Lindsay" w:date="2020-02-04T23:09:00Z">
            <w:rPr/>
          </w:rPrChange>
        </w:rPr>
        <w:lastRenderedPageBreak/>
        <w:t xml:space="preserve">Kinross, Stuart. 2004. “Clausewitz and Low-Intensity Conflict.” </w:t>
      </w:r>
      <w:r w:rsidRPr="00C37E8F">
        <w:rPr>
          <w:i/>
          <w:iCs/>
          <w:lang w:val="en-US"/>
          <w:rPrChange w:id="3614" w:author="Jon Lindsay" w:date="2020-02-04T23:09:00Z">
            <w:rPr>
              <w:i/>
              <w:iCs/>
            </w:rPr>
          </w:rPrChange>
        </w:rPr>
        <w:t>Journal of Strategic Studies</w:t>
      </w:r>
      <w:r w:rsidRPr="00C37E8F">
        <w:rPr>
          <w:lang w:val="en-US"/>
          <w:rPrChange w:id="3615" w:author="Jon Lindsay" w:date="2020-02-04T23:09:00Z">
            <w:rPr/>
          </w:rPrChange>
        </w:rPr>
        <w:t xml:space="preserve"> 27 (1): 35–58. https://doi.org/10.1080/0140239042000232765.</w:t>
      </w:r>
    </w:p>
    <w:p w14:paraId="7996CCED" w14:textId="77777777" w:rsidR="0089395D" w:rsidRPr="00C37E8F" w:rsidRDefault="007D25ED">
      <w:pPr>
        <w:pStyle w:val="Bibliography"/>
        <w:rPr>
          <w:lang w:val="en-US"/>
          <w:rPrChange w:id="3616" w:author="Jon Lindsay" w:date="2020-02-04T23:09:00Z">
            <w:rPr/>
          </w:rPrChange>
        </w:rPr>
      </w:pPr>
      <w:r w:rsidRPr="00C37E8F">
        <w:rPr>
          <w:lang w:val="en-US"/>
          <w:rPrChange w:id="3617" w:author="Jon Lindsay" w:date="2020-02-04T23:09:00Z">
            <w:rPr/>
          </w:rPrChange>
        </w:rPr>
        <w:t xml:space="preserve">Kissinger, Henry. 1955. “Military Policy and Defense of the ‘Grey Areas.’” </w:t>
      </w:r>
      <w:r w:rsidRPr="00C37E8F">
        <w:rPr>
          <w:i/>
          <w:iCs/>
          <w:lang w:val="en-US"/>
          <w:rPrChange w:id="3618" w:author="Jon Lindsay" w:date="2020-02-04T23:09:00Z">
            <w:rPr>
              <w:i/>
              <w:iCs/>
            </w:rPr>
          </w:rPrChange>
        </w:rPr>
        <w:t>Foreign Affairs</w:t>
      </w:r>
      <w:r w:rsidRPr="00C37E8F">
        <w:rPr>
          <w:lang w:val="en-US"/>
          <w:rPrChange w:id="3619" w:author="Jon Lindsay" w:date="2020-02-04T23:09:00Z">
            <w:rPr/>
          </w:rPrChange>
        </w:rPr>
        <w:t xml:space="preserve"> 33 (3): 416–28. https://doi.org/10.2307/20031108.</w:t>
      </w:r>
    </w:p>
    <w:p w14:paraId="29409D4E" w14:textId="77777777" w:rsidR="0089395D" w:rsidRPr="00C37E8F" w:rsidRDefault="007D25ED">
      <w:pPr>
        <w:pStyle w:val="Bibliography"/>
        <w:rPr>
          <w:lang w:val="en-US"/>
          <w:rPrChange w:id="3620" w:author="Jon Lindsay" w:date="2020-02-04T23:09:00Z">
            <w:rPr/>
          </w:rPrChange>
        </w:rPr>
      </w:pPr>
      <w:r w:rsidRPr="00C37E8F">
        <w:rPr>
          <w:lang w:val="en-US"/>
          <w:rPrChange w:id="3621" w:author="Jon Lindsay" w:date="2020-02-04T23:09:00Z">
            <w:rPr/>
          </w:rPrChange>
        </w:rPr>
        <w:t xml:space="preserve">———. 1957. “Strategy and Organization.” </w:t>
      </w:r>
      <w:r w:rsidRPr="00C37E8F">
        <w:rPr>
          <w:i/>
          <w:iCs/>
          <w:lang w:val="en-US"/>
          <w:rPrChange w:id="3622" w:author="Jon Lindsay" w:date="2020-02-04T23:09:00Z">
            <w:rPr>
              <w:i/>
              <w:iCs/>
            </w:rPr>
          </w:rPrChange>
        </w:rPr>
        <w:t>Foreign Affairs</w:t>
      </w:r>
      <w:r w:rsidRPr="00C37E8F">
        <w:rPr>
          <w:lang w:val="en-US"/>
          <w:rPrChange w:id="3623" w:author="Jon Lindsay" w:date="2020-02-04T23:09:00Z">
            <w:rPr/>
          </w:rPrChange>
        </w:rPr>
        <w:t xml:space="preserve"> 35 (3): 379–94. https://doi.org/10.2307/20031235.</w:t>
      </w:r>
    </w:p>
    <w:p w14:paraId="2EDF80E5" w14:textId="77777777" w:rsidR="0089395D" w:rsidRPr="00C37E8F" w:rsidRDefault="007D25ED">
      <w:pPr>
        <w:pStyle w:val="Bibliography"/>
        <w:rPr>
          <w:lang w:val="en-US"/>
          <w:rPrChange w:id="3624" w:author="Jon Lindsay" w:date="2020-02-04T23:09:00Z">
            <w:rPr/>
          </w:rPrChange>
        </w:rPr>
      </w:pPr>
      <w:proofErr w:type="spellStart"/>
      <w:r w:rsidRPr="00C37E8F">
        <w:rPr>
          <w:lang w:val="en-US"/>
          <w:rPrChange w:id="3625" w:author="Jon Lindsay" w:date="2020-02-04T23:09:00Z">
            <w:rPr/>
          </w:rPrChange>
        </w:rPr>
        <w:t>Kornbluh</w:t>
      </w:r>
      <w:proofErr w:type="spellEnd"/>
      <w:r w:rsidRPr="00C37E8F">
        <w:rPr>
          <w:lang w:val="en-US"/>
          <w:rPrChange w:id="3626" w:author="Jon Lindsay" w:date="2020-02-04T23:09:00Z">
            <w:rPr/>
          </w:rPrChange>
        </w:rPr>
        <w:t xml:space="preserve">, Peter, and Joy </w:t>
      </w:r>
      <w:proofErr w:type="spellStart"/>
      <w:r w:rsidRPr="00C37E8F">
        <w:rPr>
          <w:lang w:val="en-US"/>
          <w:rPrChange w:id="3627" w:author="Jon Lindsay" w:date="2020-02-04T23:09:00Z">
            <w:rPr/>
          </w:rPrChange>
        </w:rPr>
        <w:t>Hackel</w:t>
      </w:r>
      <w:proofErr w:type="spellEnd"/>
      <w:r w:rsidRPr="00C37E8F">
        <w:rPr>
          <w:lang w:val="en-US"/>
          <w:rPrChange w:id="3628" w:author="Jon Lindsay" w:date="2020-02-04T23:09:00Z">
            <w:rPr/>
          </w:rPrChange>
        </w:rPr>
        <w:t xml:space="preserve">. 1986. “Low-Intensity Conflict Is It Live or Is It Memorex?” </w:t>
      </w:r>
      <w:r w:rsidRPr="00C37E8F">
        <w:rPr>
          <w:i/>
          <w:iCs/>
          <w:lang w:val="en-US"/>
          <w:rPrChange w:id="3629" w:author="Jon Lindsay" w:date="2020-02-04T23:09:00Z">
            <w:rPr>
              <w:i/>
              <w:iCs/>
            </w:rPr>
          </w:rPrChange>
        </w:rPr>
        <w:t>NACLA Report on the Americas</w:t>
      </w:r>
      <w:r w:rsidRPr="00C37E8F">
        <w:rPr>
          <w:lang w:val="en-US"/>
          <w:rPrChange w:id="3630" w:author="Jon Lindsay" w:date="2020-02-04T23:09:00Z">
            <w:rPr/>
          </w:rPrChange>
        </w:rPr>
        <w:t xml:space="preserve"> 20 (3): 8–11. https://doi.org/10.1080/10714839.1986.11723411.</w:t>
      </w:r>
    </w:p>
    <w:p w14:paraId="4F609693" w14:textId="77777777" w:rsidR="0089395D" w:rsidRPr="00C37E8F" w:rsidRDefault="007D25ED">
      <w:pPr>
        <w:pStyle w:val="Bibliography"/>
        <w:rPr>
          <w:lang w:val="en-US"/>
          <w:rPrChange w:id="3631" w:author="Jon Lindsay" w:date="2020-02-04T23:09:00Z">
            <w:rPr/>
          </w:rPrChange>
        </w:rPr>
      </w:pPr>
      <w:proofErr w:type="spellStart"/>
      <w:r w:rsidRPr="00C37E8F">
        <w:rPr>
          <w:lang w:val="en-US"/>
          <w:rPrChange w:id="3632" w:author="Jon Lindsay" w:date="2020-02-04T23:09:00Z">
            <w:rPr/>
          </w:rPrChange>
        </w:rPr>
        <w:t>Kostyuk</w:t>
      </w:r>
      <w:proofErr w:type="spellEnd"/>
      <w:r w:rsidRPr="00C37E8F">
        <w:rPr>
          <w:lang w:val="en-US"/>
          <w:rPrChange w:id="3633" w:author="Jon Lindsay" w:date="2020-02-04T23:09:00Z">
            <w:rPr/>
          </w:rPrChange>
        </w:rPr>
        <w:t xml:space="preserve">, Nadiya, and Yuri Zhukov. 2019. “Invisible Digital Front: Can Cyber Attacks Shape Battlefield Events?” </w:t>
      </w:r>
      <w:r w:rsidRPr="00C37E8F">
        <w:rPr>
          <w:i/>
          <w:iCs/>
          <w:lang w:val="en-US"/>
          <w:rPrChange w:id="3634" w:author="Jon Lindsay" w:date="2020-02-04T23:09:00Z">
            <w:rPr>
              <w:i/>
              <w:iCs/>
            </w:rPr>
          </w:rPrChange>
        </w:rPr>
        <w:t>Journal of Conflict Resolution</w:t>
      </w:r>
      <w:r w:rsidRPr="00C37E8F">
        <w:rPr>
          <w:lang w:val="en-US"/>
          <w:rPrChange w:id="3635" w:author="Jon Lindsay" w:date="2020-02-04T23:09:00Z">
            <w:rPr/>
          </w:rPrChange>
        </w:rPr>
        <w:t xml:space="preserve"> 63 (2): 317–47. https://doi.org/10.1177/0022002717737138.</w:t>
      </w:r>
    </w:p>
    <w:p w14:paraId="477D66E2" w14:textId="77777777" w:rsidR="0089395D" w:rsidRPr="00C37E8F" w:rsidRDefault="007D25ED">
      <w:pPr>
        <w:pStyle w:val="Bibliography"/>
        <w:rPr>
          <w:lang w:val="en-US"/>
          <w:rPrChange w:id="3636" w:author="Jon Lindsay" w:date="2020-02-04T23:09:00Z">
            <w:rPr/>
          </w:rPrChange>
        </w:rPr>
      </w:pPr>
      <w:proofErr w:type="spellStart"/>
      <w:r w:rsidRPr="00C37E8F">
        <w:rPr>
          <w:lang w:val="en-US"/>
          <w:rPrChange w:id="3637" w:author="Jon Lindsay" w:date="2020-02-04T23:09:00Z">
            <w:rPr/>
          </w:rPrChange>
        </w:rPr>
        <w:t>Lanoszka</w:t>
      </w:r>
      <w:proofErr w:type="spellEnd"/>
      <w:r w:rsidRPr="00C37E8F">
        <w:rPr>
          <w:lang w:val="en-US"/>
          <w:rPrChange w:id="3638" w:author="Jon Lindsay" w:date="2020-02-04T23:09:00Z">
            <w:rPr/>
          </w:rPrChange>
        </w:rPr>
        <w:t xml:space="preserve">, Alexander. 2016. “Russian Hybrid Warfare and Extended Deterrence in Eastern Europe.” </w:t>
      </w:r>
      <w:r w:rsidRPr="00C37E8F">
        <w:rPr>
          <w:i/>
          <w:iCs/>
          <w:lang w:val="en-US"/>
          <w:rPrChange w:id="3639" w:author="Jon Lindsay" w:date="2020-02-04T23:09:00Z">
            <w:rPr>
              <w:i/>
              <w:iCs/>
            </w:rPr>
          </w:rPrChange>
        </w:rPr>
        <w:t>International Affairs</w:t>
      </w:r>
      <w:r w:rsidRPr="00C37E8F">
        <w:rPr>
          <w:lang w:val="en-US"/>
          <w:rPrChange w:id="3640" w:author="Jon Lindsay" w:date="2020-02-04T23:09:00Z">
            <w:rPr/>
          </w:rPrChange>
        </w:rPr>
        <w:t xml:space="preserve"> 92 (1): 175–95. https://doi.org/10.1111/1468-2346.12509.</w:t>
      </w:r>
    </w:p>
    <w:p w14:paraId="30E0D201" w14:textId="77777777" w:rsidR="0089395D" w:rsidRPr="00C37E8F" w:rsidRDefault="007D25ED">
      <w:pPr>
        <w:pStyle w:val="Bibliography"/>
        <w:rPr>
          <w:lang w:val="en-US"/>
          <w:rPrChange w:id="3641" w:author="Jon Lindsay" w:date="2020-02-04T23:09:00Z">
            <w:rPr/>
          </w:rPrChange>
        </w:rPr>
      </w:pPr>
      <w:r w:rsidRPr="00C37E8F">
        <w:rPr>
          <w:lang w:val="en-US"/>
          <w:rPrChange w:id="3642" w:author="Jon Lindsay" w:date="2020-02-04T23:09:00Z">
            <w:rPr/>
          </w:rPrChange>
        </w:rPr>
        <w:t xml:space="preserve">Lebow, Richard Ned. 2010. “The Past and Future of War.” </w:t>
      </w:r>
      <w:r w:rsidRPr="00C37E8F">
        <w:rPr>
          <w:i/>
          <w:iCs/>
          <w:lang w:val="en-US"/>
          <w:rPrChange w:id="3643" w:author="Jon Lindsay" w:date="2020-02-04T23:09:00Z">
            <w:rPr>
              <w:i/>
              <w:iCs/>
            </w:rPr>
          </w:rPrChange>
        </w:rPr>
        <w:t>International Relations</w:t>
      </w:r>
      <w:r w:rsidRPr="00C37E8F">
        <w:rPr>
          <w:lang w:val="en-US"/>
          <w:rPrChange w:id="3644" w:author="Jon Lindsay" w:date="2020-02-04T23:09:00Z">
            <w:rPr/>
          </w:rPrChange>
        </w:rPr>
        <w:t xml:space="preserve"> 24 (3): 243–70. https://doi.org/10.1177/0047117810377277.</w:t>
      </w:r>
    </w:p>
    <w:p w14:paraId="3BE54B67" w14:textId="77777777" w:rsidR="0089395D" w:rsidRPr="00C37E8F" w:rsidRDefault="007D25ED">
      <w:pPr>
        <w:pStyle w:val="Bibliography"/>
        <w:rPr>
          <w:lang w:val="en-US"/>
          <w:rPrChange w:id="3645" w:author="Jon Lindsay" w:date="2020-02-04T23:09:00Z">
            <w:rPr/>
          </w:rPrChange>
        </w:rPr>
      </w:pPr>
      <w:r w:rsidRPr="00C37E8F">
        <w:rPr>
          <w:lang w:val="en-US"/>
          <w:rPrChange w:id="3646" w:author="Jon Lindsay" w:date="2020-02-04T23:09:00Z">
            <w:rPr/>
          </w:rPrChange>
        </w:rPr>
        <w:t xml:space="preserve">Lieberman, Elli. 2012. </w:t>
      </w:r>
      <w:r w:rsidRPr="00C37E8F">
        <w:rPr>
          <w:i/>
          <w:iCs/>
          <w:lang w:val="en-US"/>
          <w:rPrChange w:id="3647" w:author="Jon Lindsay" w:date="2020-02-04T23:09:00Z">
            <w:rPr>
              <w:i/>
              <w:iCs/>
            </w:rPr>
          </w:rPrChange>
        </w:rPr>
        <w:t>Reconceptualizing Deterrence: Nudging Toward Rationality in Middle Eastern Rivalries</w:t>
      </w:r>
      <w:r w:rsidRPr="00C37E8F">
        <w:rPr>
          <w:lang w:val="en-US"/>
          <w:rPrChange w:id="3648" w:author="Jon Lindsay" w:date="2020-02-04T23:09:00Z">
            <w:rPr/>
          </w:rPrChange>
        </w:rPr>
        <w:t>. Routledge.</w:t>
      </w:r>
    </w:p>
    <w:p w14:paraId="668A7C7E" w14:textId="77777777" w:rsidR="0089395D" w:rsidRPr="00C37E8F" w:rsidRDefault="007D25ED">
      <w:pPr>
        <w:pStyle w:val="Bibliography"/>
        <w:rPr>
          <w:lang w:val="en-US"/>
          <w:rPrChange w:id="3649" w:author="Jon Lindsay" w:date="2020-02-04T23:09:00Z">
            <w:rPr/>
          </w:rPrChange>
        </w:rPr>
      </w:pPr>
      <w:r w:rsidRPr="00C37E8F">
        <w:rPr>
          <w:lang w:val="en-US"/>
          <w:rPrChange w:id="3650" w:author="Jon Lindsay" w:date="2020-02-04T23:09:00Z">
            <w:rPr/>
          </w:rPrChange>
        </w:rPr>
        <w:t xml:space="preserve">Lindsay, Jon R. 2013. “Reinventing the Revolution: Technological Visions, Counterinsurgent Criticism, and the Rise of Special Operations.” </w:t>
      </w:r>
      <w:r w:rsidRPr="00C37E8F">
        <w:rPr>
          <w:i/>
          <w:iCs/>
          <w:lang w:val="en-US"/>
          <w:rPrChange w:id="3651" w:author="Jon Lindsay" w:date="2020-02-04T23:09:00Z">
            <w:rPr>
              <w:i/>
              <w:iCs/>
            </w:rPr>
          </w:rPrChange>
        </w:rPr>
        <w:t>Journal of Strategic Studies</w:t>
      </w:r>
      <w:r w:rsidRPr="00C37E8F">
        <w:rPr>
          <w:lang w:val="en-US"/>
          <w:rPrChange w:id="3652" w:author="Jon Lindsay" w:date="2020-02-04T23:09:00Z">
            <w:rPr/>
          </w:rPrChange>
        </w:rPr>
        <w:t xml:space="preserve"> 36 (3): 422–53. https://doi.org/10.1080/01402390.2012.734252.</w:t>
      </w:r>
    </w:p>
    <w:p w14:paraId="69D6D1F3" w14:textId="77777777" w:rsidR="0089395D" w:rsidRPr="00C37E8F" w:rsidRDefault="007D25ED">
      <w:pPr>
        <w:pStyle w:val="Bibliography"/>
        <w:rPr>
          <w:lang w:val="en-US"/>
          <w:rPrChange w:id="3653" w:author="Jon Lindsay" w:date="2020-02-04T23:09:00Z">
            <w:rPr/>
          </w:rPrChange>
        </w:rPr>
      </w:pPr>
      <w:r w:rsidRPr="00C37E8F">
        <w:rPr>
          <w:lang w:val="en-US"/>
          <w:rPrChange w:id="3654" w:author="Jon Lindsay" w:date="2020-02-04T23:09:00Z">
            <w:rPr/>
          </w:rPrChange>
        </w:rPr>
        <w:t xml:space="preserve">Lindsay, Jon R., and Erik Gartzke. 2018. “Coercion through Cyberspace: The Stability-Instability Paradox Revisited.” In </w:t>
      </w:r>
      <w:r w:rsidRPr="00C37E8F">
        <w:rPr>
          <w:i/>
          <w:iCs/>
          <w:lang w:val="en-US"/>
          <w:rPrChange w:id="3655" w:author="Jon Lindsay" w:date="2020-02-04T23:09:00Z">
            <w:rPr>
              <w:i/>
              <w:iCs/>
            </w:rPr>
          </w:rPrChange>
        </w:rPr>
        <w:t>Coercion: The Power to Hurt in International Politics</w:t>
      </w:r>
      <w:r w:rsidRPr="00C37E8F">
        <w:rPr>
          <w:lang w:val="en-US"/>
          <w:rPrChange w:id="3656" w:author="Jon Lindsay" w:date="2020-02-04T23:09:00Z">
            <w:rPr/>
          </w:rPrChange>
        </w:rPr>
        <w:t>, edited by Kelly M. Greenhill and Peter Krause. New York, NY: Oxford University Press.</w:t>
      </w:r>
    </w:p>
    <w:p w14:paraId="714151DB" w14:textId="77777777" w:rsidR="0089395D" w:rsidRPr="00C37E8F" w:rsidRDefault="007D25ED">
      <w:pPr>
        <w:pStyle w:val="Bibliography"/>
        <w:rPr>
          <w:lang w:val="en-US"/>
          <w:rPrChange w:id="3657" w:author="Jon Lindsay" w:date="2020-02-04T23:09:00Z">
            <w:rPr/>
          </w:rPrChange>
        </w:rPr>
      </w:pPr>
      <w:r w:rsidRPr="00C37E8F">
        <w:rPr>
          <w:lang w:val="en-US"/>
          <w:rPrChange w:id="3658" w:author="Jon Lindsay" w:date="2020-02-04T23:09:00Z">
            <w:rPr/>
          </w:rPrChange>
        </w:rPr>
        <w:t>Lindsay, Jon R., and Roger Petersen. 2012. “Varieties of Insurgency and Counterinsurgency in Iraq, 2003-2009.” Center for Irregular Warfare and Armed Groups Case Study Series. Newport, RI: Naval War College.</w:t>
      </w:r>
    </w:p>
    <w:p w14:paraId="71EE450D" w14:textId="77777777" w:rsidR="0089395D" w:rsidRPr="00C37E8F" w:rsidRDefault="007D25ED">
      <w:pPr>
        <w:pStyle w:val="Bibliography"/>
        <w:rPr>
          <w:lang w:val="en-US"/>
          <w:rPrChange w:id="3659" w:author="Jon Lindsay" w:date="2020-02-04T23:09:00Z">
            <w:rPr/>
          </w:rPrChange>
        </w:rPr>
      </w:pPr>
      <w:r w:rsidRPr="00C37E8F">
        <w:rPr>
          <w:lang w:val="en-US"/>
          <w:rPrChange w:id="3660" w:author="Jon Lindsay" w:date="2020-02-04T23:09:00Z">
            <w:rPr/>
          </w:rPrChange>
        </w:rPr>
        <w:t xml:space="preserve">Marten, Kimberly. 2015. “Putin’s Choices: Explaining Russian Foreign Policy and Intervention in Ukraine.” </w:t>
      </w:r>
      <w:r w:rsidRPr="00C37E8F">
        <w:rPr>
          <w:i/>
          <w:iCs/>
          <w:lang w:val="en-US"/>
          <w:rPrChange w:id="3661" w:author="Jon Lindsay" w:date="2020-02-04T23:09:00Z">
            <w:rPr>
              <w:i/>
              <w:iCs/>
            </w:rPr>
          </w:rPrChange>
        </w:rPr>
        <w:t>The Washington Quarterly</w:t>
      </w:r>
      <w:r w:rsidRPr="00C37E8F">
        <w:rPr>
          <w:lang w:val="en-US"/>
          <w:rPrChange w:id="3662" w:author="Jon Lindsay" w:date="2020-02-04T23:09:00Z">
            <w:rPr/>
          </w:rPrChange>
        </w:rPr>
        <w:t xml:space="preserve"> 38 (2): 189–204. https://doi.org/10.1080/0163660X.2015.1064717.</w:t>
      </w:r>
    </w:p>
    <w:p w14:paraId="5CDC05B9" w14:textId="77777777" w:rsidR="0089395D" w:rsidRPr="00C37E8F" w:rsidRDefault="007D25ED">
      <w:pPr>
        <w:pStyle w:val="Bibliography"/>
        <w:rPr>
          <w:lang w:val="en-US"/>
          <w:rPrChange w:id="3663" w:author="Jon Lindsay" w:date="2020-02-04T23:09:00Z">
            <w:rPr/>
          </w:rPrChange>
        </w:rPr>
      </w:pPr>
      <w:proofErr w:type="spellStart"/>
      <w:r w:rsidRPr="00C37E8F">
        <w:rPr>
          <w:lang w:val="en-US"/>
          <w:rPrChange w:id="3664" w:author="Jon Lindsay" w:date="2020-02-04T23:09:00Z">
            <w:rPr/>
          </w:rPrChange>
        </w:rPr>
        <w:t>Matisek</w:t>
      </w:r>
      <w:proofErr w:type="spellEnd"/>
      <w:r w:rsidRPr="00C37E8F">
        <w:rPr>
          <w:lang w:val="en-US"/>
          <w:rPrChange w:id="3665" w:author="Jon Lindsay" w:date="2020-02-04T23:09:00Z">
            <w:rPr/>
          </w:rPrChange>
        </w:rPr>
        <w:t xml:space="preserve">, </w:t>
      </w:r>
      <w:proofErr w:type="spellStart"/>
      <w:r w:rsidRPr="00C37E8F">
        <w:rPr>
          <w:lang w:val="en-US"/>
          <w:rPrChange w:id="3666" w:author="Jon Lindsay" w:date="2020-02-04T23:09:00Z">
            <w:rPr/>
          </w:rPrChange>
        </w:rPr>
        <w:t>Jahara</w:t>
      </w:r>
      <w:proofErr w:type="spellEnd"/>
      <w:r w:rsidRPr="00C37E8F">
        <w:rPr>
          <w:lang w:val="en-US"/>
          <w:rPrChange w:id="3667" w:author="Jon Lindsay" w:date="2020-02-04T23:09:00Z">
            <w:rPr/>
          </w:rPrChange>
        </w:rPr>
        <w:t xml:space="preserve"> W. 2017. “Shades of Gray Deterrence: Issues of Fighting in the Gray Zone.” </w:t>
      </w:r>
      <w:r w:rsidRPr="00C37E8F">
        <w:rPr>
          <w:i/>
          <w:iCs/>
          <w:lang w:val="en-US"/>
          <w:rPrChange w:id="3668" w:author="Jon Lindsay" w:date="2020-02-04T23:09:00Z">
            <w:rPr>
              <w:i/>
              <w:iCs/>
            </w:rPr>
          </w:rPrChange>
        </w:rPr>
        <w:t>Journal of Strategic Security</w:t>
      </w:r>
      <w:r w:rsidRPr="00C37E8F">
        <w:rPr>
          <w:lang w:val="en-US"/>
          <w:rPrChange w:id="3669" w:author="Jon Lindsay" w:date="2020-02-04T23:09:00Z">
            <w:rPr/>
          </w:rPrChange>
        </w:rPr>
        <w:t xml:space="preserve"> 10 (3): 1–26.</w:t>
      </w:r>
    </w:p>
    <w:p w14:paraId="7FD469BD" w14:textId="77777777" w:rsidR="0089395D" w:rsidRPr="00C37E8F" w:rsidRDefault="007D25ED">
      <w:pPr>
        <w:pStyle w:val="Bibliography"/>
        <w:rPr>
          <w:lang w:val="en-US"/>
          <w:rPrChange w:id="3670" w:author="Jon Lindsay" w:date="2020-02-04T23:09:00Z">
            <w:rPr/>
          </w:rPrChange>
        </w:rPr>
      </w:pPr>
      <w:proofErr w:type="spellStart"/>
      <w:r w:rsidRPr="00C37E8F">
        <w:rPr>
          <w:lang w:val="en-US"/>
          <w:rPrChange w:id="3671" w:author="Jon Lindsay" w:date="2020-02-04T23:09:00Z">
            <w:rPr/>
          </w:rPrChange>
        </w:rPr>
        <w:t>Matláry</w:t>
      </w:r>
      <w:proofErr w:type="spellEnd"/>
      <w:r w:rsidRPr="00C37E8F">
        <w:rPr>
          <w:lang w:val="en-US"/>
          <w:rPrChange w:id="3672" w:author="Jon Lindsay" w:date="2020-02-04T23:09:00Z">
            <w:rPr/>
          </w:rPrChange>
        </w:rPr>
        <w:t xml:space="preserve">, </w:t>
      </w:r>
      <w:proofErr w:type="spellStart"/>
      <w:r w:rsidRPr="00C37E8F">
        <w:rPr>
          <w:lang w:val="en-US"/>
          <w:rPrChange w:id="3673" w:author="Jon Lindsay" w:date="2020-02-04T23:09:00Z">
            <w:rPr/>
          </w:rPrChange>
        </w:rPr>
        <w:t>Janne</w:t>
      </w:r>
      <w:proofErr w:type="spellEnd"/>
      <w:r w:rsidRPr="00C37E8F">
        <w:rPr>
          <w:lang w:val="en-US"/>
          <w:rPrChange w:id="3674" w:author="Jon Lindsay" w:date="2020-02-04T23:09:00Z">
            <w:rPr/>
          </w:rPrChange>
        </w:rPr>
        <w:t xml:space="preserve"> </w:t>
      </w:r>
      <w:proofErr w:type="spellStart"/>
      <w:r w:rsidRPr="00C37E8F">
        <w:rPr>
          <w:lang w:val="en-US"/>
          <w:rPrChange w:id="3675" w:author="Jon Lindsay" w:date="2020-02-04T23:09:00Z">
            <w:rPr/>
          </w:rPrChange>
        </w:rPr>
        <w:t>Haaland</w:t>
      </w:r>
      <w:proofErr w:type="spellEnd"/>
      <w:r w:rsidRPr="00C37E8F">
        <w:rPr>
          <w:lang w:val="en-US"/>
          <w:rPrChange w:id="3676" w:author="Jon Lindsay" w:date="2020-02-04T23:09:00Z">
            <w:rPr/>
          </w:rPrChange>
        </w:rPr>
        <w:t xml:space="preserve">. 2014. “Partners versus Members? NATO as an Arena for Coalitions.” In </w:t>
      </w:r>
      <w:r w:rsidRPr="00C37E8F">
        <w:rPr>
          <w:i/>
          <w:iCs/>
          <w:lang w:val="en-US"/>
          <w:rPrChange w:id="3677" w:author="Jon Lindsay" w:date="2020-02-04T23:09:00Z">
            <w:rPr>
              <w:i/>
              <w:iCs/>
            </w:rPr>
          </w:rPrChange>
        </w:rPr>
        <w:t>NATO’s Post-Cold War Politics: The Changing Provision of Security</w:t>
      </w:r>
      <w:r w:rsidRPr="00C37E8F">
        <w:rPr>
          <w:lang w:val="en-US"/>
          <w:rPrChange w:id="3678" w:author="Jon Lindsay" w:date="2020-02-04T23:09:00Z">
            <w:rPr/>
          </w:rPrChange>
        </w:rPr>
        <w:t>, edited by Sebastian Mayer, 251–66. New Security Challenges Series. London: Palgrave Macmillan UK. https://doi.org/10.1057/9781137330307_14.</w:t>
      </w:r>
    </w:p>
    <w:p w14:paraId="12E96835" w14:textId="77777777" w:rsidR="0089395D" w:rsidRPr="00C37E8F" w:rsidRDefault="007D25ED">
      <w:pPr>
        <w:pStyle w:val="Bibliography"/>
        <w:rPr>
          <w:lang w:val="en-US"/>
          <w:rPrChange w:id="3679" w:author="Jon Lindsay" w:date="2020-02-04T23:09:00Z">
            <w:rPr/>
          </w:rPrChange>
        </w:rPr>
      </w:pPr>
      <w:proofErr w:type="spellStart"/>
      <w:r w:rsidRPr="00C37E8F">
        <w:rPr>
          <w:lang w:val="en-US"/>
          <w:rPrChange w:id="3680" w:author="Jon Lindsay" w:date="2020-02-04T23:09:00Z">
            <w:rPr/>
          </w:rPrChange>
        </w:rPr>
        <w:lastRenderedPageBreak/>
        <w:t>Mazarr</w:t>
      </w:r>
      <w:proofErr w:type="spellEnd"/>
      <w:r w:rsidRPr="00C37E8F">
        <w:rPr>
          <w:lang w:val="en-US"/>
          <w:rPrChange w:id="3681" w:author="Jon Lindsay" w:date="2020-02-04T23:09:00Z">
            <w:rPr/>
          </w:rPrChange>
        </w:rPr>
        <w:t>, Michael. 2015. “Mastering the Gray Zone: Understanding a Changing Era of Conflict.” Research Report. Strategic Studies Institute: US Army War College.</w:t>
      </w:r>
    </w:p>
    <w:p w14:paraId="1F4F6623" w14:textId="77777777" w:rsidR="0089395D" w:rsidRPr="00C37E8F" w:rsidRDefault="007D25ED">
      <w:pPr>
        <w:pStyle w:val="Bibliography"/>
        <w:rPr>
          <w:lang w:val="en-US"/>
          <w:rPrChange w:id="3682" w:author="Jon Lindsay" w:date="2020-02-04T23:09:00Z">
            <w:rPr/>
          </w:rPrChange>
        </w:rPr>
      </w:pPr>
      <w:r w:rsidRPr="00C37E8F">
        <w:rPr>
          <w:lang w:val="en-US"/>
          <w:rPrChange w:id="3683" w:author="Jon Lindsay" w:date="2020-02-04T23:09:00Z">
            <w:rPr/>
          </w:rPrChange>
        </w:rPr>
        <w:t xml:space="preserve">McFaul, Michael, Stephen </w:t>
      </w:r>
      <w:proofErr w:type="spellStart"/>
      <w:r w:rsidRPr="00C37E8F">
        <w:rPr>
          <w:lang w:val="en-US"/>
          <w:rPrChange w:id="3684" w:author="Jon Lindsay" w:date="2020-02-04T23:09:00Z">
            <w:rPr/>
          </w:rPrChange>
        </w:rPr>
        <w:t>Sestanovich</w:t>
      </w:r>
      <w:proofErr w:type="spellEnd"/>
      <w:r w:rsidRPr="00C37E8F">
        <w:rPr>
          <w:lang w:val="en-US"/>
          <w:rPrChange w:id="3685" w:author="Jon Lindsay" w:date="2020-02-04T23:09:00Z">
            <w:rPr/>
          </w:rPrChange>
        </w:rPr>
        <w:t xml:space="preserve">, and John J. Mearsheimer. 2014. “Faulty Powers: Who Started the Ukraine Crisis?” </w:t>
      </w:r>
      <w:r w:rsidRPr="00C37E8F">
        <w:rPr>
          <w:i/>
          <w:iCs/>
          <w:lang w:val="en-US"/>
          <w:rPrChange w:id="3686" w:author="Jon Lindsay" w:date="2020-02-04T23:09:00Z">
            <w:rPr>
              <w:i/>
              <w:iCs/>
            </w:rPr>
          </w:rPrChange>
        </w:rPr>
        <w:t>Foreign Affairs</w:t>
      </w:r>
      <w:r w:rsidRPr="00C37E8F">
        <w:rPr>
          <w:lang w:val="en-US"/>
          <w:rPrChange w:id="3687" w:author="Jon Lindsay" w:date="2020-02-04T23:09:00Z">
            <w:rPr/>
          </w:rPrChange>
        </w:rPr>
        <w:t>, December 2014. http://www.foreignaffairs.com/articles/142260/michael-mcfaul-stephen-sestanovich-john-j-mearsheimer/faulty-powers.</w:t>
      </w:r>
    </w:p>
    <w:p w14:paraId="440E1EFC" w14:textId="77777777" w:rsidR="0089395D" w:rsidRPr="00C37E8F" w:rsidRDefault="007D25ED">
      <w:pPr>
        <w:pStyle w:val="Bibliography"/>
        <w:rPr>
          <w:lang w:val="en-US"/>
          <w:rPrChange w:id="3688" w:author="Jon Lindsay" w:date="2020-02-04T23:09:00Z">
            <w:rPr/>
          </w:rPrChange>
        </w:rPr>
      </w:pPr>
      <w:r w:rsidRPr="00C37E8F">
        <w:rPr>
          <w:lang w:val="en-US"/>
          <w:rPrChange w:id="3689" w:author="Jon Lindsay" w:date="2020-02-04T23:09:00Z">
            <w:rPr/>
          </w:rPrChange>
        </w:rPr>
        <w:t xml:space="preserve">Mearsheimer, John J. 2014. “Why the Ukraine Crisis Is the West’s Fault: The Liberal Delusions That Provoked Putin.” </w:t>
      </w:r>
      <w:r w:rsidRPr="00C37E8F">
        <w:rPr>
          <w:i/>
          <w:iCs/>
          <w:lang w:val="en-US"/>
          <w:rPrChange w:id="3690" w:author="Jon Lindsay" w:date="2020-02-04T23:09:00Z">
            <w:rPr>
              <w:i/>
              <w:iCs/>
            </w:rPr>
          </w:rPrChange>
        </w:rPr>
        <w:t>Foreign Affairs</w:t>
      </w:r>
      <w:r w:rsidRPr="00C37E8F">
        <w:rPr>
          <w:lang w:val="en-US"/>
          <w:rPrChange w:id="3691" w:author="Jon Lindsay" w:date="2020-02-04T23:09:00Z">
            <w:rPr/>
          </w:rPrChange>
        </w:rPr>
        <w:t>, October 2014. http://www.foreignaffairs.com/articles/141769/john-j-mearsheimer/why-the-ukraine-crisis-is-the-wests-fault.</w:t>
      </w:r>
    </w:p>
    <w:p w14:paraId="6CC79451" w14:textId="77777777" w:rsidR="0089395D" w:rsidRPr="00C37E8F" w:rsidRDefault="007D25ED">
      <w:pPr>
        <w:pStyle w:val="Bibliography"/>
        <w:rPr>
          <w:lang w:val="en-US"/>
          <w:rPrChange w:id="3692" w:author="Jon Lindsay" w:date="2020-02-04T23:09:00Z">
            <w:rPr/>
          </w:rPrChange>
        </w:rPr>
      </w:pPr>
      <w:proofErr w:type="spellStart"/>
      <w:r w:rsidRPr="00C37E8F">
        <w:rPr>
          <w:lang w:val="en-US"/>
          <w:rPrChange w:id="3693" w:author="Jon Lindsay" w:date="2020-02-04T23:09:00Z">
            <w:rPr/>
          </w:rPrChange>
        </w:rPr>
        <w:t>Nagl</w:t>
      </w:r>
      <w:proofErr w:type="spellEnd"/>
      <w:r w:rsidRPr="00C37E8F">
        <w:rPr>
          <w:lang w:val="en-US"/>
          <w:rPrChange w:id="3694" w:author="Jon Lindsay" w:date="2020-02-04T23:09:00Z">
            <w:rPr/>
          </w:rPrChange>
        </w:rPr>
        <w:t xml:space="preserve">, John. 2005. </w:t>
      </w:r>
      <w:r w:rsidRPr="00C37E8F">
        <w:rPr>
          <w:i/>
          <w:iCs/>
          <w:lang w:val="en-US"/>
          <w:rPrChange w:id="3695" w:author="Jon Lindsay" w:date="2020-02-04T23:09:00Z">
            <w:rPr>
              <w:i/>
              <w:iCs/>
            </w:rPr>
          </w:rPrChange>
        </w:rPr>
        <w:t>Learning to Eat Soup with a Knife: Counterinsurgency Lessons from Malaya and Vietnam</w:t>
      </w:r>
      <w:r w:rsidRPr="00C37E8F">
        <w:rPr>
          <w:lang w:val="en-US"/>
          <w:rPrChange w:id="3696" w:author="Jon Lindsay" w:date="2020-02-04T23:09:00Z">
            <w:rPr/>
          </w:rPrChange>
        </w:rPr>
        <w:t>. University of Chicago Press.</w:t>
      </w:r>
    </w:p>
    <w:p w14:paraId="3F91E169" w14:textId="77777777" w:rsidR="0089395D" w:rsidRPr="00C37E8F" w:rsidRDefault="007D25ED">
      <w:pPr>
        <w:pStyle w:val="Bibliography"/>
        <w:rPr>
          <w:lang w:val="en-US"/>
          <w:rPrChange w:id="3697" w:author="Jon Lindsay" w:date="2020-02-04T23:09:00Z">
            <w:rPr/>
          </w:rPrChange>
        </w:rPr>
      </w:pPr>
      <w:r w:rsidRPr="00C37E8F">
        <w:rPr>
          <w:lang w:val="en-US"/>
          <w:rPrChange w:id="3698" w:author="Jon Lindsay" w:date="2020-02-04T23:09:00Z">
            <w:rPr/>
          </w:rPrChange>
        </w:rPr>
        <w:t>Office of the Director of National Intelligence. 2017. “Assessing Russian Activities and Intentions in Recent US Elections.” Intelligence Community Assessment ICA 2017-01D. Washington, DC: National Intelligence Council. https://www.dni.gov/files/documents/ICA_2017_01.pdf.</w:t>
      </w:r>
    </w:p>
    <w:p w14:paraId="5A8147E5" w14:textId="77777777" w:rsidR="0089395D" w:rsidRPr="00C37E8F" w:rsidRDefault="007D25ED">
      <w:pPr>
        <w:pStyle w:val="Bibliography"/>
        <w:rPr>
          <w:lang w:val="en-US"/>
          <w:rPrChange w:id="3699" w:author="Jon Lindsay" w:date="2020-02-04T23:09:00Z">
            <w:rPr/>
          </w:rPrChange>
        </w:rPr>
      </w:pPr>
      <w:r w:rsidRPr="00C37E8F">
        <w:rPr>
          <w:lang w:val="en-US"/>
          <w:rPrChange w:id="3700" w:author="Jon Lindsay" w:date="2020-02-04T23:09:00Z">
            <w:rPr/>
          </w:rPrChange>
        </w:rPr>
        <w:t xml:space="preserve">Olson, William. 1990. “The Concept of Small Wars.” </w:t>
      </w:r>
      <w:r w:rsidRPr="00C37E8F">
        <w:rPr>
          <w:i/>
          <w:iCs/>
          <w:lang w:val="en-US"/>
          <w:rPrChange w:id="3701" w:author="Jon Lindsay" w:date="2020-02-04T23:09:00Z">
            <w:rPr>
              <w:i/>
              <w:iCs/>
            </w:rPr>
          </w:rPrChange>
        </w:rPr>
        <w:t>Small Wars &amp; Insurgencies</w:t>
      </w:r>
      <w:r w:rsidRPr="00C37E8F">
        <w:rPr>
          <w:lang w:val="en-US"/>
          <w:rPrChange w:id="3702" w:author="Jon Lindsay" w:date="2020-02-04T23:09:00Z">
            <w:rPr/>
          </w:rPrChange>
        </w:rPr>
        <w:t xml:space="preserve"> 1 (1): 39–46. https://doi.org/10.1080/09592319008422940.</w:t>
      </w:r>
    </w:p>
    <w:p w14:paraId="2CAFF25C" w14:textId="77777777" w:rsidR="0089395D" w:rsidRPr="00C37E8F" w:rsidRDefault="007D25ED">
      <w:pPr>
        <w:pStyle w:val="Bibliography"/>
        <w:rPr>
          <w:lang w:val="en-US"/>
          <w:rPrChange w:id="3703" w:author="Jon Lindsay" w:date="2020-02-04T23:09:00Z">
            <w:rPr/>
          </w:rPrChange>
        </w:rPr>
      </w:pPr>
      <w:r w:rsidRPr="00C37E8F">
        <w:rPr>
          <w:lang w:val="en-US"/>
          <w:rPrChange w:id="3704" w:author="Jon Lindsay" w:date="2020-02-04T23:09:00Z">
            <w:rPr/>
          </w:rPrChange>
        </w:rPr>
        <w:t xml:space="preserve">O’Rourke, Lindsey. 2018. </w:t>
      </w:r>
      <w:r w:rsidRPr="00C37E8F">
        <w:rPr>
          <w:i/>
          <w:iCs/>
          <w:lang w:val="en-US"/>
          <w:rPrChange w:id="3705" w:author="Jon Lindsay" w:date="2020-02-04T23:09:00Z">
            <w:rPr>
              <w:i/>
              <w:iCs/>
            </w:rPr>
          </w:rPrChange>
        </w:rPr>
        <w:t>Covert Regime Change: America’s Secret Cold War</w:t>
      </w:r>
      <w:r w:rsidRPr="00C37E8F">
        <w:rPr>
          <w:lang w:val="en-US"/>
          <w:rPrChange w:id="3706" w:author="Jon Lindsay" w:date="2020-02-04T23:09:00Z">
            <w:rPr/>
          </w:rPrChange>
        </w:rPr>
        <w:t>. Cornell Studies in Security Affairs. Ithaca, NY: Cornell University Press.</w:t>
      </w:r>
    </w:p>
    <w:p w14:paraId="74F188EA" w14:textId="77777777" w:rsidR="0089395D" w:rsidRPr="00C37E8F" w:rsidRDefault="007D25ED">
      <w:pPr>
        <w:pStyle w:val="Bibliography"/>
        <w:rPr>
          <w:lang w:val="en-US"/>
          <w:rPrChange w:id="3707" w:author="Jon Lindsay" w:date="2020-02-04T23:09:00Z">
            <w:rPr/>
          </w:rPrChange>
        </w:rPr>
      </w:pPr>
      <w:r w:rsidRPr="00C37E8F">
        <w:rPr>
          <w:lang w:val="en-US"/>
          <w:rPrChange w:id="3708" w:author="Jon Lindsay" w:date="2020-02-04T23:09:00Z">
            <w:rPr/>
          </w:rPrChange>
        </w:rPr>
        <w:t xml:space="preserve">Osgood, Robert. 1969. “The Reappraisal of Limited War.” </w:t>
      </w:r>
      <w:r w:rsidRPr="00C37E8F">
        <w:rPr>
          <w:i/>
          <w:iCs/>
          <w:lang w:val="en-US"/>
          <w:rPrChange w:id="3709" w:author="Jon Lindsay" w:date="2020-02-04T23:09:00Z">
            <w:rPr>
              <w:i/>
              <w:iCs/>
            </w:rPr>
          </w:rPrChange>
        </w:rPr>
        <w:t>The Adelphi Papers</w:t>
      </w:r>
      <w:r w:rsidRPr="00C37E8F">
        <w:rPr>
          <w:lang w:val="en-US"/>
          <w:rPrChange w:id="3710" w:author="Jon Lindsay" w:date="2020-02-04T23:09:00Z">
            <w:rPr/>
          </w:rPrChange>
        </w:rPr>
        <w:t xml:space="preserve"> 9 (54): 41–54. https://doi.org/10.1080/05679326908448127.</w:t>
      </w:r>
    </w:p>
    <w:p w14:paraId="711E5C83" w14:textId="77777777" w:rsidR="0089395D" w:rsidRPr="00C37E8F" w:rsidRDefault="007D25ED">
      <w:pPr>
        <w:pStyle w:val="Bibliography"/>
        <w:rPr>
          <w:lang w:val="en-US"/>
          <w:rPrChange w:id="3711" w:author="Jon Lindsay" w:date="2020-02-04T23:09:00Z">
            <w:rPr/>
          </w:rPrChange>
        </w:rPr>
      </w:pPr>
      <w:r w:rsidRPr="00C37E8F">
        <w:rPr>
          <w:lang w:val="en-US"/>
          <w:rPrChange w:id="3712" w:author="Jon Lindsay" w:date="2020-02-04T23:09:00Z">
            <w:rPr/>
          </w:rPrChange>
        </w:rPr>
        <w:t>Paul, Christopher, and Miriam Matthews. 2016. “The Russian ‘Firehose of Falsehood’ Propaganda Model: Why It Might Work and Options to Counter It.” Santa Monica, CA: Rand Corporation.</w:t>
      </w:r>
    </w:p>
    <w:p w14:paraId="34CFEFD2" w14:textId="77777777" w:rsidR="0089395D" w:rsidRPr="00C37E8F" w:rsidRDefault="007D25ED">
      <w:pPr>
        <w:pStyle w:val="Bibliography"/>
        <w:rPr>
          <w:lang w:val="en-US"/>
          <w:rPrChange w:id="3713" w:author="Jon Lindsay" w:date="2020-02-04T23:09:00Z">
            <w:rPr/>
          </w:rPrChange>
        </w:rPr>
      </w:pPr>
      <w:r w:rsidRPr="00C37E8F">
        <w:rPr>
          <w:lang w:val="en-US"/>
          <w:rPrChange w:id="3714" w:author="Jon Lindsay" w:date="2020-02-04T23:09:00Z">
            <w:rPr/>
          </w:rPrChange>
        </w:rPr>
        <w:t xml:space="preserve">Pearlman, Wendy, and Boaz </w:t>
      </w:r>
      <w:proofErr w:type="spellStart"/>
      <w:r w:rsidRPr="00C37E8F">
        <w:rPr>
          <w:lang w:val="en-US"/>
          <w:rPrChange w:id="3715" w:author="Jon Lindsay" w:date="2020-02-04T23:09:00Z">
            <w:rPr/>
          </w:rPrChange>
        </w:rPr>
        <w:t>Atzili</w:t>
      </w:r>
      <w:proofErr w:type="spellEnd"/>
      <w:r w:rsidRPr="00C37E8F">
        <w:rPr>
          <w:lang w:val="en-US"/>
          <w:rPrChange w:id="3716" w:author="Jon Lindsay" w:date="2020-02-04T23:09:00Z">
            <w:rPr/>
          </w:rPrChange>
        </w:rPr>
        <w:t xml:space="preserve">. 2018. </w:t>
      </w:r>
      <w:r w:rsidRPr="00C37E8F">
        <w:rPr>
          <w:i/>
          <w:iCs/>
          <w:lang w:val="en-US"/>
          <w:rPrChange w:id="3717" w:author="Jon Lindsay" w:date="2020-02-04T23:09:00Z">
            <w:rPr>
              <w:i/>
              <w:iCs/>
            </w:rPr>
          </w:rPrChange>
        </w:rPr>
        <w:t>Triadic Coercion: Israel’s Targeting of States That Host Nonstate Actors</w:t>
      </w:r>
      <w:r w:rsidRPr="00C37E8F">
        <w:rPr>
          <w:lang w:val="en-US"/>
          <w:rPrChange w:id="3718" w:author="Jon Lindsay" w:date="2020-02-04T23:09:00Z">
            <w:rPr/>
          </w:rPrChange>
        </w:rPr>
        <w:t>. New York: Columbia University Press.</w:t>
      </w:r>
    </w:p>
    <w:p w14:paraId="28302A3A" w14:textId="77777777" w:rsidR="0089395D" w:rsidRPr="00C37E8F" w:rsidRDefault="007D25ED">
      <w:pPr>
        <w:pStyle w:val="Bibliography"/>
        <w:rPr>
          <w:lang w:val="en-US"/>
          <w:rPrChange w:id="3719" w:author="Jon Lindsay" w:date="2020-02-04T23:09:00Z">
            <w:rPr/>
          </w:rPrChange>
        </w:rPr>
      </w:pPr>
      <w:r w:rsidRPr="00C37E8F">
        <w:rPr>
          <w:lang w:val="en-US"/>
          <w:rPrChange w:id="3720" w:author="Jon Lindsay" w:date="2020-02-04T23:09:00Z">
            <w:rPr/>
          </w:rPrChange>
        </w:rPr>
        <w:t xml:space="preserve">Petersen, Roger. 2001. </w:t>
      </w:r>
      <w:r w:rsidRPr="00C37E8F">
        <w:rPr>
          <w:i/>
          <w:iCs/>
          <w:lang w:val="en-US"/>
          <w:rPrChange w:id="3721" w:author="Jon Lindsay" w:date="2020-02-04T23:09:00Z">
            <w:rPr>
              <w:i/>
              <w:iCs/>
            </w:rPr>
          </w:rPrChange>
        </w:rPr>
        <w:t xml:space="preserve">Resistance and Rebellion: Lessons </w:t>
      </w:r>
      <w:proofErr w:type="gramStart"/>
      <w:r w:rsidRPr="00C37E8F">
        <w:rPr>
          <w:i/>
          <w:iCs/>
          <w:lang w:val="en-US"/>
          <w:rPrChange w:id="3722" w:author="Jon Lindsay" w:date="2020-02-04T23:09:00Z">
            <w:rPr>
              <w:i/>
              <w:iCs/>
            </w:rPr>
          </w:rPrChange>
        </w:rPr>
        <w:t>From</w:t>
      </w:r>
      <w:proofErr w:type="gramEnd"/>
      <w:r w:rsidRPr="00C37E8F">
        <w:rPr>
          <w:i/>
          <w:iCs/>
          <w:lang w:val="en-US"/>
          <w:rPrChange w:id="3723" w:author="Jon Lindsay" w:date="2020-02-04T23:09:00Z">
            <w:rPr>
              <w:i/>
              <w:iCs/>
            </w:rPr>
          </w:rPrChange>
        </w:rPr>
        <w:t xml:space="preserve"> Eastern Europe</w:t>
      </w:r>
      <w:r w:rsidRPr="00C37E8F">
        <w:rPr>
          <w:lang w:val="en-US"/>
          <w:rPrChange w:id="3724" w:author="Jon Lindsay" w:date="2020-02-04T23:09:00Z">
            <w:rPr/>
          </w:rPrChange>
        </w:rPr>
        <w:t>. Cambridge: Cambridge University Press. https://doi.org/10.1017/CBO9780511612725.</w:t>
      </w:r>
    </w:p>
    <w:p w14:paraId="5AD0ABDD" w14:textId="77777777" w:rsidR="0089395D" w:rsidRPr="00C37E8F" w:rsidRDefault="007D25ED">
      <w:pPr>
        <w:pStyle w:val="Bibliography"/>
        <w:rPr>
          <w:lang w:val="en-US"/>
          <w:rPrChange w:id="3725" w:author="Jon Lindsay" w:date="2020-02-04T23:09:00Z">
            <w:rPr/>
          </w:rPrChange>
        </w:rPr>
      </w:pPr>
      <w:r w:rsidRPr="00C37E8F">
        <w:rPr>
          <w:lang w:val="en-US"/>
          <w:rPrChange w:id="3726" w:author="Jon Lindsay" w:date="2020-02-04T23:09:00Z">
            <w:rPr/>
          </w:rPrChange>
        </w:rPr>
        <w:t xml:space="preserve">Posen, Barry. 2003. “Command of the Commons: The Military Foundation of U.S. Hegemony.” </w:t>
      </w:r>
      <w:r w:rsidRPr="00C37E8F">
        <w:rPr>
          <w:i/>
          <w:iCs/>
          <w:lang w:val="en-US"/>
          <w:rPrChange w:id="3727" w:author="Jon Lindsay" w:date="2020-02-04T23:09:00Z">
            <w:rPr>
              <w:i/>
              <w:iCs/>
            </w:rPr>
          </w:rPrChange>
        </w:rPr>
        <w:t>International Security</w:t>
      </w:r>
      <w:r w:rsidRPr="00C37E8F">
        <w:rPr>
          <w:lang w:val="en-US"/>
          <w:rPrChange w:id="3728" w:author="Jon Lindsay" w:date="2020-02-04T23:09:00Z">
            <w:rPr/>
          </w:rPrChange>
        </w:rPr>
        <w:t xml:space="preserve"> 28 (1): 5–46. https://doi.org/10.1162/016228803322427965.</w:t>
      </w:r>
    </w:p>
    <w:p w14:paraId="125E315A" w14:textId="77777777" w:rsidR="0089395D" w:rsidRPr="00C37E8F" w:rsidRDefault="007D25ED">
      <w:pPr>
        <w:pStyle w:val="Bibliography"/>
        <w:rPr>
          <w:lang w:val="en-US"/>
          <w:rPrChange w:id="3729" w:author="Jon Lindsay" w:date="2020-02-04T23:09:00Z">
            <w:rPr/>
          </w:rPrChange>
        </w:rPr>
      </w:pPr>
      <w:r w:rsidRPr="00C37E8F">
        <w:rPr>
          <w:lang w:val="en-US"/>
          <w:rPrChange w:id="3730" w:author="Jon Lindsay" w:date="2020-02-04T23:09:00Z">
            <w:rPr/>
          </w:rPrChange>
        </w:rPr>
        <w:t xml:space="preserve">Powell, Robert. 2015. “Nuclear Brinkmanship, Limited War, and Military Power.” </w:t>
      </w:r>
      <w:r w:rsidRPr="00C37E8F">
        <w:rPr>
          <w:i/>
          <w:iCs/>
          <w:lang w:val="en-US"/>
          <w:rPrChange w:id="3731" w:author="Jon Lindsay" w:date="2020-02-04T23:09:00Z">
            <w:rPr>
              <w:i/>
              <w:iCs/>
            </w:rPr>
          </w:rPrChange>
        </w:rPr>
        <w:t>International Organization</w:t>
      </w:r>
      <w:r w:rsidRPr="00C37E8F">
        <w:rPr>
          <w:lang w:val="en-US"/>
          <w:rPrChange w:id="3732" w:author="Jon Lindsay" w:date="2020-02-04T23:09:00Z">
            <w:rPr/>
          </w:rPrChange>
        </w:rPr>
        <w:t xml:space="preserve"> 69 (3): 589–626. https://doi.org/10.1017/S0020818315000028.</w:t>
      </w:r>
    </w:p>
    <w:p w14:paraId="42980B08" w14:textId="77777777" w:rsidR="008A394F" w:rsidRPr="00C37E8F" w:rsidRDefault="008A394F" w:rsidP="008A394F">
      <w:pPr>
        <w:pStyle w:val="Bibliography"/>
        <w:rPr>
          <w:ins w:id="3733" w:author="Jon Lindsay" w:date="2020-02-04T17:37:00Z"/>
          <w:lang w:val="en-US"/>
          <w:rPrChange w:id="3734" w:author="Jon Lindsay" w:date="2020-02-04T23:09:00Z">
            <w:rPr>
              <w:ins w:id="3735" w:author="Jon Lindsay" w:date="2020-02-04T17:37:00Z"/>
              <w:lang w:val="en-CA"/>
            </w:rPr>
          </w:rPrChange>
        </w:rPr>
      </w:pPr>
      <w:proofErr w:type="spellStart"/>
      <w:ins w:id="3736" w:author="Jon Lindsay" w:date="2020-02-04T17:37:00Z">
        <w:r w:rsidRPr="00C37E8F">
          <w:rPr>
            <w:lang w:val="en-US"/>
            <w:rPrChange w:id="3737" w:author="Jon Lindsay" w:date="2020-02-04T23:09:00Z">
              <w:rPr>
                <w:lang w:val="en-CA"/>
              </w:rPr>
            </w:rPrChange>
          </w:rPr>
          <w:t>Poznansky</w:t>
        </w:r>
        <w:proofErr w:type="spellEnd"/>
        <w:r w:rsidRPr="00C37E8F">
          <w:rPr>
            <w:lang w:val="en-US"/>
            <w:rPrChange w:id="3738" w:author="Jon Lindsay" w:date="2020-02-04T23:09:00Z">
              <w:rPr>
                <w:lang w:val="en-CA"/>
              </w:rPr>
            </w:rPrChange>
          </w:rPr>
          <w:t xml:space="preserve">, Michael. 2019. “Feigning Compliance: Covert Action and International Law.” </w:t>
        </w:r>
        <w:r w:rsidRPr="00C37E8F">
          <w:rPr>
            <w:i/>
            <w:iCs/>
            <w:lang w:val="en-US"/>
            <w:rPrChange w:id="3739" w:author="Jon Lindsay" w:date="2020-02-04T23:09:00Z">
              <w:rPr>
                <w:i/>
                <w:iCs/>
                <w:lang w:val="en-CA"/>
              </w:rPr>
            </w:rPrChange>
          </w:rPr>
          <w:t>International Studies Quarterly</w:t>
        </w:r>
        <w:r w:rsidRPr="00C37E8F">
          <w:rPr>
            <w:lang w:val="en-US"/>
            <w:rPrChange w:id="3740" w:author="Jon Lindsay" w:date="2020-02-04T23:09:00Z">
              <w:rPr>
                <w:lang w:val="en-CA"/>
              </w:rPr>
            </w:rPrChange>
          </w:rPr>
          <w:t xml:space="preserve"> 63 (1): 72–84. </w:t>
        </w:r>
        <w:r w:rsidRPr="00C37E8F">
          <w:rPr>
            <w:lang w:val="en-US"/>
            <w:rPrChange w:id="3741" w:author="Jon Lindsay" w:date="2020-02-04T23:09:00Z">
              <w:rPr>
                <w:lang w:val="en-CA"/>
              </w:rPr>
            </w:rPrChange>
          </w:rPr>
          <w:fldChar w:fldCharType="begin"/>
        </w:r>
        <w:r w:rsidRPr="00C37E8F">
          <w:rPr>
            <w:lang w:val="en-US"/>
            <w:rPrChange w:id="3742" w:author="Jon Lindsay" w:date="2020-02-04T23:09:00Z">
              <w:rPr>
                <w:lang w:val="en-CA"/>
              </w:rPr>
            </w:rPrChange>
          </w:rPr>
          <w:instrText xml:space="preserve"> HYPERLINK "https://doi.org/10.1093/isq/sqy054" </w:instrText>
        </w:r>
        <w:r w:rsidRPr="00C37E8F">
          <w:rPr>
            <w:lang w:val="en-US"/>
            <w:rPrChange w:id="3743" w:author="Jon Lindsay" w:date="2020-02-04T23:09:00Z">
              <w:rPr>
                <w:lang w:val="en-CA"/>
              </w:rPr>
            </w:rPrChange>
          </w:rPr>
          <w:fldChar w:fldCharType="separate"/>
        </w:r>
        <w:r w:rsidRPr="00C37E8F">
          <w:rPr>
            <w:rStyle w:val="Hyperlink"/>
            <w:lang w:val="en-US"/>
            <w:rPrChange w:id="3744" w:author="Jon Lindsay" w:date="2020-02-04T23:09:00Z">
              <w:rPr>
                <w:rStyle w:val="Hyperlink"/>
                <w:lang w:val="en-CA"/>
              </w:rPr>
            </w:rPrChange>
          </w:rPr>
          <w:t>https://doi.org/10.1093/isq/sqy054</w:t>
        </w:r>
        <w:r w:rsidRPr="00C37E8F">
          <w:rPr>
            <w:lang w:val="en-US"/>
            <w:rPrChange w:id="3745" w:author="Jon Lindsay" w:date="2020-02-04T23:09:00Z">
              <w:rPr/>
            </w:rPrChange>
          </w:rPr>
          <w:fldChar w:fldCharType="end"/>
        </w:r>
        <w:r w:rsidRPr="00C37E8F">
          <w:rPr>
            <w:lang w:val="en-US"/>
            <w:rPrChange w:id="3746" w:author="Jon Lindsay" w:date="2020-02-04T23:09:00Z">
              <w:rPr>
                <w:lang w:val="en-CA"/>
              </w:rPr>
            </w:rPrChange>
          </w:rPr>
          <w:t>.</w:t>
        </w:r>
      </w:ins>
    </w:p>
    <w:p w14:paraId="5DEC1ABB" w14:textId="77777777" w:rsidR="0089395D" w:rsidRPr="00C37E8F" w:rsidRDefault="007D25ED">
      <w:pPr>
        <w:pStyle w:val="Bibliography"/>
        <w:rPr>
          <w:lang w:val="en-US"/>
          <w:rPrChange w:id="3747" w:author="Jon Lindsay" w:date="2020-02-04T23:09:00Z">
            <w:rPr/>
          </w:rPrChange>
        </w:rPr>
      </w:pPr>
      <w:proofErr w:type="spellStart"/>
      <w:r w:rsidRPr="00C37E8F">
        <w:rPr>
          <w:lang w:val="en-US"/>
          <w:rPrChange w:id="3748" w:author="Jon Lindsay" w:date="2020-02-04T23:09:00Z">
            <w:rPr/>
          </w:rPrChange>
        </w:rPr>
        <w:lastRenderedPageBreak/>
        <w:t>Rauchhaus</w:t>
      </w:r>
      <w:proofErr w:type="spellEnd"/>
      <w:r w:rsidRPr="00C37E8F">
        <w:rPr>
          <w:lang w:val="en-US"/>
          <w:rPrChange w:id="3749" w:author="Jon Lindsay" w:date="2020-02-04T23:09:00Z">
            <w:rPr/>
          </w:rPrChange>
        </w:rPr>
        <w:t xml:space="preserve">, Robert. 2009. “Evaluating the Nuclear Peace Hypothesis: A Quantitative Approach.” </w:t>
      </w:r>
      <w:r w:rsidRPr="00C37E8F">
        <w:rPr>
          <w:i/>
          <w:iCs/>
          <w:lang w:val="en-US"/>
          <w:rPrChange w:id="3750" w:author="Jon Lindsay" w:date="2020-02-04T23:09:00Z">
            <w:rPr>
              <w:i/>
              <w:iCs/>
            </w:rPr>
          </w:rPrChange>
        </w:rPr>
        <w:t>Journal of Conflict Resolution</w:t>
      </w:r>
      <w:r w:rsidRPr="00C37E8F">
        <w:rPr>
          <w:lang w:val="en-US"/>
          <w:rPrChange w:id="3751" w:author="Jon Lindsay" w:date="2020-02-04T23:09:00Z">
            <w:rPr/>
          </w:rPrChange>
        </w:rPr>
        <w:t xml:space="preserve"> 53 (2): 258–77. https://doi.org/10.1177/0022002708330387.</w:t>
      </w:r>
    </w:p>
    <w:p w14:paraId="45CA5631" w14:textId="77777777" w:rsidR="0089395D" w:rsidRPr="00C37E8F" w:rsidRDefault="007D25ED">
      <w:pPr>
        <w:pStyle w:val="Bibliography"/>
        <w:rPr>
          <w:lang w:val="en-US"/>
          <w:rPrChange w:id="3752" w:author="Jon Lindsay" w:date="2020-02-04T23:09:00Z">
            <w:rPr/>
          </w:rPrChange>
        </w:rPr>
      </w:pPr>
      <w:r w:rsidRPr="00C37E8F">
        <w:rPr>
          <w:lang w:val="en-US"/>
          <w:rPrChange w:id="3753" w:author="Jon Lindsay" w:date="2020-02-04T23:09:00Z">
            <w:rPr/>
          </w:rPrChange>
        </w:rPr>
        <w:t xml:space="preserve">Rid, Thomas. 2013. “Cyberwar and Peace.” </w:t>
      </w:r>
      <w:r w:rsidRPr="00C37E8F">
        <w:rPr>
          <w:i/>
          <w:iCs/>
          <w:lang w:val="en-US"/>
          <w:rPrChange w:id="3754" w:author="Jon Lindsay" w:date="2020-02-04T23:09:00Z">
            <w:rPr>
              <w:i/>
              <w:iCs/>
            </w:rPr>
          </w:rPrChange>
        </w:rPr>
        <w:t>Foreign Affairs</w:t>
      </w:r>
      <w:r w:rsidRPr="00C37E8F">
        <w:rPr>
          <w:lang w:val="en-US"/>
          <w:rPrChange w:id="3755" w:author="Jon Lindsay" w:date="2020-02-04T23:09:00Z">
            <w:rPr/>
          </w:rPrChange>
        </w:rPr>
        <w:t>, 2013. https://www.foreignaffairs.com/articles/2013-10-15/cyberwar-and-peace.</w:t>
      </w:r>
    </w:p>
    <w:p w14:paraId="7E5982F8" w14:textId="77777777" w:rsidR="005C1E27" w:rsidRPr="00C37E8F" w:rsidRDefault="005C1E27" w:rsidP="005C1E27">
      <w:pPr>
        <w:pStyle w:val="Bibliography"/>
        <w:rPr>
          <w:ins w:id="3756" w:author="Jon Lindsay" w:date="2020-02-04T17:38:00Z"/>
          <w:lang w:val="en-US"/>
          <w:rPrChange w:id="3757" w:author="Jon Lindsay" w:date="2020-02-04T23:09:00Z">
            <w:rPr>
              <w:ins w:id="3758" w:author="Jon Lindsay" w:date="2020-02-04T17:38:00Z"/>
              <w:lang w:val="en-CA"/>
            </w:rPr>
          </w:rPrChange>
        </w:rPr>
      </w:pPr>
      <w:ins w:id="3759" w:author="Jon Lindsay" w:date="2020-02-04T17:38:00Z">
        <w:r w:rsidRPr="00C37E8F">
          <w:rPr>
            <w:lang w:val="en-US"/>
            <w:rPrChange w:id="3760" w:author="Jon Lindsay" w:date="2020-02-04T23:09:00Z">
              <w:rPr>
                <w:lang w:val="en-CA"/>
              </w:rPr>
            </w:rPrChange>
          </w:rPr>
          <w:t xml:space="preserve">Rid, Thomas. 2020. </w:t>
        </w:r>
        <w:r w:rsidRPr="00C37E8F">
          <w:rPr>
            <w:i/>
            <w:iCs/>
            <w:lang w:val="en-US"/>
            <w:rPrChange w:id="3761" w:author="Jon Lindsay" w:date="2020-02-04T23:09:00Z">
              <w:rPr>
                <w:i/>
                <w:iCs/>
                <w:lang w:val="en-CA"/>
              </w:rPr>
            </w:rPrChange>
          </w:rPr>
          <w:t>Active Measures: The Secret History of Disinformation and Political Warfare</w:t>
        </w:r>
        <w:r w:rsidRPr="00C37E8F">
          <w:rPr>
            <w:lang w:val="en-US"/>
            <w:rPrChange w:id="3762" w:author="Jon Lindsay" w:date="2020-02-04T23:09:00Z">
              <w:rPr>
                <w:lang w:val="en-CA"/>
              </w:rPr>
            </w:rPrChange>
          </w:rPr>
          <w:t>. New York: Farrar, Straus and Giroux.</w:t>
        </w:r>
      </w:ins>
    </w:p>
    <w:p w14:paraId="4B0256E2" w14:textId="77777777" w:rsidR="0089395D" w:rsidRPr="00C37E8F" w:rsidRDefault="007D25ED">
      <w:pPr>
        <w:pStyle w:val="Bibliography"/>
        <w:rPr>
          <w:lang w:val="en-US"/>
          <w:rPrChange w:id="3763" w:author="Jon Lindsay" w:date="2020-02-04T23:09:00Z">
            <w:rPr/>
          </w:rPrChange>
        </w:rPr>
      </w:pPr>
      <w:proofErr w:type="spellStart"/>
      <w:r w:rsidRPr="00C37E8F">
        <w:rPr>
          <w:lang w:val="en-US"/>
          <w:rPrChange w:id="3764" w:author="Jon Lindsay" w:date="2020-02-04T23:09:00Z">
            <w:rPr/>
          </w:rPrChange>
        </w:rPr>
        <w:t>Rovner</w:t>
      </w:r>
      <w:proofErr w:type="spellEnd"/>
      <w:r w:rsidRPr="00C37E8F">
        <w:rPr>
          <w:lang w:val="en-US"/>
          <w:rPrChange w:id="3765" w:author="Jon Lindsay" w:date="2020-02-04T23:09:00Z">
            <w:rPr/>
          </w:rPrChange>
        </w:rPr>
        <w:t xml:space="preserve">, Joshua. 2011. </w:t>
      </w:r>
      <w:r w:rsidRPr="00C37E8F">
        <w:rPr>
          <w:i/>
          <w:iCs/>
          <w:lang w:val="en-US"/>
          <w:rPrChange w:id="3766" w:author="Jon Lindsay" w:date="2020-02-04T23:09:00Z">
            <w:rPr>
              <w:i/>
              <w:iCs/>
            </w:rPr>
          </w:rPrChange>
        </w:rPr>
        <w:t>Fixing the Facts: National Security and the Politics of Intelligence</w:t>
      </w:r>
      <w:r w:rsidRPr="00C37E8F">
        <w:rPr>
          <w:lang w:val="en-US"/>
          <w:rPrChange w:id="3767" w:author="Jon Lindsay" w:date="2020-02-04T23:09:00Z">
            <w:rPr/>
          </w:rPrChange>
        </w:rPr>
        <w:t>. Ithaca, NY: Cornell University Press.</w:t>
      </w:r>
    </w:p>
    <w:p w14:paraId="33CC006E" w14:textId="77777777" w:rsidR="0089395D" w:rsidRPr="00C37E8F" w:rsidRDefault="007D25ED">
      <w:pPr>
        <w:pStyle w:val="Bibliography"/>
        <w:rPr>
          <w:lang w:val="en-US"/>
          <w:rPrChange w:id="3768" w:author="Jon Lindsay" w:date="2020-02-04T23:09:00Z">
            <w:rPr/>
          </w:rPrChange>
        </w:rPr>
      </w:pPr>
      <w:r w:rsidRPr="00C37E8F">
        <w:rPr>
          <w:lang w:val="en-US"/>
          <w:rPrChange w:id="3769" w:author="Jon Lindsay" w:date="2020-02-04T23:09:00Z">
            <w:rPr/>
          </w:rPrChange>
        </w:rPr>
        <w:t xml:space="preserve">Sagan, Scott, and Kenneth Waltz. 2003. </w:t>
      </w:r>
      <w:r w:rsidRPr="00C37E8F">
        <w:rPr>
          <w:i/>
          <w:iCs/>
          <w:lang w:val="en-US"/>
          <w:rPrChange w:id="3770" w:author="Jon Lindsay" w:date="2020-02-04T23:09:00Z">
            <w:rPr>
              <w:i/>
              <w:iCs/>
            </w:rPr>
          </w:rPrChange>
        </w:rPr>
        <w:t>The Spread of Nuclear Weapons: A Debate Renewed</w:t>
      </w:r>
      <w:r w:rsidRPr="00C37E8F">
        <w:rPr>
          <w:lang w:val="en-US"/>
          <w:rPrChange w:id="3771" w:author="Jon Lindsay" w:date="2020-02-04T23:09:00Z">
            <w:rPr/>
          </w:rPrChange>
        </w:rPr>
        <w:t>. Norton.</w:t>
      </w:r>
    </w:p>
    <w:p w14:paraId="34395E1E" w14:textId="77777777" w:rsidR="0089395D" w:rsidRPr="00C37E8F" w:rsidRDefault="007D25ED">
      <w:pPr>
        <w:pStyle w:val="Bibliography"/>
        <w:rPr>
          <w:lang w:val="en-US"/>
          <w:rPrChange w:id="3772" w:author="Jon Lindsay" w:date="2020-02-04T23:09:00Z">
            <w:rPr/>
          </w:rPrChange>
        </w:rPr>
      </w:pPr>
      <w:r w:rsidRPr="00C37E8F">
        <w:rPr>
          <w:lang w:val="en-US"/>
          <w:rPrChange w:id="3773" w:author="Jon Lindsay" w:date="2020-02-04T23:09:00Z">
            <w:rPr/>
          </w:rPrChange>
        </w:rPr>
        <w:t xml:space="preserve">Schelling, Thomas. 1966. </w:t>
      </w:r>
      <w:r w:rsidRPr="00C37E8F">
        <w:rPr>
          <w:i/>
          <w:iCs/>
          <w:lang w:val="en-US"/>
          <w:rPrChange w:id="3774" w:author="Jon Lindsay" w:date="2020-02-04T23:09:00Z">
            <w:rPr>
              <w:i/>
              <w:iCs/>
            </w:rPr>
          </w:rPrChange>
        </w:rPr>
        <w:t>Arms and Influence</w:t>
      </w:r>
      <w:r w:rsidRPr="00C37E8F">
        <w:rPr>
          <w:lang w:val="en-US"/>
          <w:rPrChange w:id="3775" w:author="Jon Lindsay" w:date="2020-02-04T23:09:00Z">
            <w:rPr/>
          </w:rPrChange>
        </w:rPr>
        <w:t>. Yale University Press.</w:t>
      </w:r>
    </w:p>
    <w:p w14:paraId="17DC7CCB" w14:textId="77777777" w:rsidR="0089395D" w:rsidRPr="00C37E8F" w:rsidRDefault="007D25ED">
      <w:pPr>
        <w:pStyle w:val="Bibliography"/>
        <w:rPr>
          <w:lang w:val="en-US"/>
          <w:rPrChange w:id="3776" w:author="Jon Lindsay" w:date="2020-02-04T23:09:00Z">
            <w:rPr/>
          </w:rPrChange>
        </w:rPr>
      </w:pPr>
      <w:r w:rsidRPr="00C37E8F">
        <w:rPr>
          <w:lang w:val="en-US"/>
          <w:rPrChange w:id="3777" w:author="Jon Lindsay" w:date="2020-02-04T23:09:00Z">
            <w:rPr/>
          </w:rPrChange>
        </w:rPr>
        <w:t xml:space="preserve">Schmidt, Andreas. 2013. “The Estonian Cyberattacks.” In </w:t>
      </w:r>
      <w:r w:rsidRPr="00C37E8F">
        <w:rPr>
          <w:i/>
          <w:iCs/>
          <w:lang w:val="en-US"/>
          <w:rPrChange w:id="3778" w:author="Jon Lindsay" w:date="2020-02-04T23:09:00Z">
            <w:rPr>
              <w:i/>
              <w:iCs/>
            </w:rPr>
          </w:rPrChange>
        </w:rPr>
        <w:t>A Fierce Domain: Conflict in Cyberspace, 1986 to 2012</w:t>
      </w:r>
      <w:r w:rsidRPr="00C37E8F">
        <w:rPr>
          <w:lang w:val="en-US"/>
          <w:rPrChange w:id="3779" w:author="Jon Lindsay" w:date="2020-02-04T23:09:00Z">
            <w:rPr/>
          </w:rPrChange>
        </w:rPr>
        <w:t>, edited by Jason Healey, 174–93. Cyber Conflict Studies Association.</w:t>
      </w:r>
    </w:p>
    <w:p w14:paraId="00AC2DB3" w14:textId="77777777" w:rsidR="0089395D" w:rsidRPr="00C37E8F" w:rsidRDefault="007D25ED">
      <w:pPr>
        <w:pStyle w:val="Bibliography"/>
        <w:rPr>
          <w:lang w:val="en-US"/>
          <w:rPrChange w:id="3780" w:author="Jon Lindsay" w:date="2020-02-04T23:09:00Z">
            <w:rPr/>
          </w:rPrChange>
        </w:rPr>
      </w:pPr>
      <w:r w:rsidRPr="00C37E8F">
        <w:rPr>
          <w:lang w:val="en-US"/>
          <w:rPrChange w:id="3781" w:author="Jon Lindsay" w:date="2020-02-04T23:09:00Z">
            <w:rPr/>
          </w:rPrChange>
        </w:rPr>
        <w:t>Schneider, Jacquelyn. 2017. “The Information Revolution and International Stability: A Multi-Article Exploration of Computing, Cyber, and Incentives for Conflict.” Dissertation, Washington, D.C.: George Washington University.</w:t>
      </w:r>
    </w:p>
    <w:p w14:paraId="6861D71C" w14:textId="77777777" w:rsidR="0089395D" w:rsidRPr="00C37E8F" w:rsidRDefault="007D25ED">
      <w:pPr>
        <w:pStyle w:val="Bibliography"/>
        <w:rPr>
          <w:lang w:val="en-US"/>
          <w:rPrChange w:id="3782" w:author="Jon Lindsay" w:date="2020-02-04T23:09:00Z">
            <w:rPr/>
          </w:rPrChange>
        </w:rPr>
      </w:pPr>
      <w:commentRangeStart w:id="3783"/>
      <w:r w:rsidRPr="00C37E8F">
        <w:rPr>
          <w:lang w:val="en-US"/>
          <w:rPrChange w:id="3784" w:author="Jon Lindsay" w:date="2020-02-04T23:09:00Z">
            <w:rPr/>
          </w:rPrChange>
        </w:rPr>
        <w:t>Schram, Peter. 2019. “Better Living Through Hassling: How to Prevent a Preventative War.” Working Paper.</w:t>
      </w:r>
      <w:commentRangeEnd w:id="3783"/>
      <w:r w:rsidR="00EC72E3" w:rsidRPr="00C37E8F">
        <w:rPr>
          <w:rStyle w:val="CommentReference"/>
          <w:lang w:val="en-US"/>
          <w:rPrChange w:id="3785" w:author="Jon Lindsay" w:date="2020-02-04T23:09:00Z">
            <w:rPr>
              <w:rStyle w:val="CommentReference"/>
            </w:rPr>
          </w:rPrChange>
        </w:rPr>
        <w:commentReference w:id="3783"/>
      </w:r>
    </w:p>
    <w:p w14:paraId="0C863806" w14:textId="77777777" w:rsidR="0089395D" w:rsidRPr="00C37E8F" w:rsidRDefault="007D25ED">
      <w:pPr>
        <w:pStyle w:val="Bibliography"/>
        <w:rPr>
          <w:lang w:val="en-US"/>
          <w:rPrChange w:id="3786" w:author="Jon Lindsay" w:date="2020-02-04T23:09:00Z">
            <w:rPr/>
          </w:rPrChange>
        </w:rPr>
      </w:pPr>
      <w:r w:rsidRPr="00C37E8F">
        <w:rPr>
          <w:lang w:val="en-US"/>
          <w:rPrChange w:id="3787" w:author="Jon Lindsay" w:date="2020-02-04T23:09:00Z">
            <w:rPr/>
          </w:rPrChange>
        </w:rPr>
        <w:t>Schultz, George. 1986. “Low-Intensity Warfare: The Challenge of Ambiguity.” Conference Address presented at the Low-Intensity Warfare Conference, National Defense University, Washington, DC, January 15. https://www.jstor.org/stable/pdf/20692938.pdf.</w:t>
      </w:r>
    </w:p>
    <w:p w14:paraId="141FFDDF" w14:textId="77777777" w:rsidR="0089395D" w:rsidRPr="00C37E8F" w:rsidRDefault="007D25ED">
      <w:pPr>
        <w:pStyle w:val="Bibliography"/>
        <w:rPr>
          <w:lang w:val="en-US"/>
          <w:rPrChange w:id="3788" w:author="Jon Lindsay" w:date="2020-02-04T23:09:00Z">
            <w:rPr/>
          </w:rPrChange>
        </w:rPr>
      </w:pPr>
      <w:proofErr w:type="spellStart"/>
      <w:r w:rsidRPr="00C37E8F">
        <w:rPr>
          <w:lang w:val="en-US"/>
          <w:rPrChange w:id="3789" w:author="Jon Lindsay" w:date="2020-02-04T23:09:00Z">
            <w:rPr/>
          </w:rPrChange>
        </w:rPr>
        <w:t>Schweller</w:t>
      </w:r>
      <w:proofErr w:type="spellEnd"/>
      <w:r w:rsidRPr="00C37E8F">
        <w:rPr>
          <w:lang w:val="en-US"/>
          <w:rPrChange w:id="3790" w:author="Jon Lindsay" w:date="2020-02-04T23:09:00Z">
            <w:rPr/>
          </w:rPrChange>
        </w:rPr>
        <w:t xml:space="preserve">, Randall L. 1996. “Neorealism’s Status‐quo Bias: What Security Dilemma?” </w:t>
      </w:r>
      <w:r w:rsidRPr="00C37E8F">
        <w:rPr>
          <w:i/>
          <w:iCs/>
          <w:lang w:val="en-US"/>
          <w:rPrChange w:id="3791" w:author="Jon Lindsay" w:date="2020-02-04T23:09:00Z">
            <w:rPr>
              <w:i/>
              <w:iCs/>
            </w:rPr>
          </w:rPrChange>
        </w:rPr>
        <w:t>Security Studies</w:t>
      </w:r>
      <w:r w:rsidRPr="00C37E8F">
        <w:rPr>
          <w:lang w:val="en-US"/>
          <w:rPrChange w:id="3792" w:author="Jon Lindsay" w:date="2020-02-04T23:09:00Z">
            <w:rPr/>
          </w:rPrChange>
        </w:rPr>
        <w:t xml:space="preserve"> 5 (3): 90–121. https://doi.org/10.1080/09636419608429277.</w:t>
      </w:r>
    </w:p>
    <w:p w14:paraId="2A5B16A0" w14:textId="77777777" w:rsidR="0089395D" w:rsidRPr="00C37E8F" w:rsidRDefault="007D25ED">
      <w:pPr>
        <w:pStyle w:val="Bibliography"/>
        <w:rPr>
          <w:lang w:val="en-US"/>
          <w:rPrChange w:id="3793" w:author="Jon Lindsay" w:date="2020-02-04T23:09:00Z">
            <w:rPr/>
          </w:rPrChange>
        </w:rPr>
      </w:pPr>
      <w:proofErr w:type="spellStart"/>
      <w:r w:rsidRPr="00C37E8F">
        <w:rPr>
          <w:lang w:val="en-US"/>
          <w:rPrChange w:id="3794" w:author="Jon Lindsay" w:date="2020-02-04T23:09:00Z">
            <w:rPr/>
          </w:rPrChange>
        </w:rPr>
        <w:t>Shifrinson</w:t>
      </w:r>
      <w:proofErr w:type="spellEnd"/>
      <w:r w:rsidRPr="00C37E8F">
        <w:rPr>
          <w:lang w:val="en-US"/>
          <w:rPrChange w:id="3795" w:author="Jon Lindsay" w:date="2020-02-04T23:09:00Z">
            <w:rPr/>
          </w:rPrChange>
        </w:rPr>
        <w:t xml:space="preserve">, Joshua R. </w:t>
      </w:r>
      <w:proofErr w:type="spellStart"/>
      <w:r w:rsidRPr="00C37E8F">
        <w:rPr>
          <w:lang w:val="en-US"/>
          <w:rPrChange w:id="3796" w:author="Jon Lindsay" w:date="2020-02-04T23:09:00Z">
            <w:rPr/>
          </w:rPrChange>
        </w:rPr>
        <w:t>Itzkowitz</w:t>
      </w:r>
      <w:proofErr w:type="spellEnd"/>
      <w:r w:rsidRPr="00C37E8F">
        <w:rPr>
          <w:lang w:val="en-US"/>
          <w:rPrChange w:id="3797" w:author="Jon Lindsay" w:date="2020-02-04T23:09:00Z">
            <w:rPr/>
          </w:rPrChange>
        </w:rPr>
        <w:t xml:space="preserve">. 2016. “Deal or No Deal? The End of the Cold War and the U.S. Offer to Limit NATO Expansion.” </w:t>
      </w:r>
      <w:r w:rsidRPr="00C37E8F">
        <w:rPr>
          <w:i/>
          <w:iCs/>
          <w:lang w:val="en-US"/>
          <w:rPrChange w:id="3798" w:author="Jon Lindsay" w:date="2020-02-04T23:09:00Z">
            <w:rPr>
              <w:i/>
              <w:iCs/>
            </w:rPr>
          </w:rPrChange>
        </w:rPr>
        <w:t>International Security</w:t>
      </w:r>
      <w:r w:rsidRPr="00C37E8F">
        <w:rPr>
          <w:lang w:val="en-US"/>
          <w:rPrChange w:id="3799" w:author="Jon Lindsay" w:date="2020-02-04T23:09:00Z">
            <w:rPr/>
          </w:rPrChange>
        </w:rPr>
        <w:t xml:space="preserve"> 40 (4): 7–44. https://doi.org/10.1162/ISEC_a_00236.</w:t>
      </w:r>
    </w:p>
    <w:p w14:paraId="037FBDF6" w14:textId="77777777" w:rsidR="0089395D" w:rsidRPr="00C37E8F" w:rsidRDefault="007D25ED">
      <w:pPr>
        <w:pStyle w:val="Bibliography"/>
        <w:rPr>
          <w:lang w:val="en-US"/>
          <w:rPrChange w:id="3800" w:author="Jon Lindsay" w:date="2020-02-04T23:09:00Z">
            <w:rPr/>
          </w:rPrChange>
        </w:rPr>
      </w:pPr>
      <w:r w:rsidRPr="00C37E8F">
        <w:rPr>
          <w:lang w:val="en-US"/>
          <w:rPrChange w:id="3801" w:author="Jon Lindsay" w:date="2020-02-04T23:09:00Z">
            <w:rPr/>
          </w:rPrChange>
        </w:rPr>
        <w:t xml:space="preserve">Shy, John, and Thomas Collier. 1986. “Revolutionary War.” In </w:t>
      </w:r>
      <w:r w:rsidRPr="00C37E8F">
        <w:rPr>
          <w:i/>
          <w:iCs/>
          <w:lang w:val="en-US"/>
          <w:rPrChange w:id="3802" w:author="Jon Lindsay" w:date="2020-02-04T23:09:00Z">
            <w:rPr>
              <w:i/>
              <w:iCs/>
            </w:rPr>
          </w:rPrChange>
        </w:rPr>
        <w:t>Makers of Modern Strategy from Machiavelli to the Nuclear Age</w:t>
      </w:r>
      <w:r w:rsidRPr="00C37E8F">
        <w:rPr>
          <w:lang w:val="en-US"/>
          <w:rPrChange w:id="3803" w:author="Jon Lindsay" w:date="2020-02-04T23:09:00Z">
            <w:rPr/>
          </w:rPrChange>
        </w:rPr>
        <w:t xml:space="preserve">, edited by Peter </w:t>
      </w:r>
      <w:proofErr w:type="spellStart"/>
      <w:r w:rsidRPr="00C37E8F">
        <w:rPr>
          <w:lang w:val="en-US"/>
          <w:rPrChange w:id="3804" w:author="Jon Lindsay" w:date="2020-02-04T23:09:00Z">
            <w:rPr/>
          </w:rPrChange>
        </w:rPr>
        <w:t>Paret</w:t>
      </w:r>
      <w:proofErr w:type="spellEnd"/>
      <w:r w:rsidRPr="00C37E8F">
        <w:rPr>
          <w:lang w:val="en-US"/>
          <w:rPrChange w:id="3805" w:author="Jon Lindsay" w:date="2020-02-04T23:09:00Z">
            <w:rPr/>
          </w:rPrChange>
        </w:rPr>
        <w:t>, Gordon Craig, and Felix Gilbert, 815–62. New Jersey: Princeton University Press.</w:t>
      </w:r>
    </w:p>
    <w:p w14:paraId="56A744EE" w14:textId="77777777" w:rsidR="0089395D" w:rsidRPr="00C37E8F" w:rsidRDefault="007D25ED">
      <w:pPr>
        <w:pStyle w:val="Bibliography"/>
        <w:rPr>
          <w:lang w:val="en-US"/>
          <w:rPrChange w:id="3806" w:author="Jon Lindsay" w:date="2020-02-04T23:09:00Z">
            <w:rPr/>
          </w:rPrChange>
        </w:rPr>
      </w:pPr>
      <w:r w:rsidRPr="00C37E8F">
        <w:rPr>
          <w:lang w:val="en-US"/>
          <w:rPrChange w:id="3807" w:author="Jon Lindsay" w:date="2020-02-04T23:09:00Z">
            <w:rPr/>
          </w:rPrChange>
        </w:rPr>
        <w:t xml:space="preserve">Singer, David, Stuart Bremer, and John Stuckey. 1972. “Capability Distribution, Uncertainty, and Major Power War, 1820-1965.” In </w:t>
      </w:r>
      <w:r w:rsidRPr="00C37E8F">
        <w:rPr>
          <w:i/>
          <w:iCs/>
          <w:lang w:val="en-US"/>
          <w:rPrChange w:id="3808" w:author="Jon Lindsay" w:date="2020-02-04T23:09:00Z">
            <w:rPr>
              <w:i/>
              <w:iCs/>
            </w:rPr>
          </w:rPrChange>
        </w:rPr>
        <w:t>Peace, War, and Numbers</w:t>
      </w:r>
      <w:r w:rsidRPr="00C37E8F">
        <w:rPr>
          <w:lang w:val="en-US"/>
          <w:rPrChange w:id="3809" w:author="Jon Lindsay" w:date="2020-02-04T23:09:00Z">
            <w:rPr/>
          </w:rPrChange>
        </w:rPr>
        <w:t xml:space="preserve">, by Bruce </w:t>
      </w:r>
      <w:proofErr w:type="spellStart"/>
      <w:r w:rsidRPr="00C37E8F">
        <w:rPr>
          <w:lang w:val="en-US"/>
          <w:rPrChange w:id="3810" w:author="Jon Lindsay" w:date="2020-02-04T23:09:00Z">
            <w:rPr/>
          </w:rPrChange>
        </w:rPr>
        <w:t>Russett</w:t>
      </w:r>
      <w:proofErr w:type="spellEnd"/>
      <w:r w:rsidRPr="00C37E8F">
        <w:rPr>
          <w:lang w:val="en-US"/>
          <w:rPrChange w:id="3811" w:author="Jon Lindsay" w:date="2020-02-04T23:09:00Z">
            <w:rPr/>
          </w:rPrChange>
        </w:rPr>
        <w:t>, 19–48. Sage Publications.</w:t>
      </w:r>
    </w:p>
    <w:p w14:paraId="6A0C5200" w14:textId="77777777" w:rsidR="0089395D" w:rsidRPr="00C37E8F" w:rsidRDefault="007D25ED">
      <w:pPr>
        <w:pStyle w:val="Bibliography"/>
        <w:rPr>
          <w:lang w:val="en-US"/>
          <w:rPrChange w:id="3812" w:author="Jon Lindsay" w:date="2020-02-04T23:09:00Z">
            <w:rPr/>
          </w:rPrChange>
        </w:rPr>
      </w:pPr>
      <w:r w:rsidRPr="00C37E8F">
        <w:rPr>
          <w:lang w:val="en-US"/>
          <w:rPrChange w:id="3813" w:author="Jon Lindsay" w:date="2020-02-04T23:09:00Z">
            <w:rPr/>
          </w:rPrChange>
        </w:rPr>
        <w:lastRenderedPageBreak/>
        <w:t xml:space="preserve">Slayton, Rebecca. 2017. “What Is the Cyber Offense-Defense Balance? Conceptions, Causes, and Assessment.” </w:t>
      </w:r>
      <w:r w:rsidRPr="00C37E8F">
        <w:rPr>
          <w:i/>
          <w:iCs/>
          <w:lang w:val="en-US"/>
          <w:rPrChange w:id="3814" w:author="Jon Lindsay" w:date="2020-02-04T23:09:00Z">
            <w:rPr>
              <w:i/>
              <w:iCs/>
            </w:rPr>
          </w:rPrChange>
        </w:rPr>
        <w:t>International Security</w:t>
      </w:r>
      <w:r w:rsidRPr="00C37E8F">
        <w:rPr>
          <w:lang w:val="en-US"/>
          <w:rPrChange w:id="3815" w:author="Jon Lindsay" w:date="2020-02-04T23:09:00Z">
            <w:rPr/>
          </w:rPrChange>
        </w:rPr>
        <w:t xml:space="preserve"> 41 (3): 72–109. https://doi.org/10.1162/ISEC_a_00267.</w:t>
      </w:r>
    </w:p>
    <w:p w14:paraId="75B2A748" w14:textId="77777777" w:rsidR="0089395D" w:rsidRPr="00C37E8F" w:rsidRDefault="007D25ED">
      <w:pPr>
        <w:pStyle w:val="Bibliography"/>
        <w:rPr>
          <w:lang w:val="en-US"/>
          <w:rPrChange w:id="3816" w:author="Jon Lindsay" w:date="2020-02-04T23:09:00Z">
            <w:rPr/>
          </w:rPrChange>
        </w:rPr>
      </w:pPr>
      <w:r w:rsidRPr="00C37E8F">
        <w:rPr>
          <w:lang w:val="en-US"/>
          <w:rPrChange w:id="3817" w:author="Jon Lindsay" w:date="2020-02-04T23:09:00Z">
            <w:rPr/>
          </w:rPrChange>
        </w:rPr>
        <w:t xml:space="preserve">Smith-Spark, Laura, and James Masters. 2018. “Missile That Downed MH17 from ‘Russian Brigade.’” </w:t>
      </w:r>
      <w:r w:rsidRPr="00C37E8F">
        <w:rPr>
          <w:i/>
          <w:iCs/>
          <w:lang w:val="en-US"/>
          <w:rPrChange w:id="3818" w:author="Jon Lindsay" w:date="2020-02-04T23:09:00Z">
            <w:rPr>
              <w:i/>
              <w:iCs/>
            </w:rPr>
          </w:rPrChange>
        </w:rPr>
        <w:t>CNN</w:t>
      </w:r>
      <w:r w:rsidRPr="00C37E8F">
        <w:rPr>
          <w:lang w:val="en-US"/>
          <w:rPrChange w:id="3819" w:author="Jon Lindsay" w:date="2020-02-04T23:09:00Z">
            <w:rPr/>
          </w:rPrChange>
        </w:rPr>
        <w:t>, May 24, 2018. https://edition.cnn.com/2018/05/24/europe/mh17-plane-netherlands-russia-intl/index.html.</w:t>
      </w:r>
    </w:p>
    <w:p w14:paraId="61C87AD4" w14:textId="77777777" w:rsidR="0089395D" w:rsidRPr="00C37E8F" w:rsidRDefault="007D25ED">
      <w:pPr>
        <w:pStyle w:val="Bibliography"/>
        <w:rPr>
          <w:lang w:val="en-US"/>
          <w:rPrChange w:id="3820" w:author="Jon Lindsay" w:date="2020-02-04T23:09:00Z">
            <w:rPr/>
          </w:rPrChange>
        </w:rPr>
      </w:pPr>
      <w:r w:rsidRPr="00C37E8F">
        <w:rPr>
          <w:lang w:val="en-US"/>
          <w:rPrChange w:id="3821" w:author="Jon Lindsay" w:date="2020-02-04T23:09:00Z">
            <w:rPr/>
          </w:rPrChange>
        </w:rPr>
        <w:t xml:space="preserve">Snyder, Glenn. 1965. “The Balance of Power and the Balance of Terror.” In </w:t>
      </w:r>
      <w:r w:rsidRPr="00C37E8F">
        <w:rPr>
          <w:i/>
          <w:iCs/>
          <w:lang w:val="en-US"/>
          <w:rPrChange w:id="3822" w:author="Jon Lindsay" w:date="2020-02-04T23:09:00Z">
            <w:rPr>
              <w:i/>
              <w:iCs/>
            </w:rPr>
          </w:rPrChange>
        </w:rPr>
        <w:t>World in Crisis: Readings in International Relations</w:t>
      </w:r>
      <w:r w:rsidRPr="00C37E8F">
        <w:rPr>
          <w:lang w:val="en-US"/>
          <w:rPrChange w:id="3823" w:author="Jon Lindsay" w:date="2020-02-04T23:09:00Z">
            <w:rPr/>
          </w:rPrChange>
        </w:rPr>
        <w:t>, edited by Frederick Hartmann, 180–91. New York: The Macmillan Company.</w:t>
      </w:r>
    </w:p>
    <w:p w14:paraId="631CF2A7" w14:textId="77777777" w:rsidR="0089395D" w:rsidRPr="00C37E8F" w:rsidRDefault="007D25ED">
      <w:pPr>
        <w:pStyle w:val="Bibliography"/>
        <w:rPr>
          <w:lang w:val="en-US"/>
          <w:rPrChange w:id="3824" w:author="Jon Lindsay" w:date="2020-02-04T23:09:00Z">
            <w:rPr/>
          </w:rPrChange>
        </w:rPr>
      </w:pPr>
      <w:r w:rsidRPr="00C37E8F">
        <w:rPr>
          <w:lang w:val="en-US"/>
          <w:rPrChange w:id="3825" w:author="Jon Lindsay" w:date="2020-02-04T23:09:00Z">
            <w:rPr/>
          </w:rPrChange>
        </w:rPr>
        <w:t xml:space="preserve">Sobek, David, and Joe Clare. 2013. “Me, Myself, and Allies: Understanding the External Sources of Power.” </w:t>
      </w:r>
      <w:r w:rsidRPr="00C37E8F">
        <w:rPr>
          <w:i/>
          <w:iCs/>
          <w:lang w:val="en-US"/>
          <w:rPrChange w:id="3826" w:author="Jon Lindsay" w:date="2020-02-04T23:09:00Z">
            <w:rPr>
              <w:i/>
              <w:iCs/>
            </w:rPr>
          </w:rPrChange>
        </w:rPr>
        <w:t>Journal of Peace Research</w:t>
      </w:r>
      <w:r w:rsidRPr="00C37E8F">
        <w:rPr>
          <w:lang w:val="en-US"/>
          <w:rPrChange w:id="3827" w:author="Jon Lindsay" w:date="2020-02-04T23:09:00Z">
            <w:rPr/>
          </w:rPrChange>
        </w:rPr>
        <w:t xml:space="preserve"> 50 (4): 469–78. https://doi.org/10.1177/0022343313484047.</w:t>
      </w:r>
    </w:p>
    <w:p w14:paraId="6895D020" w14:textId="77777777" w:rsidR="0089395D" w:rsidRPr="00C37E8F" w:rsidRDefault="007D25ED">
      <w:pPr>
        <w:pStyle w:val="Bibliography"/>
        <w:rPr>
          <w:lang w:val="en-US"/>
          <w:rPrChange w:id="3828" w:author="Jon Lindsay" w:date="2020-02-04T23:09:00Z">
            <w:rPr/>
          </w:rPrChange>
        </w:rPr>
      </w:pPr>
      <w:proofErr w:type="spellStart"/>
      <w:r w:rsidRPr="00C37E8F">
        <w:rPr>
          <w:lang w:val="en-US"/>
          <w:rPrChange w:id="3829" w:author="Jon Lindsay" w:date="2020-02-04T23:09:00Z">
            <w:rPr/>
          </w:rPrChange>
        </w:rPr>
        <w:t>Staniland</w:t>
      </w:r>
      <w:proofErr w:type="spellEnd"/>
      <w:r w:rsidRPr="00C37E8F">
        <w:rPr>
          <w:lang w:val="en-US"/>
          <w:rPrChange w:id="3830" w:author="Jon Lindsay" w:date="2020-02-04T23:09:00Z">
            <w:rPr/>
          </w:rPrChange>
        </w:rPr>
        <w:t xml:space="preserve">, Paul. 2012. “States, Insurgents, and Wartime Political Orders.” </w:t>
      </w:r>
      <w:r w:rsidRPr="00C37E8F">
        <w:rPr>
          <w:i/>
          <w:iCs/>
          <w:lang w:val="en-US"/>
          <w:rPrChange w:id="3831" w:author="Jon Lindsay" w:date="2020-02-04T23:09:00Z">
            <w:rPr>
              <w:i/>
              <w:iCs/>
            </w:rPr>
          </w:rPrChange>
        </w:rPr>
        <w:t>Perspectives on Politics</w:t>
      </w:r>
      <w:r w:rsidRPr="00C37E8F">
        <w:rPr>
          <w:lang w:val="en-US"/>
          <w:rPrChange w:id="3832" w:author="Jon Lindsay" w:date="2020-02-04T23:09:00Z">
            <w:rPr/>
          </w:rPrChange>
        </w:rPr>
        <w:t xml:space="preserve"> 10 (2): 243–64.</w:t>
      </w:r>
    </w:p>
    <w:p w14:paraId="565E4533" w14:textId="77777777" w:rsidR="0089395D" w:rsidRPr="00C37E8F" w:rsidRDefault="007D25ED">
      <w:pPr>
        <w:pStyle w:val="Bibliography"/>
        <w:rPr>
          <w:lang w:val="en-US"/>
          <w:rPrChange w:id="3833" w:author="Jon Lindsay" w:date="2020-02-04T23:09:00Z">
            <w:rPr/>
          </w:rPrChange>
        </w:rPr>
      </w:pPr>
      <w:r w:rsidRPr="00C37E8F">
        <w:rPr>
          <w:lang w:val="en-US"/>
          <w:rPrChange w:id="3834" w:author="Jon Lindsay" w:date="2020-02-04T23:09:00Z">
            <w:rPr/>
          </w:rPrChange>
        </w:rPr>
        <w:t xml:space="preserve">Stein, Janice Gross. 1989. “Calculation, Miscalculation, and Conventional Deterrence.” In </w:t>
      </w:r>
      <w:r w:rsidRPr="00C37E8F">
        <w:rPr>
          <w:i/>
          <w:iCs/>
          <w:lang w:val="en-US"/>
          <w:rPrChange w:id="3835" w:author="Jon Lindsay" w:date="2020-02-04T23:09:00Z">
            <w:rPr>
              <w:i/>
              <w:iCs/>
            </w:rPr>
          </w:rPrChange>
        </w:rPr>
        <w:t>Psychology and Deterrence</w:t>
      </w:r>
      <w:r w:rsidRPr="00C37E8F">
        <w:rPr>
          <w:lang w:val="en-US"/>
          <w:rPrChange w:id="3836" w:author="Jon Lindsay" w:date="2020-02-04T23:09:00Z">
            <w:rPr/>
          </w:rPrChange>
        </w:rPr>
        <w:t>, by Richard Ned Lebow and Robert Jervis. JHU Press.</w:t>
      </w:r>
    </w:p>
    <w:p w14:paraId="79918CBE" w14:textId="77777777" w:rsidR="0089395D" w:rsidRPr="00C37E8F" w:rsidRDefault="007D25ED">
      <w:pPr>
        <w:pStyle w:val="Bibliography"/>
        <w:rPr>
          <w:lang w:val="en-US"/>
          <w:rPrChange w:id="3837" w:author="Jon Lindsay" w:date="2020-02-04T23:09:00Z">
            <w:rPr/>
          </w:rPrChange>
        </w:rPr>
      </w:pPr>
      <w:r w:rsidRPr="00C37E8F">
        <w:rPr>
          <w:lang w:val="en-US"/>
          <w:rPrChange w:id="3838" w:author="Jon Lindsay" w:date="2020-02-04T23:09:00Z">
            <w:rPr/>
          </w:rPrChange>
        </w:rPr>
        <w:t xml:space="preserve">Taber, Robert. 1965. </w:t>
      </w:r>
      <w:r w:rsidRPr="00C37E8F">
        <w:rPr>
          <w:i/>
          <w:iCs/>
          <w:lang w:val="en-US"/>
          <w:rPrChange w:id="3839" w:author="Jon Lindsay" w:date="2020-02-04T23:09:00Z">
            <w:rPr>
              <w:i/>
              <w:iCs/>
            </w:rPr>
          </w:rPrChange>
        </w:rPr>
        <w:t>War of the Flea: The Classic Study of Guerrilla Warfare</w:t>
      </w:r>
      <w:r w:rsidRPr="00C37E8F">
        <w:rPr>
          <w:lang w:val="en-US"/>
          <w:rPrChange w:id="3840" w:author="Jon Lindsay" w:date="2020-02-04T23:09:00Z">
            <w:rPr/>
          </w:rPrChange>
        </w:rPr>
        <w:t>. L. Stewart.</w:t>
      </w:r>
    </w:p>
    <w:p w14:paraId="4F76875A" w14:textId="7C739C6A" w:rsidR="00520949" w:rsidRPr="00520949" w:rsidRDefault="00520949" w:rsidP="00520949">
      <w:pPr>
        <w:pStyle w:val="Bibliography"/>
        <w:rPr>
          <w:ins w:id="3841" w:author="Jon Lindsay" w:date="2020-02-05T09:17:00Z"/>
          <w:lang w:val="en-CA"/>
        </w:rPr>
      </w:pPr>
      <w:ins w:id="3842" w:author="Jon Lindsay" w:date="2020-02-05T09:17:00Z">
        <w:r w:rsidRPr="00520949">
          <w:rPr>
            <w:lang w:val="en-CA"/>
          </w:rPr>
          <w:t xml:space="preserve">Tang, </w:t>
        </w:r>
        <w:proofErr w:type="spellStart"/>
        <w:r w:rsidRPr="00520949">
          <w:rPr>
            <w:lang w:val="en-CA"/>
          </w:rPr>
          <w:t>Shiping</w:t>
        </w:r>
        <w:proofErr w:type="spellEnd"/>
        <w:r w:rsidRPr="00520949">
          <w:rPr>
            <w:lang w:val="en-CA"/>
          </w:rPr>
          <w:t>. 2009</w:t>
        </w:r>
        <w:r>
          <w:rPr>
            <w:lang w:val="en-CA"/>
          </w:rPr>
          <w:t xml:space="preserve">. </w:t>
        </w:r>
        <w:r w:rsidRPr="00520949">
          <w:rPr>
            <w:lang w:val="en-CA"/>
          </w:rPr>
          <w:t xml:space="preserve">“The Security Dilemma: A Conceptual Analysis.” </w:t>
        </w:r>
        <w:r w:rsidRPr="00520949">
          <w:rPr>
            <w:i/>
            <w:iCs/>
            <w:lang w:val="en-CA"/>
          </w:rPr>
          <w:t>Security Studies</w:t>
        </w:r>
        <w:r w:rsidRPr="00520949">
          <w:rPr>
            <w:lang w:val="en-CA"/>
          </w:rPr>
          <w:t xml:space="preserve"> 18</w:t>
        </w:r>
        <w:r>
          <w:rPr>
            <w:lang w:val="en-CA"/>
          </w:rPr>
          <w:t>(3</w:t>
        </w:r>
        <w:r w:rsidRPr="00520949">
          <w:rPr>
            <w:lang w:val="en-CA"/>
          </w:rPr>
          <w:t>): 587–623.</w:t>
        </w:r>
      </w:ins>
    </w:p>
    <w:p w14:paraId="5FD13F58" w14:textId="77777777" w:rsidR="0089395D" w:rsidRPr="00C37E8F" w:rsidRDefault="007D25ED">
      <w:pPr>
        <w:pStyle w:val="Bibliography"/>
        <w:rPr>
          <w:lang w:val="en-US"/>
          <w:rPrChange w:id="3843" w:author="Jon Lindsay" w:date="2020-02-04T23:09:00Z">
            <w:rPr/>
          </w:rPrChange>
        </w:rPr>
      </w:pPr>
      <w:r w:rsidRPr="00C37E8F">
        <w:rPr>
          <w:lang w:val="en-US"/>
          <w:rPrChange w:id="3844" w:author="Jon Lindsay" w:date="2020-02-04T23:09:00Z">
            <w:rPr/>
          </w:rPrChange>
        </w:rPr>
        <w:t xml:space="preserve">Traynor, Ian. 2007. “Russia Accused of Unleashing Cyberwar to Disable Estonia.” </w:t>
      </w:r>
      <w:r w:rsidRPr="00C37E8F">
        <w:rPr>
          <w:i/>
          <w:iCs/>
          <w:lang w:val="en-US"/>
          <w:rPrChange w:id="3845" w:author="Jon Lindsay" w:date="2020-02-04T23:09:00Z">
            <w:rPr>
              <w:i/>
              <w:iCs/>
            </w:rPr>
          </w:rPrChange>
        </w:rPr>
        <w:t>The Guardian</w:t>
      </w:r>
      <w:r w:rsidRPr="00C37E8F">
        <w:rPr>
          <w:lang w:val="en-US"/>
          <w:rPrChange w:id="3846" w:author="Jon Lindsay" w:date="2020-02-04T23:09:00Z">
            <w:rPr/>
          </w:rPrChange>
        </w:rPr>
        <w:t>, May 17, 2007, sec. World news. https://www.theguardian.com/world/2007/may/17/topstories3.russia.</w:t>
      </w:r>
    </w:p>
    <w:p w14:paraId="79780994" w14:textId="77777777" w:rsidR="0089395D" w:rsidRPr="00C37E8F" w:rsidRDefault="007D25ED">
      <w:pPr>
        <w:pStyle w:val="Bibliography"/>
        <w:rPr>
          <w:lang w:val="en-US"/>
          <w:rPrChange w:id="3847" w:author="Jon Lindsay" w:date="2020-02-04T23:09:00Z">
            <w:rPr/>
          </w:rPrChange>
        </w:rPr>
      </w:pPr>
      <w:proofErr w:type="spellStart"/>
      <w:r w:rsidRPr="00C37E8F">
        <w:rPr>
          <w:lang w:val="en-US"/>
          <w:rPrChange w:id="3848" w:author="Jon Lindsay" w:date="2020-02-04T23:09:00Z">
            <w:rPr/>
          </w:rPrChange>
        </w:rPr>
        <w:t>Turbiville</w:t>
      </w:r>
      <w:proofErr w:type="spellEnd"/>
      <w:r w:rsidRPr="00C37E8F">
        <w:rPr>
          <w:lang w:val="en-US"/>
          <w:rPrChange w:id="3849" w:author="Jon Lindsay" w:date="2020-02-04T23:09:00Z">
            <w:rPr/>
          </w:rPrChange>
        </w:rPr>
        <w:t xml:space="preserve">, Graham. 2002. “Preface: Future Trends in Low Intensity Conflict.” </w:t>
      </w:r>
      <w:r w:rsidRPr="00C37E8F">
        <w:rPr>
          <w:i/>
          <w:iCs/>
          <w:lang w:val="en-US"/>
          <w:rPrChange w:id="3850" w:author="Jon Lindsay" w:date="2020-02-04T23:09:00Z">
            <w:rPr>
              <w:i/>
              <w:iCs/>
            </w:rPr>
          </w:rPrChange>
        </w:rPr>
        <w:t>Low Intensity Conflict &amp; Law Enforcement</w:t>
      </w:r>
      <w:r w:rsidRPr="00C37E8F">
        <w:rPr>
          <w:lang w:val="en-US"/>
          <w:rPrChange w:id="3851" w:author="Jon Lindsay" w:date="2020-02-04T23:09:00Z">
            <w:rPr/>
          </w:rPrChange>
        </w:rPr>
        <w:t xml:space="preserve"> 11 (2–3): 155–63. https://doi.org/10.1080/0966284042000279957.</w:t>
      </w:r>
    </w:p>
    <w:p w14:paraId="0D146137" w14:textId="77777777" w:rsidR="0089395D" w:rsidRPr="00C37E8F" w:rsidRDefault="007D25ED">
      <w:pPr>
        <w:pStyle w:val="Bibliography"/>
        <w:rPr>
          <w:lang w:val="en-US"/>
          <w:rPrChange w:id="3852" w:author="Jon Lindsay" w:date="2020-02-04T23:09:00Z">
            <w:rPr/>
          </w:rPrChange>
        </w:rPr>
      </w:pPr>
      <w:proofErr w:type="spellStart"/>
      <w:r w:rsidRPr="00C37E8F">
        <w:rPr>
          <w:lang w:val="en-US"/>
          <w:rPrChange w:id="3853" w:author="Jon Lindsay" w:date="2020-02-04T23:09:00Z">
            <w:rPr/>
          </w:rPrChange>
        </w:rPr>
        <w:t>Valeriano</w:t>
      </w:r>
      <w:proofErr w:type="spellEnd"/>
      <w:r w:rsidRPr="00C37E8F">
        <w:rPr>
          <w:lang w:val="en-US"/>
          <w:rPrChange w:id="3854" w:author="Jon Lindsay" w:date="2020-02-04T23:09:00Z">
            <w:rPr/>
          </w:rPrChange>
        </w:rPr>
        <w:t xml:space="preserve">, Brandon, and Ryan Maness. 2014. “The Dynamics of Cyber Conflict between Rival Antagonists, 2001-2011.” </w:t>
      </w:r>
      <w:r w:rsidRPr="00C37E8F">
        <w:rPr>
          <w:i/>
          <w:iCs/>
          <w:lang w:val="en-US"/>
          <w:rPrChange w:id="3855" w:author="Jon Lindsay" w:date="2020-02-04T23:09:00Z">
            <w:rPr>
              <w:i/>
              <w:iCs/>
            </w:rPr>
          </w:rPrChange>
        </w:rPr>
        <w:t>Journal of Peace Research</w:t>
      </w:r>
      <w:r w:rsidRPr="00C37E8F">
        <w:rPr>
          <w:lang w:val="en-US"/>
          <w:rPrChange w:id="3856" w:author="Jon Lindsay" w:date="2020-02-04T23:09:00Z">
            <w:rPr/>
          </w:rPrChange>
        </w:rPr>
        <w:t xml:space="preserve"> 51 (3): 347–60.</w:t>
      </w:r>
    </w:p>
    <w:p w14:paraId="61E22490" w14:textId="77777777" w:rsidR="0089395D" w:rsidRPr="00C37E8F" w:rsidRDefault="007D25ED">
      <w:pPr>
        <w:pStyle w:val="Bibliography"/>
        <w:rPr>
          <w:lang w:val="en-US"/>
          <w:rPrChange w:id="3857" w:author="Jon Lindsay" w:date="2020-02-04T23:09:00Z">
            <w:rPr/>
          </w:rPrChange>
        </w:rPr>
      </w:pPr>
      <w:proofErr w:type="spellStart"/>
      <w:r w:rsidRPr="00C37E8F">
        <w:rPr>
          <w:lang w:val="en-US"/>
          <w:rPrChange w:id="3858" w:author="Jon Lindsay" w:date="2020-02-04T23:09:00Z">
            <w:rPr/>
          </w:rPrChange>
        </w:rPr>
        <w:t>Votel</w:t>
      </w:r>
      <w:proofErr w:type="spellEnd"/>
      <w:r w:rsidRPr="00C37E8F">
        <w:rPr>
          <w:lang w:val="en-US"/>
          <w:rPrChange w:id="3859" w:author="Jon Lindsay" w:date="2020-02-04T23:09:00Z">
            <w:rPr/>
          </w:rPrChange>
        </w:rPr>
        <w:t xml:space="preserve">, Joseph, Charles Cleveland, Charles </w:t>
      </w:r>
      <w:proofErr w:type="spellStart"/>
      <w:r w:rsidRPr="00C37E8F">
        <w:rPr>
          <w:lang w:val="en-US"/>
          <w:rPrChange w:id="3860" w:author="Jon Lindsay" w:date="2020-02-04T23:09:00Z">
            <w:rPr/>
          </w:rPrChange>
        </w:rPr>
        <w:t>Connett</w:t>
      </w:r>
      <w:proofErr w:type="spellEnd"/>
      <w:r w:rsidRPr="00C37E8F">
        <w:rPr>
          <w:lang w:val="en-US"/>
          <w:rPrChange w:id="3861" w:author="Jon Lindsay" w:date="2020-02-04T23:09:00Z">
            <w:rPr/>
          </w:rPrChange>
        </w:rPr>
        <w:t xml:space="preserve">, and Will Irwin. 2016. “Unconventional Warfare in the Gray Zone.” </w:t>
      </w:r>
      <w:r w:rsidRPr="00C37E8F">
        <w:rPr>
          <w:i/>
          <w:iCs/>
          <w:lang w:val="en-US"/>
          <w:rPrChange w:id="3862" w:author="Jon Lindsay" w:date="2020-02-04T23:09:00Z">
            <w:rPr>
              <w:i/>
              <w:iCs/>
            </w:rPr>
          </w:rPrChange>
        </w:rPr>
        <w:t>Joint Force Quarterly</w:t>
      </w:r>
      <w:r w:rsidRPr="00C37E8F">
        <w:rPr>
          <w:lang w:val="en-US"/>
          <w:rPrChange w:id="3863" w:author="Jon Lindsay" w:date="2020-02-04T23:09:00Z">
            <w:rPr/>
          </w:rPrChange>
        </w:rPr>
        <w:t xml:space="preserve"> 80 (January). http://ndupress.ndu.edu/Portals/68/Documents/jfq/jfq-80/jfq-80_101-109_Votel-et-al.pdf.</w:t>
      </w:r>
    </w:p>
    <w:p w14:paraId="3BA1A13F" w14:textId="77777777" w:rsidR="0089395D" w:rsidRPr="00C37E8F" w:rsidRDefault="007D25ED">
      <w:pPr>
        <w:pStyle w:val="Bibliography"/>
        <w:rPr>
          <w:lang w:val="en-US"/>
          <w:rPrChange w:id="3864" w:author="Jon Lindsay" w:date="2020-02-04T23:09:00Z">
            <w:rPr/>
          </w:rPrChange>
        </w:rPr>
      </w:pPr>
      <w:r w:rsidRPr="00C37E8F">
        <w:rPr>
          <w:lang w:val="en-US"/>
          <w:rPrChange w:id="3865" w:author="Jon Lindsay" w:date="2020-02-04T23:09:00Z">
            <w:rPr/>
          </w:rPrChange>
        </w:rPr>
        <w:t xml:space="preserve">Wirtz, James J. 2017. “Life in the ‘Gray Zone’: Observations for Contemporary Strategists.” </w:t>
      </w:r>
      <w:r w:rsidRPr="00C37E8F">
        <w:rPr>
          <w:i/>
          <w:iCs/>
          <w:lang w:val="en-US"/>
          <w:rPrChange w:id="3866" w:author="Jon Lindsay" w:date="2020-02-04T23:09:00Z">
            <w:rPr>
              <w:i/>
              <w:iCs/>
            </w:rPr>
          </w:rPrChange>
        </w:rPr>
        <w:t>Defense &amp; Security Analysis</w:t>
      </w:r>
      <w:r w:rsidRPr="00C37E8F">
        <w:rPr>
          <w:lang w:val="en-US"/>
          <w:rPrChange w:id="3867" w:author="Jon Lindsay" w:date="2020-02-04T23:09:00Z">
            <w:rPr/>
          </w:rPrChange>
        </w:rPr>
        <w:t xml:space="preserve"> 33 (2): 106–14. https://doi.org/10.1080/14751798.2017.1310702.</w:t>
      </w:r>
    </w:p>
    <w:p w14:paraId="42B3CE2B" w14:textId="77777777" w:rsidR="0089395D" w:rsidRPr="00C37E8F" w:rsidRDefault="007D25ED">
      <w:pPr>
        <w:pStyle w:val="Bibliography"/>
        <w:rPr>
          <w:lang w:val="en-US"/>
          <w:rPrChange w:id="3868" w:author="Jon Lindsay" w:date="2020-02-04T23:09:00Z">
            <w:rPr/>
          </w:rPrChange>
        </w:rPr>
      </w:pPr>
      <w:r w:rsidRPr="00C37E8F">
        <w:rPr>
          <w:lang w:val="en-US"/>
          <w:rPrChange w:id="3869" w:author="Jon Lindsay" w:date="2020-02-04T23:09:00Z">
            <w:rPr/>
          </w:rPrChange>
        </w:rPr>
        <w:t xml:space="preserve">Wood, Elisabeth Jean. 2003. </w:t>
      </w:r>
      <w:r w:rsidRPr="00C37E8F">
        <w:rPr>
          <w:i/>
          <w:iCs/>
          <w:lang w:val="en-US"/>
          <w:rPrChange w:id="3870" w:author="Jon Lindsay" w:date="2020-02-04T23:09:00Z">
            <w:rPr>
              <w:i/>
              <w:iCs/>
            </w:rPr>
          </w:rPrChange>
        </w:rPr>
        <w:t>Insurgent Collective Action and Civil War in El Salvador</w:t>
      </w:r>
      <w:r w:rsidRPr="00C37E8F">
        <w:rPr>
          <w:lang w:val="en-US"/>
          <w:rPrChange w:id="3871" w:author="Jon Lindsay" w:date="2020-02-04T23:09:00Z">
            <w:rPr/>
          </w:rPrChange>
        </w:rPr>
        <w:t>. Cambridge University Press.</w:t>
      </w:r>
    </w:p>
    <w:p w14:paraId="06F93120" w14:textId="77777777" w:rsidR="0089395D" w:rsidRPr="00C37E8F" w:rsidRDefault="007D25ED">
      <w:pPr>
        <w:pStyle w:val="Bibliography"/>
        <w:rPr>
          <w:lang w:val="en-US"/>
          <w:rPrChange w:id="3872" w:author="Jon Lindsay" w:date="2020-02-04T23:09:00Z">
            <w:rPr/>
          </w:rPrChange>
        </w:rPr>
      </w:pPr>
      <w:r w:rsidRPr="00C37E8F">
        <w:rPr>
          <w:lang w:val="en-US"/>
          <w:rPrChange w:id="3873" w:author="Jon Lindsay" w:date="2020-02-04T23:09:00Z">
            <w:rPr/>
          </w:rPrChange>
        </w:rPr>
        <w:lastRenderedPageBreak/>
        <w:t xml:space="preserve">Woodman, Stewart. 1991. “Defining Limited Conflict: A Case of Mistaken Identity.” </w:t>
      </w:r>
      <w:r w:rsidRPr="00C37E8F">
        <w:rPr>
          <w:i/>
          <w:iCs/>
          <w:lang w:val="en-US"/>
          <w:rPrChange w:id="3874" w:author="Jon Lindsay" w:date="2020-02-04T23:09:00Z">
            <w:rPr>
              <w:i/>
              <w:iCs/>
            </w:rPr>
          </w:rPrChange>
        </w:rPr>
        <w:t>Small Wars &amp; Insurgencies</w:t>
      </w:r>
      <w:r w:rsidRPr="00C37E8F">
        <w:rPr>
          <w:lang w:val="en-US"/>
          <w:rPrChange w:id="3875" w:author="Jon Lindsay" w:date="2020-02-04T23:09:00Z">
            <w:rPr/>
          </w:rPrChange>
        </w:rPr>
        <w:t xml:space="preserve"> 2 (3): 24–43. https://doi.org/10.1080/09592319108422992.</w:t>
      </w:r>
    </w:p>
    <w:p w14:paraId="20DE4283" w14:textId="77777777" w:rsidR="0089395D" w:rsidRPr="00C37E8F" w:rsidRDefault="007D25ED">
      <w:pPr>
        <w:pStyle w:val="Bibliography"/>
        <w:rPr>
          <w:lang w:val="en-US"/>
          <w:rPrChange w:id="3876" w:author="Jon Lindsay" w:date="2020-02-04T23:09:00Z">
            <w:rPr/>
          </w:rPrChange>
        </w:rPr>
      </w:pPr>
      <w:r w:rsidRPr="00C37E8F">
        <w:rPr>
          <w:lang w:val="en-US"/>
          <w:rPrChange w:id="3877" w:author="Jon Lindsay" w:date="2020-02-04T23:09:00Z">
            <w:rPr/>
          </w:rPrChange>
        </w:rPr>
        <w:t xml:space="preserve">Zhang, </w:t>
      </w:r>
      <w:proofErr w:type="spellStart"/>
      <w:r w:rsidRPr="00C37E8F">
        <w:rPr>
          <w:lang w:val="en-US"/>
          <w:rPrChange w:id="3878" w:author="Jon Lindsay" w:date="2020-02-04T23:09:00Z">
            <w:rPr/>
          </w:rPrChange>
        </w:rPr>
        <w:t>Ketian</w:t>
      </w:r>
      <w:proofErr w:type="spellEnd"/>
      <w:r w:rsidRPr="00C37E8F">
        <w:rPr>
          <w:lang w:val="en-US"/>
          <w:rPrChange w:id="3879" w:author="Jon Lindsay" w:date="2020-02-04T23:09:00Z">
            <w:rPr/>
          </w:rPrChange>
        </w:rPr>
        <w:t xml:space="preserve">. 2019. “Cautious Bully: Reputation, Resolve, and Beijing’s Use of Coercion in the South China Sea.” </w:t>
      </w:r>
      <w:r w:rsidRPr="00C37E8F">
        <w:rPr>
          <w:i/>
          <w:iCs/>
          <w:lang w:val="en-US"/>
          <w:rPrChange w:id="3880" w:author="Jon Lindsay" w:date="2020-02-04T23:09:00Z">
            <w:rPr>
              <w:i/>
              <w:iCs/>
            </w:rPr>
          </w:rPrChange>
        </w:rPr>
        <w:t>International Security</w:t>
      </w:r>
      <w:r w:rsidRPr="00C37E8F">
        <w:rPr>
          <w:lang w:val="en-US"/>
          <w:rPrChange w:id="3881" w:author="Jon Lindsay" w:date="2020-02-04T23:09:00Z">
            <w:rPr/>
          </w:rPrChange>
        </w:rPr>
        <w:t xml:space="preserve"> 44 (1): 117–59. https://doi.org/10.1162/isec_a_00354.</w:t>
      </w:r>
    </w:p>
    <w:sectPr w:rsidR="0089395D" w:rsidRPr="00C37E8F">
      <w:footerReference w:type="default" r:id="rId12"/>
      <w:pgSz w:w="12240" w:h="15840"/>
      <w:pgMar w:top="1440" w:right="1440" w:bottom="1394" w:left="1440" w:header="0" w:footer="796"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4" w:author="Jon Lindsay" w:date="2020-02-05T08:36:00Z" w:initials="JL">
    <w:p w14:paraId="6DF351F2" w14:textId="4D018489" w:rsidR="00815F78" w:rsidRDefault="00815F78">
      <w:pPr>
        <w:pStyle w:val="CommentText"/>
      </w:pPr>
      <w:r>
        <w:rPr>
          <w:rStyle w:val="CommentReference"/>
        </w:rPr>
        <w:annotationRef/>
      </w:r>
      <w:r>
        <w:t>Page? Can also cite date inline after Snyder first mention.</w:t>
      </w:r>
    </w:p>
  </w:comment>
  <w:comment w:id="1046" w:author="Jon Lindsay" w:date="2020-02-05T08:29:00Z" w:initials="JL">
    <w:p w14:paraId="37AA4570" w14:textId="142F170F" w:rsidR="00815F78" w:rsidRDefault="00815F78">
      <w:pPr>
        <w:pStyle w:val="CommentText"/>
      </w:pPr>
      <w:r>
        <w:rPr>
          <w:rStyle w:val="CommentReference"/>
        </w:rPr>
        <w:annotationRef/>
      </w:r>
      <w:r>
        <w:t xml:space="preserve">Page </w:t>
      </w:r>
      <w:proofErr w:type="spellStart"/>
      <w:r>
        <w:t>num</w:t>
      </w:r>
      <w:proofErr w:type="spellEnd"/>
      <w:r>
        <w:t>? Check all direct quotes</w:t>
      </w:r>
    </w:p>
  </w:comment>
  <w:comment w:id="2528" w:author="Jon Lindsay" w:date="2020-02-05T12:21:00Z" w:initials="JL">
    <w:p w14:paraId="0D9AC369" w14:textId="292F3579" w:rsidR="001F4FC0" w:rsidRDefault="001F4FC0">
      <w:pPr>
        <w:pStyle w:val="CommentText"/>
      </w:pPr>
      <w:r>
        <w:rPr>
          <w:rStyle w:val="CommentReference"/>
        </w:rPr>
        <w:annotationRef/>
      </w:r>
      <w:r>
        <w:t>Check these refs in bib</w:t>
      </w:r>
    </w:p>
  </w:comment>
  <w:comment w:id="3783" w:author="Jon Lindsay" w:date="2020-02-04T21:13:00Z" w:initials="JL">
    <w:p w14:paraId="36330DDE" w14:textId="77777777" w:rsidR="00815F78" w:rsidRDefault="00815F78">
      <w:pPr>
        <w:pStyle w:val="CommentText"/>
      </w:pPr>
      <w:r>
        <w:rPr>
          <w:rStyle w:val="CommentReference"/>
        </w:rPr>
        <w:annotationRef/>
      </w:r>
      <w:r>
        <w:t>I think this might be accepted or at least in RR. We’ll need to check through all of these if this ever gets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351F2" w15:done="0"/>
  <w15:commentEx w15:paraId="37AA4570" w15:done="0"/>
  <w15:commentEx w15:paraId="0D9AC369" w15:done="0"/>
  <w15:commentEx w15:paraId="36330D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351F2" w16cid:durableId="21E4FD2B"/>
  <w16cid:commentId w16cid:paraId="37AA4570" w16cid:durableId="21E4FB56"/>
  <w16cid:commentId w16cid:paraId="0D9AC369" w16cid:durableId="21E531B1"/>
  <w16cid:commentId w16cid:paraId="36330DDE" w16cid:durableId="21E45D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2718" w14:textId="77777777" w:rsidR="003352B2" w:rsidRDefault="003352B2">
      <w:pPr>
        <w:spacing w:after="0" w:line="240" w:lineRule="auto"/>
      </w:pPr>
      <w:r>
        <w:separator/>
      </w:r>
    </w:p>
  </w:endnote>
  <w:endnote w:type="continuationSeparator" w:id="0">
    <w:p w14:paraId="0B8B5C57" w14:textId="77777777" w:rsidR="003352B2" w:rsidRDefault="0033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97719" w14:textId="77777777" w:rsidR="00815F78" w:rsidRDefault="00815F78">
    <w:pPr>
      <w:spacing w:line="259" w:lineRule="auto"/>
      <w:jc w:val="center"/>
    </w:pPr>
    <w:r>
      <w:fldChar w:fldCharType="begin"/>
    </w:r>
    <w:r>
      <w:instrText>PAGE</w:instrText>
    </w:r>
    <w:r>
      <w:fldChar w:fldCharType="separate"/>
    </w:r>
    <w:r>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A30BC" w14:textId="77777777" w:rsidR="003352B2" w:rsidRDefault="003352B2">
      <w:r>
        <w:separator/>
      </w:r>
    </w:p>
  </w:footnote>
  <w:footnote w:type="continuationSeparator" w:id="0">
    <w:p w14:paraId="19E8A9F0" w14:textId="77777777" w:rsidR="003352B2" w:rsidRDefault="003352B2">
      <w:r>
        <w:continuationSeparator/>
      </w:r>
    </w:p>
  </w:footnote>
  <w:footnote w:id="1">
    <w:p w14:paraId="1EFAF0C8" w14:textId="77777777" w:rsidR="00815F78" w:rsidDel="0017388E" w:rsidRDefault="00815F78">
      <w:pPr>
        <w:pStyle w:val="Footnotes"/>
        <w:rPr>
          <w:del w:id="260" w:author="Jon Lindsay" w:date="2020-02-04T21:15:00Z"/>
        </w:rPr>
      </w:pPr>
      <w:del w:id="261" w:author="Jon Lindsay" w:date="2020-02-04T21:15:00Z">
        <w:r w:rsidDel="0017388E">
          <w:rPr>
            <w:rStyle w:val="FootnoteCharacters"/>
          </w:rPr>
          <w:footnoteRef/>
        </w:r>
        <w:r w:rsidDel="0017388E">
          <w:rPr>
            <w:rStyle w:val="FootnoteCharacters"/>
          </w:rPr>
          <w:tab/>
        </w:r>
        <w:r w:rsidDel="0017388E">
          <w:delText xml:space="preserve">NATO is not formally bound to assist Ukraine, but neither are they precluded from doing so.  The issue for the Kremlin was ensuring that Brussels remained passive, and any measure that might help was worth taking.  </w:delText>
        </w:r>
      </w:del>
    </w:p>
  </w:footnote>
  <w:footnote w:id="2">
    <w:p w14:paraId="1BF3DF95" w14:textId="09D1430C" w:rsidR="00815F78" w:rsidRDefault="00815F78">
      <w:pPr>
        <w:pStyle w:val="Footnotes"/>
      </w:pPr>
      <w:r>
        <w:rPr>
          <w:rStyle w:val="FootnoteCharacters"/>
        </w:rPr>
        <w:footnoteRef/>
      </w:r>
      <w:r>
        <w:rPr>
          <w:rStyle w:val="FootnoteCharacters"/>
        </w:rPr>
        <w:tab/>
      </w:r>
      <w:bookmarkStart w:id="1919" w:name="__Fieldmark__186_673422073"/>
      <w:bookmarkEnd w:id="1919"/>
      <w:r>
        <w:t>Intelligence assessment and rational decision making, both defective in this case</w:t>
      </w:r>
      <w:ins w:id="1920" w:author="Jon Lindsay" w:date="2020-02-04T22:37:00Z">
        <w:r>
          <w:t xml:space="preserve"> (Brooks 2008; </w:t>
        </w:r>
        <w:proofErr w:type="spellStart"/>
        <w:r>
          <w:t>Rovner</w:t>
        </w:r>
        <w:proofErr w:type="spellEnd"/>
        <w:r>
          <w:t xml:space="preserve"> 2011)</w:t>
        </w:r>
      </w:ins>
      <w:r>
        <w:t xml:space="preserve">, are important for assessing the </w:t>
      </w:r>
      <w:del w:id="1921" w:author="Jon Lindsay" w:date="2020-02-04T22:37:00Z">
        <w:r w:rsidDel="00292E0F">
          <w:delText xml:space="preserve">parameters </w:delText>
        </w:r>
      </w:del>
      <w:ins w:id="1922" w:author="Jon Lindsay" w:date="2020-02-04T22:37:00Z">
        <w:r>
          <w:t xml:space="preserve">expected costs </w:t>
        </w:r>
      </w:ins>
      <w:r>
        <w:t>of deterrence</w:t>
      </w:r>
      <w:ins w:id="1923" w:author="Jon Lindsay" w:date="2020-02-04T22:37:00Z">
        <w:r>
          <w:t xml:space="preserve"> and war</w:t>
        </w:r>
      </w:ins>
      <w:r>
        <w:t xml:space="preserve"> </w:t>
      </w:r>
      <w:r>
        <w:fldChar w:fldCharType="begin"/>
      </w:r>
      <w:r>
        <w:instrText>ADDIN ZOTERO_ITEM CSL_CITATION {"citationID":"a2gm6ghvnsu","properties":{"formattedCitation":"(Brooks 2008; Rovner 2011)","plainCitation":"(Brooks 2008; Rovner 2011)","noteIndex":2},"citationItems":[{"id":"5I7vyisu/SrXg7atU","uris":["http://zotero.org/users/471208/items/43AD9G32"],"uri":["http://zotero.org/users/471208/items/43AD9G32"],"itemData":{"id":"XB4YeRPs/RU511JdE","type":"book","title":"Shaping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5I7vyisu/01NVlrap","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w:instrText>
      </w:r>
      <w:r>
        <w:fldChar w:fldCharType="end"/>
      </w:r>
      <w:bookmarkStart w:id="1924" w:name="__Fieldmark__543_4284355980"/>
      <w:bookmarkStart w:id="1925" w:name="__Fieldmark__663_1735709817"/>
      <w:bookmarkEnd w:id="1924"/>
      <w:bookmarkEnd w:id="1925"/>
      <w:del w:id="1926" w:author="Jon Lindsay" w:date="2020-02-04T22:37:00Z">
        <w:r w:rsidDel="00292E0F">
          <w:delText>(Brooks 2008; Rovner 2011)</w:delText>
        </w:r>
      </w:del>
      <w:r>
        <w:rPr>
          <w:lang w:val="en-CA"/>
        </w:rPr>
        <w:t>.</w:t>
      </w:r>
    </w:p>
  </w:footnote>
  <w:footnote w:id="3">
    <w:p w14:paraId="75D51012" w14:textId="77777777" w:rsidR="00815F78" w:rsidDel="002E5A3A" w:rsidRDefault="00815F78">
      <w:pPr>
        <w:pStyle w:val="Footnotes"/>
        <w:rPr>
          <w:del w:id="2140" w:author="Jon Lindsay" w:date="2020-02-04T19:03:00Z"/>
        </w:rPr>
      </w:pPr>
      <w:del w:id="2141" w:author="Jon Lindsay" w:date="2020-02-04T19:03:00Z">
        <w:r w:rsidDel="002E5A3A">
          <w:rPr>
            <w:rStyle w:val="FootnoteCharacters"/>
          </w:rPr>
          <w:footnoteRef/>
        </w:r>
        <w:r w:rsidDel="002E5A3A">
          <w:rPr>
            <w:rStyle w:val="FootnoteCharacters"/>
          </w:rPr>
          <w:tab/>
        </w:r>
        <w:r w:rsidDel="002E5A3A">
          <w:rPr>
            <w:lang w:val="en-CA"/>
          </w:rPr>
          <w:delText xml:space="preserve">Conversely, as costliness of the Iraq war suggests, “gray zone” may be a poor description of cases where actors fail to exercise restraint because they do not understand their own deterrence sensitivities. </w:delText>
        </w:r>
      </w:del>
    </w:p>
  </w:footnote>
  <w:footnote w:id="4">
    <w:p w14:paraId="09D6848B" w14:textId="77777777" w:rsidR="00815F78" w:rsidDel="001F4FC0" w:rsidRDefault="00815F78">
      <w:pPr>
        <w:pStyle w:val="Footnotes"/>
        <w:rPr>
          <w:del w:id="2848" w:author="Jon Lindsay" w:date="2020-02-05T12:22:00Z"/>
        </w:rPr>
      </w:pPr>
      <w:del w:id="2849" w:author="Jon Lindsay" w:date="2020-02-05T12:22:00Z">
        <w:r w:rsidDel="001F4FC0">
          <w:rPr>
            <w:rStyle w:val="FootnoteCharacters"/>
          </w:rPr>
          <w:footnoteRef/>
        </w:r>
        <w:r w:rsidDel="001F4FC0">
          <w:rPr>
            <w:rStyle w:val="FootnoteCharacters"/>
          </w:rPr>
          <w:tab/>
        </w:r>
        <w:r w:rsidDel="001F4FC0">
          <w:delText>It is noteworthy that the United States relied on a regional partner (Israel) for the Stuxnet operation.</w:delText>
        </w:r>
      </w:del>
    </w:p>
  </w:footnote>
  <w:footnote w:id="5">
    <w:p w14:paraId="05A781AC" w14:textId="77777777" w:rsidR="00815F78" w:rsidRDefault="00815F78">
      <w:pPr>
        <w:pStyle w:val="Footnotes"/>
      </w:pPr>
      <w:r>
        <w:rPr>
          <w:rStyle w:val="FootnoteCharacters"/>
        </w:rPr>
        <w:footnoteRef/>
      </w:r>
      <w:r>
        <w:rPr>
          <w:rStyle w:val="FootnoteCharacters"/>
        </w:rPr>
        <w:tab/>
      </w:r>
      <w:r>
        <w:t xml:space="preserve">At least initially. For complications, see </w:t>
      </w:r>
      <w:r>
        <w:fldChar w:fldCharType="begin"/>
      </w:r>
      <w:r>
        <w:instrText>ADDIN ZOTERO_ITEM CSL_CITATION {"citationID":"a2afm6tp8bf","properties":{"formattedCitation":"(Pearlman and Atzili 2018)","plainCitation":"(Pearlman and Atzili 2018)","noteIndex":5},"citationItems":[{"id":"5I7vyisu/mAlHvMks","uris":["http://zotero.org/users/471208/items/I6TP73ZX"],"uri":["http://zotero.org/users/471208/items/I6TP73ZX"],"itemData":{"id":"XB4YeRPs/wWbbENjq","type":"book","title":"Triadic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w:instrText>
      </w:r>
      <w:r>
        <w:fldChar w:fldCharType="end"/>
      </w:r>
      <w:bookmarkStart w:id="2871" w:name="__Fieldmark__735_4284355980"/>
      <w:bookmarkStart w:id="2872" w:name="__Fieldmark__894_1735709817"/>
      <w:bookmarkEnd w:id="2871"/>
      <w:bookmarkEnd w:id="2872"/>
      <w:r>
        <w:t xml:space="preserve">(Pearlman and </w:t>
      </w:r>
      <w:proofErr w:type="spellStart"/>
      <w:r>
        <w:t>Atzili</w:t>
      </w:r>
      <w:proofErr w:type="spellEnd"/>
      <w:r>
        <w:t xml:space="preserve"> 2018).</w:t>
      </w:r>
    </w:p>
  </w:footnote>
  <w:footnote w:id="6">
    <w:p w14:paraId="0626474E" w14:textId="77777777" w:rsidR="00815F78" w:rsidRDefault="00815F78">
      <w:pPr>
        <w:pStyle w:val="Footnotes"/>
      </w:pPr>
      <w:r>
        <w:rPr>
          <w:rStyle w:val="FootnoteCharacters"/>
        </w:rPr>
        <w:footnoteRef/>
      </w:r>
      <w:r>
        <w:rPr>
          <w:rStyle w:val="FootnoteCharacters"/>
        </w:rPr>
        <w:tab/>
      </w:r>
      <w:r>
        <w:t xml:space="preserve"> Our unit of analysis is country-year. </w:t>
      </w:r>
      <w:r>
        <w:rPr>
          <w:lang w:val="en-CA"/>
        </w:rPr>
        <w:t>See the data appendix for description of coding procedures, documentation of primary sources, and dataset comparison.</w:t>
      </w:r>
    </w:p>
  </w:footnote>
  <w:footnote w:id="7">
    <w:p w14:paraId="058A2812" w14:textId="77777777" w:rsidR="00815F78" w:rsidRDefault="00815F78">
      <w:pPr>
        <w:pStyle w:val="Footnotes"/>
      </w:pPr>
      <w:r>
        <w:rPr>
          <w:rStyle w:val="FootnoteCharacters"/>
        </w:rPr>
        <w:footnoteRef/>
      </w:r>
      <w:r>
        <w:rPr>
          <w:rStyle w:val="FootnoteCharacters"/>
        </w:rPr>
        <w:tab/>
      </w:r>
      <w:r>
        <w:t xml:space="preserve"> We code intensity as the highest level of intervention rather than the average since the types represent categorical, not ordinal variables.</w:t>
      </w:r>
    </w:p>
  </w:footnote>
  <w:footnote w:id="8">
    <w:p w14:paraId="202FFEE0" w14:textId="77777777" w:rsidR="00815F78" w:rsidRDefault="00815F78">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9">
    <w:p w14:paraId="6C51A406" w14:textId="77777777" w:rsidR="00815F78" w:rsidRDefault="00815F78">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10">
    <w:p w14:paraId="130E736B" w14:textId="77777777" w:rsidR="00815F78" w:rsidRDefault="00815F78">
      <w:pPr>
        <w:pStyle w:val="Footnotes"/>
      </w:pPr>
      <w:r>
        <w:rPr>
          <w:rStyle w:val="FootnoteCharacters"/>
        </w:rPr>
        <w:footnoteRef/>
      </w:r>
      <w:r>
        <w:rPr>
          <w:rStyle w:val="FootnoteCharacters"/>
        </w:rPr>
        <w:tab/>
      </w:r>
      <w:r>
        <w:t xml:space="preserve"> </w:t>
      </w:r>
      <w:r>
        <w:rPr>
          <w:lang w:val="en-CA"/>
        </w:rPr>
        <w:t xml:space="preserve"> Mixed messages of resolve and restraint are common in covert action </w:t>
      </w:r>
      <w:r>
        <w:fldChar w:fldCharType="begin"/>
      </w:r>
      <w:r>
        <w:instrText>ADDIN ZOTERO_ITEM CSL_CITATION {"citationID":"a13srnluncb","properties":{"formattedCitation":"(Carson 2018)","plainCitation":"(Carson 2018)","noteIndex":10},"citationItems":[{"id":17470,"uris":["http://zotero.org/users/2506258/items/PEFPVY5I"],"uri":["http://zotero.org/users/2506258/items/PEFPVY5I"],"itemData":{"id":17470,"type":"book","title":"Secret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fldChar w:fldCharType="end"/>
      </w:r>
      <w:bookmarkStart w:id="3216" w:name="__Fieldmark__1042_4284355980"/>
      <w:bookmarkStart w:id="3217" w:name="__Fieldmark__1357_1735709817"/>
      <w:bookmarkEnd w:id="3216"/>
      <w:bookmarkEnd w:id="3217"/>
      <w:r>
        <w:t>(Carson 2018)</w:t>
      </w:r>
      <w:r>
        <w:rPr>
          <w:lang w:val="en-CA"/>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Lindsay">
    <w15:presenceInfo w15:providerId="None" w15:userId="Jon Linds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5D"/>
    <w:rsid w:val="00006BCE"/>
    <w:rsid w:val="0002359F"/>
    <w:rsid w:val="00036492"/>
    <w:rsid w:val="00061C14"/>
    <w:rsid w:val="000956CB"/>
    <w:rsid w:val="001348F4"/>
    <w:rsid w:val="0017388E"/>
    <w:rsid w:val="0017726A"/>
    <w:rsid w:val="001A259A"/>
    <w:rsid w:val="001A6856"/>
    <w:rsid w:val="001C295C"/>
    <w:rsid w:val="001F4FC0"/>
    <w:rsid w:val="0021342B"/>
    <w:rsid w:val="00280EEC"/>
    <w:rsid w:val="00292E0F"/>
    <w:rsid w:val="002C26B8"/>
    <w:rsid w:val="002E1E2D"/>
    <w:rsid w:val="002E5A3A"/>
    <w:rsid w:val="00310264"/>
    <w:rsid w:val="003352B2"/>
    <w:rsid w:val="0034611E"/>
    <w:rsid w:val="003A6802"/>
    <w:rsid w:val="003C176C"/>
    <w:rsid w:val="004209D6"/>
    <w:rsid w:val="004476D8"/>
    <w:rsid w:val="004842E3"/>
    <w:rsid w:val="00497212"/>
    <w:rsid w:val="004E52D0"/>
    <w:rsid w:val="00520949"/>
    <w:rsid w:val="005C1E27"/>
    <w:rsid w:val="00673B93"/>
    <w:rsid w:val="006759B7"/>
    <w:rsid w:val="006A1B31"/>
    <w:rsid w:val="006D63D8"/>
    <w:rsid w:val="006E5FC5"/>
    <w:rsid w:val="006E6566"/>
    <w:rsid w:val="006F3C90"/>
    <w:rsid w:val="0075065E"/>
    <w:rsid w:val="007640BA"/>
    <w:rsid w:val="007703DB"/>
    <w:rsid w:val="007B18B3"/>
    <w:rsid w:val="007D25ED"/>
    <w:rsid w:val="008061D6"/>
    <w:rsid w:val="00815F78"/>
    <w:rsid w:val="008434B4"/>
    <w:rsid w:val="00875A49"/>
    <w:rsid w:val="0089395D"/>
    <w:rsid w:val="008A394F"/>
    <w:rsid w:val="008E6657"/>
    <w:rsid w:val="008F0504"/>
    <w:rsid w:val="00912889"/>
    <w:rsid w:val="009673E1"/>
    <w:rsid w:val="0099028C"/>
    <w:rsid w:val="009A4807"/>
    <w:rsid w:val="009B4586"/>
    <w:rsid w:val="009D12C1"/>
    <w:rsid w:val="00AB4D4C"/>
    <w:rsid w:val="00AB7B3F"/>
    <w:rsid w:val="00AC0CE5"/>
    <w:rsid w:val="00AD3DFD"/>
    <w:rsid w:val="00AE5391"/>
    <w:rsid w:val="00AF09B6"/>
    <w:rsid w:val="00B11713"/>
    <w:rsid w:val="00B41C1A"/>
    <w:rsid w:val="00B57BF3"/>
    <w:rsid w:val="00B72249"/>
    <w:rsid w:val="00C07AFF"/>
    <w:rsid w:val="00C16AC3"/>
    <w:rsid w:val="00C37E8F"/>
    <w:rsid w:val="00C42FDB"/>
    <w:rsid w:val="00CD7B1B"/>
    <w:rsid w:val="00D11264"/>
    <w:rsid w:val="00D24C76"/>
    <w:rsid w:val="00D31831"/>
    <w:rsid w:val="00D573E5"/>
    <w:rsid w:val="00D74ED3"/>
    <w:rsid w:val="00DC2A3B"/>
    <w:rsid w:val="00DD63BD"/>
    <w:rsid w:val="00E042FC"/>
    <w:rsid w:val="00E12A19"/>
    <w:rsid w:val="00E214D3"/>
    <w:rsid w:val="00E80DAF"/>
    <w:rsid w:val="00E84D4B"/>
    <w:rsid w:val="00EB17CD"/>
    <w:rsid w:val="00EC63E1"/>
    <w:rsid w:val="00EC72E3"/>
    <w:rsid w:val="00F1041F"/>
    <w:rsid w:val="00F10906"/>
    <w:rsid w:val="00FC799D"/>
    <w:rsid w:val="00FE7942"/>
    <w:rsid w:val="00FF22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27A1"/>
  <w15:docId w15:val="{30A56AF5-6A53-42D7-BA82-F62CE53B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595D"/>
    <w:pPr>
      <w:spacing w:after="200" w:line="480" w:lineRule="auto"/>
    </w:pPr>
    <w:rPr>
      <w:rFonts w:ascii="Times New Roman" w:eastAsia="Times New Roman" w:hAnsi="Times New Roman" w:cs="Times New Roman"/>
      <w:sz w:val="24"/>
      <w:lang w:val="en-GB" w:eastAsia="en-GB"/>
    </w:rPr>
  </w:style>
  <w:style w:type="paragraph" w:styleId="Heading1">
    <w:name w:val="heading 1"/>
    <w:basedOn w:val="Normal"/>
    <w:link w:val="Heading1Char"/>
    <w:qFormat/>
    <w:rsid w:val="007A595D"/>
    <w:pPr>
      <w:keepNext/>
      <w:spacing w:before="360" w:after="60" w:line="360" w:lineRule="auto"/>
      <w:ind w:right="567"/>
      <w:contextualSpacing/>
      <w:outlineLvl w:val="0"/>
    </w:pPr>
    <w:rPr>
      <w:rFonts w:cs="Arial"/>
      <w:b/>
      <w:bCs/>
      <w:kern w:val="2"/>
      <w:szCs w:val="32"/>
    </w:rPr>
  </w:style>
  <w:style w:type="paragraph" w:styleId="Heading2">
    <w:name w:val="heading 2"/>
    <w:basedOn w:val="Normal"/>
    <w:link w:val="Heading2Char"/>
    <w:qFormat/>
    <w:rsid w:val="007A595D"/>
    <w:pPr>
      <w:keepNext/>
      <w:spacing w:before="360" w:after="60" w:line="360" w:lineRule="auto"/>
      <w:ind w:right="567"/>
      <w:contextualSpacing/>
      <w:outlineLvl w:val="1"/>
    </w:pPr>
    <w:rPr>
      <w:rFonts w:cs="Arial"/>
      <w:b/>
      <w:bCs/>
      <w:i/>
      <w:iCs/>
      <w:szCs w:val="28"/>
    </w:rPr>
  </w:style>
  <w:style w:type="paragraph" w:styleId="Heading3">
    <w:name w:val="heading 3"/>
    <w:basedOn w:val="Normal"/>
    <w:link w:val="Heading3Char"/>
    <w:qFormat/>
    <w:rsid w:val="007A595D"/>
    <w:pPr>
      <w:keepNext/>
      <w:spacing w:before="360" w:after="60" w:line="360" w:lineRule="auto"/>
      <w:ind w:right="567"/>
      <w:contextualSpacing/>
      <w:outlineLvl w:val="2"/>
    </w:pPr>
    <w:rPr>
      <w:rFonts w:cs="Arial"/>
      <w:bCs/>
      <w:i/>
      <w:szCs w:val="26"/>
    </w:rPr>
  </w:style>
  <w:style w:type="paragraph" w:styleId="Heading4">
    <w:name w:val="heading 4"/>
    <w:basedOn w:val="Normal"/>
    <w:link w:val="Heading4Char"/>
    <w:qFormat/>
    <w:rsid w:val="007A595D"/>
    <w:pPr>
      <w:widowControl w:val="0"/>
      <w:spacing w:before="360" w:line="276" w:lineRule="auto"/>
      <w:outlineLvl w:val="3"/>
    </w:pPr>
    <w:rPr>
      <w:rFonts w:ascii="Cambria" w:eastAsia="Cambria" w:hAnsi="Cambria" w:cs="Cambria"/>
      <w:bCs/>
      <w:szCs w:val="28"/>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qFormat/>
    <w:rsid w:val="007A595D"/>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qFormat/>
    <w:rsid w:val="007A595D"/>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unhideWhenUsed/>
    <w:rsid w:val="00BE3839"/>
    <w:rPr>
      <w:color w:val="0000FF" w:themeColor="hyperlink"/>
      <w:u w:val="single"/>
    </w:rPr>
  </w:style>
  <w:style w:type="character" w:customStyle="1" w:styleId="HeaderChar">
    <w:name w:val="Header Char"/>
    <w:basedOn w:val="DefaultParagraphFont"/>
    <w:link w:val="Header"/>
    <w:qFormat/>
    <w:rsid w:val="007A595D"/>
    <w:rPr>
      <w:rFonts w:ascii="Times New Roman" w:eastAsia="Times New Roman" w:hAnsi="Times New Roman" w:cs="Times New Roman"/>
      <w:lang w:val="en-GB" w:eastAsia="en-GB"/>
    </w:rPr>
  </w:style>
  <w:style w:type="character" w:customStyle="1" w:styleId="EndnoteCharacters">
    <w:name w:val="Endnote Characters"/>
    <w:basedOn w:val="DefaultParagraphFont"/>
    <w:qFormat/>
    <w:rsid w:val="007A595D"/>
    <w:rPr>
      <w:vertAlign w:val="superscript"/>
    </w:rPr>
  </w:style>
  <w:style w:type="character" w:customStyle="1" w:styleId="EndnoteAnchor">
    <w:name w:val="Endnote Anchor"/>
    <w:rPr>
      <w:vertAlign w:val="superscript"/>
    </w:rPr>
  </w:style>
  <w:style w:type="character" w:customStyle="1" w:styleId="Heading2Char">
    <w:name w:val="Heading 2 Char"/>
    <w:basedOn w:val="DefaultParagraphFont"/>
    <w:link w:val="Heading2"/>
    <w:qFormat/>
    <w:rsid w:val="007A595D"/>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qFormat/>
    <w:rsid w:val="007A595D"/>
    <w:rPr>
      <w:rFonts w:ascii="Times New Roman" w:eastAsia="Times New Roman" w:hAnsi="Times New Roman" w:cs="Arial"/>
      <w:b/>
      <w:bCs/>
      <w:kern w:val="2"/>
      <w:szCs w:val="32"/>
      <w:lang w:val="en-GB" w:eastAsia="en-GB"/>
    </w:rPr>
  </w:style>
  <w:style w:type="character" w:customStyle="1" w:styleId="Heading3Char">
    <w:name w:val="Heading 3 Char"/>
    <w:basedOn w:val="DefaultParagraphFont"/>
    <w:link w:val="Heading3"/>
    <w:qFormat/>
    <w:rsid w:val="007A595D"/>
    <w:rPr>
      <w:rFonts w:ascii="Times New Roman" w:eastAsia="Times New Roman" w:hAnsi="Times New Roman" w:cs="Arial"/>
      <w:bCs/>
      <w:i/>
      <w:szCs w:val="26"/>
      <w:lang w:val="en-GB" w:eastAsia="en-GB"/>
    </w:rPr>
  </w:style>
  <w:style w:type="character" w:customStyle="1" w:styleId="EndnoteTextChar">
    <w:name w:val="Endnote Text Char"/>
    <w:basedOn w:val="DefaultParagraphFont"/>
    <w:link w:val="EndnoteText"/>
    <w:qFormat/>
    <w:rsid w:val="007A595D"/>
    <w:rPr>
      <w:rFonts w:ascii="Times New Roman" w:eastAsia="Times New Roman" w:hAnsi="Times New Roman" w:cs="Times New Roman"/>
      <w:sz w:val="22"/>
      <w:szCs w:val="20"/>
      <w:lang w:val="en-GB" w:eastAsia="en-GB"/>
    </w:rPr>
  </w:style>
  <w:style w:type="character" w:customStyle="1" w:styleId="Heading4Char">
    <w:name w:val="Heading 4 Char"/>
    <w:basedOn w:val="DefaultParagraphFont"/>
    <w:link w:val="Heading4"/>
    <w:qFormat/>
    <w:rsid w:val="007A595D"/>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qFormat/>
    <w:rsid w:val="007A595D"/>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val="clear" w:color="auto" w:fill="E1DFDD"/>
    </w:rPr>
  </w:style>
  <w:style w:type="character" w:customStyle="1" w:styleId="TitleChar">
    <w:name w:val="Title Char"/>
    <w:basedOn w:val="DefaultParagraphFont"/>
    <w:link w:val="Title"/>
    <w:qFormat/>
    <w:rsid w:val="00A84D56"/>
    <w:rPr>
      <w:rFonts w:ascii="Times New Roman" w:eastAsia="Times New Roman" w:hAnsi="Times New Roman" w:cs="Times New Roman"/>
      <w:b/>
      <w:sz w:val="72"/>
      <w:szCs w:val="72"/>
      <w:lang w:val="en-GB" w:eastAsia="en-GB"/>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Arial"/>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Arial"/>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7A595D"/>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7A595D"/>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7A595D"/>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7A595D"/>
    <w:pPr>
      <w:spacing w:after="120" w:line="360" w:lineRule="auto"/>
    </w:pPr>
    <w:rPr>
      <w:b/>
      <w:sz w:val="28"/>
    </w:rPr>
  </w:style>
  <w:style w:type="paragraph" w:customStyle="1" w:styleId="Authornames">
    <w:name w:val="Author names"/>
    <w:basedOn w:val="Normal"/>
    <w:next w:val="Normal"/>
    <w:qFormat/>
    <w:rsid w:val="007A595D"/>
    <w:pPr>
      <w:spacing w:before="240" w:line="360" w:lineRule="auto"/>
    </w:pPr>
    <w:rPr>
      <w:sz w:val="28"/>
    </w:rPr>
  </w:style>
  <w:style w:type="paragraph" w:customStyle="1" w:styleId="Affiliation">
    <w:name w:val="Affiliation"/>
    <w:basedOn w:val="Normal"/>
    <w:qFormat/>
    <w:rsid w:val="007A595D"/>
    <w:pPr>
      <w:spacing w:before="240" w:line="360" w:lineRule="auto"/>
    </w:pPr>
    <w:rPr>
      <w:i/>
    </w:rPr>
  </w:style>
  <w:style w:type="paragraph" w:customStyle="1" w:styleId="Receiveddates">
    <w:name w:val="Received dates"/>
    <w:basedOn w:val="Affiliation"/>
    <w:next w:val="Normal"/>
    <w:qFormat/>
    <w:rsid w:val="007A595D"/>
  </w:style>
  <w:style w:type="paragraph" w:customStyle="1" w:styleId="Abstract">
    <w:name w:val="Abstract"/>
    <w:basedOn w:val="Normal"/>
    <w:qFormat/>
    <w:rsid w:val="007A595D"/>
    <w:pPr>
      <w:spacing w:before="360" w:after="300" w:line="360" w:lineRule="auto"/>
      <w:ind w:left="720" w:right="567"/>
    </w:pPr>
    <w:rPr>
      <w:sz w:val="22"/>
    </w:rPr>
  </w:style>
  <w:style w:type="paragraph" w:customStyle="1" w:styleId="Keywords">
    <w:name w:val="Keywords"/>
    <w:basedOn w:val="Normal"/>
    <w:qFormat/>
    <w:rsid w:val="007A595D"/>
    <w:pPr>
      <w:spacing w:before="240" w:after="240" w:line="360" w:lineRule="auto"/>
      <w:ind w:left="720" w:right="567"/>
    </w:pPr>
    <w:rPr>
      <w:sz w:val="22"/>
    </w:rPr>
  </w:style>
  <w:style w:type="paragraph" w:customStyle="1" w:styleId="Correspondencedetails">
    <w:name w:val="Correspondence details"/>
    <w:basedOn w:val="Normal"/>
    <w:qFormat/>
    <w:rsid w:val="007A595D"/>
    <w:pPr>
      <w:spacing w:before="240" w:line="360" w:lineRule="auto"/>
    </w:pPr>
  </w:style>
  <w:style w:type="paragraph" w:customStyle="1" w:styleId="Displayedquotation">
    <w:name w:val="Displayed quotation"/>
    <w:basedOn w:val="Normal"/>
    <w:qFormat/>
    <w:rsid w:val="007A595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qFormat/>
    <w:rsid w:val="007A595D"/>
    <w:pPr>
      <w:widowControl/>
      <w:spacing w:before="0" w:after="240"/>
      <w:contextualSpacing/>
    </w:pPr>
  </w:style>
  <w:style w:type="paragraph" w:customStyle="1" w:styleId="Displayedequation">
    <w:name w:val="Displayed equation"/>
    <w:basedOn w:val="Normal"/>
    <w:qFormat/>
    <w:rsid w:val="007A595D"/>
    <w:pPr>
      <w:tabs>
        <w:tab w:val="center" w:pos="4253"/>
        <w:tab w:val="right" w:pos="8222"/>
      </w:tabs>
      <w:spacing w:before="240" w:after="240"/>
      <w:jc w:val="center"/>
    </w:pPr>
  </w:style>
  <w:style w:type="paragraph" w:customStyle="1" w:styleId="Acknowledgements">
    <w:name w:val="Acknowledgements"/>
    <w:basedOn w:val="Normal"/>
    <w:next w:val="Normal"/>
    <w:qFormat/>
    <w:rsid w:val="007A595D"/>
    <w:pPr>
      <w:spacing w:before="120" w:line="360" w:lineRule="auto"/>
    </w:pPr>
    <w:rPr>
      <w:sz w:val="22"/>
    </w:rPr>
  </w:style>
  <w:style w:type="paragraph" w:customStyle="1" w:styleId="Tabletitle">
    <w:name w:val="Table title"/>
    <w:basedOn w:val="Normal"/>
    <w:next w:val="Normal"/>
    <w:qFormat/>
    <w:rsid w:val="007A595D"/>
    <w:pPr>
      <w:spacing w:before="240" w:line="360" w:lineRule="auto"/>
    </w:pPr>
  </w:style>
  <w:style w:type="paragraph" w:customStyle="1" w:styleId="Figurecaption">
    <w:name w:val="Figure caption"/>
    <w:basedOn w:val="Normal"/>
    <w:next w:val="Normal"/>
    <w:qFormat/>
    <w:rsid w:val="007A595D"/>
    <w:pPr>
      <w:spacing w:before="240" w:line="360" w:lineRule="auto"/>
    </w:pPr>
  </w:style>
  <w:style w:type="paragraph" w:customStyle="1" w:styleId="Footnotes">
    <w:name w:val="Footnotes"/>
    <w:basedOn w:val="Normal"/>
    <w:qFormat/>
    <w:rsid w:val="007A595D"/>
    <w:pPr>
      <w:spacing w:before="120" w:line="360" w:lineRule="auto"/>
      <w:ind w:left="482" w:hanging="482"/>
      <w:contextualSpacing/>
    </w:pPr>
    <w:rPr>
      <w:sz w:val="22"/>
    </w:rPr>
  </w:style>
  <w:style w:type="paragraph" w:customStyle="1" w:styleId="Notesoncontributors">
    <w:name w:val="Notes on contributors"/>
    <w:basedOn w:val="Normal"/>
    <w:qFormat/>
    <w:rsid w:val="007A595D"/>
    <w:pPr>
      <w:spacing w:before="240" w:line="360" w:lineRule="auto"/>
    </w:pPr>
    <w:rPr>
      <w:sz w:val="22"/>
    </w:rPr>
  </w:style>
  <w:style w:type="paragraph" w:customStyle="1" w:styleId="Normalparagraphstyle">
    <w:name w:val="Normal paragraph style"/>
    <w:basedOn w:val="Normal"/>
    <w:next w:val="Normal"/>
    <w:qFormat/>
    <w:rsid w:val="007A595D"/>
  </w:style>
  <w:style w:type="paragraph" w:customStyle="1" w:styleId="Paragraph">
    <w:name w:val="Paragraph"/>
    <w:basedOn w:val="Normal"/>
    <w:qFormat/>
    <w:rsid w:val="007A595D"/>
    <w:pPr>
      <w:widowControl w:val="0"/>
      <w:spacing w:before="240"/>
    </w:pPr>
  </w:style>
  <w:style w:type="paragraph" w:customStyle="1" w:styleId="Newparagraph">
    <w:name w:val="New paragraph"/>
    <w:basedOn w:val="Normal"/>
    <w:qFormat/>
    <w:rsid w:val="007A595D"/>
    <w:pPr>
      <w:ind w:firstLine="720"/>
    </w:pPr>
  </w:style>
  <w:style w:type="paragraph" w:styleId="NormalIndent">
    <w:name w:val="Normal Indent"/>
    <w:basedOn w:val="Normal"/>
    <w:qFormat/>
    <w:rsid w:val="007A595D"/>
    <w:pPr>
      <w:ind w:left="720"/>
    </w:pPr>
  </w:style>
  <w:style w:type="paragraph" w:customStyle="1" w:styleId="References">
    <w:name w:val="References"/>
    <w:basedOn w:val="Normal"/>
    <w:qFormat/>
    <w:rsid w:val="007A595D"/>
    <w:pPr>
      <w:spacing w:before="120" w:line="360" w:lineRule="auto"/>
      <w:ind w:left="720" w:hanging="720"/>
      <w:contextualSpacing/>
    </w:pPr>
  </w:style>
  <w:style w:type="paragraph" w:customStyle="1" w:styleId="Subjectcodes">
    <w:name w:val="Subject codes"/>
    <w:basedOn w:val="Keywords"/>
    <w:next w:val="Paragraph"/>
    <w:qFormat/>
    <w:rsid w:val="007A595D"/>
  </w:style>
  <w:style w:type="paragraph" w:customStyle="1" w:styleId="Bulletedlist">
    <w:name w:val="Bulleted list"/>
    <w:basedOn w:val="Paragraph"/>
    <w:next w:val="Paragraph"/>
    <w:qFormat/>
    <w:rsid w:val="007A595D"/>
    <w:pPr>
      <w:widowControl/>
      <w:spacing w:after="240"/>
      <w:contextualSpacing/>
    </w:pPr>
  </w:style>
  <w:style w:type="paragraph" w:styleId="EndnoteText">
    <w:name w:val="endnote text"/>
    <w:basedOn w:val="Normal"/>
    <w:link w:val="EndnoteTextChar"/>
    <w:autoRedefine/>
    <w:rsid w:val="007A595D"/>
    <w:pPr>
      <w:ind w:left="284" w:hanging="284"/>
    </w:pPr>
    <w:rPr>
      <w:sz w:val="22"/>
      <w:szCs w:val="20"/>
    </w:rPr>
  </w:style>
  <w:style w:type="paragraph" w:customStyle="1" w:styleId="Heading4Paragraph">
    <w:name w:val="Heading 4 + Paragraph"/>
    <w:basedOn w:val="Paragraph"/>
    <w:qFormat/>
    <w:rsid w:val="007A595D"/>
    <w:pPr>
      <w:widowControl/>
      <w:spacing w:before="360"/>
    </w:pPr>
  </w:style>
  <w:style w:type="paragraph" w:customStyle="1" w:styleId="FirstParagraph">
    <w:name w:val="First Paragraph"/>
    <w:basedOn w:val="BodyText"/>
    <w:qFormat/>
    <w:rsid w:val="00A84D56"/>
    <w:pPr>
      <w:spacing w:before="180" w:after="180" w:line="240" w:lineRule="auto"/>
    </w:pPr>
    <w:rPr>
      <w:rFonts w:asciiTheme="minorHAnsi" w:eastAsiaTheme="minorHAnsi" w:hAnsiTheme="minorHAnsi" w:cstheme="minorBidi"/>
      <w:lang w:val="en-US" w:eastAsia="en-US"/>
    </w:rPr>
  </w:style>
  <w:style w:type="paragraph" w:customStyle="1" w:styleId="Compact">
    <w:name w:val="Compact"/>
    <w:basedOn w:val="BodyText"/>
    <w:qFormat/>
    <w:rsid w:val="00A84D56"/>
    <w:pPr>
      <w:spacing w:before="36" w:after="36" w:line="240" w:lineRule="auto"/>
    </w:pPr>
    <w:rPr>
      <w:rFonts w:asciiTheme="minorHAnsi" w:eastAsiaTheme="minorHAnsi" w:hAnsiTheme="minorHAnsi" w:cstheme="minorBidi"/>
      <w:lang w:val="en-US" w:eastAsia="en-US"/>
    </w:rPr>
  </w:style>
  <w:style w:type="table" w:customStyle="1" w:styleId="Table">
    <w:name w:val="Table"/>
    <w:semiHidden/>
    <w:qFormat/>
    <w:rsid w:val="00A84D56"/>
    <w:pPr>
      <w:spacing w:after="200"/>
    </w:pPr>
    <w:rPr>
      <w:rFonts w:asciiTheme="minorHAnsi" w:eastAsiaTheme="minorHAnsi" w:hAnsiTheme="minorHAnsi" w:cstheme="minorBidi"/>
    </w:rPr>
    <w:tblPr>
      <w:tblCellMar>
        <w:top w:w="0" w:type="dxa"/>
        <w:left w:w="108" w:type="dxa"/>
        <w:bottom w:w="0" w:type="dxa"/>
        <w:right w:w="108" w:type="dxa"/>
      </w:tblCellMar>
    </w:tblPr>
  </w:style>
  <w:style w:type="character" w:styleId="Hyperlink">
    <w:name w:val="Hyperlink"/>
    <w:basedOn w:val="DefaultParagraphFont"/>
    <w:uiPriority w:val="99"/>
    <w:unhideWhenUsed/>
    <w:rsid w:val="008A394F"/>
    <w:rPr>
      <w:color w:val="0000FF" w:themeColor="hyperlink"/>
      <w:u w:val="single"/>
    </w:rPr>
  </w:style>
  <w:style w:type="character" w:styleId="FootnoteReference">
    <w:name w:val="footnote reference"/>
    <w:basedOn w:val="DefaultParagraphFont"/>
    <w:semiHidden/>
    <w:unhideWhenUsed/>
    <w:rsid w:val="004E52D0"/>
    <w:rPr>
      <w:vertAlign w:val="superscript"/>
    </w:rPr>
  </w:style>
  <w:style w:type="table" w:styleId="TableGrid">
    <w:name w:val="Table Grid"/>
    <w:basedOn w:val="TableNormal"/>
    <w:uiPriority w:val="39"/>
    <w:rsid w:val="0042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88682">
      <w:bodyDiv w:val="1"/>
      <w:marLeft w:val="0"/>
      <w:marRight w:val="0"/>
      <w:marTop w:val="0"/>
      <w:marBottom w:val="0"/>
      <w:divBdr>
        <w:top w:val="none" w:sz="0" w:space="0" w:color="auto"/>
        <w:left w:val="none" w:sz="0" w:space="0" w:color="auto"/>
        <w:bottom w:val="none" w:sz="0" w:space="0" w:color="auto"/>
        <w:right w:val="none" w:sz="0" w:space="0" w:color="auto"/>
      </w:divBdr>
      <w:divsChild>
        <w:div w:id="1960837577">
          <w:marLeft w:val="480"/>
          <w:marRight w:val="0"/>
          <w:marTop w:val="0"/>
          <w:marBottom w:val="0"/>
          <w:divBdr>
            <w:top w:val="none" w:sz="0" w:space="0" w:color="auto"/>
            <w:left w:val="none" w:sz="0" w:space="0" w:color="auto"/>
            <w:bottom w:val="none" w:sz="0" w:space="0" w:color="auto"/>
            <w:right w:val="none" w:sz="0" w:space="0" w:color="auto"/>
          </w:divBdr>
          <w:divsChild>
            <w:div w:id="2004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6765">
      <w:bodyDiv w:val="1"/>
      <w:marLeft w:val="0"/>
      <w:marRight w:val="0"/>
      <w:marTop w:val="0"/>
      <w:marBottom w:val="0"/>
      <w:divBdr>
        <w:top w:val="none" w:sz="0" w:space="0" w:color="auto"/>
        <w:left w:val="none" w:sz="0" w:space="0" w:color="auto"/>
        <w:bottom w:val="none" w:sz="0" w:space="0" w:color="auto"/>
        <w:right w:val="none" w:sz="0" w:space="0" w:color="auto"/>
      </w:divBdr>
      <w:divsChild>
        <w:div w:id="2078092098">
          <w:marLeft w:val="480"/>
          <w:marRight w:val="0"/>
          <w:marTop w:val="0"/>
          <w:marBottom w:val="0"/>
          <w:divBdr>
            <w:top w:val="none" w:sz="0" w:space="0" w:color="auto"/>
            <w:left w:val="none" w:sz="0" w:space="0" w:color="auto"/>
            <w:bottom w:val="none" w:sz="0" w:space="0" w:color="auto"/>
            <w:right w:val="none" w:sz="0" w:space="0" w:color="auto"/>
          </w:divBdr>
          <w:divsChild>
            <w:div w:id="858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2454">
      <w:bodyDiv w:val="1"/>
      <w:marLeft w:val="0"/>
      <w:marRight w:val="0"/>
      <w:marTop w:val="0"/>
      <w:marBottom w:val="0"/>
      <w:divBdr>
        <w:top w:val="none" w:sz="0" w:space="0" w:color="auto"/>
        <w:left w:val="none" w:sz="0" w:space="0" w:color="auto"/>
        <w:bottom w:val="none" w:sz="0" w:space="0" w:color="auto"/>
        <w:right w:val="none" w:sz="0" w:space="0" w:color="auto"/>
      </w:divBdr>
      <w:divsChild>
        <w:div w:id="885407689">
          <w:marLeft w:val="480"/>
          <w:marRight w:val="0"/>
          <w:marTop w:val="0"/>
          <w:marBottom w:val="0"/>
          <w:divBdr>
            <w:top w:val="none" w:sz="0" w:space="0" w:color="auto"/>
            <w:left w:val="none" w:sz="0" w:space="0" w:color="auto"/>
            <w:bottom w:val="none" w:sz="0" w:space="0" w:color="auto"/>
            <w:right w:val="none" w:sz="0" w:space="0" w:color="auto"/>
          </w:divBdr>
          <w:divsChild>
            <w:div w:id="8748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050">
      <w:bodyDiv w:val="1"/>
      <w:marLeft w:val="0"/>
      <w:marRight w:val="0"/>
      <w:marTop w:val="0"/>
      <w:marBottom w:val="0"/>
      <w:divBdr>
        <w:top w:val="none" w:sz="0" w:space="0" w:color="auto"/>
        <w:left w:val="none" w:sz="0" w:space="0" w:color="auto"/>
        <w:bottom w:val="none" w:sz="0" w:space="0" w:color="auto"/>
        <w:right w:val="none" w:sz="0" w:space="0" w:color="auto"/>
      </w:divBdr>
      <w:divsChild>
        <w:div w:id="220940905">
          <w:marLeft w:val="480"/>
          <w:marRight w:val="0"/>
          <w:marTop w:val="0"/>
          <w:marBottom w:val="0"/>
          <w:divBdr>
            <w:top w:val="none" w:sz="0" w:space="0" w:color="auto"/>
            <w:left w:val="none" w:sz="0" w:space="0" w:color="auto"/>
            <w:bottom w:val="none" w:sz="0" w:space="0" w:color="auto"/>
            <w:right w:val="none" w:sz="0" w:space="0" w:color="auto"/>
          </w:divBdr>
          <w:divsChild>
            <w:div w:id="17503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192">
      <w:bodyDiv w:val="1"/>
      <w:marLeft w:val="0"/>
      <w:marRight w:val="0"/>
      <w:marTop w:val="0"/>
      <w:marBottom w:val="0"/>
      <w:divBdr>
        <w:top w:val="none" w:sz="0" w:space="0" w:color="auto"/>
        <w:left w:val="none" w:sz="0" w:space="0" w:color="auto"/>
        <w:bottom w:val="none" w:sz="0" w:space="0" w:color="auto"/>
        <w:right w:val="none" w:sz="0" w:space="0" w:color="auto"/>
      </w:divBdr>
      <w:divsChild>
        <w:div w:id="744231828">
          <w:marLeft w:val="480"/>
          <w:marRight w:val="0"/>
          <w:marTop w:val="0"/>
          <w:marBottom w:val="0"/>
          <w:divBdr>
            <w:top w:val="none" w:sz="0" w:space="0" w:color="auto"/>
            <w:left w:val="none" w:sz="0" w:space="0" w:color="auto"/>
            <w:bottom w:val="none" w:sz="0" w:space="0" w:color="auto"/>
            <w:right w:val="none" w:sz="0" w:space="0" w:color="auto"/>
          </w:divBdr>
          <w:divsChild>
            <w:div w:id="233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573">
      <w:bodyDiv w:val="1"/>
      <w:marLeft w:val="0"/>
      <w:marRight w:val="0"/>
      <w:marTop w:val="0"/>
      <w:marBottom w:val="0"/>
      <w:divBdr>
        <w:top w:val="none" w:sz="0" w:space="0" w:color="auto"/>
        <w:left w:val="none" w:sz="0" w:space="0" w:color="auto"/>
        <w:bottom w:val="none" w:sz="0" w:space="0" w:color="auto"/>
        <w:right w:val="none" w:sz="0" w:space="0" w:color="auto"/>
      </w:divBdr>
      <w:divsChild>
        <w:div w:id="764114026">
          <w:marLeft w:val="480"/>
          <w:marRight w:val="0"/>
          <w:marTop w:val="0"/>
          <w:marBottom w:val="0"/>
          <w:divBdr>
            <w:top w:val="none" w:sz="0" w:space="0" w:color="auto"/>
            <w:left w:val="none" w:sz="0" w:space="0" w:color="auto"/>
            <w:bottom w:val="none" w:sz="0" w:space="0" w:color="auto"/>
            <w:right w:val="none" w:sz="0" w:space="0" w:color="auto"/>
          </w:divBdr>
          <w:divsChild>
            <w:div w:id="18694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980">
      <w:bodyDiv w:val="1"/>
      <w:marLeft w:val="0"/>
      <w:marRight w:val="0"/>
      <w:marTop w:val="0"/>
      <w:marBottom w:val="0"/>
      <w:divBdr>
        <w:top w:val="none" w:sz="0" w:space="0" w:color="auto"/>
        <w:left w:val="none" w:sz="0" w:space="0" w:color="auto"/>
        <w:bottom w:val="none" w:sz="0" w:space="0" w:color="auto"/>
        <w:right w:val="none" w:sz="0" w:space="0" w:color="auto"/>
      </w:divBdr>
      <w:divsChild>
        <w:div w:id="1273052213">
          <w:marLeft w:val="480"/>
          <w:marRight w:val="0"/>
          <w:marTop w:val="0"/>
          <w:marBottom w:val="0"/>
          <w:divBdr>
            <w:top w:val="none" w:sz="0" w:space="0" w:color="auto"/>
            <w:left w:val="none" w:sz="0" w:space="0" w:color="auto"/>
            <w:bottom w:val="none" w:sz="0" w:space="0" w:color="auto"/>
            <w:right w:val="none" w:sz="0" w:space="0" w:color="auto"/>
          </w:divBdr>
          <w:divsChild>
            <w:div w:id="21076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1756">
      <w:bodyDiv w:val="1"/>
      <w:marLeft w:val="0"/>
      <w:marRight w:val="0"/>
      <w:marTop w:val="0"/>
      <w:marBottom w:val="0"/>
      <w:divBdr>
        <w:top w:val="none" w:sz="0" w:space="0" w:color="auto"/>
        <w:left w:val="none" w:sz="0" w:space="0" w:color="auto"/>
        <w:bottom w:val="none" w:sz="0" w:space="0" w:color="auto"/>
        <w:right w:val="none" w:sz="0" w:space="0" w:color="auto"/>
      </w:divBdr>
      <w:divsChild>
        <w:div w:id="1743717476">
          <w:marLeft w:val="480"/>
          <w:marRight w:val="0"/>
          <w:marTop w:val="0"/>
          <w:marBottom w:val="0"/>
          <w:divBdr>
            <w:top w:val="none" w:sz="0" w:space="0" w:color="auto"/>
            <w:left w:val="none" w:sz="0" w:space="0" w:color="auto"/>
            <w:bottom w:val="none" w:sz="0" w:space="0" w:color="auto"/>
            <w:right w:val="none" w:sz="0" w:space="0" w:color="auto"/>
          </w:divBdr>
          <w:divsChild>
            <w:div w:id="12611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B2865E-6FE3-4853-A217-5A2E256B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47</Pages>
  <Words>39090</Words>
  <Characters>229072</Characters>
  <Application>Microsoft Office Word</Application>
  <DocSecurity>0</DocSecurity>
  <Lines>3368</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dc:description/>
  <cp:lastModifiedBy>Jon Lindsay</cp:lastModifiedBy>
  <cp:revision>54</cp:revision>
  <dcterms:created xsi:type="dcterms:W3CDTF">2019-09-09T14:28:00Z</dcterms:created>
  <dcterms:modified xsi:type="dcterms:W3CDTF">2020-02-05T20:39:00Z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zotero-version="5.0.74"&gt;&lt;session id="5I7vyisu"/&gt;&lt;style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