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A9D49" w14:textId="77777777" w:rsidR="00657E08" w:rsidRDefault="00483D1B">
      <w:pPr>
        <w:pStyle w:val="Heading1"/>
        <w:spacing w:after="0" w:line="240" w:lineRule="auto"/>
        <w:ind w:left="1890" w:right="1890" w:firstLine="0"/>
        <w:jc w:val="center"/>
      </w:pPr>
      <w:r>
        <w:t xml:space="preserve">After Deterrence: </w:t>
      </w:r>
      <w:r>
        <w:br/>
        <w:t>Explaining Conflict Short of War</w:t>
      </w:r>
      <w:r>
        <w:rPr>
          <w:vertAlign w:val="superscript"/>
        </w:rPr>
        <w:footnoteReference w:id="1"/>
      </w:r>
    </w:p>
    <w:p w14:paraId="6C40B23D" w14:textId="77777777" w:rsidR="00657E08" w:rsidRDefault="00657E08">
      <w:pPr>
        <w:spacing w:after="200" w:line="240" w:lineRule="auto"/>
        <w:ind w:left="10" w:hanging="10"/>
        <w:jc w:val="center"/>
      </w:pPr>
    </w:p>
    <w:p w14:paraId="0902BB43" w14:textId="77777777" w:rsidR="00657E08" w:rsidRDefault="00483D1B">
      <w:pPr>
        <w:spacing w:after="200" w:line="240" w:lineRule="auto"/>
        <w:ind w:left="10" w:hanging="10"/>
        <w:jc w:val="center"/>
      </w:pPr>
      <w:r>
        <w:t>J Andres Gannon</w:t>
      </w:r>
      <w:r>
        <w:rPr>
          <w:vertAlign w:val="superscript"/>
        </w:rPr>
        <w:t>1</w:t>
      </w:r>
      <w:r>
        <w:t>, Erik Gartzke</w:t>
      </w:r>
      <w:r>
        <w:rPr>
          <w:vertAlign w:val="superscript"/>
        </w:rPr>
        <w:t>2</w:t>
      </w:r>
      <w:r>
        <w:t>, and Jon R. Lindsay</w:t>
      </w:r>
      <w:r>
        <w:rPr>
          <w:vertAlign w:val="superscript"/>
        </w:rPr>
        <w:t>3</w:t>
      </w:r>
    </w:p>
    <w:p w14:paraId="48D6AF83" w14:textId="77777777" w:rsidR="00657E08" w:rsidRDefault="00483D1B">
      <w:pPr>
        <w:spacing w:after="0" w:line="240" w:lineRule="auto"/>
        <w:ind w:left="10" w:right="0" w:hanging="10"/>
        <w:jc w:val="center"/>
      </w:pPr>
      <w:r>
        <w:rPr>
          <w:vertAlign w:val="superscript"/>
        </w:rPr>
        <w:t>1</w:t>
      </w:r>
      <w:r>
        <w:rPr>
          <w:i/>
        </w:rPr>
        <w:t>Department of Political Science , University of California, San Diego</w:t>
      </w:r>
    </w:p>
    <w:p w14:paraId="6F181AF0" w14:textId="77777777" w:rsidR="00657E08" w:rsidRDefault="00483D1B">
      <w:pPr>
        <w:spacing w:after="0" w:line="240" w:lineRule="auto"/>
        <w:ind w:left="10" w:right="0" w:hanging="10"/>
        <w:jc w:val="center"/>
      </w:pPr>
      <w:r>
        <w:rPr>
          <w:vertAlign w:val="superscript"/>
        </w:rPr>
        <w:t>2</w:t>
      </w:r>
      <w:r>
        <w:rPr>
          <w:i/>
        </w:rPr>
        <w:t>Director, Center for Peace and Security Studies (</w:t>
      </w:r>
      <w:proofErr w:type="spellStart"/>
      <w:r>
        <w:rPr>
          <w:i/>
        </w:rPr>
        <w:t>cPASS</w:t>
      </w:r>
      <w:proofErr w:type="spellEnd"/>
      <w:r>
        <w:rPr>
          <w:i/>
        </w:rPr>
        <w:t>), Department of Political Science, University of California, San Diego</w:t>
      </w:r>
    </w:p>
    <w:p w14:paraId="0ACE6E0A" w14:textId="77777777" w:rsidR="00657E08" w:rsidRDefault="00483D1B">
      <w:pPr>
        <w:spacing w:after="0" w:line="240" w:lineRule="auto"/>
        <w:ind w:left="10" w:right="0" w:hanging="10"/>
        <w:jc w:val="center"/>
        <w:rPr>
          <w:i/>
        </w:rPr>
      </w:pPr>
      <w:r>
        <w:rPr>
          <w:vertAlign w:val="superscript"/>
        </w:rPr>
        <w:t>3</w:t>
      </w:r>
      <w:r>
        <w:rPr>
          <w:i/>
        </w:rPr>
        <w:t xml:space="preserve">Munk School of Global Affairs &amp; Public Policy, Department of Political Science, </w:t>
      </w:r>
      <w:r>
        <w:rPr>
          <w:i/>
        </w:rPr>
        <w:br/>
        <w:t>University of Toronto</w:t>
      </w:r>
    </w:p>
    <w:p w14:paraId="2C602B0F" w14:textId="77777777" w:rsidR="00657E08" w:rsidRDefault="00657E08">
      <w:pPr>
        <w:spacing w:after="0" w:line="240" w:lineRule="auto"/>
        <w:ind w:left="10" w:right="0" w:hanging="10"/>
        <w:jc w:val="center"/>
      </w:pPr>
    </w:p>
    <w:p w14:paraId="0060A57C" w14:textId="77777777" w:rsidR="00657E08" w:rsidRDefault="00483D1B">
      <w:pPr>
        <w:spacing w:after="200" w:line="240" w:lineRule="auto"/>
        <w:ind w:left="10" w:right="0" w:hanging="10"/>
        <w:jc w:val="center"/>
      </w:pPr>
      <w:r>
        <w:t>March 2019</w:t>
      </w:r>
    </w:p>
    <w:p w14:paraId="16B94105" w14:textId="77777777" w:rsidR="00657E08" w:rsidRDefault="00483D1B">
      <w:pPr>
        <w:pStyle w:val="Heading2"/>
        <w:spacing w:before="200" w:after="0" w:line="240" w:lineRule="auto"/>
        <w:ind w:left="360" w:right="360" w:firstLine="0"/>
        <w:jc w:val="both"/>
        <w:rPr>
          <w:b w:val="0"/>
          <w:sz w:val="22"/>
          <w:szCs w:val="22"/>
        </w:rPr>
      </w:pPr>
      <w:r>
        <w:rPr>
          <w:sz w:val="22"/>
          <w:szCs w:val="22"/>
        </w:rPr>
        <w:t>Abstract</w:t>
      </w:r>
      <w:r>
        <w:rPr>
          <w:b w:val="0"/>
          <w:sz w:val="22"/>
          <w:szCs w:val="22"/>
        </w:rPr>
        <w:t>: Policymakers are increasingly concerned about conflict in the “gray zone,” a region between peace and war where, it is feared, challengers are able to alter the status quo without triggering larger confrontations. A defining characteristic of gray zone conflict is that capable aggressors willingly limit the potency of their attacks. We offer two explanations for this. First, deterrence successes can cause challengers to “pull their punches,” adopting sub-optimal strategies to avoid triggering a larger contest. Defenders in this scenario can respond by “doubling down” on deterrence, further containing the contest and forcing aggressors to choose between withdrawal or continuing to fight inefficiently. Second, challengers instead may deliberately choose the gray zone as a low-cost, militarily optimal, strategy. In this case, doubling down on deterrence is counter-productive and risks escalation. We assess these arguments empirically in Russia’s post-Cold War foreign interventions. We find that Russian gray zone interventions reflect the first motivation (deterrence sensitivity), rather than the second (military optimality). Russian covert cyber and intelligence operations are ubiquitous, while more overt and muscular operations appear inversely with the credibility of Western deterrence, reflecting deterrence success.</w:t>
      </w:r>
    </w:p>
    <w:p w14:paraId="5C000E6B" w14:textId="77777777" w:rsidR="00657E08" w:rsidRDefault="00657E08"/>
    <w:p w14:paraId="09361086" w14:textId="77777777" w:rsidR="00657E08" w:rsidRDefault="00483D1B">
      <w:pPr>
        <w:spacing w:after="200" w:line="276" w:lineRule="auto"/>
        <w:ind w:right="0" w:firstLine="0"/>
        <w:jc w:val="left"/>
      </w:pPr>
      <w:commentRangeStart w:id="0"/>
      <w:r>
        <w:t>Abstract: 184 words</w:t>
      </w:r>
    </w:p>
    <w:p w14:paraId="7A248EB6" w14:textId="266B305A" w:rsidR="00657E08" w:rsidRDefault="00483D1B">
      <w:pPr>
        <w:spacing w:after="200" w:line="276" w:lineRule="auto"/>
        <w:ind w:right="0" w:firstLine="0"/>
        <w:jc w:val="left"/>
        <w:rPr>
          <w:sz w:val="22"/>
          <w:szCs w:val="22"/>
        </w:rPr>
      </w:pPr>
      <w:r>
        <w:t>Article: 13,861 words (sans title page</w:t>
      </w:r>
      <w:del w:id="1" w:author="Andres Gannon" w:date="2019-04-04T11:14:00Z">
        <w:r w:rsidDel="00AB1F4B">
          <w:delText>, footnotes, and references</w:delText>
        </w:r>
      </w:del>
      <w:r>
        <w:t>)</w:t>
      </w:r>
      <w:commentRangeEnd w:id="0"/>
      <w:r>
        <w:commentReference w:id="0"/>
      </w:r>
      <w:r>
        <w:br w:type="page"/>
      </w:r>
    </w:p>
    <w:p w14:paraId="6783D87F" w14:textId="77777777" w:rsidR="00657E08" w:rsidRDefault="00483D1B">
      <w:pPr>
        <w:pStyle w:val="Heading1"/>
        <w:spacing w:after="200" w:line="276" w:lineRule="auto"/>
        <w:ind w:left="-5" w:firstLine="0"/>
      </w:pPr>
      <w:r>
        <w:lastRenderedPageBreak/>
        <w:t>Introduction</w:t>
      </w:r>
    </w:p>
    <w:p w14:paraId="48156E0E" w14:textId="472AC5B5" w:rsidR="00657E08" w:rsidRDefault="00483D1B">
      <w:pPr>
        <w:spacing w:before="200" w:after="200" w:line="276" w:lineRule="auto"/>
        <w:ind w:left="-15" w:right="0" w:firstLine="0"/>
      </w:pPr>
      <w:r>
        <w:t xml:space="preserve">In the wake of the overthrow of Ukrainian President </w:t>
      </w:r>
      <w:del w:id="2" w:author="Andres Gannon" w:date="2019-04-04T10:46:00Z">
        <w:r w:rsidDel="001C1071">
          <w:delText xml:space="preserve">Viktor </w:delText>
        </w:r>
      </w:del>
      <w:r>
        <w:t>Yanukovych in February 2014, Russian Spetsnaz (special forces) and the 810</w:t>
      </w:r>
      <w:r>
        <w:rPr>
          <w:vertAlign w:val="superscript"/>
        </w:rPr>
        <w:t xml:space="preserve">th </w:t>
      </w:r>
      <w:r>
        <w:t xml:space="preserve">Independent Naval Infantry Brigade occupied the Crimean Peninsula </w:t>
      </w:r>
      <w:hyperlink r:id="rId9">
        <w:r>
          <w:t>(</w:t>
        </w:r>
        <w:proofErr w:type="spellStart"/>
        <w:r>
          <w:t>Kofman</w:t>
        </w:r>
        <w:proofErr w:type="spellEnd"/>
        <w:r>
          <w:t xml:space="preserve"> et al. 2017)</w:t>
        </w:r>
      </w:hyperlink>
      <w:r>
        <w:t xml:space="preserve">. These forces had removed their military insignia, prompting some to speculate about whether or not their actions were sanctioned by the Kremlin. </w:t>
      </w:r>
      <w:del w:id="3" w:author="Andres Gannon" w:date="2019-04-04T10:46:00Z">
        <w:r w:rsidDel="001C1071">
          <w:delText xml:space="preserve">The undesignated Russian forces were accompanied by local police from the Berkut public order unit and were also joined by armed local self-defense volunteers. </w:delText>
        </w:r>
      </w:del>
      <w:r>
        <w:t>After the dust had settled, most observers took it for granted that Russian forces had conducted an invasion with a deliberate goal of annexing Crimea. As both Russia and NATO were eager to avoid a direct confrontation, the pretense of anonymity was a political fig leaf providing NATO with a convenient excuse to forgo a more forceful response.</w:t>
      </w:r>
      <w:r>
        <w:rPr>
          <w:vertAlign w:val="superscript"/>
        </w:rPr>
        <w:footnoteReference w:id="2"/>
      </w:r>
    </w:p>
    <w:p w14:paraId="792BFAD4" w14:textId="386A8CC9" w:rsidR="00657E08" w:rsidRDefault="00483D1B">
      <w:pPr>
        <w:spacing w:after="200" w:line="276" w:lineRule="auto"/>
        <w:ind w:left="-15" w:right="0" w:firstLine="0"/>
      </w:pPr>
      <w:r>
        <w:t xml:space="preserve">Russian occupation of Crimea and subsequent incursions in Eastern Ukraine prompted considerable concern in NATO and elsewhere about how to counter “gray zone conflict,” or actions that fall below agreed upon thresholds for a coordinated military response, but which are clearly destabilizing and inimical to Western interests. On this topic, the British Secretary of State for </w:t>
      </w:r>
      <w:proofErr w:type="spellStart"/>
      <w:r>
        <w:t>Defence</w:t>
      </w:r>
      <w:proofErr w:type="spellEnd"/>
      <w:r>
        <w:t xml:space="preserve"> noted </w:t>
      </w:r>
      <w:ins w:id="4" w:author="Andres Gannon" w:date="2019-04-04T10:47:00Z">
        <w:r w:rsidR="001C1071">
          <w:t xml:space="preserve">this </w:t>
        </w:r>
      </w:ins>
      <w:r>
        <w:t>“</w:t>
      </w:r>
      <w:del w:id="5" w:author="Andres Gannon" w:date="2019-04-04T10:47:00Z">
        <w:r w:rsidDel="001C1071">
          <w:delText xml:space="preserve">That </w:delText>
        </w:r>
      </w:del>
      <w:ins w:id="6" w:author="Andres Gannon" w:date="2019-04-04T10:47:00Z">
        <w:r w:rsidR="001C1071">
          <w:t>[</w:t>
        </w:r>
      </w:ins>
      <w:proofErr w:type="spellStart"/>
      <w:r>
        <w:t>i</w:t>
      </w:r>
      <w:proofErr w:type="spellEnd"/>
      <w:ins w:id="7" w:author="Andres Gannon" w:date="2019-04-04T10:47:00Z">
        <w:r w:rsidR="001C1071">
          <w:t>]</w:t>
        </w:r>
      </w:ins>
      <w:r>
        <w:t xml:space="preserve">s not a Cold War. It is a grey war. Permanently teetering on the edge of outright hostility. Persistently hovering around the threshold of what we would normally consider acts of war” </w:t>
      </w:r>
      <w:hyperlink r:id="rId10">
        <w:r>
          <w:t>(Fallon 2017)</w:t>
        </w:r>
      </w:hyperlink>
      <w:r>
        <w:t xml:space="preserve">. Many have worried that “little green men” might reappear in the Baltics, conducting incursions without crossing any explicit “red lines” that might trigger a NATO Article V response. Others have described “little blue men” in Chinese efforts to revise the maritime status quo in East Asia </w:t>
      </w:r>
      <w:hyperlink r:id="rId11">
        <w:r>
          <w:t>(Erickson and Kennedy 2015; Green et al. 2017)</w:t>
        </w:r>
      </w:hyperlink>
      <w:r>
        <w:t xml:space="preserve">. The kaleidoscopic language highlights challenges that are as much definitional as practical. As General Dunford, Chairman of the Joint Chiefs of Staff, recently noted, “Our traditional approach is either we’re at peace or at conflict. And I think that’s insufficient to deal with the actors that actually seek to advance their interests while avoiding our strengths” </w:t>
      </w:r>
      <w:hyperlink r:id="rId12">
        <w:r>
          <w:t>(Dunford 2016)</w:t>
        </w:r>
      </w:hyperlink>
      <w:r>
        <w:t xml:space="preserve">. </w:t>
      </w:r>
    </w:p>
    <w:p w14:paraId="27429EDD" w14:textId="6B14C965" w:rsidR="00657E08" w:rsidRDefault="00483D1B">
      <w:pPr>
        <w:spacing w:after="200" w:line="276" w:lineRule="auto"/>
        <w:ind w:left="-15" w:right="0" w:firstLine="0"/>
      </w:pPr>
      <w:r>
        <w:t xml:space="preserve">There is, of course, nothing new about conflict that falls ambiguously between peace and war. There is a long history of, and a vast literature on, limited conflict </w:t>
      </w:r>
      <w:hyperlink r:id="rId13">
        <w:r>
          <w:t xml:space="preserve">(Kissinger 1955; Schelling 1957; Osgood 1969; Rosen 1982; </w:t>
        </w:r>
        <w:proofErr w:type="spellStart"/>
        <w:r>
          <w:t>Lepgold</w:t>
        </w:r>
        <w:proofErr w:type="spellEnd"/>
        <w:r>
          <w:t xml:space="preserve"> and Sterling 2000; Sullivan 2007; Powell 2015)</w:t>
        </w:r>
      </w:hyperlink>
      <w:r>
        <w:t xml:space="preserve">, salami tactics </w:t>
      </w:r>
      <w:hyperlink r:id="rId14">
        <w:r>
          <w:t>(Schelling 1966; Fearon 1996; Freedman 2014)</w:t>
        </w:r>
      </w:hyperlink>
      <w:r>
        <w:t xml:space="preserve">, low intensity conflict </w:t>
      </w:r>
      <w:hyperlink r:id="rId15">
        <w:r>
          <w:t>(</w:t>
        </w:r>
        <w:proofErr w:type="spellStart"/>
        <w:r>
          <w:t>Freysinger</w:t>
        </w:r>
        <w:proofErr w:type="spellEnd"/>
        <w:r>
          <w:t xml:space="preserve"> 1991; Grant 1991; Metz 1989; </w:t>
        </w:r>
        <w:proofErr w:type="spellStart"/>
        <w:r>
          <w:t>Turbiville</w:t>
        </w:r>
        <w:proofErr w:type="spellEnd"/>
        <w:r>
          <w:t xml:space="preserve"> 2002)</w:t>
        </w:r>
      </w:hyperlink>
      <w:r>
        <w:t xml:space="preserve">, revolutionary war </w:t>
      </w:r>
      <w:hyperlink r:id="rId16">
        <w:r>
          <w:t>(Shy and Collier 1986)</w:t>
        </w:r>
      </w:hyperlink>
      <w:r>
        <w:t xml:space="preserve">, military operations other than war </w:t>
      </w:r>
      <w:hyperlink r:id="rId17">
        <w:r>
          <w:t>(Kinross 2004; Lin-Greenberg 2017)</w:t>
        </w:r>
      </w:hyperlink>
      <w:r>
        <w:t xml:space="preserve">, covert operations </w:t>
      </w:r>
      <w:hyperlink r:id="rId18">
        <w:r>
          <w:t>(Johnson 1992; Carson 2018; O’Rourke 2018)</w:t>
        </w:r>
      </w:hyperlink>
      <w:r>
        <w:t xml:space="preserve">, small wars </w:t>
      </w:r>
      <w:hyperlink r:id="rId19">
        <w:r>
          <w:t>(Olson 1990)</w:t>
        </w:r>
      </w:hyperlink>
      <w:r>
        <w:t xml:space="preserve">, fifth columns </w:t>
      </w:r>
      <w:hyperlink r:id="rId20">
        <w:r>
          <w:t>(</w:t>
        </w:r>
        <w:proofErr w:type="spellStart"/>
        <w:r>
          <w:t>Charap</w:t>
        </w:r>
        <w:proofErr w:type="spellEnd"/>
        <w:r>
          <w:t xml:space="preserve"> 2015)</w:t>
        </w:r>
      </w:hyperlink>
      <w:r>
        <w:t xml:space="preserve">, and proxy wars </w:t>
      </w:r>
      <w:hyperlink r:id="rId21">
        <w:r>
          <w:t>(Bar-</w:t>
        </w:r>
        <w:proofErr w:type="spellStart"/>
        <w:r>
          <w:t>Siman</w:t>
        </w:r>
        <w:proofErr w:type="spellEnd"/>
        <w:r>
          <w:t xml:space="preserve">-Tov 1984; Brown 2016; Driscoll and </w:t>
        </w:r>
        <w:proofErr w:type="spellStart"/>
        <w:r>
          <w:t>Maliniak</w:t>
        </w:r>
        <w:proofErr w:type="spellEnd"/>
        <w:r>
          <w:t xml:space="preserve"> 2016)</w:t>
        </w:r>
      </w:hyperlink>
      <w:r>
        <w:t xml:space="preserve">. Many (but not all) of these concepts emphasize asymmetric struggles </w:t>
      </w:r>
      <w:r>
        <w:lastRenderedPageBreak/>
        <w:t xml:space="preserve">with at least one combatant that is </w:t>
      </w:r>
      <w:r>
        <w:rPr>
          <w:i/>
        </w:rPr>
        <w:t xml:space="preserve">unable </w:t>
      </w:r>
      <w:r>
        <w:t xml:space="preserve">in practical terms to fight on a larger scale or with higher intensity. </w:t>
      </w:r>
      <w:del w:id="8" w:author="Andres Gannon" w:date="2019-04-04T10:48:00Z">
        <w:r w:rsidDel="00CD46B2">
          <w:delText>What distinguishes g</w:delText>
        </w:r>
      </w:del>
      <w:ins w:id="9" w:author="Andres Gannon" w:date="2019-04-04T10:48:00Z">
        <w:r w:rsidR="00CD46B2">
          <w:t>G</w:t>
        </w:r>
      </w:ins>
      <w:r>
        <w:t>ray zone conflict</w:t>
      </w:r>
      <w:ins w:id="10" w:author="Andres Gannon" w:date="2019-04-04T10:49:00Z">
        <w:r w:rsidR="00CD46B2">
          <w:t>, in contrast,</w:t>
        </w:r>
      </w:ins>
      <w:r>
        <w:t xml:space="preserve"> </w:t>
      </w:r>
      <w:del w:id="11" w:author="Andres Gannon" w:date="2019-04-04T10:49:00Z">
        <w:r w:rsidDel="00CD46B2">
          <w:delText xml:space="preserve">as we use the concept here is that it </w:delText>
        </w:r>
      </w:del>
      <w:r>
        <w:t xml:space="preserve">features adversaries that are </w:t>
      </w:r>
      <w:r>
        <w:rPr>
          <w:i/>
        </w:rPr>
        <w:t xml:space="preserve">unwilling </w:t>
      </w:r>
      <w:r>
        <w:t xml:space="preserve">to broaden the scope or intensity of a military engagement, despite being able to do so. </w:t>
      </w:r>
      <w:del w:id="12" w:author="Andres Gannon" w:date="2019-04-04T10:49:00Z">
        <w:r w:rsidDel="00CD46B2">
          <w:delText xml:space="preserve">Actors enter the gray zone by pulling their punches. </w:delText>
        </w:r>
      </w:del>
      <w:r>
        <w:t xml:space="preserve">But this also is not a new phenomenon. In 1978 </w:t>
      </w:r>
      <w:del w:id="13" w:author="Andres Gannon" w:date="2019-04-04T10:49:00Z">
        <w:r w:rsidDel="00CD46B2">
          <w:delText xml:space="preserve">Henry </w:delText>
        </w:r>
      </w:del>
      <w:r>
        <w:t xml:space="preserve">Kissinger said, “We need an intelligence community that, in certain complicated situations, can defend the American national interest in the gray areas where military operations are not </w:t>
      </w:r>
      <w:proofErr w:type="gramStart"/>
      <w:r>
        <w:t>suitable</w:t>
      </w:r>
      <w:proofErr w:type="gramEnd"/>
      <w:r>
        <w:t xml:space="preserve"> and diplomacy cannot operate” (Johnson 2013). General </w:t>
      </w:r>
      <w:del w:id="14" w:author="Andres Gannon" w:date="2019-04-04T10:49:00Z">
        <w:r w:rsidDel="00CD46B2">
          <w:delText xml:space="preserve">Joseph </w:delText>
        </w:r>
      </w:del>
      <w:proofErr w:type="spellStart"/>
      <w:r>
        <w:t>Votel</w:t>
      </w:r>
      <w:proofErr w:type="spellEnd"/>
      <w:r>
        <w:t xml:space="preserve"> </w:t>
      </w:r>
      <w:del w:id="15" w:author="Andres Gannon" w:date="2019-04-04T10:49:00Z">
        <w:r w:rsidDel="00CD46B2">
          <w:delText xml:space="preserve">et al </w:delText>
        </w:r>
      </w:del>
      <w:hyperlink r:id="rId22">
        <w:r>
          <w:t>(2016)</w:t>
        </w:r>
      </w:hyperlink>
      <w:r>
        <w:t xml:space="preserve"> described the Cold War as “a 45-year-long Gray Zone struggle” in which the United States and Soviet Union conducted proxy wars, covert operations, and (dis)information campaigns against one another around the world, resulting in American victory in the absence of a larger overt (nuclear) contest. </w:t>
      </w:r>
    </w:p>
    <w:p w14:paraId="41D543E6" w14:textId="17200ECB" w:rsidR="00657E08" w:rsidDel="00CD46B2" w:rsidRDefault="00483D1B">
      <w:pPr>
        <w:spacing w:after="200" w:line="276" w:lineRule="auto"/>
        <w:ind w:left="-15" w:right="0" w:firstLine="0"/>
        <w:rPr>
          <w:del w:id="16" w:author="Andres Gannon" w:date="2019-04-04T10:50:00Z"/>
        </w:rPr>
      </w:pPr>
      <w:del w:id="17" w:author="Andres Gannon" w:date="2019-04-04T10:50:00Z">
        <w:r w:rsidDel="00CD46B2">
          <w:delText xml:space="preserve">Modern gray zone conflict represents a difference in degree rather than kind, but it appears novel today largely because of </w:delText>
        </w:r>
        <w:r w:rsidDel="00CD46B2">
          <w:rPr>
            <w:i/>
          </w:rPr>
          <w:delText xml:space="preserve">how </w:delText>
        </w:r>
        <w:r w:rsidDel="00CD46B2">
          <w:delText xml:space="preserve">it is pursued. Modern information technologies and economic interdependence increase both opportunities for low-intensity conflict and incentives — often mutual — for restraining that intensity </w:delText>
        </w:r>
        <w:r w:rsidR="001C1071" w:rsidDel="00CD46B2">
          <w:fldChar w:fldCharType="begin"/>
        </w:r>
        <w:r w:rsidR="001C1071" w:rsidDel="00CD46B2">
          <w:delInstrText xml:space="preserve"> HYPERLINK "https://www.zotero.org/google-docs/?KNpidC" \h </w:delInstrText>
        </w:r>
        <w:r w:rsidR="001C1071" w:rsidDel="00CD46B2">
          <w:fldChar w:fldCharType="separate"/>
        </w:r>
        <w:r w:rsidDel="00CD46B2">
          <w:delText>(Gartzke and Westerwinter 2016; Lindsay 2017; Lindsay and Gartzke 2018; Zhang 2018)</w:delText>
        </w:r>
        <w:r w:rsidR="001C1071" w:rsidDel="00CD46B2">
          <w:fldChar w:fldCharType="end"/>
        </w:r>
        <w:r w:rsidDel="00CD46B2">
          <w:delText xml:space="preserve">. Conflict initiators have multiple elements of power at their disposal but intentionally choose to limit the scale or scope of their efforts to push back against the status quo, in no small part because they themselves favor, and are enmeshed in, elements of the existing international system. They simultaneously challenge some aspects of the status quo while seeking to sustain others, eager to remain engaged in a larger, mutually beneficial set of relationships, even those involving the target and its friends and allies. For their part, defenders and their security partners typically avoid escalating the conflict. Because responses to gray zone conflict are often muted, challengers may be able to revise the status quo without triggering a broader contest or incurring other undesired consequences. </w:delText>
        </w:r>
      </w:del>
    </w:p>
    <w:p w14:paraId="2D9AB090" w14:textId="6D6883E0" w:rsidR="00657E08" w:rsidRDefault="00483D1B">
      <w:pPr>
        <w:spacing w:after="200" w:line="276" w:lineRule="auto"/>
        <w:ind w:left="-15" w:right="0" w:firstLine="0"/>
      </w:pPr>
      <w:r>
        <w:t>The essential puzzle, then, is why capable countries on both sides of the gray zone limit their chances of victory by leaving some of their most potent capabilities — weapons they might normally be expected to wield on the battlefield — at home.</w:t>
      </w:r>
      <w:ins w:id="18" w:author="Andres Gannon" w:date="2019-04-04T10:50:00Z">
        <w:r w:rsidR="00CD46B2">
          <w:t xml:space="preserve"> Conventional wisdom </w:t>
        </w:r>
      </w:ins>
      <w:ins w:id="19" w:author="Andres Gannon" w:date="2019-04-04T10:51:00Z">
        <w:r w:rsidR="00CD46B2">
          <w:t>treats gray zone conflict as a new way of war</w:t>
        </w:r>
      </w:ins>
      <w:ins w:id="20" w:author="Andres Gannon" w:date="2019-04-04T10:52:00Z">
        <w:r w:rsidR="00CD46B2">
          <w:t xml:space="preserve"> – </w:t>
        </w:r>
      </w:ins>
      <w:ins w:id="21" w:author="Andres Gannon" w:date="2019-04-04T10:51:00Z">
        <w:r w:rsidR="00CD46B2">
          <w:t xml:space="preserve">rivals </w:t>
        </w:r>
      </w:ins>
      <w:ins w:id="22" w:author="Andres Gannon" w:date="2019-04-04T10:52:00Z">
        <w:r w:rsidR="00CD46B2">
          <w:t xml:space="preserve">are </w:t>
        </w:r>
      </w:ins>
      <w:ins w:id="23" w:author="Andres Gannon" w:date="2019-04-04T10:51:00Z">
        <w:r w:rsidR="00CD46B2">
          <w:t>outsmarting the West</w:t>
        </w:r>
      </w:ins>
      <w:ins w:id="24" w:author="Andres Gannon" w:date="2019-04-04T10:52:00Z">
        <w:r w:rsidR="00CD46B2">
          <w:t xml:space="preserve"> by utilizing new technologies that allow them to pursue revisionist aims without the West p</w:t>
        </w:r>
      </w:ins>
      <w:ins w:id="25" w:author="Andres Gannon" w:date="2019-04-04T10:53:00Z">
        <w:r w:rsidR="00CD46B2">
          <w:t>ushing back</w:t>
        </w:r>
      </w:ins>
      <w:ins w:id="26" w:author="Andres Gannon" w:date="2019-04-04T10:51:00Z">
        <w:r w:rsidR="00CD46B2">
          <w:t>.</w:t>
        </w:r>
      </w:ins>
      <w:ins w:id="27" w:author="Andres Gannon" w:date="2019-04-04T10:53:00Z">
        <w:r w:rsidR="00CD46B2">
          <w:t xml:space="preserve"> We present a second, contrasting logic of deterrence. </w:t>
        </w:r>
      </w:ins>
      <w:del w:id="28" w:author="Andres Gannon" w:date="2019-04-04T10:53:00Z">
        <w:r w:rsidDel="00CD46B2">
          <w:delText xml:space="preserve"> There are at least two possible reasons for this. First, c</w:delText>
        </w:r>
      </w:del>
      <w:ins w:id="29" w:author="Andres Gannon" w:date="2019-04-04T10:53:00Z">
        <w:r w:rsidR="00CD46B2">
          <w:t>C</w:t>
        </w:r>
      </w:ins>
      <w:r>
        <w:t xml:space="preserve">hallengers may be deterred from engaging in general war by the explicit threats or implicit posture of defenders and their allies, choosing instead to adopt militarily sub-optimal strategies, settling for doing something rather than nothing. </w:t>
      </w:r>
      <w:del w:id="30" w:author="Andres Gannon" w:date="2019-04-04T10:54:00Z">
        <w:r w:rsidDel="00CD46B2">
          <w:delText xml:space="preserve">Second, the challenger may believe that limited means are the best option for accomplishing its strategic objectives. </w:delText>
        </w:r>
      </w:del>
      <w:r>
        <w:t xml:space="preserve">In </w:t>
      </w:r>
      <w:del w:id="31" w:author="Andres Gannon" w:date="2019-04-04T10:54:00Z">
        <w:r w:rsidDel="00CD46B2">
          <w:delText xml:space="preserve">the first </w:delText>
        </w:r>
      </w:del>
      <w:ins w:id="32" w:author="Andres Gannon" w:date="2019-04-04T10:54:00Z">
        <w:r w:rsidR="00CD46B2">
          <w:t xml:space="preserve">this </w:t>
        </w:r>
      </w:ins>
      <w:r>
        <w:t xml:space="preserve">case, a defender might be able to improve strategic stability by clarifying and intensifying its deterrence posture, in effect making even the challenger’s second-best option look less attractive. </w:t>
      </w:r>
      <w:del w:id="33" w:author="Andres Gannon" w:date="2019-04-04T10:54:00Z">
        <w:r w:rsidDel="00CD46B2">
          <w:delText xml:space="preserve">In the second case, further pressure from the defender will likely </w:delText>
        </w:r>
        <w:r w:rsidDel="00CD46B2">
          <w:lastRenderedPageBreak/>
          <w:delText xml:space="preserve">encourage the challenger to expand the means it assesses to be optimal, heightening rather than reducing the risk of explicit deterrence failure and compromising the defender’s interests. It is thus imperative for defenders to discern not only </w:delText>
        </w:r>
        <w:r w:rsidDel="00CD46B2">
          <w:rPr>
            <w:i/>
          </w:rPr>
          <w:delText xml:space="preserve">that </w:delText>
        </w:r>
        <w:r w:rsidDel="00CD46B2">
          <w:delText xml:space="preserve">a challenger is making a challenge in the gray zone but also </w:delText>
        </w:r>
        <w:r w:rsidDel="00CD46B2">
          <w:rPr>
            <w:i/>
          </w:rPr>
          <w:delText>why</w:delText>
        </w:r>
        <w:r w:rsidDel="00CD46B2">
          <w:delText>.</w:delText>
        </w:r>
      </w:del>
    </w:p>
    <w:p w14:paraId="22744E45" w14:textId="77777777" w:rsidR="00657E08" w:rsidRDefault="00483D1B">
      <w:pPr>
        <w:pBdr>
          <w:top w:val="nil"/>
          <w:left w:val="nil"/>
          <w:bottom w:val="nil"/>
          <w:right w:val="nil"/>
          <w:between w:val="nil"/>
        </w:pBdr>
        <w:spacing w:after="200" w:line="276" w:lineRule="auto"/>
        <w:ind w:left="-15" w:right="0" w:firstLine="0"/>
      </w:pPr>
      <w:r>
        <w:t xml:space="preserve">Our discussion of the gray zone proceeds in four parts. We begin by summarizing existing understandings of gray zone conflict, explaining why the phenomena is neither as unique nor alarming as it is often presented. Next we introduce a new explanation for gray zone conflict framed through the lens of deterrence theory that identifies continuity in the ways in which capable actors limit conflict intensity but that differentiates it from other forms of low intensity conflict by emphasizing the motivation of actors. A third step is to conduct a preliminary empirical test of the theory by assessing recent Russian foreign interventions, all of which involve a significant cyber </w:t>
      </w:r>
      <w:proofErr w:type="gramStart"/>
      <w:r>
        <w:t>component</w:t>
      </w:r>
      <w:proofErr w:type="gramEnd"/>
      <w:r>
        <w:t xml:space="preserve"> but which vary in the additional types of tools employed. We find that Russia systematically limits its choice of military means along a gradient of deterrence credibility, increasing from East to West. This can be explained if the actual manifestation of Russian aggression is in fact a “second best” reaction to the success of Western deterrence, rather than newly potent or merely efficient means of Russian influence. Finally, we conclude by highlighting key implications of our argument.</w:t>
      </w:r>
    </w:p>
    <w:p w14:paraId="62EB6B41" w14:textId="77777777" w:rsidR="00657E08" w:rsidRDefault="00483D1B">
      <w:pPr>
        <w:pStyle w:val="Heading1"/>
        <w:spacing w:after="200" w:line="276" w:lineRule="auto"/>
        <w:ind w:left="-5" w:firstLine="0"/>
      </w:pPr>
      <w:r>
        <w:t>Between Peace and War</w:t>
      </w:r>
    </w:p>
    <w:p w14:paraId="7C7E93AC" w14:textId="6A0B98BD" w:rsidR="00657E08" w:rsidRDefault="00483D1B">
      <w:pPr>
        <w:spacing w:after="200" w:line="276" w:lineRule="auto"/>
        <w:ind w:left="-15" w:right="0" w:firstLine="0"/>
      </w:pPr>
      <w:r>
        <w:t xml:space="preserve">Contemporary security policy discourse in the United States, and in the West in general, is characterized by pessimism about a new and poorly understood way of war, referred to by many labels, but often called gray zone conflict. The United States Special Operations Command (SOCOM) </w:t>
      </w:r>
      <w:del w:id="34" w:author="Andres Gannon" w:date="2019-04-04T10:55:00Z">
        <w:r w:rsidDel="00CD46B2">
          <w:delText xml:space="preserve">recently updated its definition of the </w:delText>
        </w:r>
      </w:del>
      <w:ins w:id="35" w:author="Andres Gannon" w:date="2019-04-04T10:55:00Z">
        <w:r w:rsidR="00CD46B2">
          <w:t xml:space="preserve">defines </w:t>
        </w:r>
      </w:ins>
      <w:r>
        <w:t>gray zone</w:t>
      </w:r>
      <w:ins w:id="36" w:author="Andres Gannon" w:date="2019-04-04T10:55:00Z">
        <w:r w:rsidR="00CD46B2">
          <w:t xml:space="preserve"> conflict as</w:t>
        </w:r>
      </w:ins>
      <w:r>
        <w:t xml:space="preserve"> </w:t>
      </w:r>
      <w:hyperlink r:id="rId23">
        <w:r>
          <w:t>(Bragg 2017)</w:t>
        </w:r>
      </w:hyperlink>
      <w:r>
        <w:t>:</w:t>
      </w:r>
    </w:p>
    <w:p w14:paraId="1EF41F61" w14:textId="77777777" w:rsidR="00657E08" w:rsidRDefault="00483D1B">
      <w:pPr>
        <w:pBdr>
          <w:top w:val="nil"/>
          <w:left w:val="nil"/>
          <w:bottom w:val="nil"/>
          <w:right w:val="nil"/>
          <w:between w:val="nil"/>
        </w:pBdr>
        <w:spacing w:after="200" w:line="276" w:lineRule="auto"/>
        <w:ind w:left="360" w:right="360" w:firstLine="0"/>
      </w:pPr>
      <w: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p>
    <w:p w14:paraId="16648350" w14:textId="0DE96F04" w:rsidR="00657E08" w:rsidDel="00CD46B2" w:rsidRDefault="00483D1B">
      <w:pPr>
        <w:spacing w:after="200" w:line="276" w:lineRule="auto"/>
        <w:ind w:left="-15" w:right="0" w:firstLine="0"/>
        <w:rPr>
          <w:moveFrom w:id="37" w:author="Andres Gannon" w:date="2019-04-04T10:58:00Z"/>
        </w:rPr>
      </w:pPr>
      <w:moveFromRangeStart w:id="38" w:author="Andres Gannon" w:date="2019-04-04T10:58:00Z" w:name="move5267817"/>
      <w:moveFrom w:id="39" w:author="Andres Gannon" w:date="2019-04-04T10:58:00Z">
        <w:r w:rsidDel="00CD46B2">
          <w:t xml:space="preserve">Russian activities in Ukraine have been described as a strategy of hybrid warfare that occurs when the belligerent has escalation dominance and revisionist aims </w:t>
        </w:r>
        <w:r w:rsidR="001C1071" w:rsidDel="00CD46B2">
          <w:fldChar w:fldCharType="begin"/>
        </w:r>
        <w:r w:rsidR="001C1071" w:rsidDel="00CD46B2">
          <w:instrText xml:space="preserve"> HYPERLINK "https://www.zotero.org/google-docs/?J3Wqyh" \h </w:instrText>
        </w:r>
        <w:r w:rsidR="001C1071" w:rsidDel="00CD46B2">
          <w:fldChar w:fldCharType="separate"/>
        </w:r>
        <w:r w:rsidDel="00CD46B2">
          <w:t>(Lanoszka 2016; Marten 2015; Thomas 2015)</w:t>
        </w:r>
        <w:r w:rsidR="001C1071" w:rsidDel="00CD46B2">
          <w:fldChar w:fldCharType="end"/>
        </w:r>
        <w:r w:rsidDel="00CD46B2">
          <w:t xml:space="preserve">. Outside of the Ukranian context, broader concerns about Russian gray zone activities paint a dismal picture, arguing that Russia’s declining military power and new, cheaper forms of warfare will sponsor increased aggression against NATO and the West </w:t>
        </w:r>
        <w:r w:rsidR="001C1071" w:rsidDel="00CD46B2">
          <w:fldChar w:fldCharType="begin"/>
        </w:r>
        <w:r w:rsidR="001C1071" w:rsidDel="00CD46B2">
          <w:instrText xml:space="preserve"> HYPERLINK "https://www.zotero.org/google-docs/?xVr9A5" \h </w:instrText>
        </w:r>
        <w:r w:rsidR="001C1071" w:rsidDel="00CD46B2">
          <w:fldChar w:fldCharType="separate"/>
        </w:r>
        <w:r w:rsidDel="00CD46B2">
          <w:t>(Charap 2015)</w:t>
        </w:r>
        <w:r w:rsidR="001C1071" w:rsidDel="00CD46B2">
          <w:fldChar w:fldCharType="end"/>
        </w:r>
        <w:r w:rsidDel="00CD46B2">
          <w:t xml:space="preserve">. This view holds that states can deploy gray zone tactics strategically to work </w:t>
        </w:r>
        <w:r w:rsidDel="00CD46B2">
          <w:lastRenderedPageBreak/>
          <w:t xml:space="preserve">around their adversaries’ red lines to achieve coercive bargaining success without triggering escalation </w:t>
        </w:r>
        <w:r w:rsidR="001C1071" w:rsidDel="00CD46B2">
          <w:fldChar w:fldCharType="begin"/>
        </w:r>
        <w:r w:rsidR="001C1071" w:rsidDel="00CD46B2">
          <w:instrText xml:space="preserve"> HYPERLINK "https://www.zotero.org/google-docs/?sSwMVt" \h </w:instrText>
        </w:r>
        <w:r w:rsidR="001C1071" w:rsidDel="00CD46B2">
          <w:fldChar w:fldCharType="separate"/>
        </w:r>
        <w:r w:rsidDel="00CD46B2">
          <w:t>(Altman 2017; Jackson 2017; Lin-Greenberg 2017)</w:t>
        </w:r>
        <w:r w:rsidR="001C1071" w:rsidDel="00CD46B2">
          <w:fldChar w:fldCharType="end"/>
        </w:r>
        <w:r w:rsidDel="00CD46B2">
          <w:t>.</w:t>
        </w:r>
      </w:moveFrom>
    </w:p>
    <w:moveFromRangeEnd w:id="38"/>
    <w:p w14:paraId="290E5AF2" w14:textId="77777777" w:rsidR="00657E08" w:rsidRDefault="00483D1B">
      <w:pPr>
        <w:spacing w:after="200" w:line="276" w:lineRule="auto"/>
        <w:ind w:left="-15" w:right="0" w:firstLine="0"/>
      </w:pPr>
      <w:r>
        <w:t xml:space="preserve">Amidst evolving definitions, a recurring dilemma for policy makers has not been </w:t>
      </w:r>
      <w:r>
        <w:rPr>
          <w:i/>
        </w:rPr>
        <w:t>whether</w:t>
      </w:r>
      <w:r>
        <w:t xml:space="preserve"> to respond to gray zone aggression, but </w:t>
      </w:r>
      <w:r>
        <w:rPr>
          <w:i/>
        </w:rPr>
        <w:t>how</w:t>
      </w:r>
      <w:r>
        <w:t xml:space="preserve">. In the last decade of the Cold War, Secretary of State Schultz argued that the United States needed a strategy to counter ambiguous warfare that made it unambiguous America would fight back </w:t>
      </w:r>
      <w:hyperlink r:id="rId24">
        <w:r>
          <w:t>(Schultz 1986)</w:t>
        </w:r>
      </w:hyperlink>
      <w:r>
        <w:t xml:space="preserve">. Contemporary US policy makers have similarly decided that whether new or renewed, gray zone aggression requires a strategic response characterized by countering misinformation </w:t>
      </w:r>
      <w:hyperlink r:id="rId25">
        <w:r>
          <w:t>(Paul and Matthews 2016)</w:t>
        </w:r>
      </w:hyperlink>
      <w:r>
        <w:t xml:space="preserve">, adapting to risk sensitivity </w:t>
      </w:r>
      <w:hyperlink r:id="rId26">
        <w:r>
          <w:t>(Maxwell 2016)</w:t>
        </w:r>
      </w:hyperlink>
      <w:r>
        <w:t xml:space="preserve">, and responding with non-military means where gray zone conflict resists military solutions </w:t>
      </w:r>
      <w:hyperlink r:id="rId27">
        <w:r>
          <w:t>(</w:t>
        </w:r>
        <w:proofErr w:type="spellStart"/>
        <w:r>
          <w:t>Galeotti</w:t>
        </w:r>
        <w:proofErr w:type="spellEnd"/>
        <w:r>
          <w:t xml:space="preserve"> 2016)</w:t>
        </w:r>
      </w:hyperlink>
      <w:r>
        <w:t>.</w:t>
      </w:r>
    </w:p>
    <w:p w14:paraId="26C3C950" w14:textId="77777777" w:rsidR="00657E08" w:rsidRDefault="00483D1B">
      <w:pPr>
        <w:pStyle w:val="Heading2"/>
        <w:spacing w:after="200" w:line="276" w:lineRule="auto"/>
        <w:ind w:left="-15" w:firstLine="0"/>
      </w:pPr>
      <w:bookmarkStart w:id="40" w:name="_kr66excyhdrs" w:colFirst="0" w:colLast="0"/>
      <w:bookmarkEnd w:id="40"/>
      <w:r>
        <w:t>Historical Conceptions of Limited War</w:t>
      </w:r>
    </w:p>
    <w:p w14:paraId="400EBBE8" w14:textId="0FD47A0C" w:rsidR="00657E08" w:rsidRDefault="00483D1B">
      <w:pPr>
        <w:spacing w:after="200" w:line="276" w:lineRule="auto"/>
        <w:ind w:left="-15" w:right="0" w:firstLine="0"/>
      </w:pPr>
      <w:r>
        <w:t xml:space="preserve">While it is conventional (and convenient) to think of peace and war as dichotomous, discrete outcomes, observers have long recognized that tension and violence exist on a spectrum </w:t>
      </w:r>
      <w:hyperlink r:id="rId28">
        <w:r>
          <w:t>(Lebow 2010)</w:t>
        </w:r>
      </w:hyperlink>
      <w:r>
        <w:t xml:space="preserve">, even as the relevant descriptive language </w:t>
      </w:r>
      <w:del w:id="41" w:author="Andres Gannon" w:date="2019-04-04T11:01:00Z">
        <w:r w:rsidDel="005C2BF4">
          <w:delText>is often consistent</w:delText>
        </w:r>
      </w:del>
      <w:ins w:id="42" w:author="Andres Gannon" w:date="2019-04-04T11:01:00Z">
        <w:r w:rsidR="005C2BF4">
          <w:t>evolves</w:t>
        </w:r>
      </w:ins>
      <w:r>
        <w:t>. The Cold War featured three distinct threads of thought dealing with limited war: aggressive peacetime competition and intelligence operations vis-a-vis the Soviet Union (war limited by ends), conventional war in the shadow of nuclear weapons (war limited by costs - i.e., deterrence), and low-intensity conflict with irregular forces (war limited by means). After the Cold War, only the last of these received consistent attention, especially after the United States found itself engaged in Afghanistan and Iraq and practitioners began to dust off old texts looking for lessons about counterinsurgency. The novelty of gray zone conflict today, involving capable near-peer competitors exploiting new intelligence capabilities, in many ways represents a return to the two preceding themes. Indeed, one of the key insights that inhabits these earlier literatures, but which to our knowledge was never made explicit, involves the need to distinguish between types of limited war in order to apply appropriate policies.</w:t>
      </w:r>
      <w:del w:id="43" w:author="Andres Gannon" w:date="2019-04-04T11:02:00Z">
        <w:r w:rsidDel="005C2BF4">
          <w:delText xml:space="preserve"> Treating a war of limited ends as one limited by costs or vice versa invites failure.</w:delText>
        </w:r>
      </w:del>
    </w:p>
    <w:p w14:paraId="104B95D1" w14:textId="77777777" w:rsidR="00657E08" w:rsidRDefault="00483D1B">
      <w:pPr>
        <w:pStyle w:val="Heading3"/>
        <w:spacing w:after="200" w:line="276" w:lineRule="auto"/>
      </w:pPr>
      <w:bookmarkStart w:id="44" w:name="_qmjz1equ8oin" w:colFirst="0" w:colLast="0"/>
      <w:bookmarkEnd w:id="44"/>
      <w:r>
        <w:t>Wars Limited by Ends</w:t>
      </w:r>
    </w:p>
    <w:p w14:paraId="3EBF20EF" w14:textId="60262683" w:rsidR="00657E08" w:rsidRDefault="00483D1B">
      <w:pPr>
        <w:spacing w:after="200" w:line="276" w:lineRule="auto"/>
        <w:ind w:firstLine="0"/>
      </w:pPr>
      <w:r>
        <w:t xml:space="preserve">In a government memorandum, George Kennan </w:t>
      </w:r>
      <w:del w:id="45" w:author="Andres Gannon" w:date="2019-04-04T10:58:00Z">
        <w:r w:rsidDel="005C2BF4">
          <w:delText>(</w:delText>
        </w:r>
      </w:del>
      <w:r w:rsidR="001C1071">
        <w:fldChar w:fldCharType="begin"/>
      </w:r>
      <w:r w:rsidR="001C1071">
        <w:instrText xml:space="preserve"> HYPERLINK "https://www.zotero.org/google-docs/?QI5R2R" \h </w:instrText>
      </w:r>
      <w:r w:rsidR="001C1071">
        <w:fldChar w:fldCharType="separate"/>
      </w:r>
      <w:r>
        <w:t>(</w:t>
      </w:r>
      <w:del w:id="46" w:author="Andres Gannon" w:date="2019-04-04T10:58:00Z">
        <w:r w:rsidDel="005C2BF4">
          <w:delText xml:space="preserve">Kennan </w:delText>
        </w:r>
      </w:del>
      <w:r>
        <w:t>1948)</w:t>
      </w:r>
      <w:r w:rsidR="001C1071">
        <w:fldChar w:fldCharType="end"/>
      </w:r>
      <w:r>
        <w:t xml:space="preserve"> discussed limited war between peer competitors when he emphasized that both overt and covert political warfare could play a role in Western long-term strategic competition with the Soviet Union.</w:t>
      </w:r>
    </w:p>
    <w:p w14:paraId="455F3888" w14:textId="77777777" w:rsidR="00657E08" w:rsidRDefault="00483D1B">
      <w:pPr>
        <w:spacing w:after="200" w:line="276" w:lineRule="auto"/>
        <w:ind w:left="360" w:right="360" w:firstLine="0"/>
      </w:pPr>
      <w:r>
        <w:t xml:space="preserve">Political warfare is the logical application of Clausewitz’s doctrine in time of peace. 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w:t>
      </w:r>
      <w:r>
        <w:lastRenderedPageBreak/>
        <w:t>of “friendly” foreign elements, “black” psychological warfare and even encouragement of underground resistance in hostile states.</w:t>
      </w:r>
    </w:p>
    <w:p w14:paraId="71088CB9" w14:textId="77777777" w:rsidR="00657E08" w:rsidRDefault="00483D1B">
      <w:pPr>
        <w:spacing w:after="200" w:line="276" w:lineRule="auto"/>
        <w:ind w:firstLine="0"/>
      </w:pPr>
      <w:r>
        <w:t>The emphasis on limited political objectives over military operations represented the key shift in thinking about limited war. The Korean War exemplified an underappreciated type of war fought to achieve political ends short of traditional military victory despite having the capability to do so (Osgood 1969; Wagner 2000). Even at this time, limited war was understood as occurring when actors had the capacity to increase their commitment but did not want to do so, creating a third option short of major war and beyond acquiescence (Kissinger 1955; Brodie 1957; Kissinger 1957). Kissinger and Osgood tried to figure out ways to conduct limited war and avoid escalation by restricting targets and weapons systems as well as applying techniques to limit the geographic scope of conflict (Woodman 1991). Clearly, there are difficulties in maintaining this third option. Mutual recognition of the limits to conflict must be common conjecture among adversaries (Schelling 1957). During the Vietnam war, the North Vietnamese leadership was prepared to escalate conflict despite efforts by China and the Soviet Union to restrain their ally (Carver 1986).</w:t>
      </w:r>
    </w:p>
    <w:p w14:paraId="700B94CF" w14:textId="77777777" w:rsidR="00657E08" w:rsidRDefault="00483D1B">
      <w:pPr>
        <w:pStyle w:val="Heading3"/>
        <w:spacing w:after="200" w:line="276" w:lineRule="auto"/>
        <w:ind w:left="-15" w:firstLine="0"/>
      </w:pPr>
      <w:bookmarkStart w:id="47" w:name="_6br7v1wizhuh" w:colFirst="0" w:colLast="0"/>
      <w:bookmarkEnd w:id="47"/>
      <w:r>
        <w:t>Wars Limited by Costs -- Deterrence Contests</w:t>
      </w:r>
    </w:p>
    <w:p w14:paraId="0758AFEE" w14:textId="51114EBB" w:rsidR="00657E08" w:rsidRDefault="00483D1B">
      <w:pPr>
        <w:spacing w:after="200" w:line="276" w:lineRule="auto"/>
        <w:ind w:left="-15" w:firstLine="0"/>
      </w:pPr>
      <w:r>
        <w:t xml:space="preserve">Cold War strategists advanced the notion of “the stability-instability paradox” (Snyder 1965; Jervis 1984) to explain how incentives for engaging in conflict at lower levels of intensity or in peripheral theaters arise out of disincentives for initiating major nuclear war (or even major conventional war). According to Snyder (1965), “nuclear technology introduced a new form of intent-perception and a new form of uncertainty — that concerning what types of military capability the opponent was likely to use and what degree of violence he was willing to risk or accept.” While there are strategic benefits that come from “weakening the enemy with pricks instead of blows” (Hart 1954), there are also risks to this approach in the nuclear era. The presence of nuclear weapons might prevent world war, but it could simultaneously encourage localized aggression or smaller, more limited conflicts (Russell 2003; Sagan and Waltz 2003; </w:t>
      </w:r>
      <w:proofErr w:type="spellStart"/>
      <w:r>
        <w:t>Kapur</w:t>
      </w:r>
      <w:proofErr w:type="spellEnd"/>
      <w:r>
        <w:t xml:space="preserve"> 2007). Modern </w:t>
      </w:r>
      <w:ins w:id="48" w:author="Andres Gannon" w:date="2019-04-04T11:00:00Z">
        <w:r w:rsidR="005C2BF4">
          <w:t xml:space="preserve">empirical </w:t>
        </w:r>
      </w:ins>
      <w:r>
        <w:t>elaborations of stability-instability analyze the situation quantitatively (</w:t>
      </w:r>
      <w:proofErr w:type="spellStart"/>
      <w:r>
        <w:t>Rauchhaus</w:t>
      </w:r>
      <w:proofErr w:type="spellEnd"/>
      <w:r>
        <w:t xml:space="preserve"> 2009; Early and </w:t>
      </w:r>
      <w:proofErr w:type="spellStart"/>
      <w:r>
        <w:t>Asal</w:t>
      </w:r>
      <w:proofErr w:type="spellEnd"/>
      <w:r>
        <w:t xml:space="preserve"> 2018) or in specific contexts, like India and Pakistan (</w:t>
      </w:r>
      <w:proofErr w:type="spellStart"/>
      <w:r>
        <w:t>Ganguly</w:t>
      </w:r>
      <w:proofErr w:type="spellEnd"/>
      <w:r>
        <w:t xml:space="preserve"> 1995; Raghavan 2001). </w:t>
      </w:r>
      <w:ins w:id="49" w:author="Andres Gannon" w:date="2019-04-04T11:00:00Z">
        <w:r w:rsidR="005C2BF4">
          <w:t>Yet</w:t>
        </w:r>
      </w:ins>
      <w:ins w:id="50" w:author="Andres Gannon" w:date="2019-04-04T11:01:00Z">
        <w:r w:rsidR="005C2BF4">
          <w:t xml:space="preserve"> </w:t>
        </w:r>
      </w:ins>
      <w:del w:id="51" w:author="Andres Gannon" w:date="2019-04-04T11:01:00Z">
        <w:r w:rsidDel="005C2BF4">
          <w:delText>R</w:delText>
        </w:r>
      </w:del>
      <w:ins w:id="52" w:author="Andres Gannon" w:date="2019-04-04T11:01:00Z">
        <w:r w:rsidR="005C2BF4">
          <w:t>r</w:t>
        </w:r>
      </w:ins>
      <w:r>
        <w:t>ecent studies criticize stability-instability because the theory and practice are out of sync</w:t>
      </w:r>
      <w:ins w:id="53" w:author="Andres Gannon" w:date="2019-04-04T11:00:00Z">
        <w:r w:rsidR="005C2BF4">
          <w:t>, pointing to the need for updated</w:t>
        </w:r>
      </w:ins>
      <w:r>
        <w:t xml:space="preserve"> </w:t>
      </w:r>
      <w:ins w:id="54" w:author="Andres Gannon" w:date="2019-04-04T11:00:00Z">
        <w:r w:rsidR="005C2BF4">
          <w:t xml:space="preserve">conceptions of deterrence </w:t>
        </w:r>
      </w:ins>
      <w:r>
        <w:t>(Powell 2015; Schram 2019).</w:t>
      </w:r>
      <w:del w:id="55" w:author="Andres Gannon" w:date="2019-04-04T11:00:00Z">
        <w:r w:rsidDel="005C2BF4">
          <w:delText xml:space="preserve"> Powell thus develops a formal model of stability-instability based on positive and negative correlations between power and risk (Powell 2015). </w:delText>
        </w:r>
      </w:del>
    </w:p>
    <w:p w14:paraId="7061F222" w14:textId="77777777" w:rsidR="00657E08" w:rsidRDefault="00483D1B">
      <w:pPr>
        <w:pStyle w:val="Heading3"/>
      </w:pPr>
      <w:bookmarkStart w:id="56" w:name="_h9izm43h2a15" w:colFirst="0" w:colLast="0"/>
      <w:bookmarkEnd w:id="56"/>
      <w:r>
        <w:t>Wars Limited by Means</w:t>
      </w:r>
    </w:p>
    <w:p w14:paraId="7CD5DBA3" w14:textId="2A93B592" w:rsidR="00CD46B2" w:rsidDel="00CD46B2" w:rsidRDefault="00483D1B">
      <w:pPr>
        <w:spacing w:after="200" w:line="276" w:lineRule="auto"/>
        <w:ind w:firstLine="0"/>
        <w:rPr>
          <w:del w:id="57" w:author="Andres Gannon" w:date="2019-04-04T10:58:00Z"/>
        </w:rPr>
      </w:pPr>
      <w:r>
        <w:t xml:space="preserve">The primary examples of the stability-instability paradox during the Cold War were decolonization struggles and proxy wars in the Third World. Limited war with irregular forces as opposed to near-peer competitors garnered much attention in the 1970s under the </w:t>
      </w:r>
      <w:r>
        <w:lastRenderedPageBreak/>
        <w:t>rubric of “low intensity conflict” or LIC (Schultz 1986). Opinions differ as to what distinguishes LIC from conventional war. Some approaches focus on means (</w:t>
      </w:r>
      <w:proofErr w:type="spellStart"/>
      <w:r>
        <w:t>Kornbluh</w:t>
      </w:r>
      <w:proofErr w:type="spellEnd"/>
      <w:r>
        <w:t xml:space="preserve"> and </w:t>
      </w:r>
      <w:proofErr w:type="spellStart"/>
      <w:r>
        <w:t>Hackel</w:t>
      </w:r>
      <w:proofErr w:type="spellEnd"/>
      <w:r>
        <w:t xml:space="preserve"> 1986; Adams 1990) while others identify the phenomenon by actor (</w:t>
      </w:r>
      <w:proofErr w:type="spellStart"/>
      <w:r>
        <w:t>Downie</w:t>
      </w:r>
      <w:proofErr w:type="spellEnd"/>
      <w:r>
        <w:t xml:space="preserve"> 1992; Kinross 2004). One commonality is a focus on strategies of the weak. Unsurprisingly LIC is more prevalent in poor and poorly institutionalized regions (</w:t>
      </w:r>
      <w:proofErr w:type="spellStart"/>
      <w:r>
        <w:t>Kornbluh</w:t>
      </w:r>
      <w:proofErr w:type="spellEnd"/>
      <w:r>
        <w:t xml:space="preserve"> and </w:t>
      </w:r>
      <w:proofErr w:type="spellStart"/>
      <w:r>
        <w:t>Hackel</w:t>
      </w:r>
      <w:proofErr w:type="spellEnd"/>
      <w:r>
        <w:t xml:space="preserve"> 1986; Hammond 1990; </w:t>
      </w:r>
      <w:proofErr w:type="spellStart"/>
      <w:r>
        <w:t>Kober</w:t>
      </w:r>
      <w:proofErr w:type="spellEnd"/>
      <w:r>
        <w:t xml:space="preserve"> 2002). The classical literature on counterinsurgency (</w:t>
      </w:r>
      <w:proofErr w:type="spellStart"/>
      <w:r>
        <w:t>Galula</w:t>
      </w:r>
      <w:proofErr w:type="spellEnd"/>
      <w:r>
        <w:t xml:space="preserve"> 1964; Taber 1965; Thompson 1966; </w:t>
      </w:r>
      <w:proofErr w:type="spellStart"/>
      <w:r>
        <w:t>Kitson</w:t>
      </w:r>
      <w:proofErr w:type="spellEnd"/>
      <w:r>
        <w:t xml:space="preserve"> 1971; </w:t>
      </w:r>
      <w:proofErr w:type="spellStart"/>
      <w:r>
        <w:t>Blaufarb</w:t>
      </w:r>
      <w:proofErr w:type="spellEnd"/>
      <w:r>
        <w:t xml:space="preserve"> 1977) and its modern revivals (</w:t>
      </w:r>
      <w:proofErr w:type="spellStart"/>
      <w:r>
        <w:t>Nagl</w:t>
      </w:r>
      <w:proofErr w:type="spellEnd"/>
      <w:r>
        <w:t xml:space="preserve"> 2005; US Army 2006; </w:t>
      </w:r>
      <w:proofErr w:type="spellStart"/>
      <w:r>
        <w:t>Ucko</w:t>
      </w:r>
      <w:proofErr w:type="spellEnd"/>
      <w:r>
        <w:t xml:space="preserve"> 2009; Kilcullen 2010) largely fall into this category. A vast academic literature on civil war examines the behavior, motives and organizational structure of “non-state” actors (Petersen 2001; Wood 2003; </w:t>
      </w:r>
      <w:proofErr w:type="spellStart"/>
      <w:r>
        <w:t>Kalyvas</w:t>
      </w:r>
      <w:proofErr w:type="spellEnd"/>
      <w:r>
        <w:t xml:space="preserve"> 2008; Shapiro 2013).</w:t>
      </w:r>
    </w:p>
    <w:p w14:paraId="0F4E5274" w14:textId="77777777" w:rsidR="008A087B" w:rsidRDefault="008A087B">
      <w:pPr>
        <w:pStyle w:val="Heading2"/>
        <w:spacing w:after="200" w:line="276" w:lineRule="auto"/>
        <w:ind w:left="-15" w:firstLine="0"/>
        <w:rPr>
          <w:ins w:id="58" w:author="Andres Gannon" w:date="2019-04-04T11:50:00Z"/>
        </w:rPr>
      </w:pPr>
      <w:bookmarkStart w:id="59" w:name="_xv2zo47pbnrc" w:colFirst="0" w:colLast="0"/>
      <w:bookmarkEnd w:id="59"/>
    </w:p>
    <w:p w14:paraId="391287B6" w14:textId="016809D8" w:rsidR="00657E08" w:rsidRDefault="00483D1B">
      <w:pPr>
        <w:pStyle w:val="Heading2"/>
        <w:spacing w:after="200" w:line="276" w:lineRule="auto"/>
        <w:ind w:left="-15" w:firstLine="0"/>
      </w:pPr>
      <w:bookmarkStart w:id="60" w:name="_GoBack"/>
      <w:bookmarkEnd w:id="60"/>
      <w:r>
        <w:t xml:space="preserve">A Silver Lining to </w:t>
      </w:r>
      <w:del w:id="61" w:author="Andres Gannon" w:date="2019-04-04T10:58:00Z">
        <w:r w:rsidDel="00CD46B2">
          <w:delText xml:space="preserve">the </w:delText>
        </w:r>
      </w:del>
      <w:ins w:id="62" w:author="Andres Gannon" w:date="2019-04-04T10:58:00Z">
        <w:r w:rsidR="00CD46B2">
          <w:t xml:space="preserve">Modern </w:t>
        </w:r>
      </w:ins>
      <w:r>
        <w:t>Gray Zone</w:t>
      </w:r>
      <w:ins w:id="63" w:author="Andres Gannon" w:date="2019-04-04T10:58:00Z">
        <w:r w:rsidR="00CD46B2">
          <w:t xml:space="preserve"> Conflict</w:t>
        </w:r>
      </w:ins>
    </w:p>
    <w:p w14:paraId="7EE9BE2A" w14:textId="6A491A7E" w:rsidR="00CD46B2" w:rsidDel="005C2BF4" w:rsidRDefault="00CD46B2" w:rsidP="00CD46B2">
      <w:pPr>
        <w:spacing w:after="200" w:line="276" w:lineRule="auto"/>
        <w:ind w:left="-15" w:right="0" w:firstLine="0"/>
        <w:rPr>
          <w:del w:id="64" w:author="Andres Gannon" w:date="2019-04-04T11:08:00Z"/>
          <w:moveTo w:id="65" w:author="Andres Gannon" w:date="2019-04-04T10:58:00Z"/>
        </w:rPr>
      </w:pPr>
      <w:moveToRangeStart w:id="66" w:author="Andres Gannon" w:date="2019-04-04T10:58:00Z" w:name="move5267817"/>
      <w:moveTo w:id="67" w:author="Andres Gannon" w:date="2019-04-04T10:58:00Z">
        <w:del w:id="68" w:author="Andres Gannon" w:date="2019-04-04T11:22:00Z">
          <w:r w:rsidDel="00F16F51">
            <w:delText xml:space="preserve">Russian activities in Ukraine have been described as a strategy of hybrid warfare that occurs when the belligerent has escalation dominance and revisionist aims </w:delText>
          </w:r>
          <w:r w:rsidDel="00F16F51">
            <w:fldChar w:fldCharType="begin"/>
          </w:r>
          <w:r w:rsidDel="00F16F51">
            <w:delInstrText xml:space="preserve"> HYPERLINK "https://www.zotero.org/google-docs/?J3Wqyh" \h </w:delInstrText>
          </w:r>
          <w:r w:rsidDel="00F16F51">
            <w:fldChar w:fldCharType="separate"/>
          </w:r>
          <w:r w:rsidDel="00F16F51">
            <w:delText>(Lanoszka 2016; Marten 2015; Thomas 2015)</w:delText>
          </w:r>
          <w:r w:rsidDel="00F16F51">
            <w:fldChar w:fldCharType="end"/>
          </w:r>
          <w:r w:rsidDel="00F16F51">
            <w:delText xml:space="preserve">. Outside of the Ukranian context, broader concerns about Russian gray zone activities paint a dismal picture, arguing that Russia’s declining military power and new, cheaper forms of warfare will sponsor increased aggression against NATO and the West </w:delText>
          </w:r>
          <w:r w:rsidDel="00F16F51">
            <w:fldChar w:fldCharType="begin"/>
          </w:r>
          <w:r w:rsidDel="00F16F51">
            <w:delInstrText xml:space="preserve"> HYPERLINK "https://www.zotero.org/google-docs/?xVr9A5" \h </w:delInstrText>
          </w:r>
          <w:r w:rsidDel="00F16F51">
            <w:fldChar w:fldCharType="separate"/>
          </w:r>
          <w:r w:rsidDel="00F16F51">
            <w:delText>(Charap 2015)</w:delText>
          </w:r>
          <w:r w:rsidDel="00F16F51">
            <w:fldChar w:fldCharType="end"/>
          </w:r>
          <w:r w:rsidDel="00F16F51">
            <w:delText xml:space="preserve">. This view holds that states can deploy gray zone tactics strategically to work around their adversaries’ red lines to achieve coercive bargaining success without triggering escalation </w:delText>
          </w:r>
          <w:r w:rsidDel="00F16F51">
            <w:fldChar w:fldCharType="begin"/>
          </w:r>
          <w:r w:rsidDel="00F16F51">
            <w:delInstrText xml:space="preserve"> HYPERLINK "https://www.zotero.org/google-docs/?sSwMVt" \h </w:delInstrText>
          </w:r>
          <w:r w:rsidDel="00F16F51">
            <w:fldChar w:fldCharType="separate"/>
          </w:r>
          <w:r w:rsidDel="00F16F51">
            <w:delText>(Altman 2017; Jackson 2017; Lin-Greenberg 2017)</w:delText>
          </w:r>
          <w:r w:rsidDel="00F16F51">
            <w:fldChar w:fldCharType="end"/>
          </w:r>
          <w:r w:rsidDel="00F16F51">
            <w:delText>.</w:delText>
          </w:r>
        </w:del>
      </w:moveTo>
    </w:p>
    <w:moveToRangeEnd w:id="66"/>
    <w:p w14:paraId="2DE3F5F6" w14:textId="77777777" w:rsidR="00F16F51" w:rsidRDefault="00483D1B">
      <w:pPr>
        <w:spacing w:after="200" w:line="276" w:lineRule="auto"/>
        <w:ind w:left="-15" w:right="0" w:firstLine="0"/>
        <w:rPr>
          <w:ins w:id="69" w:author="Andres Gannon" w:date="2019-04-04T11:22:00Z"/>
        </w:rPr>
      </w:pPr>
      <w:r>
        <w:t>Modern gray zone conflict is in many ways a return to the familiar stability-instability paradox, though often with different, usually lower, thresholds. Deterrence now results as much from the risk of escalation to major conventional war, or even economic disruption, as by the threat of nuclear conflagration. The real novelty, however, is in the growing diversity of ways in which low intensity conflict can be practiced. At the same time that the</w:t>
      </w:r>
      <w:r>
        <w:rPr>
          <w:i/>
        </w:rPr>
        <w:t xml:space="preserve"> whom</w:t>
      </w:r>
      <w:r>
        <w:t xml:space="preserve"> of conflict has reverted to more familiar state actors, the </w:t>
      </w:r>
      <w:r>
        <w:rPr>
          <w:i/>
        </w:rPr>
        <w:t>how</w:t>
      </w:r>
      <w:r>
        <w:t xml:space="preserve"> has evolved subtly. The emergence of new, cheaper implements of coercion associated principally with information technology have made it easier to fight circumspect contests.</w:t>
      </w:r>
    </w:p>
    <w:p w14:paraId="3FC00D1D" w14:textId="41EC3183" w:rsidR="00F16F51" w:rsidDel="005C2BF4" w:rsidRDefault="00F16F51" w:rsidP="00F16F51">
      <w:pPr>
        <w:spacing w:after="200" w:line="276" w:lineRule="auto"/>
        <w:ind w:left="-15" w:right="0" w:firstLine="0"/>
        <w:rPr>
          <w:ins w:id="70" w:author="Andres Gannon" w:date="2019-04-04T11:22:00Z"/>
          <w:del w:id="71" w:author="Andres Gannon" w:date="2019-04-04T11:08:00Z"/>
        </w:rPr>
      </w:pPr>
      <w:ins w:id="72" w:author="Andres Gannon" w:date="2019-04-04T11:22:00Z">
        <w:r>
          <w:t>Russian activities have been</w:t>
        </w:r>
      </w:ins>
      <w:ins w:id="73" w:author="Andres Gannon" w:date="2019-04-04T11:23:00Z">
        <w:r>
          <w:t xml:space="preserve"> described as emblematic of this logic.</w:t>
        </w:r>
      </w:ins>
      <w:ins w:id="74" w:author="Andres Gannon" w:date="2019-04-04T11:22:00Z">
        <w:r>
          <w:t xml:space="preserve"> Ukraine </w:t>
        </w:r>
      </w:ins>
      <w:ins w:id="75" w:author="Andres Gannon" w:date="2019-04-04T11:23:00Z">
        <w:r>
          <w:t xml:space="preserve">demonstrates </w:t>
        </w:r>
      </w:ins>
      <w:ins w:id="76" w:author="Andres Gannon" w:date="2019-04-04T11:22:00Z">
        <w:r>
          <w:t xml:space="preserve">a strategy of hybrid warfare that occurs when the belligerent has escalation dominance and revisionist aims </w:t>
        </w:r>
        <w:r>
          <w:fldChar w:fldCharType="begin"/>
        </w:r>
        <w:r>
          <w:instrText xml:space="preserve"> HYPERLINK "https://www.zotero.org/google-docs/?J3Wqyh" \h </w:instrText>
        </w:r>
        <w:r>
          <w:fldChar w:fldCharType="separate"/>
        </w:r>
        <w:r>
          <w:t>(Lanoszka 2016; Marten 2015; Thomas 2015)</w:t>
        </w:r>
        <w:r>
          <w:fldChar w:fldCharType="end"/>
        </w:r>
        <w:r>
          <w:t xml:space="preserve">. Outside of the </w:t>
        </w:r>
        <w:proofErr w:type="spellStart"/>
        <w:r>
          <w:t>Ukranian</w:t>
        </w:r>
        <w:proofErr w:type="spellEnd"/>
        <w:r>
          <w:t xml:space="preserve"> context, broader concerns about Russian gray zone activities paint a dismal picture, arguing that Russia’s declining military power and new, cheaper forms of warfare will sponsor increased aggression against NATO and the West </w:t>
        </w:r>
        <w:r>
          <w:fldChar w:fldCharType="begin"/>
        </w:r>
        <w:r>
          <w:instrText xml:space="preserve"> HYPERLINK "https://www.zotero.org/google-docs/?xVr9A5" \h </w:instrText>
        </w:r>
        <w:r>
          <w:fldChar w:fldCharType="separate"/>
        </w:r>
        <w:r>
          <w:t>(</w:t>
        </w:r>
        <w:proofErr w:type="spellStart"/>
        <w:r>
          <w:t>Charap</w:t>
        </w:r>
        <w:proofErr w:type="spellEnd"/>
        <w:r>
          <w:t xml:space="preserve"> 2015)</w:t>
        </w:r>
        <w:r>
          <w:fldChar w:fldCharType="end"/>
        </w:r>
        <w:r>
          <w:t xml:space="preserve">. This view holds that states can deploy gray zone tactics strategically to work around their adversaries’ red lines to achieve coercive bargaining success without triggering escalation </w:t>
        </w:r>
        <w:r>
          <w:fldChar w:fldCharType="begin"/>
        </w:r>
        <w:r>
          <w:instrText xml:space="preserve"> HYPERLINK "https://www.zotero.org/google-docs/?sSwMVt" \h </w:instrText>
        </w:r>
        <w:r>
          <w:fldChar w:fldCharType="separate"/>
        </w:r>
        <w:r>
          <w:t xml:space="preserve">(Altman 2017; Jackson </w:t>
        </w:r>
        <w:r>
          <w:lastRenderedPageBreak/>
          <w:t>2017; Lin-Greenberg 2017)</w:t>
        </w:r>
        <w:r>
          <w:fldChar w:fldCharType="end"/>
        </w:r>
        <w:r>
          <w:t>. What one should thus observe is Russia engaging in gray zone conflict in as many situations as possible; there is little reason to avoid undertaking an efficient form of warfare that demonstrates an actor’s escalation dominance</w:t>
        </w:r>
      </w:ins>
      <w:ins w:id="77" w:author="Andres Gannon" w:date="2019-04-04T11:23:00Z">
        <w:r>
          <w:t xml:space="preserve">. </w:t>
        </w:r>
      </w:ins>
    </w:p>
    <w:p w14:paraId="16ED335A" w14:textId="0C416AF9" w:rsidR="00657E08" w:rsidRDefault="00483D1B">
      <w:pPr>
        <w:spacing w:after="200" w:line="276" w:lineRule="auto"/>
        <w:ind w:right="0" w:firstLine="0"/>
        <w:pPrChange w:id="78" w:author="Andres Gannon" w:date="2019-04-04T11:23:00Z">
          <w:pPr>
            <w:spacing w:after="200" w:line="276" w:lineRule="auto"/>
            <w:ind w:left="-15" w:right="0" w:firstLine="0"/>
          </w:pPr>
        </w:pPrChange>
      </w:pPr>
      <w:del w:id="79" w:author="Andres Gannon" w:date="2019-04-04T11:22:00Z">
        <w:r w:rsidDel="00F16F51">
          <w:delText xml:space="preserve"> </w:delText>
        </w:r>
      </w:del>
      <w:r>
        <w:t xml:space="preserve">Even when analysts recognize that lower intensity conflict is not novel, they tend to highlight the expanded repertoire of military strategies available, especially emphasizing online subversion and cyber disruption </w:t>
      </w:r>
      <w:r w:rsidR="001C1071">
        <w:fldChar w:fldCharType="begin"/>
      </w:r>
      <w:r w:rsidR="001C1071">
        <w:instrText xml:space="preserve"> HYPERLINK "https://www.zotero.org/google-docs/?QrBwwF" \h </w:instrText>
      </w:r>
      <w:r w:rsidR="001C1071">
        <w:fldChar w:fldCharType="separate"/>
      </w:r>
      <w:r>
        <w:t xml:space="preserve">(Jensen, </w:t>
      </w:r>
      <w:proofErr w:type="spellStart"/>
      <w:r>
        <w:t>Valeriano</w:t>
      </w:r>
      <w:proofErr w:type="spellEnd"/>
      <w:r>
        <w:t>, and Maness 2019)</w:t>
      </w:r>
      <w:r w:rsidR="001C1071">
        <w:fldChar w:fldCharType="end"/>
      </w:r>
      <w:r>
        <w:t xml:space="preserve">. Yet the apparent expansion of means cannot in itself imply a restriction of practice. </w:t>
      </w:r>
      <w:del w:id="80" w:author="Andres Gannon" w:date="2019-04-04T11:03:00Z">
        <w:r w:rsidDel="005C2BF4">
          <w:delText xml:space="preserve">States that can “go big” and fight with an increasing portfolio of coercive implements are instead choosing to go to war without exercising many of their most potent capabilities. Having more ways to punish or coerce, the most capable actors often “pull their punches.” </w:delText>
        </w:r>
      </w:del>
      <w:r>
        <w:t>Accounting for this circumspection is then the central logical challenge in understanding gray zone conflict. Why don’t capable countries use all of their capabilities, maximizing their prospects for victory, at least in narrow military terms?</w:t>
      </w:r>
    </w:p>
    <w:p w14:paraId="24D7BC31" w14:textId="5DFD2353" w:rsidR="00657E08" w:rsidRDefault="00483D1B">
      <w:pPr>
        <w:spacing w:after="200" w:line="276" w:lineRule="auto"/>
        <w:ind w:left="-15" w:right="0" w:firstLine="0"/>
      </w:pPr>
      <w:r>
        <w:t xml:space="preserve">That gray zone conflict could be worse is perhaps a modest silver lining. A note of cautious optimism in this regard was expressed </w:t>
      </w:r>
      <w:del w:id="81" w:author="Andres Gannon" w:date="2019-04-04T11:03:00Z">
        <w:r w:rsidDel="005C2BF4">
          <w:delText xml:space="preserve">in a speech </w:delText>
        </w:r>
      </w:del>
      <w:r>
        <w:t xml:space="preserve">by </w:t>
      </w:r>
      <w:ins w:id="82" w:author="Andres Gannon" w:date="2019-04-04T11:03:00Z">
        <w:r w:rsidR="005C2BF4">
          <w:t xml:space="preserve">the </w:t>
        </w:r>
      </w:ins>
      <w:r>
        <w:t xml:space="preserve">Secretary of State </w:t>
      </w:r>
      <w:del w:id="83" w:author="Andres Gannon" w:date="2019-04-04T11:03:00Z">
        <w:r w:rsidDel="005C2BF4">
          <w:delText xml:space="preserve">George </w:delText>
        </w:r>
      </w:del>
      <w:r>
        <w:t>Shultz:</w:t>
      </w:r>
    </w:p>
    <w:p w14:paraId="035B7BFF" w14:textId="77777777" w:rsidR="00657E08" w:rsidRDefault="00483D1B">
      <w:pPr>
        <w:spacing w:after="200" w:line="276" w:lineRule="auto"/>
        <w:ind w:left="360" w:right="360" w:firstLine="0"/>
      </w:pPr>
      <w:r>
        <w:t xml:space="preserve">The ironic fact is, these new and elusive challenges have proliferated, in part, because of our success in deterring nuclear and conventional war. Our adversaries know they cannot prevail against us in either type of war. </w:t>
      </w:r>
      <w:proofErr w:type="gramStart"/>
      <w:r>
        <w:t>So</w:t>
      </w:r>
      <w:proofErr w:type="gramEnd"/>
      <w:r>
        <w:t xml:space="preserve"> they have done the logical thing: they have turned to other methods. Low-intensity warfare is their answer to our conventional and nuclear strength a flanking maneuver, in military terms. They hope that the legal and moral complexities of these kinds of challenges will ensnare us in our own scruples and exploit our humane inhibitions against applying force to defend our interests” (Schultz 1986).</w:t>
      </w:r>
    </w:p>
    <w:p w14:paraId="67B09118" w14:textId="77777777" w:rsidR="00657E08" w:rsidRDefault="00483D1B">
      <w:pPr>
        <w:spacing w:after="200" w:line="276" w:lineRule="auto"/>
        <w:ind w:right="360" w:firstLine="0"/>
      </w:pPr>
      <w:r>
        <w:t xml:space="preserve">In sum, the emergence of gray zone conflict can be understood as a symptom of strength rather than a product of weakness. Our theory focuses on this dynamic, emphasizing and explaining this good news (restraint) about the bad news (conflict). </w:t>
      </w:r>
    </w:p>
    <w:p w14:paraId="7BBB2D0B" w14:textId="77777777" w:rsidR="00657E08" w:rsidRDefault="00483D1B">
      <w:pPr>
        <w:pStyle w:val="Heading1"/>
        <w:spacing w:after="200" w:line="276" w:lineRule="auto"/>
        <w:ind w:left="-5" w:firstLine="0"/>
      </w:pPr>
      <w:r>
        <w:t>A Theory of Gray Zone Conflict</w:t>
      </w:r>
    </w:p>
    <w:p w14:paraId="56BBEB57" w14:textId="3E8152DB" w:rsidR="00657E08" w:rsidDel="005C2BF4" w:rsidRDefault="00483D1B">
      <w:pPr>
        <w:spacing w:after="200" w:line="276" w:lineRule="auto"/>
        <w:ind w:left="-15" w:right="-15" w:firstLine="0"/>
        <w:rPr>
          <w:del w:id="84" w:author="Andres Gannon" w:date="2019-04-04T11:06:00Z"/>
        </w:rPr>
      </w:pPr>
      <w:del w:id="85" w:author="Andres Gannon" w:date="2019-04-04T11:06:00Z">
        <w:r w:rsidDel="005C2BF4">
          <w:rPr>
            <w:i/>
          </w:rPr>
          <w:delText xml:space="preserve">Gray zone conflict occurs when militarily capable conflict initiators intentionally limit the intensity and capacity with which they conduct military or intelligence operations and the target either does not or cannot escalate the contest. </w:delText>
        </w:r>
        <w:r w:rsidDel="005C2BF4">
          <w:delText xml:space="preserve">Our definition reflects the empirical reality of an overlap with other concepts, such as low intensity conflict and limited war, while at the same time emphasizing unique attributes of conflict in the gray zone. While limited war is not a new phenomenon, gray zone conflict does differ from prior conceptualizations of limited war that focus on conflicts in which actors are limited by their means or costs because the motivation for gray zone conflict can vary. </w:delText>
        </w:r>
      </w:del>
      <w:del w:id="86" w:author="Andres Gannon" w:date="2019-04-04T11:05:00Z">
        <w:r w:rsidDel="005C2BF4">
          <w:delText xml:space="preserve">Initiators can intentionally limit the intensity of a contest either because they deem it optimal in terms of the intrinsic tradeoff </w:delText>
        </w:r>
        <w:r w:rsidDel="005C2BF4">
          <w:lastRenderedPageBreak/>
          <w:delText xml:space="preserve">between costs imposed by the magnitude of the initiator’s effort and the odds of victory, or because the initiator deems fighting at lower intensity necessary to avoid triggering an unwanted escalatory response by the target or a third party. </w:delText>
        </w:r>
      </w:del>
      <w:del w:id="87" w:author="Andres Gannon" w:date="2019-04-04T11:06:00Z">
        <w:r w:rsidDel="005C2BF4">
          <w:delText>Stated simply, gray zone actors are motivated either by deterrence or by efficiency criteria.</w:delText>
        </w:r>
        <w:r w:rsidDel="005C2BF4">
          <w:rPr>
            <w:vertAlign w:val="superscript"/>
          </w:rPr>
          <w:footnoteReference w:id="3"/>
        </w:r>
      </w:del>
    </w:p>
    <w:p w14:paraId="02405BA0" w14:textId="77777777" w:rsidR="00657E08" w:rsidRDefault="00483D1B">
      <w:pPr>
        <w:pStyle w:val="Heading2"/>
        <w:spacing w:after="200" w:line="276" w:lineRule="auto"/>
      </w:pPr>
      <w:bookmarkStart w:id="90" w:name="_o5zyiueyr7r" w:colFirst="0" w:colLast="0"/>
      <w:bookmarkEnd w:id="90"/>
      <w:r>
        <w:t>A Typology of Limited Conflict</w:t>
      </w:r>
    </w:p>
    <w:p w14:paraId="02547AF2" w14:textId="6034EAA6" w:rsidR="005C2BF4" w:rsidRDefault="005C2BF4" w:rsidP="005C2BF4">
      <w:pPr>
        <w:spacing w:after="200" w:line="276" w:lineRule="auto"/>
        <w:ind w:left="-15" w:right="-15" w:firstLine="0"/>
        <w:rPr>
          <w:ins w:id="91" w:author="Andres Gannon" w:date="2019-04-04T11:06:00Z"/>
        </w:rPr>
      </w:pPr>
      <w:ins w:id="92" w:author="Andres Gannon" w:date="2019-04-04T11:06:00Z">
        <w:r>
          <w:rPr>
            <w:i/>
          </w:rPr>
          <w:t xml:space="preserve">Gray zone conflict occurs when militarily capable conflict initiators intentionally limit the intensity and capacity with which they conduct military or intelligence operations and the target either does not or cannot escalate the contest. </w:t>
        </w:r>
        <w:r>
          <w:t>Our definition reflects the empirical reality of an overlap with other concepts, such as low intensity conflict and limited war, while at the same time emphasizing unique attributes of conflict in the gray zone. While limited war is not a new phenomenon, gray zone conflict does differ from prior conceptualizations of limited war that focus on conflicts in which actors are limited by their means or costs because the motivation for gray zone conflict can vary.</w:t>
        </w:r>
      </w:ins>
    </w:p>
    <w:p w14:paraId="7A07B5A1" w14:textId="43DAC74C" w:rsidR="00657E08" w:rsidRDefault="00483D1B">
      <w:pPr>
        <w:spacing w:after="200" w:line="276" w:lineRule="auto"/>
        <w:ind w:left="-15" w:right="0" w:firstLine="0"/>
      </w:pPr>
      <w:r>
        <w:t xml:space="preserve">Our definition highlights three important aspects of conflict in the gray zone. First, gray zone conflict results from agency rather than necessity. It is </w:t>
      </w:r>
      <w:r>
        <w:rPr>
          <w:i/>
        </w:rPr>
        <w:t>limitation by choice</w:t>
      </w:r>
      <w:r>
        <w:t>. Earlier concepts of limited war that focused on limited ends ignored the full portfolio of means available to an actor for war. Recommendations for “whole-of-government” approaches that combine multiple political and military capabilities to compensate for conventional military weakness (</w:t>
      </w:r>
      <w:proofErr w:type="spellStart"/>
      <w:r>
        <w:t>Chivvis</w:t>
      </w:r>
      <w:proofErr w:type="spellEnd"/>
      <w:r>
        <w:t xml:space="preserve"> 2017) fail to distinguish gray zone conflict from other forms of conflict that also utilize non-military means (political, economic, informational, humanitarian). </w:t>
      </w:r>
      <w:del w:id="93" w:author="Andres Gannon" w:date="2019-04-04T11:06:00Z">
        <w:r w:rsidDel="005C2BF4">
          <w:delText xml:space="preserve">Modern wars unfold in multiple dimensions: combat in many domains, intelligence operations, cyber warfare, information operations, diplomacy, and economic statecraft. Given the portfolio of means available, gray zone conflict relies on </w:delText>
        </w:r>
        <w:r w:rsidDel="005C2BF4">
          <w:rPr>
            <w:i/>
          </w:rPr>
          <w:delText xml:space="preserve">fewer </w:delText>
        </w:r>
        <w:r w:rsidDel="005C2BF4">
          <w:delText xml:space="preserve">elements of power than major war. </w:delText>
        </w:r>
      </w:del>
      <w:r>
        <w:t xml:space="preserve">It is important not to conflate the increasing variety of tools available for conflicts of all types with the use of </w:t>
      </w:r>
      <w:r>
        <w:rPr>
          <w:i/>
        </w:rPr>
        <w:t xml:space="preserve">some </w:t>
      </w:r>
      <w:r>
        <w:t xml:space="preserve">of those tools for gray zone conflict. </w:t>
      </w:r>
      <w:del w:id="94" w:author="Andres Gannon" w:date="2019-04-04T11:06:00Z">
        <w:r w:rsidDel="005C2BF4">
          <w:delText xml:space="preserve">We will return to the special prominence of cyber operations in contemporary cases in the empirical section. </w:delText>
        </w:r>
      </w:del>
      <w:del w:id="95" w:author="Andres Gannon" w:date="2019-04-04T11:24:00Z">
        <w:r w:rsidDel="00F16F51">
          <w:delText>It is important to</w:delText>
        </w:r>
      </w:del>
      <w:ins w:id="96" w:author="Andres Gannon" w:date="2019-04-04T11:24:00Z">
        <w:r w:rsidR="00F16F51">
          <w:t>One must</w:t>
        </w:r>
      </w:ins>
      <w:r>
        <w:t xml:space="preserve"> first understand the general logic: gray zone conflict involves “pulling punches” where more of a state’s portfolio of coercive tools are left unexercised. </w:t>
      </w:r>
    </w:p>
    <w:p w14:paraId="14CFDDA6" w14:textId="03640BA3" w:rsidR="00657E08" w:rsidRDefault="00483D1B">
      <w:pPr>
        <w:spacing w:after="200" w:line="276" w:lineRule="auto"/>
        <w:ind w:left="-15" w:right="0" w:firstLine="0"/>
      </w:pPr>
      <w:r>
        <w:t xml:space="preserve">Second, gray zone conflict involves </w:t>
      </w:r>
      <w:r>
        <w:rPr>
          <w:i/>
        </w:rPr>
        <w:t>capable initiators</w:t>
      </w:r>
      <w:r>
        <w:t xml:space="preserve">. This differentiates activities that Russia or the United States undertake from actions taken by insurgent groups, for instance, even in cases where operations appear similar. </w:t>
      </w:r>
      <w:del w:id="97" w:author="Andres Gannon" w:date="2019-04-04T11:24:00Z">
        <w:r w:rsidDel="00F16F51">
          <w:delText xml:space="preserve">The relationship between the extent of capabilities utilized and the potential capabilities that an actor </w:delText>
        </w:r>
        <w:r w:rsidDel="00F16F51">
          <w:rPr>
            <w:i/>
          </w:rPr>
          <w:delText>could have exercised</w:delText>
        </w:r>
        <w:r w:rsidDel="00F16F51">
          <w:delText xml:space="preserve"> restricts gray zone conflict to a strategy for relatively strong actors. </w:delText>
        </w:r>
      </w:del>
      <w:r>
        <w:t xml:space="preserve">Table 1 distinguishes the motivations and constraints that lead actors to engage in different types of limited operations. Less capable actors can pursue limited war, while sustaining their efforts with oversized expectations (i.e., </w:t>
      </w:r>
      <w:r>
        <w:lastRenderedPageBreak/>
        <w:t>revolution). But actors that have a lot can either try to get their way by force (traditional conflict) or just marginally shift the balance of power (gray zone).</w:t>
      </w:r>
    </w:p>
    <w:p w14:paraId="0576F2F7" w14:textId="77777777" w:rsidR="00657E08" w:rsidRDefault="00483D1B">
      <w:pPr>
        <w:spacing w:after="200" w:line="276" w:lineRule="auto"/>
        <w:ind w:left="10" w:right="0" w:hanging="10"/>
        <w:jc w:val="center"/>
      </w:pPr>
      <w:r>
        <w:rPr>
          <w:b/>
        </w:rPr>
        <w:t>Table 1</w:t>
      </w:r>
      <w:r>
        <w:t>: Actor’s Conflict Typology</w:t>
      </w:r>
    </w:p>
    <w:tbl>
      <w:tblPr>
        <w:tblStyle w:val="a"/>
        <w:tblW w:w="7586" w:type="dxa"/>
        <w:tblInd w:w="604" w:type="dxa"/>
        <w:tblLayout w:type="fixed"/>
        <w:tblLook w:val="0400" w:firstRow="0" w:lastRow="0" w:firstColumn="0" w:lastColumn="0" w:noHBand="0" w:noVBand="1"/>
        <w:tblPrChange w:id="98" w:author="Andres Gannon" w:date="2019-04-04T11:07:00Z">
          <w:tblPr>
            <w:tblStyle w:val="a"/>
            <w:tblW w:w="7230" w:type="dxa"/>
            <w:tblInd w:w="604" w:type="dxa"/>
            <w:tblLayout w:type="fixed"/>
            <w:tblLook w:val="0400" w:firstRow="0" w:lastRow="0" w:firstColumn="0" w:lastColumn="0" w:noHBand="0" w:noVBand="1"/>
          </w:tblPr>
        </w:tblPrChange>
      </w:tblPr>
      <w:tblGrid>
        <w:gridCol w:w="1305"/>
        <w:gridCol w:w="2115"/>
        <w:gridCol w:w="1826"/>
        <w:gridCol w:w="2340"/>
        <w:tblGridChange w:id="99">
          <w:tblGrid>
            <w:gridCol w:w="1305"/>
            <w:gridCol w:w="2115"/>
            <w:gridCol w:w="1620"/>
            <w:gridCol w:w="2190"/>
          </w:tblGrid>
        </w:tblGridChange>
      </w:tblGrid>
      <w:tr w:rsidR="00657E08" w14:paraId="44B6968B" w14:textId="77777777" w:rsidTr="005C2BF4">
        <w:trPr>
          <w:trHeight w:val="280"/>
          <w:trPrChange w:id="100" w:author="Andres Gannon" w:date="2019-04-04T11:07:00Z">
            <w:trPr>
              <w:trHeight w:val="280"/>
            </w:trPr>
          </w:trPrChange>
        </w:trPr>
        <w:tc>
          <w:tcPr>
            <w:tcW w:w="1305" w:type="dxa"/>
            <w:tcBorders>
              <w:top w:val="nil"/>
              <w:left w:val="nil"/>
              <w:bottom w:val="nil"/>
              <w:right w:val="nil"/>
            </w:tcBorders>
            <w:tcPrChange w:id="101" w:author="Andres Gannon" w:date="2019-04-04T11:07:00Z">
              <w:tcPr>
                <w:tcW w:w="1305" w:type="dxa"/>
                <w:tcBorders>
                  <w:top w:val="nil"/>
                  <w:left w:val="nil"/>
                  <w:bottom w:val="nil"/>
                  <w:right w:val="nil"/>
                </w:tcBorders>
              </w:tcPr>
            </w:tcPrChange>
          </w:tcPr>
          <w:p w14:paraId="3F53900C" w14:textId="77777777" w:rsidR="00657E08" w:rsidRDefault="00657E08">
            <w:pPr>
              <w:spacing w:after="200" w:line="276" w:lineRule="auto"/>
              <w:ind w:right="0" w:firstLine="0"/>
              <w:jc w:val="left"/>
            </w:pPr>
          </w:p>
        </w:tc>
        <w:tc>
          <w:tcPr>
            <w:tcW w:w="2115" w:type="dxa"/>
            <w:tcBorders>
              <w:top w:val="nil"/>
              <w:left w:val="nil"/>
              <w:bottom w:val="nil"/>
              <w:right w:val="single" w:sz="4" w:space="0" w:color="000000"/>
            </w:tcBorders>
            <w:tcPrChange w:id="102" w:author="Andres Gannon" w:date="2019-04-04T11:07:00Z">
              <w:tcPr>
                <w:tcW w:w="2115" w:type="dxa"/>
                <w:tcBorders>
                  <w:top w:val="nil"/>
                  <w:left w:val="nil"/>
                  <w:bottom w:val="nil"/>
                  <w:right w:val="single" w:sz="4" w:space="0" w:color="000000"/>
                </w:tcBorders>
              </w:tcPr>
            </w:tcPrChange>
          </w:tcPr>
          <w:p w14:paraId="03C9FD8C" w14:textId="77777777" w:rsidR="00657E08" w:rsidRDefault="00657E08">
            <w:pPr>
              <w:spacing w:after="200" w:line="276" w:lineRule="auto"/>
              <w:ind w:right="0" w:firstLine="0"/>
              <w:jc w:val="left"/>
            </w:pPr>
          </w:p>
        </w:tc>
        <w:tc>
          <w:tcPr>
            <w:tcW w:w="1826" w:type="dxa"/>
            <w:tcBorders>
              <w:top w:val="single" w:sz="4" w:space="0" w:color="000000"/>
              <w:left w:val="single" w:sz="4" w:space="0" w:color="000000"/>
              <w:bottom w:val="nil"/>
              <w:right w:val="nil"/>
            </w:tcBorders>
            <w:tcPrChange w:id="103" w:author="Andres Gannon" w:date="2019-04-04T11:07:00Z">
              <w:tcPr>
                <w:tcW w:w="1620" w:type="dxa"/>
                <w:tcBorders>
                  <w:top w:val="single" w:sz="4" w:space="0" w:color="000000"/>
                  <w:left w:val="single" w:sz="4" w:space="0" w:color="000000"/>
                  <w:bottom w:val="nil"/>
                  <w:right w:val="nil"/>
                </w:tcBorders>
              </w:tcPr>
            </w:tcPrChange>
          </w:tcPr>
          <w:p w14:paraId="77108786" w14:textId="77777777" w:rsidR="00657E08" w:rsidRDefault="00657E08">
            <w:pPr>
              <w:spacing w:after="200" w:line="276" w:lineRule="auto"/>
              <w:ind w:right="0" w:firstLine="0"/>
              <w:jc w:val="left"/>
            </w:pPr>
          </w:p>
        </w:tc>
        <w:tc>
          <w:tcPr>
            <w:tcW w:w="2340" w:type="dxa"/>
            <w:tcBorders>
              <w:top w:val="single" w:sz="4" w:space="0" w:color="000000"/>
              <w:left w:val="nil"/>
              <w:bottom w:val="nil"/>
              <w:right w:val="single" w:sz="4" w:space="0" w:color="000000"/>
            </w:tcBorders>
            <w:tcPrChange w:id="104" w:author="Andres Gannon" w:date="2019-04-04T11:07:00Z">
              <w:tcPr>
                <w:tcW w:w="2190" w:type="dxa"/>
                <w:tcBorders>
                  <w:top w:val="single" w:sz="4" w:space="0" w:color="000000"/>
                  <w:left w:val="nil"/>
                  <w:bottom w:val="nil"/>
                  <w:right w:val="single" w:sz="4" w:space="0" w:color="000000"/>
                </w:tcBorders>
              </w:tcPr>
            </w:tcPrChange>
          </w:tcPr>
          <w:p w14:paraId="502C0B33" w14:textId="77777777" w:rsidR="00657E08" w:rsidRDefault="00483D1B">
            <w:pPr>
              <w:spacing w:after="200" w:line="276" w:lineRule="auto"/>
              <w:ind w:right="0" w:firstLine="0"/>
              <w:jc w:val="left"/>
            </w:pPr>
            <w:r>
              <w:rPr>
                <w:b/>
              </w:rPr>
              <w:t>Ends</w:t>
            </w:r>
          </w:p>
        </w:tc>
      </w:tr>
      <w:tr w:rsidR="00657E08" w14:paraId="187ADD98" w14:textId="77777777" w:rsidTr="005C2BF4">
        <w:trPr>
          <w:trHeight w:val="280"/>
          <w:trPrChange w:id="105" w:author="Andres Gannon" w:date="2019-04-04T11:07:00Z">
            <w:trPr>
              <w:trHeight w:val="280"/>
            </w:trPr>
          </w:trPrChange>
        </w:trPr>
        <w:tc>
          <w:tcPr>
            <w:tcW w:w="1305" w:type="dxa"/>
            <w:tcBorders>
              <w:top w:val="nil"/>
              <w:left w:val="nil"/>
              <w:bottom w:val="single" w:sz="4" w:space="0" w:color="000000"/>
              <w:right w:val="nil"/>
            </w:tcBorders>
            <w:tcPrChange w:id="106" w:author="Andres Gannon" w:date="2019-04-04T11:07:00Z">
              <w:tcPr>
                <w:tcW w:w="1305" w:type="dxa"/>
                <w:tcBorders>
                  <w:top w:val="nil"/>
                  <w:left w:val="nil"/>
                  <w:bottom w:val="single" w:sz="4" w:space="0" w:color="000000"/>
                  <w:right w:val="nil"/>
                </w:tcBorders>
              </w:tcPr>
            </w:tcPrChange>
          </w:tcPr>
          <w:p w14:paraId="2BBA255E" w14:textId="77777777" w:rsidR="00657E08" w:rsidRDefault="00657E08">
            <w:pPr>
              <w:spacing w:after="200" w:line="276" w:lineRule="auto"/>
              <w:ind w:right="0" w:firstLine="0"/>
              <w:jc w:val="left"/>
            </w:pPr>
          </w:p>
        </w:tc>
        <w:tc>
          <w:tcPr>
            <w:tcW w:w="2115" w:type="dxa"/>
            <w:tcBorders>
              <w:top w:val="nil"/>
              <w:left w:val="nil"/>
              <w:bottom w:val="single" w:sz="4" w:space="0" w:color="000000"/>
              <w:right w:val="single" w:sz="4" w:space="0" w:color="000000"/>
            </w:tcBorders>
            <w:tcPrChange w:id="107" w:author="Andres Gannon" w:date="2019-04-04T11:07:00Z">
              <w:tcPr>
                <w:tcW w:w="2115" w:type="dxa"/>
                <w:tcBorders>
                  <w:top w:val="nil"/>
                  <w:left w:val="nil"/>
                  <w:bottom w:val="single" w:sz="4" w:space="0" w:color="000000"/>
                  <w:right w:val="single" w:sz="4" w:space="0" w:color="000000"/>
                </w:tcBorders>
              </w:tcPr>
            </w:tcPrChange>
          </w:tcPr>
          <w:p w14:paraId="1F385CF2" w14:textId="77777777" w:rsidR="00657E08" w:rsidRDefault="00657E08">
            <w:pPr>
              <w:spacing w:after="200" w:line="276" w:lineRule="auto"/>
              <w:ind w:right="0" w:firstLine="0"/>
              <w:jc w:val="left"/>
            </w:pPr>
          </w:p>
        </w:tc>
        <w:tc>
          <w:tcPr>
            <w:tcW w:w="1826" w:type="dxa"/>
            <w:tcBorders>
              <w:top w:val="nil"/>
              <w:left w:val="single" w:sz="4" w:space="0" w:color="000000"/>
              <w:bottom w:val="single" w:sz="4" w:space="0" w:color="000000"/>
              <w:right w:val="nil"/>
            </w:tcBorders>
            <w:tcPrChange w:id="108" w:author="Andres Gannon" w:date="2019-04-04T11:07:00Z">
              <w:tcPr>
                <w:tcW w:w="1620" w:type="dxa"/>
                <w:tcBorders>
                  <w:top w:val="nil"/>
                  <w:left w:val="single" w:sz="4" w:space="0" w:color="000000"/>
                  <w:bottom w:val="single" w:sz="4" w:space="0" w:color="000000"/>
                  <w:right w:val="nil"/>
                </w:tcBorders>
              </w:tcPr>
            </w:tcPrChange>
          </w:tcPr>
          <w:p w14:paraId="50526291" w14:textId="77777777" w:rsidR="00657E08" w:rsidRDefault="00483D1B">
            <w:pPr>
              <w:spacing w:after="200" w:line="276" w:lineRule="auto"/>
              <w:ind w:left="51" w:right="0" w:firstLine="0"/>
              <w:jc w:val="center"/>
            </w:pPr>
            <w:r>
              <w:t>Concessions</w:t>
            </w:r>
          </w:p>
        </w:tc>
        <w:tc>
          <w:tcPr>
            <w:tcW w:w="2340" w:type="dxa"/>
            <w:tcBorders>
              <w:top w:val="nil"/>
              <w:left w:val="nil"/>
              <w:bottom w:val="single" w:sz="4" w:space="0" w:color="000000"/>
              <w:right w:val="single" w:sz="4" w:space="0" w:color="000000"/>
            </w:tcBorders>
            <w:tcPrChange w:id="109" w:author="Andres Gannon" w:date="2019-04-04T11:07:00Z">
              <w:tcPr>
                <w:tcW w:w="2190" w:type="dxa"/>
                <w:tcBorders>
                  <w:top w:val="nil"/>
                  <w:left w:val="nil"/>
                  <w:bottom w:val="single" w:sz="4" w:space="0" w:color="000000"/>
                  <w:right w:val="single" w:sz="4" w:space="0" w:color="000000"/>
                </w:tcBorders>
              </w:tcPr>
            </w:tcPrChange>
          </w:tcPr>
          <w:p w14:paraId="039C266D" w14:textId="77777777" w:rsidR="00657E08" w:rsidRDefault="00483D1B">
            <w:pPr>
              <w:spacing w:after="200" w:line="276" w:lineRule="auto"/>
              <w:ind w:left="43" w:right="0" w:firstLine="0"/>
              <w:jc w:val="center"/>
            </w:pPr>
            <w:r>
              <w:t>Conquest</w:t>
            </w:r>
          </w:p>
        </w:tc>
      </w:tr>
      <w:tr w:rsidR="00657E08" w14:paraId="2288A189" w14:textId="77777777" w:rsidTr="005C2BF4">
        <w:trPr>
          <w:trHeight w:val="580"/>
          <w:trPrChange w:id="110" w:author="Andres Gannon" w:date="2019-04-04T11:07:00Z">
            <w:trPr>
              <w:trHeight w:val="580"/>
            </w:trPr>
          </w:trPrChange>
        </w:trPr>
        <w:tc>
          <w:tcPr>
            <w:tcW w:w="1305" w:type="dxa"/>
            <w:tcBorders>
              <w:top w:val="single" w:sz="4" w:space="0" w:color="000000"/>
              <w:left w:val="single" w:sz="4" w:space="0" w:color="000000"/>
              <w:bottom w:val="single" w:sz="4" w:space="0" w:color="000000"/>
              <w:right w:val="nil"/>
            </w:tcBorders>
            <w:vAlign w:val="center"/>
            <w:tcPrChange w:id="111" w:author="Andres Gannon" w:date="2019-04-04T11:07:00Z">
              <w:tcPr>
                <w:tcW w:w="1305" w:type="dxa"/>
                <w:tcBorders>
                  <w:top w:val="single" w:sz="4" w:space="0" w:color="000000"/>
                  <w:left w:val="single" w:sz="4" w:space="0" w:color="000000"/>
                  <w:bottom w:val="single" w:sz="4" w:space="0" w:color="000000"/>
                  <w:right w:val="nil"/>
                </w:tcBorders>
                <w:vAlign w:val="center"/>
              </w:tcPr>
            </w:tcPrChange>
          </w:tcPr>
          <w:p w14:paraId="3C93DA53" w14:textId="77777777" w:rsidR="00657E08" w:rsidRDefault="00483D1B">
            <w:pPr>
              <w:spacing w:after="200" w:line="276" w:lineRule="auto"/>
              <w:ind w:left="124" w:right="0" w:firstLine="0"/>
              <w:jc w:val="center"/>
            </w:pPr>
            <w:r>
              <w:rPr>
                <w:b/>
              </w:rPr>
              <w:t>Means</w:t>
            </w:r>
          </w:p>
        </w:tc>
        <w:tc>
          <w:tcPr>
            <w:tcW w:w="2115" w:type="dxa"/>
            <w:tcBorders>
              <w:top w:val="single" w:sz="4" w:space="0" w:color="000000"/>
              <w:left w:val="nil"/>
              <w:bottom w:val="single" w:sz="4" w:space="0" w:color="000000"/>
              <w:right w:val="single" w:sz="4" w:space="0" w:color="000000"/>
            </w:tcBorders>
            <w:tcPrChange w:id="112" w:author="Andres Gannon" w:date="2019-04-04T11:07:00Z">
              <w:tcPr>
                <w:tcW w:w="2115" w:type="dxa"/>
                <w:tcBorders>
                  <w:top w:val="single" w:sz="4" w:space="0" w:color="000000"/>
                  <w:left w:val="nil"/>
                  <w:bottom w:val="single" w:sz="4" w:space="0" w:color="000000"/>
                  <w:right w:val="single" w:sz="4" w:space="0" w:color="000000"/>
                </w:tcBorders>
              </w:tcPr>
            </w:tcPrChange>
          </w:tcPr>
          <w:p w14:paraId="0F2B6E48" w14:textId="77777777" w:rsidR="00657E08" w:rsidRDefault="00483D1B">
            <w:pPr>
              <w:spacing w:after="200" w:line="276" w:lineRule="auto"/>
              <w:ind w:right="0" w:firstLine="0"/>
              <w:jc w:val="center"/>
            </w:pPr>
            <w:r>
              <w:t>Smaller and less diverse forces</w:t>
            </w:r>
          </w:p>
          <w:p w14:paraId="1032889D" w14:textId="77777777" w:rsidR="00657E08" w:rsidRDefault="00483D1B">
            <w:pPr>
              <w:spacing w:after="200" w:line="276" w:lineRule="auto"/>
              <w:ind w:right="0" w:firstLine="0"/>
              <w:jc w:val="center"/>
            </w:pPr>
            <w:r>
              <w:t xml:space="preserve">Larger and more diverse forces </w:t>
            </w:r>
          </w:p>
        </w:tc>
        <w:tc>
          <w:tcPr>
            <w:tcW w:w="1826" w:type="dxa"/>
            <w:tcBorders>
              <w:top w:val="single" w:sz="4" w:space="0" w:color="000000"/>
              <w:left w:val="single" w:sz="4" w:space="0" w:color="000000"/>
              <w:bottom w:val="single" w:sz="4" w:space="0" w:color="000000"/>
              <w:right w:val="nil"/>
            </w:tcBorders>
            <w:tcPrChange w:id="113" w:author="Andres Gannon" w:date="2019-04-04T11:07:00Z">
              <w:tcPr>
                <w:tcW w:w="1620" w:type="dxa"/>
                <w:tcBorders>
                  <w:top w:val="single" w:sz="4" w:space="0" w:color="000000"/>
                  <w:left w:val="single" w:sz="4" w:space="0" w:color="000000"/>
                  <w:bottom w:val="single" w:sz="4" w:space="0" w:color="000000"/>
                  <w:right w:val="nil"/>
                </w:tcBorders>
              </w:tcPr>
            </w:tcPrChange>
          </w:tcPr>
          <w:p w14:paraId="7DAFBB4F" w14:textId="77777777" w:rsidR="00657E08" w:rsidRDefault="00483D1B">
            <w:pPr>
              <w:spacing w:after="200" w:line="276" w:lineRule="auto"/>
              <w:ind w:left="124" w:right="0" w:firstLine="0"/>
              <w:jc w:val="left"/>
            </w:pPr>
            <w:r>
              <w:t>Limited War</w:t>
            </w:r>
          </w:p>
          <w:p w14:paraId="59B1C274" w14:textId="77777777" w:rsidR="00657E08" w:rsidRDefault="00657E08">
            <w:pPr>
              <w:spacing w:after="200" w:line="276" w:lineRule="auto"/>
              <w:ind w:left="124" w:right="0" w:firstLine="0"/>
              <w:jc w:val="left"/>
            </w:pPr>
          </w:p>
          <w:p w14:paraId="137DC69E" w14:textId="77777777" w:rsidR="00657E08" w:rsidRDefault="00483D1B">
            <w:pPr>
              <w:spacing w:after="200" w:line="276" w:lineRule="auto"/>
              <w:ind w:left="235" w:right="0" w:firstLine="0"/>
              <w:jc w:val="left"/>
            </w:pPr>
            <w:r>
              <w:t>Gray Zone</w:t>
            </w:r>
          </w:p>
        </w:tc>
        <w:tc>
          <w:tcPr>
            <w:tcW w:w="2340" w:type="dxa"/>
            <w:tcBorders>
              <w:top w:val="single" w:sz="4" w:space="0" w:color="000000"/>
              <w:left w:val="nil"/>
              <w:bottom w:val="single" w:sz="4" w:space="0" w:color="000000"/>
              <w:right w:val="single" w:sz="4" w:space="0" w:color="000000"/>
            </w:tcBorders>
            <w:tcPrChange w:id="114" w:author="Andres Gannon" w:date="2019-04-04T11:07:00Z">
              <w:tcPr>
                <w:tcW w:w="2190" w:type="dxa"/>
                <w:tcBorders>
                  <w:top w:val="single" w:sz="4" w:space="0" w:color="000000"/>
                  <w:left w:val="nil"/>
                  <w:bottom w:val="single" w:sz="4" w:space="0" w:color="000000"/>
                  <w:right w:val="single" w:sz="4" w:space="0" w:color="000000"/>
                </w:tcBorders>
              </w:tcPr>
            </w:tcPrChange>
          </w:tcPr>
          <w:p w14:paraId="5B395325" w14:textId="77777777" w:rsidR="00657E08" w:rsidRDefault="00483D1B">
            <w:pPr>
              <w:spacing w:after="200" w:line="276" w:lineRule="auto"/>
              <w:ind w:left="51" w:right="0" w:firstLine="37"/>
              <w:jc w:val="left"/>
            </w:pPr>
            <w:r>
              <w:t>Revolutionary War</w:t>
            </w:r>
          </w:p>
          <w:p w14:paraId="413791AD" w14:textId="77777777" w:rsidR="00657E08" w:rsidRDefault="00483D1B">
            <w:pPr>
              <w:spacing w:after="200" w:line="276" w:lineRule="auto"/>
              <w:ind w:left="51" w:right="0" w:firstLine="37"/>
              <w:jc w:val="left"/>
            </w:pPr>
            <w:r>
              <w:t xml:space="preserve"> </w:t>
            </w:r>
          </w:p>
          <w:p w14:paraId="0BDC6E85" w14:textId="77777777" w:rsidR="00657E08" w:rsidRDefault="00483D1B">
            <w:pPr>
              <w:spacing w:after="200" w:line="276" w:lineRule="auto"/>
              <w:ind w:left="51" w:right="0" w:firstLine="37"/>
              <w:jc w:val="left"/>
            </w:pPr>
            <w:r>
              <w:t>Traditional Conflict</w:t>
            </w:r>
          </w:p>
        </w:tc>
      </w:tr>
    </w:tbl>
    <w:p w14:paraId="6EA9C79A" w14:textId="77777777" w:rsidR="00657E08" w:rsidRDefault="00657E08">
      <w:pPr>
        <w:spacing w:after="200" w:line="276" w:lineRule="auto"/>
        <w:ind w:left="-15" w:right="0" w:firstLine="0"/>
      </w:pPr>
    </w:p>
    <w:p w14:paraId="025B600D" w14:textId="280FD106" w:rsidR="00657E08" w:rsidRDefault="00483D1B">
      <w:pPr>
        <w:spacing w:after="200" w:line="276" w:lineRule="auto"/>
        <w:ind w:left="-15" w:right="0" w:firstLine="0"/>
      </w:pPr>
      <w:r>
        <w:t xml:space="preserve">Third, gray zone conflict must be </w:t>
      </w:r>
      <w:r>
        <w:rPr>
          <w:i/>
        </w:rPr>
        <w:t>mutually preferred</w:t>
      </w:r>
      <w:r>
        <w:t xml:space="preserve"> by both sides in a contest. By its nature either side in a gray zone conflict can escalate, but neither side chooses to do so. Although consistent with the assumptions behind theories of wars limited by cost (i.e., stability-instability paradox), this theory is based on dyadic preferences, not monadic ones. </w:t>
      </w:r>
      <w:del w:id="115" w:author="Andres Gannon" w:date="2019-04-04T11:08:00Z">
        <w:r w:rsidDel="005C2BF4">
          <w:delText xml:space="preserve">The initiator prefers gray zone conflict to a larger contest, either out of fear of retaliation or because it appears to be a more efficient way to achieve its objectives. The target tolerates gray zone conflict either because it is not willing to escalate given the nature of the dispute or because it believes it can resist efficiently with limited means. </w:delText>
        </w:r>
      </w:del>
      <w:r>
        <w:t xml:space="preserve">The target would rather have the opponent engage in gray zone conflict than engage in overt warfare as a result of the target’s own reaction to the provocation. Anticipating this, the attacker selects technologies that deliberately obfuscate its intentions or complicates attribution. This is done more for the benefit of the target, to relieve it from an obligation to respond forcefully to provocation, rather than for the benefit of the initiator, to enable it to escape retaliation. Covert conflict is a form of collusion between adversaries to avoid mutually harmful escalation (Carson 2015; Carson 2018). Cases like Russia’s “little green men” in Crimea can also be understood as efforts to work around opponents’ red lines by “advancing without attacking” in order to achieve objectives without resorting to major war (Altman 2017). </w:t>
      </w:r>
    </w:p>
    <w:p w14:paraId="06808501" w14:textId="77777777" w:rsidR="00657E08" w:rsidRDefault="00483D1B">
      <w:pPr>
        <w:pStyle w:val="Heading2"/>
        <w:spacing w:after="200" w:line="276" w:lineRule="auto"/>
      </w:pPr>
      <w:bookmarkStart w:id="116" w:name="_6i5vhzgv1wh" w:colFirst="0" w:colLast="0"/>
      <w:bookmarkEnd w:id="116"/>
      <w:r>
        <w:t>Two Logics for Gray Zone Conflict</w:t>
      </w:r>
    </w:p>
    <w:p w14:paraId="0B7B2646" w14:textId="3AD9C152" w:rsidR="00657E08" w:rsidRDefault="00483D1B">
      <w:pPr>
        <w:spacing w:after="200" w:line="276" w:lineRule="auto"/>
        <w:ind w:left="-15" w:right="0" w:firstLine="0"/>
      </w:pPr>
      <w:del w:id="117" w:author="Andres Gannon" w:date="2019-04-04T11:09:00Z">
        <w:r w:rsidDel="00D6142C">
          <w:delText xml:space="preserve">The gray zone is different from peace because it is directed military or political maneuvering that is designed to change the status quo. By directed, we mean political/military maneuvering that has another international actor in mind as opposed to general military actions during peacetime like weapons testing or modernization. When states compete peacefully, competition is typically resolved through institutional or legal mechanisms as opposed to through conflict. </w:delText>
        </w:r>
      </w:del>
      <w:r>
        <w:t xml:space="preserve">An actor undertakes gray zone conflict when the expected </w:t>
      </w:r>
      <w:r>
        <w:lastRenderedPageBreak/>
        <w:t>benefits of doing so exceed the expected payoffs from ordinary competition and traditional conflict. This gives rise to two possible preference orderings:</w:t>
      </w:r>
    </w:p>
    <w:p w14:paraId="0E780AAA" w14:textId="77777777" w:rsidR="00657E08" w:rsidRDefault="00483D1B">
      <w:pPr>
        <w:spacing w:after="200" w:line="276" w:lineRule="auto"/>
        <w:ind w:left="10" w:right="0" w:hanging="10"/>
        <w:jc w:val="center"/>
      </w:pPr>
      <w:r>
        <w:t>Gray zone ≿</w:t>
      </w:r>
      <w:r>
        <w:rPr>
          <w:i/>
        </w:rPr>
        <w:t xml:space="preserve"> </w:t>
      </w:r>
      <w:r>
        <w:t>Ordinary competition ≿</w:t>
      </w:r>
      <w:r>
        <w:rPr>
          <w:i/>
        </w:rPr>
        <w:t xml:space="preserve"> </w:t>
      </w:r>
      <w:r>
        <w:t>High intensity conflict</w:t>
      </w:r>
    </w:p>
    <w:p w14:paraId="2E3DCBAB" w14:textId="77777777" w:rsidR="00657E08" w:rsidRDefault="00483D1B">
      <w:pPr>
        <w:spacing w:after="200" w:line="276" w:lineRule="auto"/>
        <w:ind w:left="10" w:right="40" w:hanging="10"/>
        <w:jc w:val="center"/>
      </w:pPr>
      <w:r>
        <w:t>Gray zone ≿</w:t>
      </w:r>
      <w:r>
        <w:rPr>
          <w:i/>
        </w:rPr>
        <w:t xml:space="preserve"> </w:t>
      </w:r>
      <w:r>
        <w:t>High intensity conflict ≿</w:t>
      </w:r>
      <w:r>
        <w:rPr>
          <w:i/>
        </w:rPr>
        <w:t xml:space="preserve"> </w:t>
      </w:r>
      <w:r>
        <w:t>Ordinary competition</w:t>
      </w:r>
    </w:p>
    <w:p w14:paraId="13BB1CA4" w14:textId="22EFE183" w:rsidR="00657E08" w:rsidRDefault="00483D1B">
      <w:pPr>
        <w:spacing w:after="200" w:line="276" w:lineRule="auto"/>
        <w:ind w:left="-15" w:right="0" w:firstLine="0"/>
      </w:pPr>
      <w:r>
        <w:t xml:space="preserve">The first describes gray zone conflict motivated by </w:t>
      </w:r>
      <w:r>
        <w:rPr>
          <w:i/>
        </w:rPr>
        <w:t>deterrence</w:t>
      </w:r>
      <w:r>
        <w:t xml:space="preserve">. Military retaliation or other related consequences (sanctions, etc.) resulting from the overt use of force are deemed sufficiently costly that the initiator refrains from pursuing it. The second reflects gray zone conflict motivated by </w:t>
      </w:r>
      <w:r>
        <w:rPr>
          <w:i/>
        </w:rPr>
        <w:t>efficiency</w:t>
      </w:r>
      <w:r>
        <w:t xml:space="preserve">. The attacker is willing to go to war to achieve its objective, but gray zone conflict is an easier way to achieve them at lower cost. </w:t>
      </w:r>
      <w:ins w:id="118" w:author="Andres Gannon" w:date="2019-04-04T11:09:00Z">
        <w:r w:rsidR="00AB1F4B">
          <w:t>Conventional wisdom has focused on the latter – efficiency – rather than differentiating these tw</w:t>
        </w:r>
      </w:ins>
      <w:ins w:id="119" w:author="Andres Gannon" w:date="2019-04-04T11:10:00Z">
        <w:r w:rsidR="00AB1F4B">
          <w:t xml:space="preserve">o contrasting logics. </w:t>
        </w:r>
      </w:ins>
      <w:r>
        <w:t xml:space="preserve">The key difference is how the attacker is likely to respond if operating in the gray zone becomes more difficult </w:t>
      </w:r>
      <w:proofErr w:type="gramStart"/>
      <w:r>
        <w:t>as a result of</w:t>
      </w:r>
      <w:proofErr w:type="gramEnd"/>
      <w:r>
        <w:t xml:space="preserve"> increasing coercive pressure from the target or others. The first type of actor should back down, preferring peace to war, while the second will escalate in response, preferring war to peace.</w:t>
      </w:r>
    </w:p>
    <w:p w14:paraId="0C4677ED" w14:textId="77777777" w:rsidR="00657E08" w:rsidRDefault="00483D1B">
      <w:pPr>
        <w:pStyle w:val="Heading3"/>
        <w:spacing w:after="200" w:line="276" w:lineRule="auto"/>
        <w:ind w:left="-5" w:firstLine="0"/>
      </w:pPr>
      <w:r>
        <w:t>Gray Zone Conflict as a Product of Deterrence</w:t>
      </w:r>
    </w:p>
    <w:p w14:paraId="0673895B" w14:textId="77777777" w:rsidR="00657E08" w:rsidRDefault="00483D1B">
      <w:pPr>
        <w:spacing w:after="200" w:line="276" w:lineRule="auto"/>
        <w:ind w:left="-15" w:right="0" w:firstLine="0"/>
      </w:pPr>
      <w:r>
        <w:t xml:space="preserve">Contrary to alarmist perspectives, much of gray zone conflict actually reflects deterrence success. Initiators in the gray zone are choosing to initiate contests with limited means in part because they are intimidated by the risks/consequences of escalation by a target or its partners. Initiators in these circumstances are not choosing to fight as they most prefer but instead choose militarily sub-optimal modes of conflict for political reasons. They are deterred. As a result, the initiator cannot expect to perform especially well on the battlefield, as its fear of escalation prevents implementation of a more effective strategy. </w:t>
      </w:r>
    </w:p>
    <w:p w14:paraId="19691BC3" w14:textId="77777777" w:rsidR="00657E08" w:rsidRDefault="00483D1B">
      <w:pPr>
        <w:spacing w:after="200" w:line="276" w:lineRule="auto"/>
        <w:ind w:left="-15" w:right="0" w:firstLine="0"/>
      </w:pPr>
      <w:r>
        <w:t>Ukraine is a commonly misunderstood example. Here, NATO has conventional escalation dominance, should it decide to intervene on behalf of Ukraine for some reason. Russia would most likely lose a conventional contest involving NATO, risking escalation to nuclear war in the process. The risk of triggering a robust NATO reaction appears to have led to considerable Russian circumspection. For example, when Malaysian Airlines flight MH17 was shot down over Donetsk by a Russian BUK anti-aircraft system, Moscow quickly withdrew all of its heavy weapons from the battlefield (Smith-Spark and Master 2018). The presence of gray zone conflict in Ukraine is thus emblematic of a significant deterrent effect on Russia’s operational efforts, despite the fact that NATO has no formal commitment to Ukraine.</w:t>
      </w:r>
      <w:r>
        <w:rPr>
          <w:vertAlign w:val="superscript"/>
        </w:rPr>
        <w:footnoteReference w:id="4"/>
      </w:r>
    </w:p>
    <w:p w14:paraId="705AC80D" w14:textId="77777777" w:rsidR="00657E08" w:rsidRDefault="00483D1B">
      <w:pPr>
        <w:spacing w:after="200" w:line="276" w:lineRule="auto"/>
        <w:ind w:left="-15" w:right="0" w:firstLine="0"/>
      </w:pPr>
      <w:r>
        <w:lastRenderedPageBreak/>
        <w:t xml:space="preserve">The gray zone thus functions as a policy arena formed by and below thresholds created by deterrence (formally or practically, explicitly or implicitly). While not new per se, gray zone operations also become more attractive with the expanding benefits of economic interdependence and cyber connectivity and the increasingly prohibitive cost of conventional, let alone nuclear, war. Though capable of acting more vigorously, powerful actors are deterred from initiating high-intensity conflict because of incentives to both cooperate through interdependence and coordinate for coexistence. Adversaries who no longer possess monolithic interests will also prefer to compete around the edges rather than openly confront opponents, concerned that the maximization of military power would undermine larger political objectives. </w:t>
      </w:r>
    </w:p>
    <w:p w14:paraId="65B98E1C" w14:textId="77777777" w:rsidR="00657E08" w:rsidRDefault="00483D1B">
      <w:pPr>
        <w:spacing w:after="200" w:line="276" w:lineRule="auto"/>
        <w:ind w:left="-15" w:right="0" w:firstLine="0"/>
      </w:pPr>
      <w:r>
        <w:t xml:space="preserve">Schelling (1966) argued that “the main consequence of limited war, and potentially a main purpose for engaging in it, is to raise the risk of larger war.” Gray zone poses a different relationship in which a capable actor may choose to engage in limited war precisely to </w:t>
      </w:r>
      <w:r>
        <w:rPr>
          <w:i/>
        </w:rPr>
        <w:t xml:space="preserve">lower </w:t>
      </w:r>
      <w:r>
        <w:t>the risk of larger war (Schram 2019). As Powell states, “the amount of power the challenger brings to bear affects the stability of the conflict. More specifically, how much power the challenger brings to bear limits how much risk the defender can generate” (Powell 2015). Mutually constrained actors pursue (and resist) aggression furtively, so as to protect broader cooperative or compatible goals.</w:t>
      </w:r>
    </w:p>
    <w:p w14:paraId="1A8DBDE3" w14:textId="77777777" w:rsidR="00657E08" w:rsidRDefault="00483D1B">
      <w:pPr>
        <w:spacing w:after="200" w:line="276" w:lineRule="auto"/>
        <w:ind w:left="-15" w:right="0" w:firstLine="0"/>
      </w:pPr>
      <w:r>
        <w:t>A key implication of this perspective is that, for actors in this category, raising the costs or risks of gray zone conflict can further inhibit or even prevent them from acting more aggressively. Much as the shooting down of the Malaysian Airlines aircraft over Donetsk led both to heightened debate in NATO about the possibility of intervention and to greater restraint on the battlefield on the part of Moscow, so too intensifying the chicken dynamic of deterrence, or lowering conflict escalation thresholds, can help to contain conflict in the gray zone. In a world where gray zone strategy has been chosen because of a fear of escalation, tying aggression in the gray zone to a retaliatory response should force an initiator to think twice. This “doubling down” on deterrence begs several questions about the motivation and resources, but technically it does follow from our logic.</w:t>
      </w:r>
    </w:p>
    <w:p w14:paraId="4ABA6EA7" w14:textId="77777777" w:rsidR="00657E08" w:rsidRDefault="00483D1B">
      <w:pPr>
        <w:pStyle w:val="Heading3"/>
        <w:spacing w:after="200" w:line="276" w:lineRule="auto"/>
        <w:ind w:left="-5" w:firstLine="0"/>
      </w:pPr>
      <w:r>
        <w:t>Gray Zone Conflict as a Product of Strategic or Tactical Efficacy</w:t>
      </w:r>
    </w:p>
    <w:p w14:paraId="6D33D78E" w14:textId="722FABE6" w:rsidR="00657E08" w:rsidRDefault="00483D1B">
      <w:pPr>
        <w:spacing w:after="200" w:line="276" w:lineRule="auto"/>
        <w:ind w:left="-15" w:right="0" w:firstLine="0"/>
      </w:pPr>
      <w:r>
        <w:t xml:space="preserve">If the first explanation for gray zone conflict involves inherent tensions between the use of force and its consequences, the second argument requires no such contrast. Initiators (and their targets) may have decided that pulling their punches is, in fact, optimal. A challenger that is patient and capable relative to its adversaries at low intensities might benefit by choosing a gray zone strategy. </w:t>
      </w:r>
      <w:ins w:id="120" w:author="Andres Gannon" w:date="2019-04-04T11:18:00Z">
        <w:r w:rsidR="00AB1F4B">
          <w:t xml:space="preserve">Current attention to gray zone conflict focused </w:t>
        </w:r>
      </w:ins>
      <w:ins w:id="121" w:author="Andres Gannon" w:date="2019-04-04T11:19:00Z">
        <w:r w:rsidR="00AB1F4B">
          <w:t>almost exclusively on this dimension.</w:t>
        </w:r>
      </w:ins>
      <w:ins w:id="122" w:author="Andres Gannon" w:date="2019-04-04T11:18:00Z">
        <w:r w:rsidR="00AB1F4B">
          <w:t xml:space="preserve"> </w:t>
        </w:r>
      </w:ins>
      <w:r>
        <w:t xml:space="preserve">While high intensity conflict may accomplish an aggressor’s </w:t>
      </w:r>
      <w:r>
        <w:lastRenderedPageBreak/>
        <w:t xml:space="preserve">goals, it may also be unnecessary and inefficient if victory can be achieved with lower cost at lower levels of dispute intensity (Altman 2017). </w:t>
      </w:r>
      <w:del w:id="123" w:author="Andres Gannon" w:date="2019-04-04T11:19:00Z">
        <w:r w:rsidDel="004F317D">
          <w:delText>Better to fight a long and comparatively less expensive war of attrition, replete with aggressive cyber operations there and elsewhere, that the conflict initiator is optimistic it can shape favorably over the long run.</w:delText>
        </w:r>
      </w:del>
    </w:p>
    <w:p w14:paraId="78E14916" w14:textId="77777777" w:rsidR="00657E08" w:rsidRDefault="00483D1B">
      <w:pPr>
        <w:spacing w:after="200" w:line="276" w:lineRule="auto"/>
        <w:ind w:left="-15" w:right="0" w:firstLine="0"/>
      </w:pPr>
      <w:r>
        <w:t xml:space="preserve">The efficiency scenario carries the opposite policy implication from the deterrence case. If the initiator chooses gray zone conflict because it is a lower-cost means to achieving its goals, then raising costs in the gray zone reduces the attractiveness of limited means strategies to the initiator, thus encouraging it to escalate. Escalation may, in fact, be desirable for the target. Assuming that gray zone conflict is not optimal for the target, the target can exploit the escalation effect of inefficient warfare by raising the cost of gray zone conflict, thus preventing the initiator from exploiting a low cost means of achieving its goals. In essence, by raising the cost of gray zone conflict, the target can force the initiator into fighting less efficiently, </w:t>
      </w:r>
      <w:r>
        <w:rPr>
          <w:i/>
        </w:rPr>
        <w:t>but only by also accepting higher costs/risks themselves, something that may be mutually unappealing</w:t>
      </w:r>
      <w:r>
        <w:t>.</w:t>
      </w:r>
    </w:p>
    <w:p w14:paraId="75BDBD69" w14:textId="29DF6871" w:rsidR="00657E08" w:rsidDel="004F317D" w:rsidRDefault="00483D1B">
      <w:pPr>
        <w:spacing w:after="200" w:line="276" w:lineRule="auto"/>
        <w:ind w:left="-15" w:right="0" w:firstLine="0"/>
        <w:rPr>
          <w:del w:id="124" w:author="Andres Gannon" w:date="2019-04-04T11:19:00Z"/>
        </w:rPr>
      </w:pPr>
      <w:del w:id="125" w:author="Andres Gannon" w:date="2019-04-04T11:19:00Z">
        <w:r w:rsidDel="004F317D">
          <w:delText xml:space="preserve">There is an obvious conceptual affinity here with security dilemma logic (Jervis 1976, 1978). The classic problem is to divine whether a state is a status quo seeker or a revisionist and then apply the spiral model to the former and the deterrence model to the latter; applying the wrong model leads to escalation. The difference here is that the gray zone actor is already known to be revisionist; the uncertainty is more about resolve rather than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 If the problem of the security dilemma is to decide </w:delText>
        </w:r>
        <w:r w:rsidDel="004F317D">
          <w:rPr>
            <w:i/>
          </w:rPr>
          <w:delText xml:space="preserve">whether </w:delText>
        </w:r>
        <w:r w:rsidDel="004F317D">
          <w:delText xml:space="preserve">to deter, the problem of the gray zone is to decide </w:delText>
        </w:r>
        <w:r w:rsidDel="004F317D">
          <w:rPr>
            <w:i/>
          </w:rPr>
          <w:delText>how much</w:delText>
        </w:r>
        <w:r w:rsidDel="004F317D">
          <w:delText>. If conflict actually varies continuously between peace and war, then deterrence success and failure must be variable too.</w:delText>
        </w:r>
      </w:del>
    </w:p>
    <w:p w14:paraId="0B185F0E" w14:textId="77777777" w:rsidR="00657E08" w:rsidRDefault="00483D1B">
      <w:pPr>
        <w:pStyle w:val="Heading2"/>
        <w:spacing w:after="200"/>
        <w:ind w:firstLine="0"/>
      </w:pPr>
      <w:bookmarkStart w:id="126" w:name="_mtpq2ba65iue" w:colFirst="0" w:colLast="0"/>
      <w:bookmarkEnd w:id="126"/>
      <w:r>
        <w:t>The Role of Third Parties</w:t>
      </w:r>
    </w:p>
    <w:p w14:paraId="410363F1" w14:textId="2EE8A192" w:rsidR="00657E08" w:rsidRDefault="00483D1B">
      <w:pPr>
        <w:spacing w:after="200" w:line="276" w:lineRule="auto"/>
        <w:ind w:left="-15" w:right="0" w:firstLine="0"/>
      </w:pPr>
      <w:r>
        <w:t xml:space="preserve">As the logic above is dyadic, the role of third parties deserves comment. Many treatments of covert warfare focus on military aid to local proxies from a powerful patron. Lanoszka (2016) emphasizes that the initiator must have escalation dominance over the target, e.g., Russia has more capability at every rung of the escalation ladder than Ukraine or Lithuania. This would preclude our deterrence story, but deterrence again becomes an important shaping influence when we take into account </w:t>
      </w:r>
      <w:r w:rsidR="00A82218">
        <w:t xml:space="preserve">asymmetric resolve or </w:t>
      </w:r>
      <w:r w:rsidR="00AA506D">
        <w:t xml:space="preserve">the effect of </w:t>
      </w:r>
      <w:r>
        <w:t xml:space="preserve">alliances between the weaker state and more powerful protectors. Russia may not be deterred by the Ukrainian military, but it must take </w:t>
      </w:r>
      <w:r w:rsidR="00AA506D">
        <w:t xml:space="preserve">into account </w:t>
      </w:r>
      <w:r>
        <w:t xml:space="preserve">the </w:t>
      </w:r>
      <w:r w:rsidR="00AA506D">
        <w:t>risk</w:t>
      </w:r>
      <w:r>
        <w:t xml:space="preserve"> of </w:t>
      </w:r>
      <w:r w:rsidR="00AA506D">
        <w:t xml:space="preserve">triggering an unwanted </w:t>
      </w:r>
      <w:r>
        <w:t xml:space="preserve">NATO </w:t>
      </w:r>
      <w:r w:rsidR="00AA506D">
        <w:t>in</w:t>
      </w:r>
      <w:r>
        <w:t xml:space="preserve"> calibrat</w:t>
      </w:r>
      <w:r w:rsidR="00AA506D">
        <w:t>ing</w:t>
      </w:r>
      <w:r>
        <w:t xml:space="preserve"> its </w:t>
      </w:r>
      <w:r w:rsidR="00AA506D">
        <w:t>actions</w:t>
      </w:r>
      <w:r>
        <w:t xml:space="preserve">. </w:t>
      </w:r>
      <w:r w:rsidR="00AA506D">
        <w:t xml:space="preserve">A more complex portfolio of actors can thus be boiled down for analytical purposes (at least initially) to </w:t>
      </w:r>
      <w:r>
        <w:t>our dyadic conception of gray zone conflict</w:t>
      </w:r>
      <w:r w:rsidR="00AA506D">
        <w:t>;</w:t>
      </w:r>
      <w:r>
        <w:t xml:space="preserve"> </w:t>
      </w:r>
      <w:r w:rsidR="00AA506D">
        <w:t xml:space="preserve">for convenience, </w:t>
      </w:r>
      <w:r>
        <w:t xml:space="preserve">a target’s </w:t>
      </w:r>
      <w:r>
        <w:lastRenderedPageBreak/>
        <w:t>allies or friends can be considered as part of the target’s capabilit</w:t>
      </w:r>
      <w:r w:rsidR="00AA506D">
        <w:t>ies</w:t>
      </w:r>
      <w:r>
        <w:t xml:space="preserve">, and the level of commitment in </w:t>
      </w:r>
      <w:r w:rsidR="00AA506D">
        <w:t>an</w:t>
      </w:r>
      <w:r>
        <w:t xml:space="preserve"> alliance can be factored in </w:t>
      </w:r>
      <w:r w:rsidR="00AA506D">
        <w:t>in terms of</w:t>
      </w:r>
      <w:r>
        <w:t xml:space="preserve"> the </w:t>
      </w:r>
      <w:r w:rsidR="00AA506D">
        <w:t xml:space="preserve">overall </w:t>
      </w:r>
      <w:r>
        <w:t xml:space="preserve">strength of deterrence. </w:t>
      </w:r>
    </w:p>
    <w:p w14:paraId="3A1DF5CF" w14:textId="4401C4A1" w:rsidR="00657E08" w:rsidRDefault="00483D1B">
      <w:pPr>
        <w:spacing w:after="200" w:line="276" w:lineRule="auto"/>
        <w:ind w:left="-15" w:right="0" w:firstLine="0"/>
      </w:pPr>
      <w:r>
        <w:t xml:space="preserve">Thinking of allies or other partners as a component of the </w:t>
      </w:r>
      <w:r w:rsidR="00527EA5">
        <w:t xml:space="preserve">initiator or </w:t>
      </w:r>
      <w:r>
        <w:t xml:space="preserve">target’s power, discounted by the probability of third-party intervention, suggests that more </w:t>
      </w:r>
      <w:r w:rsidR="00527EA5">
        <w:t>actors</w:t>
      </w:r>
      <w:r>
        <w:t xml:space="preserve"> are “capable” than when considered in purely bilateral terms. Importantly, alliances and other attempts to aggregate capabilities are often explicitly or implicitly designed to generate deterrence </w:t>
      </w:r>
      <w:r w:rsidR="00527EA5">
        <w:t xml:space="preserve">by reducing agency (autonomy) on the part of individual nation states, making them behave more like a single unit—not unlike our assumption </w:t>
      </w:r>
      <w:r>
        <w:t xml:space="preserve">(Sobek and Clare 2013). </w:t>
      </w:r>
      <w:del w:id="127" w:author="Andres Gannon" w:date="2019-04-04T11:20:00Z">
        <w:r w:rsidDel="004F317D">
          <w:delText xml:space="preserve">While declaratory policy may draw a bright line between peace and war, in practice deterrence/compellence and coercion are inherently ambiguous, and thus closely tied to gray zone provocation. </w:delText>
        </w:r>
      </w:del>
      <w:r>
        <w:t xml:space="preserve">Deterrence works if an ally might respond to a given provocation, but gray zone conflict occurs nonetheless precisely because an ally might not intervene. </w:t>
      </w:r>
      <w:r w:rsidR="00527EA5">
        <w:t>Indeed, t</w:t>
      </w:r>
      <w:r>
        <w:t xml:space="preserve">he existence of </w:t>
      </w:r>
      <w:r w:rsidR="00527EA5">
        <w:t xml:space="preserve">interested </w:t>
      </w:r>
      <w:r>
        <w:t>third-parties can transform cases that would have been limited war into gray zone conflict</w:t>
      </w:r>
      <w:r w:rsidR="00527EA5">
        <w:t>s</w:t>
      </w:r>
      <w:r>
        <w:t xml:space="preserve">. Interestingly, </w:t>
      </w:r>
      <w:r w:rsidR="00527EA5">
        <w:t xml:space="preserve">the </w:t>
      </w:r>
      <w:r>
        <w:t xml:space="preserve">explicit delineation of </w:t>
      </w:r>
      <w:r w:rsidR="00527EA5">
        <w:t xml:space="preserve">a </w:t>
      </w:r>
      <w:r>
        <w:t xml:space="preserve">deterrence </w:t>
      </w:r>
      <w:r>
        <w:rPr>
          <w:i/>
        </w:rPr>
        <w:t>quid pro quo</w:t>
      </w:r>
      <w:r>
        <w:t xml:space="preserve"> probably increases this risk, as red lines clarify what can be achieved in the gray zone.</w:t>
      </w:r>
    </w:p>
    <w:p w14:paraId="2A6BD733" w14:textId="32C25EB3" w:rsidR="00657E08" w:rsidDel="004F317D" w:rsidRDefault="00483D1B">
      <w:pPr>
        <w:spacing w:after="200" w:line="276" w:lineRule="auto"/>
        <w:ind w:left="-15" w:right="0" w:firstLine="0"/>
        <w:rPr>
          <w:del w:id="128" w:author="Andres Gannon" w:date="2019-04-04T11:20:00Z"/>
        </w:rPr>
      </w:pPr>
      <w:del w:id="129" w:author="Andres Gannon" w:date="2019-04-04T11:20:00Z">
        <w:r w:rsidDel="004F317D">
          <w:delText xml:space="preserve">Similarly, a gray zone initiator faces compromises in relying on proxy actors. On the one hand, proxies allow the initiator to claim it was not responsible for </w:delText>
        </w:r>
        <w:r w:rsidR="00527EA5" w:rsidDel="004F317D">
          <w:delText>an</w:delText>
        </w:r>
        <w:r w:rsidDel="004F317D">
          <w:delText xml:space="preserve"> attack. This ambiguity regarding attribution of responsibility for an attack makes a retaliatory response less likely, especially if the target is looking for reasons not to retaliate. On the other hand, without deliberate efforts at attribution, coercion becomes more difficult (Borghard and Lonergan 2017). How is the target to </w:delText>
        </w:r>
        <w:r w:rsidR="00BE547F" w:rsidDel="004F317D">
          <w:delText>determine the necessary conditions</w:delText>
        </w:r>
        <w:r w:rsidDel="004F317D">
          <w:delText xml:space="preserve"> for compliance, and to reassure </w:delText>
        </w:r>
        <w:r w:rsidR="00BE547F" w:rsidDel="004F317D">
          <w:delText xml:space="preserve">itself </w:delText>
        </w:r>
        <w:r w:rsidDel="004F317D">
          <w:delText>about the</w:delText>
        </w:r>
        <w:r w:rsidR="00BE547F" w:rsidDel="004F317D">
          <w:delText xml:space="preserve"> </w:delText>
        </w:r>
        <w:r w:rsidR="00BE547F" w:rsidRPr="00BE547F" w:rsidDel="004F317D">
          <w:rPr>
            <w:i/>
          </w:rPr>
          <w:delText>quid pro quo</w:delText>
        </w:r>
        <w:r w:rsidDel="004F317D">
          <w:delText xml:space="preserve">, if </w:delText>
        </w:r>
        <w:r w:rsidR="00BE547F" w:rsidDel="004F317D">
          <w:delText>it cannot determine the</w:delText>
        </w:r>
        <w:r w:rsidDel="004F317D">
          <w:delText xml:space="preserve"> initiator</w:delText>
        </w:r>
        <w:r w:rsidR="00BE547F" w:rsidDel="004F317D">
          <w:delText>, its goals and level of commitment</w:delText>
        </w:r>
        <w:r w:rsidDel="004F317D">
          <w:delText>? Moreover, telegraphing limited intentions to the target also signal</w:delText>
        </w:r>
        <w:r w:rsidR="00BE547F" w:rsidDel="004F317D">
          <w:delText>s</w:delText>
        </w:r>
        <w:r w:rsidDel="004F317D">
          <w:delText xml:space="preserve"> restraint to </w:delText>
        </w:r>
        <w:r w:rsidR="00BE547F" w:rsidDel="004F317D">
          <w:delText>the initiator’s</w:delText>
        </w:r>
        <w:r w:rsidDel="004F317D">
          <w:delText xml:space="preserve"> proxies</w:delText>
        </w:r>
        <w:r w:rsidR="00BE547F" w:rsidDel="004F317D">
          <w:delText>. This</w:delText>
        </w:r>
        <w:r w:rsidDel="004F317D">
          <w:delText xml:space="preserve"> could backfire if the proxies then choose to limit their efforts. </w:delText>
        </w:r>
        <w:r w:rsidR="00BE547F" w:rsidDel="004F317D">
          <w:delText>W</w:delText>
        </w:r>
        <w:r w:rsidDel="004F317D">
          <w:delText xml:space="preserve">e </w:delText>
        </w:r>
        <w:r w:rsidR="00BE547F" w:rsidDel="004F317D">
          <w:delText>thus treat</w:delText>
        </w:r>
        <w:r w:rsidDel="004F317D">
          <w:delText xml:space="preserve"> patrons and clients </w:delText>
        </w:r>
        <w:r w:rsidR="00BE547F" w:rsidDel="004F317D">
          <w:delText>for the moment</w:delText>
        </w:r>
        <w:r w:rsidDel="004F317D">
          <w:delText xml:space="preserve"> as compound actors, </w:delText>
        </w:r>
        <w:r w:rsidR="00BE547F" w:rsidDel="004F317D">
          <w:delText xml:space="preserve">recognizing </w:delText>
        </w:r>
        <w:r w:rsidDel="004F317D">
          <w:delText xml:space="preserve">that friction between them complicates deterrence (Danilovic 2001). Indeed, </w:delText>
        </w:r>
        <w:r w:rsidR="00BE547F" w:rsidDel="004F317D">
          <w:delText xml:space="preserve">as we demonstrate below, a </w:delText>
        </w:r>
        <w:r w:rsidDel="004F317D">
          <w:delText>misalign</w:delText>
        </w:r>
        <w:r w:rsidR="00BE547F" w:rsidDel="004F317D">
          <w:delText>ment of</w:delText>
        </w:r>
        <w:r w:rsidDel="004F317D">
          <w:delText xml:space="preserve"> interests within an alliance (or </w:delText>
        </w:r>
        <w:r w:rsidR="00BE547F" w:rsidDel="004F317D">
          <w:delText xml:space="preserve">in a </w:delText>
        </w:r>
        <w:r w:rsidDel="004F317D">
          <w:delText xml:space="preserve">domestic civil </w:delText>
        </w:r>
        <w:r w:rsidR="00BE547F" w:rsidDel="004F317D">
          <w:delText>politics</w:delText>
        </w:r>
        <w:r w:rsidDel="004F317D">
          <w:delText>) can</w:delText>
        </w:r>
        <w:r w:rsidR="00BE547F" w:rsidDel="004F317D">
          <w:delText xml:space="preserve"> serve to </w:delText>
        </w:r>
        <w:r w:rsidDel="004F317D">
          <w:delText>weaken deterrence and provide opportunities for gray zone intervention.</w:delText>
        </w:r>
      </w:del>
    </w:p>
    <w:p w14:paraId="062B8092" w14:textId="2C76A312" w:rsidR="00657E08" w:rsidRDefault="00BE547F">
      <w:pPr>
        <w:spacing w:after="200"/>
        <w:ind w:firstLine="0"/>
      </w:pPr>
      <w:r>
        <w:t>In</w:t>
      </w:r>
      <w:r w:rsidR="00483D1B">
        <w:t xml:space="preserve"> sum, capable actors </w:t>
      </w:r>
      <w:r>
        <w:t xml:space="preserve">pulling punches </w:t>
      </w:r>
      <w:r w:rsidR="00483D1B">
        <w:t xml:space="preserve">(alone or through proxies) is not explained </w:t>
      </w:r>
      <w:r w:rsidR="00BB3BED">
        <w:t xml:space="preserve">simply </w:t>
      </w:r>
      <w:r w:rsidR="00483D1B">
        <w:t xml:space="preserve">by limited ends or </w:t>
      </w:r>
      <w:r w:rsidR="00BB3BED">
        <w:t xml:space="preserve">by </w:t>
      </w:r>
      <w:r w:rsidR="00483D1B">
        <w:t>fear of escalation</w:t>
      </w:r>
      <w:r w:rsidR="00BB3BED">
        <w:t>, but by both processes operating interactively</w:t>
      </w:r>
      <w:r w:rsidR="00483D1B">
        <w:t xml:space="preserve">. </w:t>
      </w:r>
      <w:r w:rsidR="009B28EA">
        <w:t>S</w:t>
      </w:r>
      <w:r w:rsidR="00483D1B">
        <w:t xml:space="preserve">tates </w:t>
      </w:r>
      <w:r w:rsidR="009B28EA">
        <w:t xml:space="preserve">in the modern world </w:t>
      </w:r>
      <w:r w:rsidR="00483D1B">
        <w:t xml:space="preserve">still disagree enough to take steps to alter the distribution of power and benefits, despite </w:t>
      </w:r>
      <w:r w:rsidR="009B28EA">
        <w:t>desiring</w:t>
      </w:r>
      <w:r w:rsidR="00483D1B">
        <w:t xml:space="preserve"> peace and </w:t>
      </w:r>
      <w:r w:rsidR="009B28EA">
        <w:t xml:space="preserve">wishing to limit </w:t>
      </w:r>
      <w:r w:rsidR="00483D1B">
        <w:t xml:space="preserve">the costs of conventional conflict. </w:t>
      </w:r>
      <w:r w:rsidR="009B28EA">
        <w:t>G</w:t>
      </w:r>
      <w:r w:rsidR="00483D1B">
        <w:t xml:space="preserve">ray zone conflict </w:t>
      </w:r>
      <w:r w:rsidR="009B28EA">
        <w:t>may also</w:t>
      </w:r>
      <w:r w:rsidR="00483D1B">
        <w:t xml:space="preserve"> simply </w:t>
      </w:r>
      <w:r w:rsidR="009B28EA">
        <w:t xml:space="preserve">be </w:t>
      </w:r>
      <w:r w:rsidR="00483D1B">
        <w:t>more efficient. The presence of contrasting motiv</w:t>
      </w:r>
      <w:r w:rsidR="009B28EA">
        <w:t>e</w:t>
      </w:r>
      <w:r w:rsidR="00483D1B">
        <w:t xml:space="preserve">s explains why in some cases, increasing the cost of gray zone conflict can </w:t>
      </w:r>
      <w:r w:rsidR="009B28EA">
        <w:t>lead</w:t>
      </w:r>
      <w:r w:rsidR="00483D1B">
        <w:t xml:space="preserve"> an initiator to de-escalate in favor of ordinary competition (gray zone motivated by deterrence), while in other instances it encourages an initiator to escalate (gray zone motivated by efficiency). </w:t>
      </w:r>
      <w:r w:rsidR="009B28EA">
        <w:t>We argue</w:t>
      </w:r>
      <w:r w:rsidR="00483D1B">
        <w:t xml:space="preserve"> </w:t>
      </w:r>
      <w:r w:rsidR="009B28EA">
        <w:t xml:space="preserve">that it </w:t>
      </w:r>
      <w:r w:rsidR="00483D1B">
        <w:t xml:space="preserve">is the deterrence explanation that has become more common in the 21st century. </w:t>
      </w:r>
    </w:p>
    <w:p w14:paraId="4DF007A0" w14:textId="77777777" w:rsidR="00657E08" w:rsidRDefault="00483D1B">
      <w:pPr>
        <w:pStyle w:val="Heading1"/>
        <w:ind w:left="0" w:firstLine="0"/>
      </w:pPr>
      <w:bookmarkStart w:id="130" w:name="_5n3w61b4kam6" w:colFirst="0" w:colLast="0"/>
      <w:bookmarkEnd w:id="130"/>
      <w:r>
        <w:lastRenderedPageBreak/>
        <w:t>Russian Gray Zone Campaigns</w:t>
      </w:r>
    </w:p>
    <w:p w14:paraId="0C6173DF" w14:textId="36C0217E" w:rsidR="00657E08" w:rsidRDefault="00483D1B">
      <w:pPr>
        <w:spacing w:after="200"/>
        <w:ind w:firstLine="0"/>
      </w:pPr>
      <w:r>
        <w:t>In this section we test the plausibility of our argument about deterrence sensitivity by examining major Russian foreign interventions over the past two decades. Most</w:t>
      </w:r>
      <w:r w:rsidR="00B56182">
        <w:t xml:space="preserve"> cases </w:t>
      </w:r>
      <w:r>
        <w:t xml:space="preserve">feature cyber campaigns for disruption or influence, and some also feature intervention by special operations or conventional forces. Why does Russia bring more </w:t>
      </w:r>
      <w:r w:rsidR="00B56182">
        <w:t xml:space="preserve">of its capabilities </w:t>
      </w:r>
      <w:r>
        <w:t xml:space="preserve">to some fights than others? We focus on Russia because its recent interventions, especially those featuring significant cyber operations, are often referenced as paradigmatic examples of gray zone conflict (Freedman 2014; Marten 2015; Driscoll and </w:t>
      </w:r>
      <w:proofErr w:type="spellStart"/>
      <w:r>
        <w:t>Maliniak</w:t>
      </w:r>
      <w:proofErr w:type="spellEnd"/>
      <w:r>
        <w:t xml:space="preserve"> 2016; Lanoszka 2016; </w:t>
      </w:r>
      <w:proofErr w:type="spellStart"/>
      <w:r>
        <w:t>Chivvis</w:t>
      </w:r>
      <w:proofErr w:type="spellEnd"/>
      <w:r>
        <w:t xml:space="preserve"> 2017). Along the way we introduce the notion of a geographical deterrence gradient, modeled on the military loss-of-strength gradient (Boulding 1962), as an instrumental variable to proxy for various factors that can affect the strength of deterrence. We then </w:t>
      </w:r>
      <w:r w:rsidR="00B56182">
        <w:t>review</w:t>
      </w:r>
      <w:r>
        <w:t xml:space="preserve"> four major Russian cyber campaigns that have targete</w:t>
      </w:r>
      <w:r w:rsidR="00B56182">
        <w:t>d</w:t>
      </w:r>
      <w:r>
        <w:t xml:space="preserve"> states differentially located on this gradient: Estonia (2007), Georgia (2008), Ukraine (2014), and the United States (2016). The diversity of Russian targets provides an opportunity to conduct a natural controlled comparison of Russian choices under different circumstances of deterrence.</w:t>
      </w:r>
    </w:p>
    <w:p w14:paraId="11A6F753" w14:textId="77777777" w:rsidR="00657E08" w:rsidRDefault="00483D1B">
      <w:pPr>
        <w:pStyle w:val="Heading2"/>
        <w:spacing w:after="200"/>
        <w:ind w:firstLine="0"/>
      </w:pPr>
      <w:bookmarkStart w:id="131" w:name="_nz7gptvniecz" w:colFirst="0" w:colLast="0"/>
      <w:bookmarkEnd w:id="131"/>
      <w:r>
        <w:t>Cross-National Data</w:t>
      </w:r>
    </w:p>
    <w:p w14:paraId="4D6ADF4D" w14:textId="0575C9E5" w:rsidR="00657E08" w:rsidRDefault="00483D1B">
      <w:pPr>
        <w:spacing w:after="200"/>
        <w:ind w:firstLine="0"/>
      </w:pPr>
      <w:r>
        <w:t xml:space="preserve">It is perhaps fitting that data on Russian gray zone interventions are themselves ambiguous. Previous studies have compiled </w:t>
      </w:r>
      <w:r w:rsidR="00B25F9C">
        <w:t xml:space="preserve">open source </w:t>
      </w:r>
      <w:r>
        <w:t xml:space="preserve">data on Russian-attributed cyber conflict over the past three decades. The two cross-national datasets (Dyadic Cyber Incident and Dispute V1.1 (DCID) by </w:t>
      </w:r>
      <w:hyperlink r:id="rId29">
        <w:proofErr w:type="spellStart"/>
        <w:r>
          <w:t>Valeriano</w:t>
        </w:r>
        <w:proofErr w:type="spellEnd"/>
        <w:r>
          <w:t xml:space="preserve"> and Maness (2014</w:t>
        </w:r>
      </w:hyperlink>
      <w:r>
        <w:t xml:space="preserve">)) and Russian Electoral Interventions (REI) by </w:t>
      </w:r>
      <w:hyperlink r:id="rId30">
        <w:r>
          <w:t>Casey and Way (2017</w:t>
        </w:r>
      </w:hyperlink>
      <w:r>
        <w:t xml:space="preserve">)) cover almost entirely distinct </w:t>
      </w:r>
      <w:r w:rsidR="00B15D66">
        <w:t>samples. T</w:t>
      </w:r>
      <w:r>
        <w:t xml:space="preserve">he severity of Russian cyber operations </w:t>
      </w:r>
      <w:r w:rsidR="00B15D66">
        <w:t xml:space="preserve">also </w:t>
      </w:r>
      <w:r w:rsidR="00141554">
        <w:t>reveals</w:t>
      </w:r>
      <w:r>
        <w:t xml:space="preserve"> </w:t>
      </w:r>
      <w:r w:rsidR="00141554">
        <w:t>major</w:t>
      </w:r>
      <w:r>
        <w:t xml:space="preserve"> coding heterogeneity.</w:t>
      </w:r>
      <w:r w:rsidR="00141554">
        <w:rPr>
          <w:rStyle w:val="FootnoteReference"/>
        </w:rPr>
        <w:footnoteReference w:id="5"/>
      </w:r>
    </w:p>
    <w:p w14:paraId="18057700" w14:textId="67BC7F87" w:rsidR="00657E08" w:rsidRDefault="00483D1B">
      <w:pPr>
        <w:spacing w:after="200"/>
        <w:ind w:firstLine="0"/>
      </w:pPr>
      <w:r>
        <w:t>Figure 1 shows the severity of Russian cyber operations coded by the two cross-national datasets. Each paints a distinct picture of the primary targets of the most severe Russian attacks.</w:t>
      </w:r>
      <w:r>
        <w:rPr>
          <w:vertAlign w:val="superscript"/>
        </w:rPr>
        <w:footnoteReference w:id="6"/>
      </w:r>
      <w:r>
        <w:t xml:space="preserve"> The DCID data identifies the U</w:t>
      </w:r>
      <w:r w:rsidR="00141554">
        <w:t xml:space="preserve">nited </w:t>
      </w:r>
      <w:r>
        <w:t>S</w:t>
      </w:r>
      <w:r w:rsidR="00141554">
        <w:t>tates</w:t>
      </w:r>
      <w:r>
        <w:t>, U</w:t>
      </w:r>
      <w:r w:rsidR="00141554">
        <w:t xml:space="preserve">nited </w:t>
      </w:r>
      <w:r>
        <w:t>K</w:t>
      </w:r>
      <w:r w:rsidR="00141554">
        <w:t>ingdom</w:t>
      </w:r>
      <w:r>
        <w:t xml:space="preserve">, Poland and Ukraine as targets of the most severe Russian cyber operations. In the cases documented by REI, the most severe Russian attacks occurred against France, Austria, and Ukraine. Part of this discrepancy </w:t>
      </w:r>
      <w:r w:rsidR="00141554">
        <w:t>is due to the respective foci of each dataset;</w:t>
      </w:r>
      <w:r>
        <w:t xml:space="preserve"> DCID s</w:t>
      </w:r>
      <w:r w:rsidR="00141554">
        <w:t>eeks</w:t>
      </w:r>
      <w:r>
        <w:t xml:space="preserve"> out cases of cyber incidents and disputes while REI </w:t>
      </w:r>
      <w:r w:rsidR="00141554">
        <w:t>focuses</w:t>
      </w:r>
      <w:r>
        <w:t xml:space="preserve"> </w:t>
      </w:r>
      <w:r w:rsidR="00141554">
        <w:t xml:space="preserve">on </w:t>
      </w:r>
      <w:r>
        <w:t>Russian electoral interference. While a majority of the REI cases include some form of Russian cyber activity, there are a few cases where only material support was provided (</w:t>
      </w:r>
      <w:proofErr w:type="spellStart"/>
      <w:r>
        <w:t>eg.</w:t>
      </w:r>
      <w:proofErr w:type="spellEnd"/>
      <w:r>
        <w:t xml:space="preserve"> Moldova 2014 and Belarus 1994). This discrepancy </w:t>
      </w:r>
      <w:r>
        <w:lastRenderedPageBreak/>
        <w:t xml:space="preserve">exemplifies not only the challenges of relying on open source reporting for identifying </w:t>
      </w:r>
      <w:r w:rsidR="00141554">
        <w:t xml:space="preserve">cyber </w:t>
      </w:r>
      <w:r>
        <w:t>influence or disruption campaigns</w:t>
      </w:r>
      <w:r w:rsidR="00141554">
        <w:t xml:space="preserve">, </w:t>
      </w:r>
      <w:r>
        <w:t xml:space="preserve">but also differences in defining what counts as </w:t>
      </w:r>
      <w:r w:rsidR="00141554">
        <w:t>an attack</w:t>
      </w:r>
      <w:r>
        <w:t>.</w:t>
      </w:r>
    </w:p>
    <w:p w14:paraId="24B2EF4D" w14:textId="693C6148" w:rsidR="00657E08" w:rsidRDefault="00483D1B">
      <w:pPr>
        <w:spacing w:after="200"/>
        <w:ind w:firstLine="0"/>
        <w:jc w:val="center"/>
      </w:pPr>
      <w:r>
        <w:rPr>
          <w:b/>
        </w:rPr>
        <w:t>Figure 1</w:t>
      </w:r>
      <w:r>
        <w:t xml:space="preserve">: Prior Analysis of Russian </w:t>
      </w:r>
      <w:del w:id="134" w:author="Andres Gannon" w:date="2019-04-04T11:32:00Z">
        <w:r w:rsidDel="008F67D3">
          <w:delText>Cyber Attack</w:delText>
        </w:r>
      </w:del>
      <w:ins w:id="135" w:author="Andres Gannon" w:date="2019-04-04T11:32:00Z">
        <w:r w:rsidR="008F67D3">
          <w:t>Cyber-attack</w:t>
        </w:r>
      </w:ins>
      <w:r>
        <w:t>s</w:t>
      </w:r>
    </w:p>
    <w:p w14:paraId="7F932E91" w14:textId="77777777" w:rsidR="00657E08" w:rsidRDefault="00483D1B">
      <w:pPr>
        <w:spacing w:after="200"/>
        <w:ind w:firstLine="0"/>
        <w:jc w:val="center"/>
      </w:pPr>
      <w:r>
        <w:rPr>
          <w:noProof/>
        </w:rPr>
        <w:drawing>
          <wp:inline distT="114300" distB="114300" distL="114300" distR="114300" wp14:anchorId="0C65E208" wp14:editId="3B9CF30C">
            <wp:extent cx="5257800" cy="67246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b="11639"/>
                    <a:stretch>
                      <a:fillRect/>
                    </a:stretch>
                  </pic:blipFill>
                  <pic:spPr>
                    <a:xfrm>
                      <a:off x="0" y="0"/>
                      <a:ext cx="5257800" cy="6724650"/>
                    </a:xfrm>
                    <a:prstGeom prst="rect">
                      <a:avLst/>
                    </a:prstGeom>
                    <a:ln/>
                  </pic:spPr>
                </pic:pic>
              </a:graphicData>
            </a:graphic>
          </wp:inline>
        </w:drawing>
      </w:r>
    </w:p>
    <w:p w14:paraId="374E811C" w14:textId="77777777" w:rsidR="00F16F51" w:rsidRDefault="00F16F51">
      <w:pPr>
        <w:spacing w:after="200"/>
        <w:ind w:firstLine="0"/>
        <w:rPr>
          <w:ins w:id="136" w:author="Andres Gannon" w:date="2019-04-04T11:26:00Z"/>
        </w:rPr>
      </w:pPr>
    </w:p>
    <w:p w14:paraId="4C6E6976" w14:textId="4C6D04E3" w:rsidR="00657E08" w:rsidRDefault="00483D1B">
      <w:pPr>
        <w:spacing w:after="200"/>
        <w:ind w:firstLine="0"/>
      </w:pPr>
      <w:r>
        <w:lastRenderedPageBreak/>
        <w:t xml:space="preserve">These two datasets give 71 unique cases of Russian aggression that either included some degree of cyber intervention or were cases of electoral interference. Using the combination of these two datasets as a starting point, we add 10 new instances of Russian </w:t>
      </w:r>
      <w:del w:id="137" w:author="Andres Gannon" w:date="2019-04-04T11:11:00Z">
        <w:r w:rsidDel="00AB1F4B">
          <w:delText>cyber attack</w:delText>
        </w:r>
      </w:del>
      <w:ins w:id="138" w:author="Andres Gannon" w:date="2019-04-04T11:32:00Z">
        <w:r w:rsidR="008F67D3">
          <w:t>cyber-</w:t>
        </w:r>
        <w:proofErr w:type="spellStart"/>
        <w:r w:rsidR="008F67D3">
          <w:t>attack</w:t>
        </w:r>
      </w:ins>
      <w:del w:id="139" w:author="Andres Gannon" w:date="2019-04-04T11:11:00Z">
        <w:r w:rsidDel="00AB1F4B">
          <w:delText>s</w:delText>
        </w:r>
      </w:del>
      <w:ins w:id="140" w:author="Andres Gannon" w:date="2019-04-04T11:11:00Z">
        <w:r w:rsidR="00AB1F4B">
          <w:t>cyber</w:t>
        </w:r>
        <w:proofErr w:type="spellEnd"/>
        <w:r w:rsidR="00AB1F4B">
          <w:t>-attacks</w:t>
        </w:r>
      </w:ins>
      <w:r>
        <w:t xml:space="preserve"> from 1994-2018 and also include 3 cases of non-cyber Russian aggression during this time period from the International Crisis Behavior dataset </w:t>
      </w:r>
      <w:hyperlink r:id="rId32">
        <w:r>
          <w:t>(Singer, Bremer, and Stuckey 1972)</w:t>
        </w:r>
      </w:hyperlink>
      <w:r>
        <w:t>.</w:t>
      </w:r>
      <w:r>
        <w:rPr>
          <w:vertAlign w:val="superscript"/>
        </w:rPr>
        <w:footnoteReference w:id="7"/>
      </w:r>
      <w:r>
        <w:t xml:space="preserve"> This has the </w:t>
      </w:r>
      <w:r w:rsidR="00E70DAC">
        <w:t xml:space="preserve">further </w:t>
      </w:r>
      <w:r>
        <w:t xml:space="preserve">advantage of not </w:t>
      </w:r>
      <w:r w:rsidR="00E70DAC">
        <w:t>focusing exclusively on</w:t>
      </w:r>
      <w:r>
        <w:t xml:space="preserve"> Russian cyber</w:t>
      </w:r>
      <w:ins w:id="141" w:author="Andres Gannon" w:date="2019-04-04T11:11:00Z">
        <w:r w:rsidR="00AB1F4B">
          <w:t>-</w:t>
        </w:r>
      </w:ins>
      <w:del w:id="142" w:author="Andres Gannon" w:date="2019-04-04T11:11:00Z">
        <w:r w:rsidDel="00AB1F4B">
          <w:delText xml:space="preserve"> </w:delText>
        </w:r>
      </w:del>
      <w:r>
        <w:t>attacks but</w:t>
      </w:r>
      <w:r w:rsidR="00E70DAC">
        <w:t xml:space="preserve"> also </w:t>
      </w:r>
      <w:r>
        <w:t xml:space="preserve">including all Russian conflict short of war. The unit of </w:t>
      </w:r>
      <w:r w:rsidR="00E70DAC">
        <w:t>analysis</w:t>
      </w:r>
      <w:r>
        <w:t xml:space="preserve"> is </w:t>
      </w:r>
      <w:r w:rsidR="00E70DAC">
        <w:t xml:space="preserve">the </w:t>
      </w:r>
      <w:r>
        <w:t>country-year</w:t>
      </w:r>
      <w:r w:rsidR="00E70DAC">
        <w:t>,</w:t>
      </w:r>
      <w:r>
        <w:t xml:space="preserve"> with</w:t>
      </w:r>
      <w:r w:rsidR="00046CFF">
        <w:t xml:space="preserve"> </w:t>
      </w:r>
      <w:r>
        <w:t>82 cases of Russian intervention from 1994-2018. Second, we code new variables concerning variation in how Russia conducted its attack. In some cases, cyber</w:t>
      </w:r>
      <w:ins w:id="143" w:author="Andres Gannon" w:date="2019-04-04T11:11:00Z">
        <w:r w:rsidR="00AB1F4B">
          <w:t>-</w:t>
        </w:r>
      </w:ins>
      <w:del w:id="144" w:author="Andres Gannon" w:date="2019-04-04T11:11:00Z">
        <w:r w:rsidDel="00AB1F4B">
          <w:delText xml:space="preserve"> </w:delText>
        </w:r>
      </w:del>
      <w:r>
        <w:t xml:space="preserve">attacks were limited to information operations. In other cases, Russian actions included more severe </w:t>
      </w:r>
      <w:r w:rsidR="00046CFF">
        <w:t>actions,</w:t>
      </w:r>
      <w:r>
        <w:t xml:space="preserve"> </w:t>
      </w:r>
      <w:r w:rsidR="00046CFF">
        <w:t xml:space="preserve">such as </w:t>
      </w:r>
      <w:r>
        <w:t>DD</w:t>
      </w:r>
      <w:r w:rsidR="00046CFF">
        <w:t>o</w:t>
      </w:r>
      <w:r>
        <w:t>S attacks and attacks on critical infrastructure, or even uses of force by paramilitary or conventional military units.</w:t>
      </w:r>
      <w:r>
        <w:rPr>
          <w:vertAlign w:val="superscript"/>
        </w:rPr>
        <w:footnoteReference w:id="8"/>
      </w:r>
      <w:r>
        <w:t xml:space="preserve"> Some </w:t>
      </w:r>
      <w:r w:rsidR="00046CFF">
        <w:t>cyber</w:t>
      </w:r>
      <w:ins w:id="145" w:author="Andres Gannon" w:date="2019-04-04T11:11:00Z">
        <w:r w:rsidR="00AB1F4B">
          <w:t>-</w:t>
        </w:r>
      </w:ins>
      <w:del w:id="146" w:author="Andres Gannon" w:date="2019-04-04T11:11:00Z">
        <w:r w:rsidR="00046CFF" w:rsidDel="00AB1F4B">
          <w:delText xml:space="preserve"> </w:delText>
        </w:r>
      </w:del>
      <w:r w:rsidR="00046CFF">
        <w:t xml:space="preserve">attacks may result in </w:t>
      </w:r>
      <w:r>
        <w:t xml:space="preserve">disruptions </w:t>
      </w:r>
      <w:r w:rsidR="00046CFF">
        <w:t>that are</w:t>
      </w:r>
      <w:r>
        <w:t xml:space="preserve"> temporary </w:t>
      </w:r>
      <w:r w:rsidR="00046CFF">
        <w:t>or</w:t>
      </w:r>
      <w:r>
        <w:t xml:space="preserve"> easy to mitigate (DDoS)</w:t>
      </w:r>
      <w:r w:rsidR="00046CFF">
        <w:t>. O</w:t>
      </w:r>
      <w:r>
        <w:t>ther</w:t>
      </w:r>
      <w:r w:rsidR="00046CFF">
        <w:t>s</w:t>
      </w:r>
      <w:r>
        <w:t xml:space="preserve"> may be more permanent and physically destructive (industrial control system sabotage). Cyber exploitation (espionage) falls somewhat in between </w:t>
      </w:r>
      <w:r w:rsidR="00046CFF">
        <w:t xml:space="preserve">the two levels of cyber aggression </w:t>
      </w:r>
      <w:r>
        <w:t xml:space="preserve">as attackers may use software hacking techniques but try </w:t>
      </w:r>
      <w:r w:rsidR="00046CFF">
        <w:t xml:space="preserve">to avoid detection by not disrupting </w:t>
      </w:r>
      <w:r>
        <w:t xml:space="preserve"> normal </w:t>
      </w:r>
      <w:r w:rsidR="00046CFF">
        <w:t xml:space="preserve">user </w:t>
      </w:r>
      <w:r>
        <w:t>operations.</w:t>
      </w:r>
    </w:p>
    <w:p w14:paraId="42D0A637" w14:textId="505C7157" w:rsidR="00657E08" w:rsidRDefault="00483D1B">
      <w:pPr>
        <w:spacing w:after="200"/>
        <w:ind w:firstLine="0"/>
      </w:pPr>
      <w:r>
        <w:t xml:space="preserve">For each incident, we code whether Russia used conventional ground forces, conventional air or sea forces, paramilitary or covert forces, cyber disruption, and information operations. By </w:t>
      </w:r>
      <w:r w:rsidR="00D3328A">
        <w:t xml:space="preserve">distinguishing between </w:t>
      </w:r>
      <w:r>
        <w:t xml:space="preserve">these five </w:t>
      </w:r>
      <w:r w:rsidR="00D3328A">
        <w:t>types of aggression</w:t>
      </w:r>
      <w:r>
        <w:t xml:space="preserve">, we </w:t>
      </w:r>
      <w:r w:rsidR="00D3328A">
        <w:t>obtain</w:t>
      </w:r>
      <w:r>
        <w:t xml:space="preserve"> a clearer picture of the intensity of </w:t>
      </w:r>
      <w:r w:rsidR="00D3328A">
        <w:t>each case</w:t>
      </w:r>
      <w:r>
        <w:t xml:space="preserve"> of Russian intervention. The vast majority of </w:t>
      </w:r>
      <w:r w:rsidR="00D3328A">
        <w:t xml:space="preserve">cases </w:t>
      </w:r>
      <w:r>
        <w:t xml:space="preserve">include at least some </w:t>
      </w:r>
      <w:r w:rsidR="00D3328A">
        <w:t xml:space="preserve">type of </w:t>
      </w:r>
      <w:r>
        <w:t xml:space="preserve">cyber operations. In a few cases, </w:t>
      </w:r>
      <w:r w:rsidR="00D3328A">
        <w:t>data</w:t>
      </w:r>
      <w:r>
        <w:t xml:space="preserve"> limitations preclude coding of non-kinetic activity </w:t>
      </w:r>
      <w:r w:rsidR="00D3328A">
        <w:t xml:space="preserve">by Russia or </w:t>
      </w:r>
      <w:r>
        <w:t>other</w:t>
      </w:r>
      <w:r w:rsidR="00D3328A">
        <w:t xml:space="preserve"> actor</w:t>
      </w:r>
      <w:r>
        <w:t>s. In Moldova 2005, for example, Russia provided material support for the Communist Party but there is no credible evidence of cyber activities.</w:t>
      </w:r>
    </w:p>
    <w:p w14:paraId="5985575B" w14:textId="4BAB876D" w:rsidR="00657E08" w:rsidRDefault="00483D1B">
      <w:pPr>
        <w:spacing w:after="200"/>
        <w:ind w:firstLine="0"/>
      </w:pPr>
      <w:r>
        <w:t xml:space="preserve">Figure 2 describes our analysis of Russian gray zone operations since 1994. Contrary to descriptions of gray zone conflict as new or the product of new technologies of war, there does not appear to be an increase in low-intensity or non-kinetic Russian activity over time. Chechnya (1999) and Georgia (2008) represent the most intense Russian intervention and 2014 experienced the highest number of interventions </w:t>
      </w:r>
      <w:r w:rsidR="00D3328A">
        <w:t xml:space="preserve">(most of which were associated with </w:t>
      </w:r>
      <w:r>
        <w:t>Ukraine</w:t>
      </w:r>
      <w:r w:rsidR="00D3328A">
        <w:t>)</w:t>
      </w:r>
      <w:r>
        <w:t>. We posit that the recent concern</w:t>
      </w:r>
      <w:r w:rsidR="00D3328A">
        <w:t>s</w:t>
      </w:r>
      <w:r>
        <w:t xml:space="preserve"> about Russian gray zone operations is driven not by an increase in their intensity, but by the </w:t>
      </w:r>
      <w:r w:rsidR="00D3328A">
        <w:t>higher</w:t>
      </w:r>
      <w:r>
        <w:t xml:space="preserve"> frequen</w:t>
      </w:r>
      <w:r w:rsidR="00D3328A">
        <w:t>cy of their</w:t>
      </w:r>
      <w:r>
        <w:t xml:space="preserve"> occurrence.</w:t>
      </w:r>
    </w:p>
    <w:p w14:paraId="6B7533EB" w14:textId="77777777" w:rsidR="00657E08" w:rsidRDefault="00483D1B">
      <w:pPr>
        <w:spacing w:after="200"/>
        <w:ind w:firstLine="0"/>
        <w:jc w:val="center"/>
      </w:pPr>
      <w:r>
        <w:rPr>
          <w:b/>
        </w:rPr>
        <w:t>Figure 2</w:t>
      </w:r>
      <w:r>
        <w:t>: Intensity of Russian intervention over time</w:t>
      </w:r>
    </w:p>
    <w:p w14:paraId="0A55B3DD" w14:textId="77777777" w:rsidR="00657E08" w:rsidRDefault="00483D1B">
      <w:pPr>
        <w:spacing w:after="200" w:line="276" w:lineRule="auto"/>
        <w:ind w:right="0" w:firstLine="0"/>
        <w:jc w:val="center"/>
      </w:pPr>
      <w:r>
        <w:rPr>
          <w:noProof/>
        </w:rPr>
        <w:lastRenderedPageBreak/>
        <w:drawing>
          <wp:inline distT="114300" distB="114300" distL="114300" distR="114300" wp14:anchorId="0F24D84C" wp14:editId="138A9349">
            <wp:extent cx="5943600" cy="4584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943600" cy="4584700"/>
                    </a:xfrm>
                    <a:prstGeom prst="rect">
                      <a:avLst/>
                    </a:prstGeom>
                    <a:ln/>
                  </pic:spPr>
                </pic:pic>
              </a:graphicData>
            </a:graphic>
          </wp:inline>
        </w:drawing>
      </w:r>
    </w:p>
    <w:p w14:paraId="14E1D192" w14:textId="22C847D0" w:rsidR="00657E08" w:rsidRDefault="00483D1B">
      <w:pPr>
        <w:spacing w:after="200"/>
        <w:ind w:firstLine="0"/>
      </w:pPr>
      <w:r>
        <w:t xml:space="preserve">Figure 3 </w:t>
      </w:r>
      <w:r w:rsidR="00770184">
        <w:t>depicts</w:t>
      </w:r>
      <w:r>
        <w:t xml:space="preserve"> the relationship between geography and the intensity of Russian operations. </w:t>
      </w:r>
      <w:r w:rsidR="00770184">
        <w:t xml:space="preserve">To prepare the figure, we compiled an entirely </w:t>
      </w:r>
      <w:r>
        <w:t xml:space="preserve">new coding of the intensity of Russian </w:t>
      </w:r>
      <w:r w:rsidR="00770184">
        <w:t>attacks,</w:t>
      </w:r>
      <w:r>
        <w:t xml:space="preserve"> independent of </w:t>
      </w:r>
      <w:proofErr w:type="spellStart"/>
      <w:r>
        <w:t>codings</w:t>
      </w:r>
      <w:proofErr w:type="spellEnd"/>
      <w:r>
        <w:t xml:space="preserve"> </w:t>
      </w:r>
      <w:r w:rsidR="00770184">
        <w:t>in</w:t>
      </w:r>
      <w:r>
        <w:t xml:space="preserve"> previous datasets. </w:t>
      </w:r>
      <w:r w:rsidR="00770184">
        <w:t>Here, DCID and REI are used primarily for initial case selection. T</w:t>
      </w:r>
      <w:r>
        <w:t xml:space="preserve">he </w:t>
      </w:r>
      <w:r w:rsidR="00770184">
        <w:t>previous</w:t>
      </w:r>
      <w:r>
        <w:t xml:space="preserve"> heterogeneity in coding has</w:t>
      </w:r>
      <w:r w:rsidR="00770184">
        <w:t xml:space="preserve"> thus</w:t>
      </w:r>
      <w:r>
        <w:t xml:space="preserve"> been </w:t>
      </w:r>
      <w:r w:rsidR="00770184">
        <w:t>resolved.</w:t>
      </w:r>
      <w:r>
        <w:t xml:space="preserve"> Russia seems less likely to engage in kinetic escalation if the conflict zone is further from its border. Inversely, Russia is more likely to e</w:t>
      </w:r>
      <w:r w:rsidR="00770184">
        <w:t xml:space="preserve">scalate </w:t>
      </w:r>
      <w:r>
        <w:t>in nearby territories. While Russian influence operations are pervasive, cyber disruption is less common, and intervention with military force occurs only in Russia’s immediate periphery (its “near abroad”). The</w:t>
      </w:r>
      <w:r w:rsidR="00770184">
        <w:t xml:space="preserve"> </w:t>
      </w:r>
      <w:r>
        <w:t xml:space="preserve">exception to this </w:t>
      </w:r>
      <w:r w:rsidR="00770184">
        <w:t xml:space="preserve">geographical </w:t>
      </w:r>
      <w:r>
        <w:t xml:space="preserve">pattern is </w:t>
      </w:r>
      <w:r w:rsidR="00770184">
        <w:t xml:space="preserve">in </w:t>
      </w:r>
      <w:r>
        <w:t xml:space="preserve">Syria, </w:t>
      </w:r>
      <w:r w:rsidR="00770184">
        <w:t>site</w:t>
      </w:r>
      <w:r>
        <w:t xml:space="preserve"> of </w:t>
      </w:r>
      <w:r w:rsidR="00770184">
        <w:t xml:space="preserve">a </w:t>
      </w:r>
      <w:r>
        <w:t>major Russian naval base on the Mediterranean.</w:t>
      </w:r>
    </w:p>
    <w:p w14:paraId="36318EEE" w14:textId="77777777" w:rsidR="00657E08" w:rsidRDefault="00483D1B">
      <w:pPr>
        <w:spacing w:after="200"/>
        <w:ind w:firstLine="0"/>
        <w:jc w:val="center"/>
      </w:pPr>
      <w:r>
        <w:rPr>
          <w:b/>
        </w:rPr>
        <w:t>Figure 3</w:t>
      </w:r>
      <w:r>
        <w:t>: Geographic representation of Russian intervention</w:t>
      </w:r>
    </w:p>
    <w:p w14:paraId="2644FF7A" w14:textId="77777777" w:rsidR="00657E08" w:rsidRDefault="00483D1B">
      <w:pPr>
        <w:spacing w:after="200"/>
        <w:ind w:firstLine="0"/>
        <w:jc w:val="center"/>
      </w:pPr>
      <w:r>
        <w:rPr>
          <w:noProof/>
        </w:rPr>
        <w:lastRenderedPageBreak/>
        <w:drawing>
          <wp:inline distT="114300" distB="114300" distL="114300" distR="114300" wp14:anchorId="4641096C" wp14:editId="48134D06">
            <wp:extent cx="5400675" cy="3362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t="13229" b="18093"/>
                    <a:stretch>
                      <a:fillRect/>
                    </a:stretch>
                  </pic:blipFill>
                  <pic:spPr>
                    <a:xfrm>
                      <a:off x="0" y="0"/>
                      <a:ext cx="5400675" cy="3362325"/>
                    </a:xfrm>
                    <a:prstGeom prst="rect">
                      <a:avLst/>
                    </a:prstGeom>
                    <a:ln/>
                  </pic:spPr>
                </pic:pic>
              </a:graphicData>
            </a:graphic>
          </wp:inline>
        </w:drawing>
      </w:r>
    </w:p>
    <w:p w14:paraId="4009BBF2" w14:textId="77777777" w:rsidR="00657E08" w:rsidRDefault="00483D1B">
      <w:pPr>
        <w:pStyle w:val="Heading2"/>
        <w:spacing w:after="200"/>
        <w:ind w:firstLine="0"/>
      </w:pPr>
      <w:bookmarkStart w:id="147" w:name="_67l51pwqju7m" w:colFirst="0" w:colLast="0"/>
      <w:bookmarkEnd w:id="147"/>
      <w:r>
        <w:t>The Deterrence Gradient</w:t>
      </w:r>
    </w:p>
    <w:p w14:paraId="507BF779" w14:textId="724B2F55" w:rsidR="00657E08" w:rsidRDefault="00483D1B">
      <w:pPr>
        <w:spacing w:after="200"/>
        <w:ind w:firstLine="0"/>
      </w:pPr>
      <w:r>
        <w:t>To explain the geographical pattern of Russian gray zone operations, we posit a deterrence analogue to the military loss of strength gradient (Boulding 1962).</w:t>
      </w:r>
      <w:r>
        <w:rPr>
          <w:vertAlign w:val="superscript"/>
        </w:rPr>
        <w:footnoteReference w:id="9"/>
      </w:r>
      <w:r>
        <w:t xml:space="preserve"> Geography is not the focus of this article, per se, but we use it here </w:t>
      </w:r>
      <w:r w:rsidR="00C216EB">
        <w:t>to</w:t>
      </w:r>
      <w:r>
        <w:t xml:space="preserve"> instrument variation in the strength of deterrence. This in turn enables us to examine arguments about the relationship between deterrence and gray zone conflict. We do not assume that geography causes deterrence directly, but rather that it is a useful proxy for other factors that do</w:t>
      </w:r>
      <w:r w:rsidR="00C216EB">
        <w:t xml:space="preserve"> (capabilities, interest)</w:t>
      </w:r>
      <w:r>
        <w:t>.</w:t>
      </w:r>
    </w:p>
    <w:p w14:paraId="3ED1BE84" w14:textId="7FFFF745" w:rsidR="00657E08" w:rsidRDefault="00483D1B">
      <w:pPr>
        <w:spacing w:after="200"/>
        <w:ind w:firstLine="0"/>
      </w:pPr>
      <w:r>
        <w:t>Insofar as military power is affected by a loss of strength gradient, deterren</w:t>
      </w:r>
      <w:r w:rsidR="00A8426F">
        <w:t>ce at distance should be less robust than proximate deterrence</w:t>
      </w:r>
      <w:r>
        <w:t xml:space="preserve">. </w:t>
      </w:r>
      <w:r w:rsidR="00A8426F">
        <w:t>T</w:t>
      </w:r>
      <w:r>
        <w:t xml:space="preserve">here are </w:t>
      </w:r>
      <w:r w:rsidR="00A8426F">
        <w:t xml:space="preserve">also </w:t>
      </w:r>
      <w:r>
        <w:t xml:space="preserve">reasons to expect resolve to vary with distance. All things being equal, states </w:t>
      </w:r>
      <w:r w:rsidR="008E5D53">
        <w:t>likely care more about issues</w:t>
      </w:r>
      <w:r>
        <w:t xml:space="preserve"> nearby </w:t>
      </w:r>
      <w:r w:rsidR="008E5D53">
        <w:t>than those that are far from home</w:t>
      </w:r>
      <w:r>
        <w:t xml:space="preserve">. </w:t>
      </w:r>
      <w:r w:rsidR="008E5D53">
        <w:t>D</w:t>
      </w:r>
      <w:r>
        <w:t>efend</w:t>
      </w:r>
      <w:r w:rsidR="008E5D53">
        <w:t>ers are</w:t>
      </w:r>
      <w:r>
        <w:t xml:space="preserve"> thus more resolved to resist </w:t>
      </w:r>
      <w:r w:rsidR="008E5D53">
        <w:t>aggression on their borders, even as distant attackers are less capable or resolved</w:t>
      </w:r>
      <w:r>
        <w:t xml:space="preserve">. </w:t>
      </w:r>
      <w:r w:rsidR="008E5D53">
        <w:t>A</w:t>
      </w:r>
      <w:r>
        <w:t xml:space="preserve">lliances to nearby states should </w:t>
      </w:r>
      <w:r w:rsidR="008E5D53">
        <w:t xml:space="preserve">similarly </w:t>
      </w:r>
      <w:r>
        <w:t xml:space="preserve">be more credible since patrons </w:t>
      </w:r>
      <w:r w:rsidR="008E5D53">
        <w:t>are</w:t>
      </w:r>
      <w:r>
        <w:t xml:space="preserve"> more willing to defend a </w:t>
      </w:r>
      <w:r w:rsidR="008E5D53">
        <w:t xml:space="preserve">proximate </w:t>
      </w:r>
      <w:r>
        <w:t>client (</w:t>
      </w:r>
      <w:proofErr w:type="spellStart"/>
      <w:r>
        <w:t>Bak</w:t>
      </w:r>
      <w:proofErr w:type="spellEnd"/>
      <w:r>
        <w:t xml:space="preserve"> 2018). Alliance commitments should be less credible with distance as well, as patrons will fear entrapment </w:t>
      </w:r>
      <w:r w:rsidR="008E5D53">
        <w:t>by</w:t>
      </w:r>
      <w:r>
        <w:t xml:space="preserve"> distant</w:t>
      </w:r>
      <w:r w:rsidR="008E5D53">
        <w:t>, more highly resolved</w:t>
      </w:r>
      <w:r>
        <w:t xml:space="preserve"> allies</w:t>
      </w:r>
      <w:r w:rsidR="008E5D53">
        <w:t xml:space="preserve"> (i.e., chain-ganging)</w:t>
      </w:r>
      <w:r>
        <w:t xml:space="preserve">. </w:t>
      </w:r>
    </w:p>
    <w:p w14:paraId="0F869477" w14:textId="313BAFD2" w:rsidR="00657E08" w:rsidRDefault="00483D1B">
      <w:pPr>
        <w:spacing w:after="200"/>
        <w:ind w:firstLine="0"/>
      </w:pPr>
      <w:r>
        <w:t xml:space="preserve">A fundamental question about nuclear deterrence during the Cold War was </w:t>
      </w:r>
      <w:r>
        <w:rPr>
          <w:i/>
        </w:rPr>
        <w:t xml:space="preserve">not </w:t>
      </w:r>
      <w:r>
        <w:t xml:space="preserve">whether the United States was </w:t>
      </w:r>
      <w:r>
        <w:rPr>
          <w:i/>
        </w:rPr>
        <w:t xml:space="preserve">able </w:t>
      </w:r>
      <w:r>
        <w:t>to inflict terrible punishment on the Soviet Union</w:t>
      </w:r>
      <w:r w:rsidR="00347FD7">
        <w:t>—</w:t>
      </w:r>
      <w:r>
        <w:t>nuclear weapons made th</w:t>
      </w:r>
      <w:r w:rsidR="00347FD7">
        <w:t>is</w:t>
      </w:r>
      <w:r>
        <w:t xml:space="preserve"> obvious</w:t>
      </w:r>
      <w:r w:rsidR="00347FD7">
        <w:t>—</w:t>
      </w:r>
      <w:r>
        <w:t xml:space="preserve">but whether it was </w:t>
      </w:r>
      <w:r>
        <w:rPr>
          <w:i/>
        </w:rPr>
        <w:t xml:space="preserve">willing </w:t>
      </w:r>
      <w:r>
        <w:t xml:space="preserve">to do so. While the United States could be </w:t>
      </w:r>
      <w:r>
        <w:lastRenderedPageBreak/>
        <w:t xml:space="preserve">expected to retaliate for nuclear attacks on its own soil, many questioned its willingness to trade Washington for </w:t>
      </w:r>
      <w:r w:rsidR="00347FD7">
        <w:t>London or Paris</w:t>
      </w:r>
      <w:r>
        <w:t>. Extended deterrence</w:t>
      </w:r>
      <w:r w:rsidR="00347FD7">
        <w:t>—</w:t>
      </w:r>
      <w:r>
        <w:t>the use of threats to protect allies beyond a state’s borders</w:t>
      </w:r>
      <w:r w:rsidR="00347FD7">
        <w:t>—i</w:t>
      </w:r>
      <w:r>
        <w:t xml:space="preserve">s widely believed to be less credible than homeland deterrence (Fuhrmann 2018). The Cold War solution to this problem was the forward deployment of American troops in Europe as a visible commitment mechanism. This practice continues today on a lesser scale with tripwire forces currently deployed in the Baltic states. </w:t>
      </w:r>
    </w:p>
    <w:p w14:paraId="38FA49C9" w14:textId="1A7AA86F" w:rsidR="00657E08" w:rsidRDefault="00483D1B">
      <w:pPr>
        <w:spacing w:after="200"/>
        <w:ind w:firstLine="0"/>
      </w:pPr>
      <w:r>
        <w:t xml:space="preserve">Alliance commitments are to extended deterrence </w:t>
      </w:r>
      <w:r w:rsidR="00347FD7">
        <w:t>what</w:t>
      </w:r>
      <w:r>
        <w:t xml:space="preserve"> forward basing is to the loss-of-strength gradient; both mechanisms</w:t>
      </w:r>
      <w:r w:rsidR="008453AF">
        <w:t xml:space="preserve"> seek to roll back </w:t>
      </w:r>
      <w:r>
        <w:t xml:space="preserve">the </w:t>
      </w:r>
      <w:r w:rsidR="008453AF">
        <w:t xml:space="preserve">damaging </w:t>
      </w:r>
      <w:r>
        <w:t xml:space="preserve">effects of distance. The Russian port of </w:t>
      </w:r>
      <w:proofErr w:type="spellStart"/>
      <w:r>
        <w:t>Tartus</w:t>
      </w:r>
      <w:proofErr w:type="spellEnd"/>
      <w:r>
        <w:t xml:space="preserve"> is important in both regards as a staging base for Russian combat operations in Syria and may help to explain the Syrian exception to the East-West pattern in the intensity of Russian operations in Figure 3. Just as not all outposts are created equal, furthermore, some commitments are stronger than others. While NATO security guarantees nominally cover all 29 members</w:t>
      </w:r>
      <w:r w:rsidR="008453AF">
        <w:t xml:space="preserve"> equally</w:t>
      </w:r>
      <w:r>
        <w:t xml:space="preserve">, the 12 founding members in Western Europe and North America are arguably more confident in </w:t>
      </w:r>
      <w:r w:rsidR="008453AF">
        <w:t>this commitment</w:t>
      </w:r>
      <w:r>
        <w:t xml:space="preserve"> (George and Sandler 2018). </w:t>
      </w:r>
      <w:r w:rsidR="008453AF">
        <w:t>Indeed, r</w:t>
      </w:r>
      <w:r>
        <w:t>ecent Eastern Europe</w:t>
      </w:r>
      <w:r w:rsidR="008453AF">
        <w:t xml:space="preserve">an entrants </w:t>
      </w:r>
      <w:r>
        <w:t xml:space="preserve">have questioned </w:t>
      </w:r>
      <w:r w:rsidR="008453AF">
        <w:t>NATO resolve</w:t>
      </w:r>
      <w:r>
        <w:t xml:space="preserve">. Declarations from NATO leadership that there are no </w:t>
      </w:r>
      <w:proofErr w:type="gramStart"/>
      <w:r>
        <w:t>second tier</w:t>
      </w:r>
      <w:proofErr w:type="gramEnd"/>
      <w:r>
        <w:t xml:space="preserve"> members simply underscore</w:t>
      </w:r>
      <w:r w:rsidR="008453AF">
        <w:t>s</w:t>
      </w:r>
      <w:r>
        <w:t xml:space="preserve"> </w:t>
      </w:r>
      <w:r w:rsidR="008453AF">
        <w:t xml:space="preserve">this </w:t>
      </w:r>
      <w:r>
        <w:t xml:space="preserve">concern. Eastern European </w:t>
      </w:r>
      <w:r w:rsidR="0011179C">
        <w:t>NATO members</w:t>
      </w:r>
      <w:r>
        <w:t xml:space="preserve"> also </w:t>
      </w:r>
      <w:r w:rsidR="0011179C">
        <w:t xml:space="preserve">appear to </w:t>
      </w:r>
      <w:r>
        <w:t xml:space="preserve">have greater need of the NATO insurance policy given that Russia is </w:t>
      </w:r>
      <w:r w:rsidR="008453AF">
        <w:t xml:space="preserve">both </w:t>
      </w:r>
      <w:r>
        <w:t xml:space="preserve">more interested </w:t>
      </w:r>
      <w:r w:rsidR="008453AF">
        <w:t>in, and more able to,</w:t>
      </w:r>
      <w:r>
        <w:t xml:space="preserve"> control territory on or near </w:t>
      </w:r>
      <w:r w:rsidR="008453AF">
        <w:t>their</w:t>
      </w:r>
      <w:r>
        <w:t xml:space="preserve"> border</w:t>
      </w:r>
      <w:r w:rsidR="008453AF">
        <w:t>s</w:t>
      </w:r>
      <w:r>
        <w:t xml:space="preserve"> (</w:t>
      </w:r>
      <w:proofErr w:type="spellStart"/>
      <w:r>
        <w:t>Noetzel</w:t>
      </w:r>
      <w:proofErr w:type="spellEnd"/>
      <w:r>
        <w:t xml:space="preserve"> and </w:t>
      </w:r>
      <w:proofErr w:type="spellStart"/>
      <w:r>
        <w:t>Schreer</w:t>
      </w:r>
      <w:proofErr w:type="spellEnd"/>
      <w:r>
        <w:t xml:space="preserve"> 2009; </w:t>
      </w:r>
      <w:proofErr w:type="spellStart"/>
      <w:r>
        <w:t>Matláry</w:t>
      </w:r>
      <w:proofErr w:type="spellEnd"/>
      <w:r>
        <w:t xml:space="preserve"> 2014). </w:t>
      </w:r>
      <w:r w:rsidR="0011179C">
        <w:t xml:space="preserve">In sum, </w:t>
      </w:r>
      <w:r>
        <w:t>Western resolve</w:t>
      </w:r>
      <w:r w:rsidR="0011179C">
        <w:t>/capability</w:t>
      </w:r>
      <w:r>
        <w:t xml:space="preserve"> decreases from West to East while Russian resolve</w:t>
      </w:r>
      <w:r w:rsidR="0011179C">
        <w:t>/capability</w:t>
      </w:r>
      <w:r>
        <w:t xml:space="preserve"> increases. </w:t>
      </w:r>
    </w:p>
    <w:p w14:paraId="74ED7277" w14:textId="274214C9" w:rsidR="00657E08" w:rsidRDefault="00483D1B">
      <w:pPr>
        <w:spacing w:after="200"/>
        <w:ind w:firstLine="0"/>
      </w:pPr>
      <w:r>
        <w:t xml:space="preserve">Wither cyberspace? Technology conditions but does not eliminate geography. Cyberspace seems to open up the entire world to anyone with an internet connection. Yet most states can and do enforce their laws on the digital infrastructure within their borders (Goldsmith and Wu 2006). The geographical metaphor of “cyberspace” </w:t>
      </w:r>
      <w:r w:rsidR="00F332E8">
        <w:t>ignores</w:t>
      </w:r>
      <w:r>
        <w:t xml:space="preserve"> overlapping institutions and infrastructures that enable states to share information (Branch 2018). If global information systems have some characteristics of a commons it is because interconnection is in the interest of the stakeholders who make and maintain them (</w:t>
      </w:r>
      <w:proofErr w:type="spellStart"/>
      <w:r>
        <w:t>Drezner</w:t>
      </w:r>
      <w:proofErr w:type="spellEnd"/>
      <w:r>
        <w:t xml:space="preserve"> 2004; Raymond 2013; Sowell 2015). What happens in the cyber domain is conditioned by what happens in other domains. We thus expect the interaction of a global domain with more localized domains to impose geographical constraints on the distribution of conflict in that domain. </w:t>
      </w:r>
    </w:p>
    <w:p w14:paraId="544D4640" w14:textId="5FF4D5B9" w:rsidR="00657E08" w:rsidRDefault="00483D1B">
      <w:pPr>
        <w:spacing w:after="200"/>
        <w:ind w:firstLine="0"/>
      </w:pPr>
      <w:r>
        <w:t xml:space="preserve">A naval analogy is helpful. Corbett (1911) argues that navies are better suited for limited war than armies because the ocean provides access to distant resources that an adversary is less resolved to defend. A state is less likely to make the effort to recover a colony detached and defended by an enemy fleet than to resist </w:t>
      </w:r>
      <w:r w:rsidR="004B6C1C">
        <w:t xml:space="preserve">a threatened </w:t>
      </w:r>
      <w:r>
        <w:t xml:space="preserve">invasion </w:t>
      </w:r>
      <w:r w:rsidR="004B6C1C">
        <w:t>of</w:t>
      </w:r>
      <w:r>
        <w:t xml:space="preserve"> its homeland. </w:t>
      </w:r>
      <w:r w:rsidR="004B6C1C">
        <w:t>When the stakes increase, n</w:t>
      </w:r>
      <w:r>
        <w:t xml:space="preserve">aval power </w:t>
      </w:r>
      <w:r w:rsidR="004B6C1C">
        <w:t xml:space="preserve">is typically combined </w:t>
      </w:r>
      <w:r>
        <w:t xml:space="preserve">with expeditionary or allied land forces. </w:t>
      </w:r>
      <w:r w:rsidR="004B6C1C">
        <w:t xml:space="preserve">Applying </w:t>
      </w:r>
      <w:r>
        <w:t>Corbett’s logic</w:t>
      </w:r>
      <w:r w:rsidR="004B6C1C">
        <w:t>,</w:t>
      </w:r>
      <w:r>
        <w:t xml:space="preserve"> expanded digital reach might be similarly useful for limited aims operations that do not directly threaten vital interests. Indeed, ubiquitous computers enable intelligence, influence, and counterintelligence at a grand scale. Yet while online abuse is troublesome and </w:t>
      </w:r>
      <w:r w:rsidR="004B6C1C">
        <w:t>can be</w:t>
      </w:r>
      <w:r>
        <w:t xml:space="preserve"> costly, </w:t>
      </w:r>
      <w:r w:rsidR="004B6C1C">
        <w:t xml:space="preserve">it seldom </w:t>
      </w:r>
      <w:r>
        <w:t>provoke</w:t>
      </w:r>
      <w:r w:rsidR="004B6C1C">
        <w:t>s</w:t>
      </w:r>
      <w:r>
        <w:t xml:space="preserve"> a military response. </w:t>
      </w:r>
      <w:r w:rsidR="004B6C1C">
        <w:t>D</w:t>
      </w:r>
      <w:r>
        <w:t xml:space="preserve">isruption or destruction of physical infrastructure, moreover, happens very infrequently compared to the epidemic of espionage and abuse online. </w:t>
      </w:r>
      <w:r w:rsidR="00B03317">
        <w:t>To date,</w:t>
      </w:r>
      <w:r>
        <w:t xml:space="preserve"> </w:t>
      </w:r>
      <w:proofErr w:type="spellStart"/>
      <w:r w:rsidR="00B03317">
        <w:t>tbe</w:t>
      </w:r>
      <w:proofErr w:type="spellEnd"/>
      <w:r w:rsidR="00B03317">
        <w:t xml:space="preserve"> </w:t>
      </w:r>
      <w:r>
        <w:t xml:space="preserve">striking empirical trend in cyber </w:t>
      </w:r>
      <w:r>
        <w:lastRenderedPageBreak/>
        <w:t xml:space="preserve">conflict </w:t>
      </w:r>
      <w:r w:rsidR="00B03317">
        <w:t>restraint</w:t>
      </w:r>
      <w:r>
        <w:t xml:space="preserve"> (</w:t>
      </w:r>
      <w:proofErr w:type="spellStart"/>
      <w:r>
        <w:t>Valeriano</w:t>
      </w:r>
      <w:proofErr w:type="spellEnd"/>
      <w:r>
        <w:t xml:space="preserve"> and Maness 2015). High-end cyber conflict could be more attractive in conjunction with war in other domains, but that sort of war itself is a rare event.</w:t>
      </w:r>
    </w:p>
    <w:p w14:paraId="338CEB61" w14:textId="2A3143B8" w:rsidR="00657E08" w:rsidRDefault="00483D1B">
      <w:pPr>
        <w:pBdr>
          <w:top w:val="nil"/>
          <w:left w:val="nil"/>
          <w:bottom w:val="nil"/>
          <w:right w:val="nil"/>
          <w:between w:val="nil"/>
        </w:pBdr>
        <w:spacing w:after="200"/>
        <w:ind w:firstLine="0"/>
      </w:pPr>
      <w:r>
        <w:t xml:space="preserve">The cybersecurity literature offers two </w:t>
      </w:r>
      <w:r w:rsidR="001004A9">
        <w:t>logics</w:t>
      </w:r>
      <w:r>
        <w:t xml:space="preserve"> for </w:t>
      </w:r>
      <w:r w:rsidR="001004A9">
        <w:t>the muted nature of cyber aggression. G</w:t>
      </w:r>
      <w:r>
        <w:t xml:space="preserve">eography plays a tacit role in both. First, the complexities of planning and conducting offensive cyber operations against sensitive targets and the possibility of active defense create a sort of deterrence by denial (Lindsay 2013; Gartzke and Lindsay 2015; Buchanan 2016; Slayton 2017). Distance matters because the remote intelligence needed to plan and monitor offensive cyber operations, which often include human intelligence, </w:t>
      </w:r>
      <w:r w:rsidR="00BA153E">
        <w:t>are</w:t>
      </w:r>
      <w:r>
        <w:t xml:space="preserve"> harder to obtain. Second, the likelihood of attribution and the possibility of retaliation in different domains create a sort of deterrence by punishment (Gartzke 2013; Lindsay 2015; </w:t>
      </w:r>
      <w:proofErr w:type="spellStart"/>
      <w:r>
        <w:t>Borghard</w:t>
      </w:r>
      <w:proofErr w:type="spellEnd"/>
      <w:r>
        <w:t xml:space="preserve"> and Lonergan 2017; Schneider 2019). Distance matters in this case because the ability and will to use capabilities in other domains is constrained by distance. We should expect actors to employ destructive cyber operations only in situations where they are confident in their abilities and expect the target to be </w:t>
      </w:r>
      <w:r w:rsidR="00BA153E">
        <w:t>disinclined to</w:t>
      </w:r>
      <w:r>
        <w:t xml:space="preserve"> </w:t>
      </w:r>
      <w:r w:rsidR="00BA153E">
        <w:t>escalate</w:t>
      </w:r>
      <w:r>
        <w:t xml:space="preserve">. It is notable that the Stuxnet operation involved a local partner in Israel and American escalation dominance over Iran. </w:t>
      </w:r>
    </w:p>
    <w:p w14:paraId="402EB1D1" w14:textId="335C7804" w:rsidR="00657E08" w:rsidRDefault="00483D1B">
      <w:pPr>
        <w:pBdr>
          <w:top w:val="nil"/>
          <w:left w:val="nil"/>
          <w:bottom w:val="nil"/>
          <w:right w:val="nil"/>
          <w:between w:val="nil"/>
        </w:pBdr>
        <w:spacing w:after="200"/>
        <w:ind w:firstLine="0"/>
      </w:pPr>
      <w:r>
        <w:t>Figure 3 is consistent with a geographical interpretation of deterrence.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Because the deterrence gradient still matters in cyberspace, furthermore, we see Russia conducting low-intensity cyber influence and espionage operations around the world</w:t>
      </w:r>
      <w:r w:rsidR="002433F9">
        <w:t>,</w:t>
      </w:r>
      <w:r>
        <w:t xml:space="preserve"> </w:t>
      </w:r>
      <w:r w:rsidR="002433F9">
        <w:t>while</w:t>
      </w:r>
      <w:r>
        <w:t xml:space="preserve"> it conducts high-intensity cyber-physical operations in closer proximity to its border.</w:t>
      </w:r>
    </w:p>
    <w:p w14:paraId="5A688700" w14:textId="77777777" w:rsidR="00657E08" w:rsidRDefault="00483D1B">
      <w:pPr>
        <w:pStyle w:val="Heading2"/>
      </w:pPr>
      <w:bookmarkStart w:id="148" w:name="_qj6388j08rsl" w:colFirst="0" w:colLast="0"/>
      <w:bookmarkEnd w:id="148"/>
      <w:r>
        <w:t>Significant Cyber Campaigns</w:t>
      </w:r>
    </w:p>
    <w:p w14:paraId="770FF04D" w14:textId="18E88BA8" w:rsidR="00657E08" w:rsidRDefault="00483D1B">
      <w:pPr>
        <w:pBdr>
          <w:top w:val="nil"/>
          <w:left w:val="nil"/>
          <w:bottom w:val="nil"/>
          <w:right w:val="nil"/>
          <w:between w:val="nil"/>
        </w:pBdr>
        <w:spacing w:after="200"/>
        <w:ind w:firstLine="0"/>
      </w:pPr>
      <w:r>
        <w:t xml:space="preserve">Russia is involved in </w:t>
      </w:r>
      <w:r w:rsidR="0030560D">
        <w:t>numerous</w:t>
      </w:r>
      <w:r>
        <w:t xml:space="preserve"> gray zone conflicts, but the actual shade of gray </w:t>
      </w:r>
      <w:r w:rsidR="0030560D">
        <w:t xml:space="preserve">in each case </w:t>
      </w:r>
      <w:r>
        <w:t>depends on the deterrence gradient</w:t>
      </w:r>
      <w:r w:rsidR="0030560D">
        <w:t xml:space="preserve"> discussed above</w:t>
      </w:r>
      <w:r>
        <w:t>. For a more fine</w:t>
      </w:r>
      <w:ins w:id="149" w:author="Andres Gannon" w:date="2019-04-04T11:29:00Z">
        <w:r w:rsidR="00326DF5">
          <w:t>-</w:t>
        </w:r>
      </w:ins>
      <w:del w:id="150" w:author="Andres Gannon" w:date="2019-04-04T11:29:00Z">
        <w:r w:rsidDel="00326DF5">
          <w:delText xml:space="preserve"> </w:delText>
        </w:r>
      </w:del>
      <w:r>
        <w:t>grained test of our argument</w:t>
      </w:r>
      <w:r w:rsidR="002478F6">
        <w:t>,</w:t>
      </w:r>
      <w:r>
        <w:t xml:space="preserve"> we briefly examine the four major cyber campaigns attributed to Russia that feature prominently in the cybersecurity literature. </w:t>
      </w:r>
      <w:r w:rsidR="0030560D">
        <w:t>C</w:t>
      </w:r>
      <w:r>
        <w:t xml:space="preserve">yber operations are particularly attractive in strategically constrained situations, as argued above, so it is instructive to examine the broader cross-domain context and response in each case. There are many potential explanations for Russian motives, to include the personality of Vladimir Putin, political competition for regime control, nationalist identity and status seeking, and geopolitical imperatives for security (Driscoll and </w:t>
      </w:r>
      <w:proofErr w:type="spellStart"/>
      <w:r>
        <w:t>Maliniak</w:t>
      </w:r>
      <w:proofErr w:type="spellEnd"/>
      <w:r>
        <w:t xml:space="preserve"> 2016; </w:t>
      </w:r>
      <w:proofErr w:type="spellStart"/>
      <w:r>
        <w:t>Götz</w:t>
      </w:r>
      <w:proofErr w:type="spellEnd"/>
      <w:r>
        <w:t xml:space="preserve"> 2017). </w:t>
      </w:r>
      <w:r w:rsidR="0030560D">
        <w:t>We do not focus here on</w:t>
      </w:r>
      <w:r>
        <w:t xml:space="preserve"> the </w:t>
      </w:r>
      <w:r w:rsidR="0030560D">
        <w:t>origins (micro-foundations)</w:t>
      </w:r>
      <w:r>
        <w:t xml:space="preserve"> of Russian motiv</w:t>
      </w:r>
      <w:r w:rsidR="0030560D">
        <w:t>e</w:t>
      </w:r>
      <w:r>
        <w:t xml:space="preserve">s or their </w:t>
      </w:r>
      <w:r w:rsidR="0030560D">
        <w:t>formulation</w:t>
      </w:r>
      <w:r>
        <w:t xml:space="preserve"> in Russian foreign policy, even as understanding these is essential for devising practical policy responses in any given case. Rather we argue that </w:t>
      </w:r>
      <w:r w:rsidR="0030560D">
        <w:t>how</w:t>
      </w:r>
      <w:r>
        <w:t xml:space="preserve"> motiv</w:t>
      </w:r>
      <w:r w:rsidR="0030560D">
        <w:t>e</w:t>
      </w:r>
      <w:r>
        <w:t>s</w:t>
      </w:r>
      <w:r w:rsidR="0030560D">
        <w:t xml:space="preserve"> are expressed</w:t>
      </w:r>
      <w:r>
        <w:t xml:space="preserve">, whatever their </w:t>
      </w:r>
      <w:r w:rsidR="0030560D">
        <w:t>origins</w:t>
      </w:r>
      <w:r>
        <w:t xml:space="preserve">, will be </w:t>
      </w:r>
      <w:r w:rsidR="0030560D">
        <w:t xml:space="preserve">more or less </w:t>
      </w:r>
      <w:r>
        <w:t xml:space="preserve">constrained by </w:t>
      </w:r>
      <w:r w:rsidR="0030560D">
        <w:t xml:space="preserve">the prevalence/intensity of </w:t>
      </w:r>
      <w:r>
        <w:t xml:space="preserve">deterrence. </w:t>
      </w:r>
    </w:p>
    <w:p w14:paraId="3982A9FE" w14:textId="7F36FF09" w:rsidR="00657E08" w:rsidRDefault="0030560D">
      <w:pPr>
        <w:pBdr>
          <w:top w:val="nil"/>
          <w:left w:val="nil"/>
          <w:bottom w:val="nil"/>
          <w:right w:val="nil"/>
          <w:between w:val="nil"/>
        </w:pBdr>
        <w:spacing w:after="200"/>
        <w:ind w:firstLine="0"/>
      </w:pPr>
      <w:r>
        <w:t>W</w:t>
      </w:r>
      <w:r w:rsidR="00483D1B">
        <w:t xml:space="preserve">e </w:t>
      </w:r>
      <w:r>
        <w:t xml:space="preserve">thus </w:t>
      </w:r>
      <w:r w:rsidR="00483D1B">
        <w:t>expect that the deterrence gradient condition</w:t>
      </w:r>
      <w:r>
        <w:t>s</w:t>
      </w:r>
      <w:r w:rsidR="00483D1B">
        <w:t xml:space="preserve"> Russian intervention in each case. We employ a most similar case comparison (Bennett and Elman 2007) by choosing cases that have the same conflict initiator (Russia) and the same means of low intensity conflict (cyber) but that differ in their geographical location and other military instruments </w:t>
      </w:r>
      <w:r w:rsidR="00483D1B">
        <w:lastRenderedPageBreak/>
        <w:t xml:space="preserve">employed. We code four rough categories of Russian operations in declining level of intensity, risk, and cost for the </w:t>
      </w:r>
      <w:r>
        <w:t>initiator</w:t>
      </w:r>
      <w:r w:rsidR="00483D1B">
        <w:t xml:space="preserve"> (Russia): overt deployments of conventional military force, covert use of special operations or unattributed military forces, cyber operations that result in disruption of infrastructure, and information operations.</w:t>
      </w:r>
    </w:p>
    <w:p w14:paraId="64C03E07" w14:textId="77777777" w:rsidR="00657E08" w:rsidRDefault="00657E08">
      <w:pPr>
        <w:ind w:firstLine="0"/>
      </w:pPr>
    </w:p>
    <w:p w14:paraId="3E187AB2" w14:textId="77777777" w:rsidR="00657E08" w:rsidRDefault="00483D1B">
      <w:pPr>
        <w:ind w:firstLine="0"/>
        <w:jc w:val="center"/>
      </w:pPr>
      <w:r>
        <w:rPr>
          <w:b/>
        </w:rPr>
        <w:t>Table 2</w:t>
      </w:r>
      <w:r>
        <w:t>: Case comparison of Russian gray zone conflicts</w:t>
      </w:r>
    </w:p>
    <w:tbl>
      <w:tblPr>
        <w:tblStyle w:val="a0"/>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51" w:author="Andres Gannon" w:date="2019-04-04T11:13:00Z">
          <w:tblPr>
            <w:tblStyle w:val="a0"/>
            <w:tblW w:w="91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2642"/>
        <w:gridCol w:w="1584"/>
        <w:gridCol w:w="1584"/>
        <w:gridCol w:w="1584"/>
        <w:gridCol w:w="1584"/>
        <w:tblGridChange w:id="152">
          <w:tblGrid>
            <w:gridCol w:w="2446"/>
            <w:gridCol w:w="1676"/>
            <w:gridCol w:w="1676"/>
            <w:gridCol w:w="1676"/>
            <w:gridCol w:w="1676"/>
          </w:tblGrid>
        </w:tblGridChange>
      </w:tblGrid>
      <w:tr w:rsidR="00657E08" w14:paraId="2B082D35" w14:textId="77777777" w:rsidTr="00AB1F4B">
        <w:trPr>
          <w:jc w:val="center"/>
        </w:trPr>
        <w:tc>
          <w:tcPr>
            <w:tcW w:w="2642" w:type="dxa"/>
            <w:shd w:val="clear" w:color="auto" w:fill="auto"/>
            <w:tcMar>
              <w:top w:w="100" w:type="dxa"/>
              <w:left w:w="100" w:type="dxa"/>
              <w:bottom w:w="100" w:type="dxa"/>
              <w:right w:w="100" w:type="dxa"/>
            </w:tcMar>
            <w:tcPrChange w:id="153" w:author="Andres Gannon" w:date="2019-04-04T11:13:00Z">
              <w:tcPr>
                <w:tcW w:w="2445" w:type="dxa"/>
                <w:shd w:val="clear" w:color="auto" w:fill="auto"/>
                <w:tcMar>
                  <w:top w:w="100" w:type="dxa"/>
                  <w:left w:w="100" w:type="dxa"/>
                  <w:bottom w:w="100" w:type="dxa"/>
                  <w:right w:w="100" w:type="dxa"/>
                </w:tcMar>
              </w:tcPr>
            </w:tcPrChange>
          </w:tcPr>
          <w:p w14:paraId="4C27C492" w14:textId="77777777" w:rsidR="00657E08" w:rsidRDefault="00483D1B">
            <w:pPr>
              <w:widowControl w:val="0"/>
              <w:pBdr>
                <w:top w:val="nil"/>
                <w:left w:val="nil"/>
                <w:bottom w:val="nil"/>
                <w:right w:val="nil"/>
                <w:between w:val="nil"/>
              </w:pBdr>
              <w:spacing w:after="0" w:line="240" w:lineRule="auto"/>
              <w:ind w:right="0" w:firstLine="0"/>
              <w:jc w:val="left"/>
            </w:pPr>
            <w:r>
              <w:t>Russian Response</w:t>
            </w:r>
          </w:p>
        </w:tc>
        <w:tc>
          <w:tcPr>
            <w:tcW w:w="1584" w:type="dxa"/>
            <w:shd w:val="clear" w:color="auto" w:fill="auto"/>
            <w:tcMar>
              <w:top w:w="100" w:type="dxa"/>
              <w:left w:w="100" w:type="dxa"/>
              <w:bottom w:w="100" w:type="dxa"/>
              <w:right w:w="100" w:type="dxa"/>
            </w:tcMar>
            <w:tcPrChange w:id="154" w:author="Andres Gannon" w:date="2019-04-04T11:13:00Z">
              <w:tcPr>
                <w:tcW w:w="1676" w:type="dxa"/>
                <w:shd w:val="clear" w:color="auto" w:fill="auto"/>
                <w:tcMar>
                  <w:top w:w="100" w:type="dxa"/>
                  <w:left w:w="100" w:type="dxa"/>
                  <w:bottom w:w="100" w:type="dxa"/>
                  <w:right w:w="100" w:type="dxa"/>
                </w:tcMar>
              </w:tcPr>
            </w:tcPrChange>
          </w:tcPr>
          <w:p w14:paraId="2CAD00F0" w14:textId="1493C71B" w:rsidR="00657E08" w:rsidRDefault="00483D1B">
            <w:pPr>
              <w:widowControl w:val="0"/>
              <w:spacing w:after="0" w:line="240" w:lineRule="auto"/>
              <w:ind w:right="0" w:firstLine="0"/>
              <w:jc w:val="center"/>
              <w:pPrChange w:id="155" w:author="Andres Gannon" w:date="2019-04-04T11:13:00Z">
                <w:pPr>
                  <w:widowControl w:val="0"/>
                  <w:spacing w:after="0" w:line="240" w:lineRule="auto"/>
                  <w:ind w:right="0" w:firstLine="0"/>
                  <w:jc w:val="left"/>
                </w:pPr>
              </w:pPrChange>
            </w:pPr>
            <w:r>
              <w:t>United States</w:t>
            </w:r>
          </w:p>
          <w:p w14:paraId="0409C03F" w14:textId="77777777" w:rsidR="00657E08" w:rsidRDefault="00483D1B">
            <w:pPr>
              <w:widowControl w:val="0"/>
              <w:spacing w:after="0" w:line="240" w:lineRule="auto"/>
              <w:ind w:right="0" w:firstLine="0"/>
              <w:jc w:val="center"/>
              <w:pPrChange w:id="156" w:author="Andres Gannon" w:date="2019-04-04T11:13:00Z">
                <w:pPr>
                  <w:widowControl w:val="0"/>
                  <w:spacing w:after="0" w:line="240" w:lineRule="auto"/>
                  <w:ind w:right="0" w:firstLine="0"/>
                  <w:jc w:val="left"/>
                </w:pPr>
              </w:pPrChange>
            </w:pPr>
            <w:r>
              <w:t>(2016)</w:t>
            </w:r>
          </w:p>
        </w:tc>
        <w:tc>
          <w:tcPr>
            <w:tcW w:w="1584" w:type="dxa"/>
            <w:shd w:val="clear" w:color="auto" w:fill="auto"/>
            <w:tcMar>
              <w:top w:w="100" w:type="dxa"/>
              <w:left w:w="100" w:type="dxa"/>
              <w:bottom w:w="100" w:type="dxa"/>
              <w:right w:w="100" w:type="dxa"/>
            </w:tcMar>
            <w:tcPrChange w:id="157" w:author="Andres Gannon" w:date="2019-04-04T11:13:00Z">
              <w:tcPr>
                <w:tcW w:w="1676" w:type="dxa"/>
                <w:shd w:val="clear" w:color="auto" w:fill="auto"/>
                <w:tcMar>
                  <w:top w:w="100" w:type="dxa"/>
                  <w:left w:w="100" w:type="dxa"/>
                  <w:bottom w:w="100" w:type="dxa"/>
                  <w:right w:w="100" w:type="dxa"/>
                </w:tcMar>
              </w:tcPr>
            </w:tcPrChange>
          </w:tcPr>
          <w:p w14:paraId="0520E830" w14:textId="77777777" w:rsidR="00657E08" w:rsidRDefault="00483D1B">
            <w:pPr>
              <w:widowControl w:val="0"/>
              <w:spacing w:after="0" w:line="240" w:lineRule="auto"/>
              <w:ind w:right="0" w:firstLine="0"/>
              <w:jc w:val="center"/>
              <w:pPrChange w:id="158" w:author="Andres Gannon" w:date="2019-04-04T11:13:00Z">
                <w:pPr>
                  <w:widowControl w:val="0"/>
                  <w:spacing w:after="0" w:line="240" w:lineRule="auto"/>
                  <w:ind w:right="0" w:firstLine="0"/>
                  <w:jc w:val="left"/>
                </w:pPr>
              </w:pPrChange>
            </w:pPr>
            <w:r>
              <w:t>Estonia</w:t>
            </w:r>
          </w:p>
          <w:p w14:paraId="5A782EDC" w14:textId="77777777" w:rsidR="00657E08" w:rsidRDefault="00483D1B">
            <w:pPr>
              <w:widowControl w:val="0"/>
              <w:spacing w:after="0" w:line="240" w:lineRule="auto"/>
              <w:ind w:right="0" w:firstLine="0"/>
              <w:jc w:val="center"/>
              <w:pPrChange w:id="159" w:author="Andres Gannon" w:date="2019-04-04T11:13:00Z">
                <w:pPr>
                  <w:widowControl w:val="0"/>
                  <w:spacing w:after="0" w:line="240" w:lineRule="auto"/>
                  <w:ind w:right="0" w:firstLine="0"/>
                  <w:jc w:val="left"/>
                </w:pPr>
              </w:pPrChange>
            </w:pPr>
            <w:r>
              <w:t>(2007)</w:t>
            </w:r>
          </w:p>
        </w:tc>
        <w:tc>
          <w:tcPr>
            <w:tcW w:w="1584" w:type="dxa"/>
            <w:shd w:val="clear" w:color="auto" w:fill="auto"/>
            <w:tcMar>
              <w:top w:w="100" w:type="dxa"/>
              <w:left w:w="100" w:type="dxa"/>
              <w:bottom w:w="100" w:type="dxa"/>
              <w:right w:w="100" w:type="dxa"/>
            </w:tcMar>
            <w:tcPrChange w:id="160" w:author="Andres Gannon" w:date="2019-04-04T11:13:00Z">
              <w:tcPr>
                <w:tcW w:w="1676" w:type="dxa"/>
                <w:shd w:val="clear" w:color="auto" w:fill="auto"/>
                <w:tcMar>
                  <w:top w:w="100" w:type="dxa"/>
                  <w:left w:w="100" w:type="dxa"/>
                  <w:bottom w:w="100" w:type="dxa"/>
                  <w:right w:w="100" w:type="dxa"/>
                </w:tcMar>
              </w:tcPr>
            </w:tcPrChange>
          </w:tcPr>
          <w:p w14:paraId="4FAA9B51" w14:textId="77777777" w:rsidR="00657E08" w:rsidRDefault="00483D1B">
            <w:pPr>
              <w:widowControl w:val="0"/>
              <w:pBdr>
                <w:top w:val="nil"/>
                <w:left w:val="nil"/>
                <w:bottom w:val="nil"/>
                <w:right w:val="nil"/>
                <w:between w:val="nil"/>
              </w:pBdr>
              <w:spacing w:after="0" w:line="240" w:lineRule="auto"/>
              <w:ind w:right="0" w:firstLine="0"/>
              <w:jc w:val="center"/>
              <w:pPrChange w:id="161" w:author="Andres Gannon" w:date="2019-04-04T11:13:00Z">
                <w:pPr>
                  <w:widowControl w:val="0"/>
                  <w:pBdr>
                    <w:top w:val="nil"/>
                    <w:left w:val="nil"/>
                    <w:bottom w:val="nil"/>
                    <w:right w:val="nil"/>
                    <w:between w:val="nil"/>
                  </w:pBdr>
                  <w:spacing w:after="0" w:line="240" w:lineRule="auto"/>
                  <w:ind w:right="0" w:firstLine="0"/>
                  <w:jc w:val="left"/>
                </w:pPr>
              </w:pPrChange>
            </w:pPr>
            <w:r>
              <w:t>Ukraine</w:t>
            </w:r>
          </w:p>
          <w:p w14:paraId="5F1553C2" w14:textId="77777777" w:rsidR="00657E08" w:rsidRDefault="00483D1B">
            <w:pPr>
              <w:widowControl w:val="0"/>
              <w:pBdr>
                <w:top w:val="nil"/>
                <w:left w:val="nil"/>
                <w:bottom w:val="nil"/>
                <w:right w:val="nil"/>
                <w:between w:val="nil"/>
              </w:pBdr>
              <w:spacing w:after="0" w:line="240" w:lineRule="auto"/>
              <w:ind w:right="0" w:firstLine="0"/>
              <w:jc w:val="center"/>
              <w:pPrChange w:id="162" w:author="Andres Gannon" w:date="2019-04-04T11:13:00Z">
                <w:pPr>
                  <w:widowControl w:val="0"/>
                  <w:pBdr>
                    <w:top w:val="nil"/>
                    <w:left w:val="nil"/>
                    <w:bottom w:val="nil"/>
                    <w:right w:val="nil"/>
                    <w:between w:val="nil"/>
                  </w:pBdr>
                  <w:spacing w:after="0" w:line="240" w:lineRule="auto"/>
                  <w:ind w:right="0" w:firstLine="0"/>
                  <w:jc w:val="left"/>
                </w:pPr>
              </w:pPrChange>
            </w:pPr>
            <w:r>
              <w:t>(2014)</w:t>
            </w:r>
          </w:p>
        </w:tc>
        <w:tc>
          <w:tcPr>
            <w:tcW w:w="1584" w:type="dxa"/>
            <w:shd w:val="clear" w:color="auto" w:fill="auto"/>
            <w:tcMar>
              <w:top w:w="100" w:type="dxa"/>
              <w:left w:w="100" w:type="dxa"/>
              <w:bottom w:w="100" w:type="dxa"/>
              <w:right w:w="100" w:type="dxa"/>
            </w:tcMar>
            <w:tcPrChange w:id="163" w:author="Andres Gannon" w:date="2019-04-04T11:13:00Z">
              <w:tcPr>
                <w:tcW w:w="1676" w:type="dxa"/>
                <w:shd w:val="clear" w:color="auto" w:fill="auto"/>
                <w:tcMar>
                  <w:top w:w="100" w:type="dxa"/>
                  <w:left w:w="100" w:type="dxa"/>
                  <w:bottom w:w="100" w:type="dxa"/>
                  <w:right w:w="100" w:type="dxa"/>
                </w:tcMar>
              </w:tcPr>
            </w:tcPrChange>
          </w:tcPr>
          <w:p w14:paraId="503B1171" w14:textId="044A033F" w:rsidR="00657E08" w:rsidDel="00AB1F4B" w:rsidRDefault="00483D1B">
            <w:pPr>
              <w:widowControl w:val="0"/>
              <w:spacing w:after="0" w:line="240" w:lineRule="auto"/>
              <w:ind w:right="0" w:firstLine="0"/>
              <w:jc w:val="center"/>
              <w:rPr>
                <w:del w:id="164" w:author="Andres Gannon" w:date="2019-04-04T11:12:00Z"/>
              </w:rPr>
              <w:pPrChange w:id="165" w:author="Andres Gannon" w:date="2019-04-04T11:13:00Z">
                <w:pPr>
                  <w:widowControl w:val="0"/>
                  <w:spacing w:after="0" w:line="240" w:lineRule="auto"/>
                  <w:ind w:right="0" w:firstLine="0"/>
                  <w:jc w:val="left"/>
                </w:pPr>
              </w:pPrChange>
            </w:pPr>
            <w:r>
              <w:t>Georgia</w:t>
            </w:r>
          </w:p>
          <w:p w14:paraId="0518FF56" w14:textId="77777777" w:rsidR="00657E08" w:rsidRDefault="00483D1B">
            <w:pPr>
              <w:widowControl w:val="0"/>
              <w:spacing w:after="0" w:line="240" w:lineRule="auto"/>
              <w:ind w:right="0" w:firstLine="0"/>
              <w:jc w:val="center"/>
              <w:pPrChange w:id="166" w:author="Andres Gannon" w:date="2019-04-04T11:13:00Z">
                <w:pPr>
                  <w:widowControl w:val="0"/>
                  <w:spacing w:after="0" w:line="240" w:lineRule="auto"/>
                  <w:ind w:right="0" w:firstLine="0"/>
                  <w:jc w:val="left"/>
                </w:pPr>
              </w:pPrChange>
            </w:pPr>
            <w:r>
              <w:t>(2008)</w:t>
            </w:r>
          </w:p>
        </w:tc>
      </w:tr>
      <w:tr w:rsidR="00657E08" w14:paraId="672D71D3" w14:textId="77777777" w:rsidTr="00AB1F4B">
        <w:trPr>
          <w:jc w:val="center"/>
        </w:trPr>
        <w:tc>
          <w:tcPr>
            <w:tcW w:w="2642" w:type="dxa"/>
            <w:shd w:val="clear" w:color="auto" w:fill="auto"/>
            <w:tcMar>
              <w:top w:w="100" w:type="dxa"/>
              <w:left w:w="100" w:type="dxa"/>
              <w:bottom w:w="100" w:type="dxa"/>
              <w:right w:w="100" w:type="dxa"/>
            </w:tcMar>
            <w:tcPrChange w:id="167" w:author="Andres Gannon" w:date="2019-04-04T11:13:00Z">
              <w:tcPr>
                <w:tcW w:w="2445" w:type="dxa"/>
                <w:shd w:val="clear" w:color="auto" w:fill="auto"/>
                <w:tcMar>
                  <w:top w:w="100" w:type="dxa"/>
                  <w:left w:w="100" w:type="dxa"/>
                  <w:bottom w:w="100" w:type="dxa"/>
                  <w:right w:w="100" w:type="dxa"/>
                </w:tcMar>
              </w:tcPr>
            </w:tcPrChange>
          </w:tcPr>
          <w:p w14:paraId="73BB0F1C" w14:textId="77777777" w:rsidR="00657E08" w:rsidRDefault="00483D1B">
            <w:pPr>
              <w:widowControl w:val="0"/>
              <w:pBdr>
                <w:top w:val="nil"/>
                <w:left w:val="nil"/>
                <w:bottom w:val="nil"/>
                <w:right w:val="nil"/>
                <w:between w:val="nil"/>
              </w:pBdr>
              <w:spacing w:after="0" w:line="240" w:lineRule="auto"/>
              <w:ind w:right="0" w:firstLine="0"/>
              <w:jc w:val="left"/>
            </w:pPr>
            <w:r>
              <w:t>Conventional Forces</w:t>
            </w:r>
          </w:p>
        </w:tc>
        <w:tc>
          <w:tcPr>
            <w:tcW w:w="1584" w:type="dxa"/>
            <w:shd w:val="clear" w:color="auto" w:fill="auto"/>
            <w:tcMar>
              <w:top w:w="100" w:type="dxa"/>
              <w:left w:w="100" w:type="dxa"/>
              <w:bottom w:w="100" w:type="dxa"/>
              <w:right w:w="100" w:type="dxa"/>
            </w:tcMar>
            <w:tcPrChange w:id="168" w:author="Andres Gannon" w:date="2019-04-04T11:13:00Z">
              <w:tcPr>
                <w:tcW w:w="1676" w:type="dxa"/>
                <w:shd w:val="clear" w:color="auto" w:fill="auto"/>
                <w:tcMar>
                  <w:top w:w="100" w:type="dxa"/>
                  <w:left w:w="100" w:type="dxa"/>
                  <w:bottom w:w="100" w:type="dxa"/>
                  <w:right w:w="100" w:type="dxa"/>
                </w:tcMar>
              </w:tcPr>
            </w:tcPrChange>
          </w:tcPr>
          <w:p w14:paraId="6A3FA299" w14:textId="77777777" w:rsidR="00657E08" w:rsidRDefault="00657E08">
            <w:pPr>
              <w:widowControl w:val="0"/>
              <w:spacing w:after="0" w:line="240" w:lineRule="auto"/>
              <w:ind w:right="0" w:firstLine="0"/>
              <w:jc w:val="center"/>
              <w:pPrChange w:id="169" w:author="Andres Gannon" w:date="2019-04-04T11:13:00Z">
                <w:pPr>
                  <w:widowControl w:val="0"/>
                  <w:spacing w:after="0" w:line="240" w:lineRule="auto"/>
                  <w:ind w:right="0" w:firstLine="0"/>
                  <w:jc w:val="left"/>
                </w:pPr>
              </w:pPrChange>
            </w:pPr>
          </w:p>
        </w:tc>
        <w:tc>
          <w:tcPr>
            <w:tcW w:w="1584" w:type="dxa"/>
            <w:shd w:val="clear" w:color="auto" w:fill="auto"/>
            <w:tcMar>
              <w:top w:w="100" w:type="dxa"/>
              <w:left w:w="100" w:type="dxa"/>
              <w:bottom w:w="100" w:type="dxa"/>
              <w:right w:w="100" w:type="dxa"/>
            </w:tcMar>
            <w:tcPrChange w:id="170" w:author="Andres Gannon" w:date="2019-04-04T11:13:00Z">
              <w:tcPr>
                <w:tcW w:w="1676" w:type="dxa"/>
                <w:shd w:val="clear" w:color="auto" w:fill="auto"/>
                <w:tcMar>
                  <w:top w:w="100" w:type="dxa"/>
                  <w:left w:w="100" w:type="dxa"/>
                  <w:bottom w:w="100" w:type="dxa"/>
                  <w:right w:w="100" w:type="dxa"/>
                </w:tcMar>
              </w:tcPr>
            </w:tcPrChange>
          </w:tcPr>
          <w:p w14:paraId="264DCA7C" w14:textId="77777777" w:rsidR="00657E08" w:rsidRDefault="00657E08">
            <w:pPr>
              <w:widowControl w:val="0"/>
              <w:spacing w:after="0" w:line="240" w:lineRule="auto"/>
              <w:ind w:right="0" w:firstLine="0"/>
              <w:jc w:val="center"/>
              <w:pPrChange w:id="171" w:author="Andres Gannon" w:date="2019-04-04T11:13:00Z">
                <w:pPr>
                  <w:widowControl w:val="0"/>
                  <w:spacing w:after="0" w:line="240" w:lineRule="auto"/>
                  <w:ind w:right="0" w:firstLine="0"/>
                  <w:jc w:val="left"/>
                </w:pPr>
              </w:pPrChange>
            </w:pPr>
          </w:p>
        </w:tc>
        <w:tc>
          <w:tcPr>
            <w:tcW w:w="1584" w:type="dxa"/>
            <w:shd w:val="clear" w:color="auto" w:fill="auto"/>
            <w:tcMar>
              <w:top w:w="100" w:type="dxa"/>
              <w:left w:w="100" w:type="dxa"/>
              <w:bottom w:w="100" w:type="dxa"/>
              <w:right w:w="100" w:type="dxa"/>
            </w:tcMar>
            <w:tcPrChange w:id="172" w:author="Andres Gannon" w:date="2019-04-04T11:13:00Z">
              <w:tcPr>
                <w:tcW w:w="1676" w:type="dxa"/>
                <w:shd w:val="clear" w:color="auto" w:fill="auto"/>
                <w:tcMar>
                  <w:top w:w="100" w:type="dxa"/>
                  <w:left w:w="100" w:type="dxa"/>
                  <w:bottom w:w="100" w:type="dxa"/>
                  <w:right w:w="100" w:type="dxa"/>
                </w:tcMar>
              </w:tcPr>
            </w:tcPrChange>
          </w:tcPr>
          <w:p w14:paraId="115DB70A" w14:textId="77777777" w:rsidR="00657E08" w:rsidRDefault="00657E08">
            <w:pPr>
              <w:widowControl w:val="0"/>
              <w:pBdr>
                <w:top w:val="nil"/>
                <w:left w:val="nil"/>
                <w:bottom w:val="nil"/>
                <w:right w:val="nil"/>
                <w:between w:val="nil"/>
              </w:pBdr>
              <w:spacing w:after="0" w:line="240" w:lineRule="auto"/>
              <w:ind w:right="0" w:firstLine="0"/>
              <w:jc w:val="center"/>
              <w:pPrChange w:id="173" w:author="Andres Gannon" w:date="2019-04-04T11:13:00Z">
                <w:pPr>
                  <w:widowControl w:val="0"/>
                  <w:pBdr>
                    <w:top w:val="nil"/>
                    <w:left w:val="nil"/>
                    <w:bottom w:val="nil"/>
                    <w:right w:val="nil"/>
                    <w:between w:val="nil"/>
                  </w:pBdr>
                  <w:spacing w:after="0" w:line="240" w:lineRule="auto"/>
                  <w:ind w:right="0" w:firstLine="0"/>
                  <w:jc w:val="left"/>
                </w:pPr>
              </w:pPrChange>
            </w:pPr>
          </w:p>
        </w:tc>
        <w:tc>
          <w:tcPr>
            <w:tcW w:w="1584" w:type="dxa"/>
            <w:shd w:val="clear" w:color="auto" w:fill="auto"/>
            <w:tcMar>
              <w:top w:w="100" w:type="dxa"/>
              <w:left w:w="100" w:type="dxa"/>
              <w:bottom w:w="100" w:type="dxa"/>
              <w:right w:w="100" w:type="dxa"/>
            </w:tcMar>
            <w:tcPrChange w:id="174" w:author="Andres Gannon" w:date="2019-04-04T11:13:00Z">
              <w:tcPr>
                <w:tcW w:w="1676" w:type="dxa"/>
                <w:shd w:val="clear" w:color="auto" w:fill="auto"/>
                <w:tcMar>
                  <w:top w:w="100" w:type="dxa"/>
                  <w:left w:w="100" w:type="dxa"/>
                  <w:bottom w:w="100" w:type="dxa"/>
                  <w:right w:w="100" w:type="dxa"/>
                </w:tcMar>
              </w:tcPr>
            </w:tcPrChange>
          </w:tcPr>
          <w:p w14:paraId="5343B2C1" w14:textId="77777777" w:rsidR="00657E08" w:rsidRDefault="00483D1B">
            <w:pPr>
              <w:widowControl w:val="0"/>
              <w:spacing w:after="0" w:line="240" w:lineRule="auto"/>
              <w:ind w:right="0" w:firstLine="0"/>
              <w:jc w:val="center"/>
              <w:pPrChange w:id="175" w:author="Andres Gannon" w:date="2019-04-04T11:13:00Z">
                <w:pPr>
                  <w:widowControl w:val="0"/>
                  <w:spacing w:after="0" w:line="240" w:lineRule="auto"/>
                  <w:ind w:right="0" w:firstLine="0"/>
                  <w:jc w:val="left"/>
                </w:pPr>
              </w:pPrChange>
            </w:pPr>
            <w:r>
              <w:t>X</w:t>
            </w:r>
          </w:p>
        </w:tc>
      </w:tr>
      <w:tr w:rsidR="00657E08" w14:paraId="374A64D4" w14:textId="77777777" w:rsidTr="00AB1F4B">
        <w:trPr>
          <w:jc w:val="center"/>
        </w:trPr>
        <w:tc>
          <w:tcPr>
            <w:tcW w:w="2642" w:type="dxa"/>
            <w:shd w:val="clear" w:color="auto" w:fill="auto"/>
            <w:tcMar>
              <w:top w:w="100" w:type="dxa"/>
              <w:left w:w="100" w:type="dxa"/>
              <w:bottom w:w="100" w:type="dxa"/>
              <w:right w:w="100" w:type="dxa"/>
            </w:tcMar>
            <w:tcPrChange w:id="176" w:author="Andres Gannon" w:date="2019-04-04T11:13:00Z">
              <w:tcPr>
                <w:tcW w:w="2445" w:type="dxa"/>
                <w:shd w:val="clear" w:color="auto" w:fill="auto"/>
                <w:tcMar>
                  <w:top w:w="100" w:type="dxa"/>
                  <w:left w:w="100" w:type="dxa"/>
                  <w:bottom w:w="100" w:type="dxa"/>
                  <w:right w:w="100" w:type="dxa"/>
                </w:tcMar>
              </w:tcPr>
            </w:tcPrChange>
          </w:tcPr>
          <w:p w14:paraId="55749214" w14:textId="77777777" w:rsidR="00657E08" w:rsidRDefault="00483D1B">
            <w:pPr>
              <w:widowControl w:val="0"/>
              <w:pBdr>
                <w:top w:val="nil"/>
                <w:left w:val="nil"/>
                <w:bottom w:val="nil"/>
                <w:right w:val="nil"/>
                <w:between w:val="nil"/>
              </w:pBdr>
              <w:spacing w:after="0" w:line="240" w:lineRule="auto"/>
              <w:ind w:right="0" w:firstLine="0"/>
              <w:jc w:val="left"/>
            </w:pPr>
            <w:r>
              <w:t>Special Operations</w:t>
            </w:r>
          </w:p>
        </w:tc>
        <w:tc>
          <w:tcPr>
            <w:tcW w:w="1584" w:type="dxa"/>
            <w:shd w:val="clear" w:color="auto" w:fill="auto"/>
            <w:tcMar>
              <w:top w:w="100" w:type="dxa"/>
              <w:left w:w="100" w:type="dxa"/>
              <w:bottom w:w="100" w:type="dxa"/>
              <w:right w:w="100" w:type="dxa"/>
            </w:tcMar>
            <w:tcPrChange w:id="177" w:author="Andres Gannon" w:date="2019-04-04T11:13:00Z">
              <w:tcPr>
                <w:tcW w:w="1676" w:type="dxa"/>
                <w:shd w:val="clear" w:color="auto" w:fill="auto"/>
                <w:tcMar>
                  <w:top w:w="100" w:type="dxa"/>
                  <w:left w:w="100" w:type="dxa"/>
                  <w:bottom w:w="100" w:type="dxa"/>
                  <w:right w:w="100" w:type="dxa"/>
                </w:tcMar>
              </w:tcPr>
            </w:tcPrChange>
          </w:tcPr>
          <w:p w14:paraId="7414EEB7" w14:textId="77777777" w:rsidR="00657E08" w:rsidRDefault="00657E08">
            <w:pPr>
              <w:widowControl w:val="0"/>
              <w:spacing w:after="0" w:line="240" w:lineRule="auto"/>
              <w:ind w:right="0" w:firstLine="0"/>
              <w:jc w:val="center"/>
              <w:pPrChange w:id="178" w:author="Andres Gannon" w:date="2019-04-04T11:13:00Z">
                <w:pPr>
                  <w:widowControl w:val="0"/>
                  <w:spacing w:after="0" w:line="240" w:lineRule="auto"/>
                  <w:ind w:right="0" w:firstLine="0"/>
                  <w:jc w:val="left"/>
                </w:pPr>
              </w:pPrChange>
            </w:pPr>
          </w:p>
        </w:tc>
        <w:tc>
          <w:tcPr>
            <w:tcW w:w="1584" w:type="dxa"/>
            <w:shd w:val="clear" w:color="auto" w:fill="auto"/>
            <w:tcMar>
              <w:top w:w="100" w:type="dxa"/>
              <w:left w:w="100" w:type="dxa"/>
              <w:bottom w:w="100" w:type="dxa"/>
              <w:right w:w="100" w:type="dxa"/>
            </w:tcMar>
            <w:tcPrChange w:id="179" w:author="Andres Gannon" w:date="2019-04-04T11:13:00Z">
              <w:tcPr>
                <w:tcW w:w="1676" w:type="dxa"/>
                <w:shd w:val="clear" w:color="auto" w:fill="auto"/>
                <w:tcMar>
                  <w:top w:w="100" w:type="dxa"/>
                  <w:left w:w="100" w:type="dxa"/>
                  <w:bottom w:w="100" w:type="dxa"/>
                  <w:right w:w="100" w:type="dxa"/>
                </w:tcMar>
              </w:tcPr>
            </w:tcPrChange>
          </w:tcPr>
          <w:p w14:paraId="6216E06F" w14:textId="77777777" w:rsidR="00657E08" w:rsidRDefault="00657E08">
            <w:pPr>
              <w:widowControl w:val="0"/>
              <w:spacing w:after="0" w:line="240" w:lineRule="auto"/>
              <w:ind w:right="0" w:firstLine="0"/>
              <w:jc w:val="center"/>
              <w:pPrChange w:id="180" w:author="Andres Gannon" w:date="2019-04-04T11:13:00Z">
                <w:pPr>
                  <w:widowControl w:val="0"/>
                  <w:spacing w:after="0" w:line="240" w:lineRule="auto"/>
                  <w:ind w:right="0" w:firstLine="0"/>
                  <w:jc w:val="left"/>
                </w:pPr>
              </w:pPrChange>
            </w:pPr>
          </w:p>
        </w:tc>
        <w:tc>
          <w:tcPr>
            <w:tcW w:w="1584" w:type="dxa"/>
            <w:shd w:val="clear" w:color="auto" w:fill="auto"/>
            <w:tcMar>
              <w:top w:w="100" w:type="dxa"/>
              <w:left w:w="100" w:type="dxa"/>
              <w:bottom w:w="100" w:type="dxa"/>
              <w:right w:w="100" w:type="dxa"/>
            </w:tcMar>
            <w:tcPrChange w:id="181" w:author="Andres Gannon" w:date="2019-04-04T11:13:00Z">
              <w:tcPr>
                <w:tcW w:w="1676" w:type="dxa"/>
                <w:shd w:val="clear" w:color="auto" w:fill="auto"/>
                <w:tcMar>
                  <w:top w:w="100" w:type="dxa"/>
                  <w:left w:w="100" w:type="dxa"/>
                  <w:bottom w:w="100" w:type="dxa"/>
                  <w:right w:w="100" w:type="dxa"/>
                </w:tcMar>
              </w:tcPr>
            </w:tcPrChange>
          </w:tcPr>
          <w:p w14:paraId="22ACE934" w14:textId="77777777" w:rsidR="00657E08" w:rsidRDefault="00483D1B">
            <w:pPr>
              <w:widowControl w:val="0"/>
              <w:spacing w:after="0" w:line="240" w:lineRule="auto"/>
              <w:ind w:right="0" w:firstLine="0"/>
              <w:jc w:val="center"/>
              <w:pPrChange w:id="182" w:author="Andres Gannon" w:date="2019-04-04T11:13:00Z">
                <w:pPr>
                  <w:widowControl w:val="0"/>
                  <w:spacing w:after="0" w:line="240" w:lineRule="auto"/>
                  <w:ind w:right="0" w:firstLine="0"/>
                  <w:jc w:val="left"/>
                </w:pPr>
              </w:pPrChange>
            </w:pPr>
            <w:r>
              <w:t>X</w:t>
            </w:r>
          </w:p>
        </w:tc>
        <w:tc>
          <w:tcPr>
            <w:tcW w:w="1584" w:type="dxa"/>
            <w:shd w:val="clear" w:color="auto" w:fill="auto"/>
            <w:tcMar>
              <w:top w:w="100" w:type="dxa"/>
              <w:left w:w="100" w:type="dxa"/>
              <w:bottom w:w="100" w:type="dxa"/>
              <w:right w:w="100" w:type="dxa"/>
            </w:tcMar>
            <w:tcPrChange w:id="183" w:author="Andres Gannon" w:date="2019-04-04T11:13:00Z">
              <w:tcPr>
                <w:tcW w:w="1676" w:type="dxa"/>
                <w:shd w:val="clear" w:color="auto" w:fill="auto"/>
                <w:tcMar>
                  <w:top w:w="100" w:type="dxa"/>
                  <w:left w:w="100" w:type="dxa"/>
                  <w:bottom w:w="100" w:type="dxa"/>
                  <w:right w:w="100" w:type="dxa"/>
                </w:tcMar>
              </w:tcPr>
            </w:tcPrChange>
          </w:tcPr>
          <w:p w14:paraId="5E7B326D" w14:textId="77777777" w:rsidR="00657E08" w:rsidRDefault="00483D1B">
            <w:pPr>
              <w:widowControl w:val="0"/>
              <w:spacing w:after="0" w:line="240" w:lineRule="auto"/>
              <w:ind w:right="0" w:firstLine="0"/>
              <w:jc w:val="center"/>
              <w:pPrChange w:id="184" w:author="Andres Gannon" w:date="2019-04-04T11:13:00Z">
                <w:pPr>
                  <w:widowControl w:val="0"/>
                  <w:spacing w:after="0" w:line="240" w:lineRule="auto"/>
                  <w:ind w:right="0" w:firstLine="0"/>
                  <w:jc w:val="left"/>
                </w:pPr>
              </w:pPrChange>
            </w:pPr>
            <w:r>
              <w:t>X</w:t>
            </w:r>
          </w:p>
        </w:tc>
      </w:tr>
      <w:tr w:rsidR="00657E08" w14:paraId="4645BB88" w14:textId="77777777" w:rsidTr="00AB1F4B">
        <w:trPr>
          <w:jc w:val="center"/>
        </w:trPr>
        <w:tc>
          <w:tcPr>
            <w:tcW w:w="2642" w:type="dxa"/>
            <w:shd w:val="clear" w:color="auto" w:fill="auto"/>
            <w:tcMar>
              <w:top w:w="100" w:type="dxa"/>
              <w:left w:w="100" w:type="dxa"/>
              <w:bottom w:w="100" w:type="dxa"/>
              <w:right w:w="100" w:type="dxa"/>
            </w:tcMar>
            <w:tcPrChange w:id="185" w:author="Andres Gannon" w:date="2019-04-04T11:13:00Z">
              <w:tcPr>
                <w:tcW w:w="2445" w:type="dxa"/>
                <w:shd w:val="clear" w:color="auto" w:fill="auto"/>
                <w:tcMar>
                  <w:top w:w="100" w:type="dxa"/>
                  <w:left w:w="100" w:type="dxa"/>
                  <w:bottom w:w="100" w:type="dxa"/>
                  <w:right w:w="100" w:type="dxa"/>
                </w:tcMar>
              </w:tcPr>
            </w:tcPrChange>
          </w:tcPr>
          <w:p w14:paraId="3C0ADBB4" w14:textId="77777777" w:rsidR="00657E08" w:rsidRDefault="00483D1B">
            <w:pPr>
              <w:widowControl w:val="0"/>
              <w:pBdr>
                <w:top w:val="nil"/>
                <w:left w:val="nil"/>
                <w:bottom w:val="nil"/>
                <w:right w:val="nil"/>
                <w:between w:val="nil"/>
              </w:pBdr>
              <w:spacing w:after="0" w:line="240" w:lineRule="auto"/>
              <w:ind w:right="0" w:firstLine="0"/>
              <w:jc w:val="left"/>
            </w:pPr>
            <w:r>
              <w:t>Disruptive Cyber</w:t>
            </w:r>
          </w:p>
        </w:tc>
        <w:tc>
          <w:tcPr>
            <w:tcW w:w="1584" w:type="dxa"/>
            <w:shd w:val="clear" w:color="auto" w:fill="auto"/>
            <w:tcMar>
              <w:top w:w="100" w:type="dxa"/>
              <w:left w:w="100" w:type="dxa"/>
              <w:bottom w:w="100" w:type="dxa"/>
              <w:right w:w="100" w:type="dxa"/>
            </w:tcMar>
            <w:tcPrChange w:id="186" w:author="Andres Gannon" w:date="2019-04-04T11:13:00Z">
              <w:tcPr>
                <w:tcW w:w="1676" w:type="dxa"/>
                <w:shd w:val="clear" w:color="auto" w:fill="auto"/>
                <w:tcMar>
                  <w:top w:w="100" w:type="dxa"/>
                  <w:left w:w="100" w:type="dxa"/>
                  <w:bottom w:w="100" w:type="dxa"/>
                  <w:right w:w="100" w:type="dxa"/>
                </w:tcMar>
              </w:tcPr>
            </w:tcPrChange>
          </w:tcPr>
          <w:p w14:paraId="079B5532" w14:textId="77777777" w:rsidR="00657E08" w:rsidRDefault="00657E08">
            <w:pPr>
              <w:widowControl w:val="0"/>
              <w:spacing w:after="0" w:line="240" w:lineRule="auto"/>
              <w:ind w:right="0" w:firstLine="0"/>
              <w:jc w:val="center"/>
              <w:pPrChange w:id="187" w:author="Andres Gannon" w:date="2019-04-04T11:13:00Z">
                <w:pPr>
                  <w:widowControl w:val="0"/>
                  <w:spacing w:after="0" w:line="240" w:lineRule="auto"/>
                  <w:ind w:right="0" w:firstLine="0"/>
                  <w:jc w:val="left"/>
                </w:pPr>
              </w:pPrChange>
            </w:pPr>
          </w:p>
        </w:tc>
        <w:tc>
          <w:tcPr>
            <w:tcW w:w="1584" w:type="dxa"/>
            <w:shd w:val="clear" w:color="auto" w:fill="auto"/>
            <w:tcMar>
              <w:top w:w="100" w:type="dxa"/>
              <w:left w:w="100" w:type="dxa"/>
              <w:bottom w:w="100" w:type="dxa"/>
              <w:right w:w="100" w:type="dxa"/>
            </w:tcMar>
            <w:tcPrChange w:id="188" w:author="Andres Gannon" w:date="2019-04-04T11:13:00Z">
              <w:tcPr>
                <w:tcW w:w="1676" w:type="dxa"/>
                <w:shd w:val="clear" w:color="auto" w:fill="auto"/>
                <w:tcMar>
                  <w:top w:w="100" w:type="dxa"/>
                  <w:left w:w="100" w:type="dxa"/>
                  <w:bottom w:w="100" w:type="dxa"/>
                  <w:right w:w="100" w:type="dxa"/>
                </w:tcMar>
              </w:tcPr>
            </w:tcPrChange>
          </w:tcPr>
          <w:p w14:paraId="6D20199B" w14:textId="77777777" w:rsidR="00657E08" w:rsidRDefault="00483D1B">
            <w:pPr>
              <w:widowControl w:val="0"/>
              <w:spacing w:after="0" w:line="240" w:lineRule="auto"/>
              <w:ind w:right="0" w:firstLine="0"/>
              <w:jc w:val="center"/>
              <w:pPrChange w:id="189" w:author="Andres Gannon" w:date="2019-04-04T11:13:00Z">
                <w:pPr>
                  <w:widowControl w:val="0"/>
                  <w:spacing w:after="0" w:line="240" w:lineRule="auto"/>
                  <w:ind w:right="0" w:firstLine="0"/>
                  <w:jc w:val="left"/>
                </w:pPr>
              </w:pPrChange>
            </w:pPr>
            <w:r>
              <w:t>X</w:t>
            </w:r>
          </w:p>
        </w:tc>
        <w:tc>
          <w:tcPr>
            <w:tcW w:w="1584" w:type="dxa"/>
            <w:shd w:val="clear" w:color="auto" w:fill="auto"/>
            <w:tcMar>
              <w:top w:w="100" w:type="dxa"/>
              <w:left w:w="100" w:type="dxa"/>
              <w:bottom w:w="100" w:type="dxa"/>
              <w:right w:w="100" w:type="dxa"/>
            </w:tcMar>
            <w:tcPrChange w:id="190" w:author="Andres Gannon" w:date="2019-04-04T11:13:00Z">
              <w:tcPr>
                <w:tcW w:w="1676" w:type="dxa"/>
                <w:shd w:val="clear" w:color="auto" w:fill="auto"/>
                <w:tcMar>
                  <w:top w:w="100" w:type="dxa"/>
                  <w:left w:w="100" w:type="dxa"/>
                  <w:bottom w:w="100" w:type="dxa"/>
                  <w:right w:w="100" w:type="dxa"/>
                </w:tcMar>
              </w:tcPr>
            </w:tcPrChange>
          </w:tcPr>
          <w:p w14:paraId="0383433A" w14:textId="77777777" w:rsidR="00657E08" w:rsidRDefault="00483D1B">
            <w:pPr>
              <w:widowControl w:val="0"/>
              <w:spacing w:after="0" w:line="240" w:lineRule="auto"/>
              <w:ind w:right="0" w:firstLine="0"/>
              <w:jc w:val="center"/>
              <w:pPrChange w:id="191" w:author="Andres Gannon" w:date="2019-04-04T11:13:00Z">
                <w:pPr>
                  <w:widowControl w:val="0"/>
                  <w:spacing w:after="0" w:line="240" w:lineRule="auto"/>
                  <w:ind w:right="0" w:firstLine="0"/>
                  <w:jc w:val="left"/>
                </w:pPr>
              </w:pPrChange>
            </w:pPr>
            <w:r>
              <w:t>X</w:t>
            </w:r>
          </w:p>
        </w:tc>
        <w:tc>
          <w:tcPr>
            <w:tcW w:w="1584" w:type="dxa"/>
            <w:shd w:val="clear" w:color="auto" w:fill="auto"/>
            <w:tcMar>
              <w:top w:w="100" w:type="dxa"/>
              <w:left w:w="100" w:type="dxa"/>
              <w:bottom w:w="100" w:type="dxa"/>
              <w:right w:w="100" w:type="dxa"/>
            </w:tcMar>
            <w:tcPrChange w:id="192" w:author="Andres Gannon" w:date="2019-04-04T11:13:00Z">
              <w:tcPr>
                <w:tcW w:w="1676" w:type="dxa"/>
                <w:shd w:val="clear" w:color="auto" w:fill="auto"/>
                <w:tcMar>
                  <w:top w:w="100" w:type="dxa"/>
                  <w:left w:w="100" w:type="dxa"/>
                  <w:bottom w:w="100" w:type="dxa"/>
                  <w:right w:w="100" w:type="dxa"/>
                </w:tcMar>
              </w:tcPr>
            </w:tcPrChange>
          </w:tcPr>
          <w:p w14:paraId="5DB6BB8B" w14:textId="77777777" w:rsidR="00657E08" w:rsidRDefault="00483D1B">
            <w:pPr>
              <w:widowControl w:val="0"/>
              <w:spacing w:after="0" w:line="240" w:lineRule="auto"/>
              <w:ind w:right="0" w:firstLine="0"/>
              <w:jc w:val="center"/>
              <w:pPrChange w:id="193" w:author="Andres Gannon" w:date="2019-04-04T11:13:00Z">
                <w:pPr>
                  <w:widowControl w:val="0"/>
                  <w:spacing w:after="0" w:line="240" w:lineRule="auto"/>
                  <w:ind w:right="0" w:firstLine="0"/>
                  <w:jc w:val="left"/>
                </w:pPr>
              </w:pPrChange>
            </w:pPr>
            <w:r>
              <w:t>X</w:t>
            </w:r>
          </w:p>
        </w:tc>
      </w:tr>
      <w:tr w:rsidR="00657E08" w14:paraId="1FD383A2" w14:textId="77777777" w:rsidTr="00AB1F4B">
        <w:trPr>
          <w:jc w:val="center"/>
        </w:trPr>
        <w:tc>
          <w:tcPr>
            <w:tcW w:w="2642" w:type="dxa"/>
            <w:shd w:val="clear" w:color="auto" w:fill="auto"/>
            <w:tcMar>
              <w:top w:w="100" w:type="dxa"/>
              <w:left w:w="100" w:type="dxa"/>
              <w:bottom w:w="100" w:type="dxa"/>
              <w:right w:w="100" w:type="dxa"/>
            </w:tcMar>
            <w:tcPrChange w:id="194" w:author="Andres Gannon" w:date="2019-04-04T11:13:00Z">
              <w:tcPr>
                <w:tcW w:w="2445" w:type="dxa"/>
                <w:shd w:val="clear" w:color="auto" w:fill="auto"/>
                <w:tcMar>
                  <w:top w:w="100" w:type="dxa"/>
                  <w:left w:w="100" w:type="dxa"/>
                  <w:bottom w:w="100" w:type="dxa"/>
                  <w:right w:w="100" w:type="dxa"/>
                </w:tcMar>
              </w:tcPr>
            </w:tcPrChange>
          </w:tcPr>
          <w:p w14:paraId="7C3829CB" w14:textId="77777777" w:rsidR="00657E08" w:rsidRDefault="00483D1B">
            <w:pPr>
              <w:widowControl w:val="0"/>
              <w:pBdr>
                <w:top w:val="nil"/>
                <w:left w:val="nil"/>
                <w:bottom w:val="nil"/>
                <w:right w:val="nil"/>
                <w:between w:val="nil"/>
              </w:pBdr>
              <w:spacing w:after="0" w:line="240" w:lineRule="auto"/>
              <w:ind w:right="0" w:firstLine="0"/>
              <w:jc w:val="left"/>
            </w:pPr>
            <w:r>
              <w:t>Information Operations</w:t>
            </w:r>
          </w:p>
        </w:tc>
        <w:tc>
          <w:tcPr>
            <w:tcW w:w="1584" w:type="dxa"/>
            <w:shd w:val="clear" w:color="auto" w:fill="auto"/>
            <w:tcMar>
              <w:top w:w="100" w:type="dxa"/>
              <w:left w:w="100" w:type="dxa"/>
              <w:bottom w:w="100" w:type="dxa"/>
              <w:right w:w="100" w:type="dxa"/>
            </w:tcMar>
            <w:tcPrChange w:id="195" w:author="Andres Gannon" w:date="2019-04-04T11:13:00Z">
              <w:tcPr>
                <w:tcW w:w="1676" w:type="dxa"/>
                <w:shd w:val="clear" w:color="auto" w:fill="auto"/>
                <w:tcMar>
                  <w:top w:w="100" w:type="dxa"/>
                  <w:left w:w="100" w:type="dxa"/>
                  <w:bottom w:w="100" w:type="dxa"/>
                  <w:right w:w="100" w:type="dxa"/>
                </w:tcMar>
              </w:tcPr>
            </w:tcPrChange>
          </w:tcPr>
          <w:p w14:paraId="11A84556" w14:textId="77777777" w:rsidR="00657E08" w:rsidRDefault="00483D1B">
            <w:pPr>
              <w:widowControl w:val="0"/>
              <w:spacing w:after="0" w:line="240" w:lineRule="auto"/>
              <w:ind w:right="0" w:firstLine="0"/>
              <w:jc w:val="center"/>
              <w:pPrChange w:id="196" w:author="Andres Gannon" w:date="2019-04-04T11:13:00Z">
                <w:pPr>
                  <w:widowControl w:val="0"/>
                  <w:spacing w:after="0" w:line="240" w:lineRule="auto"/>
                  <w:ind w:right="0" w:firstLine="0"/>
                  <w:jc w:val="left"/>
                </w:pPr>
              </w:pPrChange>
            </w:pPr>
            <w:r>
              <w:t>X</w:t>
            </w:r>
          </w:p>
        </w:tc>
        <w:tc>
          <w:tcPr>
            <w:tcW w:w="1584" w:type="dxa"/>
            <w:shd w:val="clear" w:color="auto" w:fill="auto"/>
            <w:tcMar>
              <w:top w:w="100" w:type="dxa"/>
              <w:left w:w="100" w:type="dxa"/>
              <w:bottom w:w="100" w:type="dxa"/>
              <w:right w:w="100" w:type="dxa"/>
            </w:tcMar>
            <w:tcPrChange w:id="197" w:author="Andres Gannon" w:date="2019-04-04T11:13:00Z">
              <w:tcPr>
                <w:tcW w:w="1676" w:type="dxa"/>
                <w:shd w:val="clear" w:color="auto" w:fill="auto"/>
                <w:tcMar>
                  <w:top w:w="100" w:type="dxa"/>
                  <w:left w:w="100" w:type="dxa"/>
                  <w:bottom w:w="100" w:type="dxa"/>
                  <w:right w:w="100" w:type="dxa"/>
                </w:tcMar>
              </w:tcPr>
            </w:tcPrChange>
          </w:tcPr>
          <w:p w14:paraId="7F78BFFE" w14:textId="77777777" w:rsidR="00657E08" w:rsidRDefault="00483D1B">
            <w:pPr>
              <w:widowControl w:val="0"/>
              <w:spacing w:after="0" w:line="240" w:lineRule="auto"/>
              <w:ind w:right="0" w:firstLine="0"/>
              <w:jc w:val="center"/>
              <w:pPrChange w:id="198" w:author="Andres Gannon" w:date="2019-04-04T11:13:00Z">
                <w:pPr>
                  <w:widowControl w:val="0"/>
                  <w:spacing w:after="0" w:line="240" w:lineRule="auto"/>
                  <w:ind w:right="0" w:firstLine="0"/>
                  <w:jc w:val="left"/>
                </w:pPr>
              </w:pPrChange>
            </w:pPr>
            <w:r>
              <w:t>X</w:t>
            </w:r>
          </w:p>
        </w:tc>
        <w:tc>
          <w:tcPr>
            <w:tcW w:w="1584" w:type="dxa"/>
            <w:shd w:val="clear" w:color="auto" w:fill="auto"/>
            <w:tcMar>
              <w:top w:w="100" w:type="dxa"/>
              <w:left w:w="100" w:type="dxa"/>
              <w:bottom w:w="100" w:type="dxa"/>
              <w:right w:w="100" w:type="dxa"/>
            </w:tcMar>
            <w:tcPrChange w:id="199" w:author="Andres Gannon" w:date="2019-04-04T11:13:00Z">
              <w:tcPr>
                <w:tcW w:w="1676" w:type="dxa"/>
                <w:shd w:val="clear" w:color="auto" w:fill="auto"/>
                <w:tcMar>
                  <w:top w:w="100" w:type="dxa"/>
                  <w:left w:w="100" w:type="dxa"/>
                  <w:bottom w:w="100" w:type="dxa"/>
                  <w:right w:w="100" w:type="dxa"/>
                </w:tcMar>
              </w:tcPr>
            </w:tcPrChange>
          </w:tcPr>
          <w:p w14:paraId="566A659D" w14:textId="77777777" w:rsidR="00657E08" w:rsidRDefault="00483D1B">
            <w:pPr>
              <w:widowControl w:val="0"/>
              <w:spacing w:after="0" w:line="240" w:lineRule="auto"/>
              <w:ind w:right="0" w:firstLine="0"/>
              <w:jc w:val="center"/>
              <w:pPrChange w:id="200" w:author="Andres Gannon" w:date="2019-04-04T11:13:00Z">
                <w:pPr>
                  <w:widowControl w:val="0"/>
                  <w:spacing w:after="0" w:line="240" w:lineRule="auto"/>
                  <w:ind w:right="0" w:firstLine="0"/>
                  <w:jc w:val="left"/>
                </w:pPr>
              </w:pPrChange>
            </w:pPr>
            <w:r>
              <w:t>X</w:t>
            </w:r>
          </w:p>
        </w:tc>
        <w:tc>
          <w:tcPr>
            <w:tcW w:w="1584" w:type="dxa"/>
            <w:shd w:val="clear" w:color="auto" w:fill="auto"/>
            <w:tcMar>
              <w:top w:w="100" w:type="dxa"/>
              <w:left w:w="100" w:type="dxa"/>
              <w:bottom w:w="100" w:type="dxa"/>
              <w:right w:w="100" w:type="dxa"/>
            </w:tcMar>
            <w:tcPrChange w:id="201" w:author="Andres Gannon" w:date="2019-04-04T11:13:00Z">
              <w:tcPr>
                <w:tcW w:w="1676" w:type="dxa"/>
                <w:shd w:val="clear" w:color="auto" w:fill="auto"/>
                <w:tcMar>
                  <w:top w:w="100" w:type="dxa"/>
                  <w:left w:w="100" w:type="dxa"/>
                  <w:bottom w:w="100" w:type="dxa"/>
                  <w:right w:w="100" w:type="dxa"/>
                </w:tcMar>
              </w:tcPr>
            </w:tcPrChange>
          </w:tcPr>
          <w:p w14:paraId="4AC91911" w14:textId="77777777" w:rsidR="00657E08" w:rsidRDefault="00483D1B">
            <w:pPr>
              <w:widowControl w:val="0"/>
              <w:spacing w:after="0" w:line="240" w:lineRule="auto"/>
              <w:ind w:right="0" w:firstLine="0"/>
              <w:jc w:val="center"/>
              <w:pPrChange w:id="202" w:author="Andres Gannon" w:date="2019-04-04T11:13:00Z">
                <w:pPr>
                  <w:widowControl w:val="0"/>
                  <w:spacing w:after="0" w:line="240" w:lineRule="auto"/>
                  <w:ind w:right="0" w:firstLine="0"/>
                  <w:jc w:val="left"/>
                </w:pPr>
              </w:pPrChange>
            </w:pPr>
            <w:r>
              <w:t>X</w:t>
            </w:r>
          </w:p>
        </w:tc>
      </w:tr>
    </w:tbl>
    <w:p w14:paraId="106DAB41" w14:textId="77777777" w:rsidR="00657E08" w:rsidRDefault="00657E08">
      <w:pPr>
        <w:ind w:firstLine="0"/>
      </w:pPr>
    </w:p>
    <w:p w14:paraId="5A4FA870" w14:textId="44F1721E" w:rsidR="00657E08" w:rsidRDefault="00483D1B">
      <w:pPr>
        <w:ind w:firstLine="0"/>
      </w:pPr>
      <w:r>
        <w:t>Table 2 lists these cases by their distance from Washington DC.</w:t>
      </w:r>
      <w:r>
        <w:rPr>
          <w:vertAlign w:val="superscript"/>
        </w:rPr>
        <w:footnoteReference w:id="10"/>
      </w:r>
      <w:r>
        <w:t xml:space="preserve"> Again the geographical pattern is striking. Moscow is more likely to pull its punches for cases closer to Washington. </w:t>
      </w:r>
      <w:r w:rsidR="00035595">
        <w:t>While g</w:t>
      </w:r>
      <w:r>
        <w:t xml:space="preserve">eography </w:t>
      </w:r>
      <w:r w:rsidR="00035595">
        <w:t xml:space="preserve">is </w:t>
      </w:r>
      <w:r>
        <w:t xml:space="preserve">simply a proxy for other factors that condition the strength of Western deterrence, </w:t>
      </w:r>
      <w:r w:rsidR="00035595">
        <w:t>t</w:t>
      </w:r>
      <w:r>
        <w:t xml:space="preserve">hese factors combine to create a gradient of decreasing deterrence. Russian operations </w:t>
      </w:r>
      <w:r w:rsidR="00035595">
        <w:t xml:space="preserve">directly </w:t>
      </w:r>
      <w:r>
        <w:t xml:space="preserve">against </w:t>
      </w:r>
      <w:r w:rsidR="00035595">
        <w:t>the United States</w:t>
      </w:r>
      <w:r>
        <w:t xml:space="preserve"> are limited to cyber influence and espionage operations. </w:t>
      </w:r>
      <w:r w:rsidR="00035595">
        <w:t>O</w:t>
      </w:r>
      <w:r>
        <w:t xml:space="preserve">perations against </w:t>
      </w:r>
      <w:r w:rsidR="00035595">
        <w:t>Estonia</w:t>
      </w:r>
      <w:r>
        <w:t xml:space="preserve"> are still restrained</w:t>
      </w:r>
      <w:r w:rsidR="00035595">
        <w:t>—given its membership in NATO—but also</w:t>
      </w:r>
      <w:r>
        <w:t xml:space="preserve"> include a punishing wave of DDoS attacks. Ukraine is not a </w:t>
      </w:r>
      <w:r w:rsidR="00035595">
        <w:t xml:space="preserve">member of </w:t>
      </w:r>
      <w:r>
        <w:t>NAT</w:t>
      </w:r>
      <w:r w:rsidR="00035595">
        <w:t>O</w:t>
      </w:r>
      <w:r>
        <w:t xml:space="preserve"> and is highly salient </w:t>
      </w:r>
      <w:r w:rsidR="00035595">
        <w:t>to</w:t>
      </w:r>
      <w:r>
        <w:t xml:space="preserve"> Russia, but it borders European NATO states and was in negotiation for EU membership when the crisis began</w:t>
      </w:r>
      <w:r w:rsidR="009B52F3">
        <w:t>.</w:t>
      </w:r>
      <w:r>
        <w:t xml:space="preserve"> Russian attacks are diverse but </w:t>
      </w:r>
      <w:r w:rsidR="009B52F3">
        <w:t>fall</w:t>
      </w:r>
      <w:r>
        <w:t xml:space="preserve"> short of overt, avowed military intervention. Georgia is not a NATO member and is deep in Russia’s sphere of influence</w:t>
      </w:r>
      <w:r w:rsidR="009B52F3">
        <w:t>.</w:t>
      </w:r>
      <w:r>
        <w:t xml:space="preserve"> Russia intervene</w:t>
      </w:r>
      <w:r w:rsidR="009B52F3">
        <w:t>d in Georgia</w:t>
      </w:r>
      <w:r>
        <w:t xml:space="preserve"> </w:t>
      </w:r>
      <w:r w:rsidR="009B52F3">
        <w:t xml:space="preserve">using </w:t>
      </w:r>
      <w:r>
        <w:t>overt</w:t>
      </w:r>
      <w:r w:rsidR="009B52F3">
        <w:t xml:space="preserve"> military force, as well as</w:t>
      </w:r>
      <w:r>
        <w:t xml:space="preserve"> cyber</w:t>
      </w:r>
      <w:ins w:id="203" w:author="Andres Gannon" w:date="2019-04-04T11:30:00Z">
        <w:r w:rsidR="008F67D3">
          <w:t>-</w:t>
        </w:r>
      </w:ins>
      <w:del w:id="204" w:author="Andres Gannon" w:date="2019-04-04T11:30:00Z">
        <w:r w:rsidDel="008F67D3">
          <w:delText xml:space="preserve"> </w:delText>
        </w:r>
      </w:del>
      <w:r>
        <w:t xml:space="preserve">attacks. </w:t>
      </w:r>
    </w:p>
    <w:p w14:paraId="3CFDC9FF" w14:textId="77777777" w:rsidR="00657E08" w:rsidRDefault="00657E08">
      <w:pPr>
        <w:ind w:firstLine="0"/>
      </w:pPr>
    </w:p>
    <w:p w14:paraId="6F3B1865" w14:textId="77777777" w:rsidR="00657E08" w:rsidRDefault="00483D1B">
      <w:pPr>
        <w:pStyle w:val="Heading3"/>
        <w:spacing w:after="200" w:line="276" w:lineRule="auto"/>
        <w:ind w:left="-5" w:firstLine="0"/>
      </w:pPr>
      <w:bookmarkStart w:id="205" w:name="_c8qq01qhrze2" w:colFirst="0" w:colLast="0"/>
      <w:bookmarkEnd w:id="205"/>
      <w:r>
        <w:t>Estonia (2007)</w:t>
      </w:r>
    </w:p>
    <w:p w14:paraId="4923D5F3" w14:textId="7DB3D444" w:rsidR="00657E08" w:rsidRDefault="00483D1B">
      <w:pPr>
        <w:ind w:firstLine="0"/>
      </w:pPr>
      <w:r>
        <w:t xml:space="preserve">A signal event in the brief history of cyber conflict was the 2007 DDoS attack that roiled Estonia. It was precipitated by the relocation of a Soviet-era statue from the center of Tallinn to its outskirts, which sparked rioting by the Russian minority resulting in injuries and one death. That evening internet traffic surged beyond average peak loads by a factor of ten or more and degraded the availability of government, media, and banking websites and cash machines. “The most wired country in Europe” (Davis 2007) was uniquely dependent on online transactions, and no country, let alone a NATO member, had ever been attacked so </w:t>
      </w:r>
      <w:r>
        <w:lastRenderedPageBreak/>
        <w:t>suddenly and aggressively by a botnet.</w:t>
      </w:r>
      <w:r>
        <w:rPr>
          <w:vertAlign w:val="superscript"/>
        </w:rPr>
        <w:footnoteReference w:id="11"/>
      </w:r>
      <w:r>
        <w:t xml:space="preserve"> Estonia’s defense minister considered but ultimately rejected invoking Article V, the collective defense clause of the NATO treaty, instead requesting and receiving technical assistance (Traynor 2007). The attacks </w:t>
      </w:r>
      <w:del w:id="206" w:author="Andres Gannon" w:date="2019-04-04T11:31:00Z">
        <w:r w:rsidDel="008F67D3">
          <w:delText xml:space="preserve">were mitigated through a lot of informal technical collaboration (the “beer and sauna” protocol), but they </w:delText>
        </w:r>
      </w:del>
      <w:r>
        <w:t xml:space="preserve">continued in some form for two and a half weeks. Some ambiguity about responsibility persists, but evidence suggests coordination from the Russian government in collaboration with so-called patriotic hackers (Schmidt 2013). </w:t>
      </w:r>
    </w:p>
    <w:p w14:paraId="7ED39D78" w14:textId="77777777" w:rsidR="00657E08" w:rsidRDefault="00657E08">
      <w:pPr>
        <w:ind w:firstLine="0"/>
      </w:pPr>
    </w:p>
    <w:p w14:paraId="174D0EC4" w14:textId="0D614A5D" w:rsidR="00657E08" w:rsidRDefault="00483D1B">
      <w:pPr>
        <w:spacing w:after="200" w:line="276" w:lineRule="auto"/>
        <w:ind w:left="-15" w:right="0" w:firstLine="0"/>
      </w:pPr>
      <w:r>
        <w:t xml:space="preserve">The 2007 campaign reflects a cautious Russian effort in the gray zone, which was not only conditioned by NATO’s general deterrence posture but also enabled by its ambiguity. Estonia, a former Soviet republic, had joined NATO in 2004 over Russian objections. The gap in time between NATO ascension and the Russian cyber campaign is telling; in Georgia and Ukraine the mere prospect of future NATO membership contributed to the crisis. Russia acted to register a grievance and test NATO responses, not to defend a vital interest. The Estonian attacks were more of an opportunistic protest rather than a determined bid to change (or return) the status quo, although tools had been prepared for patriotic hackers prior to the removal of the statue in anticipation of just such an opportunity. All sides--the belligerents, their agents, their targets, and external audiences--were relatively inexperienced with cyber operations at scale in 2007. The legal status of a </w:t>
      </w:r>
      <w:del w:id="207" w:author="Andres Gannon" w:date="2019-04-04T11:32:00Z">
        <w:r w:rsidDel="008F67D3">
          <w:delText>cyber attack</w:delText>
        </w:r>
      </w:del>
      <w:ins w:id="208" w:author="Andres Gannon" w:date="2019-04-04T11:32:00Z">
        <w:r w:rsidR="008F67D3">
          <w:t>cyber-attack</w:t>
        </w:r>
      </w:ins>
      <w:r>
        <w:t xml:space="preserve"> had not yet been clarified (Joubert 2012), which provided both an opportunity and a constraint for Russia. NATO would be unlikely to seriously consider formally responding so long as Russia avoided causing serious harm. Estonia ultimately treated the incident as a law enforcement matter, arresting a teenaged hacker in Tallinn. The tacit agreement between adversaries to limit the scope of conflict and obfuscate responsibility to avoid escalation echoes the logic of covert confrontation in the Cold War (Carson 2018). </w:t>
      </w:r>
    </w:p>
    <w:p w14:paraId="023C2696" w14:textId="77777777" w:rsidR="00657E08" w:rsidRDefault="00483D1B">
      <w:pPr>
        <w:spacing w:after="200" w:line="276" w:lineRule="auto"/>
        <w:ind w:left="-15" w:right="0" w:firstLine="0"/>
      </w:pPr>
      <w:r>
        <w:t>As an exercise in coercion, the Russian campaign was ultimately a failure. No one issued any clear demands or claimed responsibility. Estonia did not replace the statue. After the event, Tallinn became more resolved to bind with the West. Indeed, Estonia has become a hub for coordinating NATO cyber defenses. The Estonian event, like most DDoS attacks, amounted to an ambiguous symbolic outburst which created financial costs and inconvenience for the target. Such acts may tell you that someone is upset, but they also tell you that someone is not upset or confident enough to really do something about it.</w:t>
      </w:r>
    </w:p>
    <w:p w14:paraId="58A0F081" w14:textId="77777777" w:rsidR="00657E08" w:rsidRDefault="00483D1B">
      <w:pPr>
        <w:pStyle w:val="Heading3"/>
        <w:spacing w:after="200" w:line="276" w:lineRule="auto"/>
        <w:ind w:left="-5" w:firstLine="0"/>
      </w:pPr>
      <w:bookmarkStart w:id="209" w:name="_qfl5qr5bywfn" w:colFirst="0" w:colLast="0"/>
      <w:bookmarkEnd w:id="209"/>
      <w:r>
        <w:t>Georgia (2008)</w:t>
      </w:r>
    </w:p>
    <w:p w14:paraId="31375E8E" w14:textId="76E34011" w:rsidR="00657E08" w:rsidRDefault="00483D1B">
      <w:pPr>
        <w:spacing w:after="200" w:line="276" w:lineRule="auto"/>
        <w:ind w:left="-15" w:right="0" w:firstLine="0"/>
      </w:pPr>
      <w:r>
        <w:t>A year later, Georgia was hit by similar waves of DDoS attacks amidst an even more fractious duel of competing narratives in online fora (</w:t>
      </w:r>
      <w:proofErr w:type="spellStart"/>
      <w:r>
        <w:t>Deibert</w:t>
      </w:r>
      <w:proofErr w:type="spellEnd"/>
      <w:r>
        <w:t xml:space="preserve"> et al 2012). Yet whereas the Estonian episode was restricted to the cyber domain, Russia also intervened militarily in Georgia, an </w:t>
      </w:r>
      <w:r>
        <w:lastRenderedPageBreak/>
        <w:t xml:space="preserve">early example of cross-domain operations leveraging cyberspace. While </w:t>
      </w:r>
      <w:del w:id="210" w:author="Andres Gannon" w:date="2019-04-04T11:32:00Z">
        <w:r w:rsidDel="008F67D3">
          <w:delText>cyber attack</w:delText>
        </w:r>
      </w:del>
      <w:ins w:id="211" w:author="Andres Gannon" w:date="2019-04-04T11:32:00Z">
        <w:r w:rsidR="008F67D3">
          <w:t>cyber-attack</w:t>
        </w:r>
      </w:ins>
      <w:r>
        <w:t>s did not directly affect tactical operations, they did interfere with government coordination and financial infrastructure. Official and non-official sources on both sides also waged vigorous media campaigns to represent the war alternatively as a humanitarian intervention (with legal precedent in NATO’s mission in Kosovo) or a war of Russian aggression.</w:t>
      </w:r>
    </w:p>
    <w:p w14:paraId="34334853" w14:textId="77777777" w:rsidR="00657E08" w:rsidRDefault="00483D1B">
      <w:pPr>
        <w:spacing w:after="200" w:line="276" w:lineRule="auto"/>
        <w:ind w:left="-15" w:right="0" w:firstLine="0"/>
      </w:pPr>
      <w:r>
        <w:t xml:space="preserve">Following the Georgian civil war after the Soviet collapse, Russia had stationed peacekeepers in Abkhazia and South Ossetia, ostensibly to protect non-Georgian minorities. Tbilisi resented the occupation and, especially after the Rose Revolution of 2003, sought Western security guarantees and NATO membership (Driscoll and </w:t>
      </w:r>
      <w:proofErr w:type="spellStart"/>
      <w:r>
        <w:t>Maliniak</w:t>
      </w:r>
      <w:proofErr w:type="spellEnd"/>
      <w:r>
        <w:t xml:space="preserve"> 2016). NATO, for its part, encouraged Georgia (and Ukraine) to apply for membership in the April 2008 Bucharest Summit Declaration. The same month Russia announced that it would unilaterally increase peacekeepers in Abkhazia. Terrorist bombings in South Ossetia provoked Tbilisi to mobilize in August, which prompted Russia to invade South Ossetia and establish a naval blockade on the Abkhaz coast. The Russian military defeated Georgian forces after five days of heavy fighting, and the two sides signed a peace agreement on 15 August which left Russian forces stationed in the de facto autonomous provinces (</w:t>
      </w:r>
      <w:proofErr w:type="spellStart"/>
      <w:r>
        <w:t>Shakarian</w:t>
      </w:r>
      <w:proofErr w:type="spellEnd"/>
      <w:r>
        <w:t xml:space="preserve"> 2011; </w:t>
      </w:r>
      <w:proofErr w:type="spellStart"/>
      <w:r>
        <w:t>Brecher</w:t>
      </w:r>
      <w:proofErr w:type="spellEnd"/>
      <w:r>
        <w:t xml:space="preserve"> et al 2017). </w:t>
      </w:r>
    </w:p>
    <w:p w14:paraId="2E6A70B8" w14:textId="77777777" w:rsidR="00657E08" w:rsidRDefault="00483D1B">
      <w:pPr>
        <w:spacing w:after="200" w:line="276" w:lineRule="auto"/>
        <w:ind w:left="-15" w:right="0" w:firstLine="0"/>
      </w:pPr>
      <w:r>
        <w:t xml:space="preserve">Russia’s intervention choices in this conflict were motivated by efficiency, not deterrence. Russia used whatever mix of tools it needed to accomplish its objective and did not appear to pull its punches out of concern for Western counteraction. If anyone was deterred, it was NATO. As Driscoll and </w:t>
      </w:r>
      <w:proofErr w:type="spellStart"/>
      <w:r>
        <w:t>Maliniak</w:t>
      </w:r>
      <w:proofErr w:type="spellEnd"/>
      <w:r>
        <w:t xml:space="preserve"> (2016) point out, “because of Georgia’s location and its contested map, it is a security liability from the point of view of many in the West.” Despite the optimism of the Bucharest Declaration, NATO membership or armed assistance was never a realistic option. The extension of Article V would have encouraged moral hazard, given Tbilisi’s perception of Russian peacekeepers as an illegal occupation, and NATO states would have been hard pressed to honor that insurance policy.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 Western response that raised the cost of conflict for Russia would have only escalated the situation since Russia’s actions were chosen not out of fear of escalation, but through a calculation that its objectives could be accomplished at reasonable cost. The “frozen conflict” in Georgia also anticipated the emergence of similar militarized standoffs in Eastern Ukraine. </w:t>
      </w:r>
    </w:p>
    <w:p w14:paraId="44731125" w14:textId="77777777" w:rsidR="00657E08" w:rsidRDefault="00483D1B">
      <w:pPr>
        <w:pStyle w:val="Heading3"/>
        <w:spacing w:after="200" w:line="276" w:lineRule="auto"/>
        <w:ind w:left="-15" w:firstLine="0"/>
      </w:pPr>
      <w:bookmarkStart w:id="212" w:name="_15u7zsw4j3sl" w:colFirst="0" w:colLast="0"/>
      <w:bookmarkEnd w:id="212"/>
      <w:r>
        <w:t>Ukraine (2014)</w:t>
      </w:r>
    </w:p>
    <w:p w14:paraId="0D658B2A" w14:textId="77777777" w:rsidR="00657E08" w:rsidRDefault="00483D1B">
      <w:pPr>
        <w:pBdr>
          <w:top w:val="nil"/>
          <w:left w:val="nil"/>
          <w:bottom w:val="nil"/>
          <w:right w:val="nil"/>
          <w:between w:val="nil"/>
        </w:pBdr>
        <w:spacing w:after="200" w:line="276" w:lineRule="auto"/>
        <w:ind w:left="-15" w:right="0" w:firstLine="0"/>
      </w:pPr>
      <w:r>
        <w:t xml:space="preserve">An alternative explanation for the pattern in Table 2 is that Russia values the stakes differently in each conflict and thus the correlation with the deterrence gradient is spurious. The cases of Estonia and Georgia appear to be consistent with this alternative. Russia let </w:t>
      </w:r>
      <w:r>
        <w:lastRenderedPageBreak/>
        <w:t xml:space="preserve">Estonia join NATO without a fight in 2004 and merely sought to register a protest vote in 2007 when Tallinn moved a Soviet statue. By contrast, Russia had supported separatists in Georgia since the early 1990s and was highly resolved to ward off Western encroachment. On the basis of different Russian priorities, one might try to explain the single-domain response to Estonia versus the multi-domain engagement in Georgia in terms of efficiency alone. The case of Ukraine, however, puts this alternative to the test and finds it wanting. </w:t>
      </w:r>
    </w:p>
    <w:p w14:paraId="0B98921E" w14:textId="4D102204" w:rsidR="00657E08" w:rsidRDefault="00483D1B">
      <w:pPr>
        <w:pBdr>
          <w:top w:val="nil"/>
          <w:left w:val="nil"/>
          <w:bottom w:val="nil"/>
          <w:right w:val="nil"/>
          <w:between w:val="nil"/>
        </w:pBdr>
        <w:spacing w:after="200" w:line="276" w:lineRule="auto"/>
        <w:ind w:left="-15" w:right="0" w:firstLine="0"/>
      </w:pPr>
      <w:r>
        <w:t xml:space="preserve">Ukraine, seat of the medieval </w:t>
      </w:r>
      <w:proofErr w:type="spellStart"/>
      <w:r>
        <w:t>Kievan</w:t>
      </w:r>
      <w:proofErr w:type="spellEnd"/>
      <w:r>
        <w:t xml:space="preserve"> Rus empire, is more salient in Russian nationalist mythology than Georgia, a peripheral outpost in the Caucuses far from Moscow. Russian identify, aspiration, and resentment has always looked toward Europe, not Asia. The Black Sea port of Sevastopol also makes Crimea more strategically salient. As Driscoll and </w:t>
      </w:r>
      <w:proofErr w:type="spellStart"/>
      <w:r>
        <w:t>Maliniak</w:t>
      </w:r>
      <w:proofErr w:type="spellEnd"/>
      <w:r>
        <w:t xml:space="preserve"> (2016) point out,</w:t>
      </w:r>
      <w:ins w:id="213" w:author="Andres Gannon" w:date="2019-04-04T11:34:00Z">
        <w:r w:rsidR="008F67D3">
          <w:t xml:space="preserve"> Russian military planners express significantly more concern over NATO forward deployment in Ukraine than in Georgia.</w:t>
        </w:r>
      </w:ins>
    </w:p>
    <w:p w14:paraId="772A43CA" w14:textId="681EF3BD" w:rsidR="00657E08" w:rsidDel="008F67D3" w:rsidRDefault="00483D1B">
      <w:pPr>
        <w:pBdr>
          <w:top w:val="nil"/>
          <w:left w:val="nil"/>
          <w:bottom w:val="nil"/>
          <w:right w:val="nil"/>
          <w:between w:val="nil"/>
        </w:pBdr>
        <w:spacing w:after="200" w:line="276" w:lineRule="auto"/>
        <w:ind w:left="360" w:right="360" w:firstLine="0"/>
        <w:rPr>
          <w:del w:id="214" w:author="Andres Gannon" w:date="2019-04-04T11:34:00Z"/>
        </w:rPr>
      </w:pPr>
      <w:del w:id="215" w:author="Andres Gannon" w:date="2019-04-04T11:34:00Z">
        <w:r w:rsidDel="008F67D3">
          <w:delText>No Russian military planner seriously thinks that Georgia is going to tip the strategic balance between Russia and the West, but every Russian military planner would worry about having NATO precision-guided missiles and artillery in Eastern Ukraine. To block this outcome, the Kremlin’s strategy seems to be creating more ‘frozen’ conflicts—in Crimea, and perhaps elsewhere. The tone and tenor of the conversations about NATO expansion in the capital cities of alliance member states are quite different in 2015 than they were at the Bucharest Summit of 2008. Everyone has been reminded just how serious a game is being played and how high the stakes actually are.</w:delText>
        </w:r>
      </w:del>
    </w:p>
    <w:p w14:paraId="2B7793BF" w14:textId="77777777" w:rsidR="00657E08" w:rsidRDefault="00483D1B">
      <w:pPr>
        <w:pBdr>
          <w:top w:val="nil"/>
          <w:left w:val="nil"/>
          <w:bottom w:val="nil"/>
          <w:right w:val="nil"/>
          <w:between w:val="nil"/>
        </w:pBdr>
        <w:spacing w:after="200" w:line="276" w:lineRule="auto"/>
        <w:ind w:left="-15" w:right="0" w:firstLine="0"/>
      </w:pPr>
      <w:r>
        <w:t xml:space="preserve">The Western deterrent response in the wake of the Maidan crisis was accordingly muted, consisting mainly of economic sanctions, deployments of U.S. fighter jets to Poland, and eventually arms and assistance to Kiev, but no NATO ground forces on Ukrainian soil. Fighter jets would, of course, be ideal for attacking Russian armored columns in a conventional war, but their very mobility makes them a weak signal of commitment compared to a counterfactual ground force deployment (Gartzke and </w:t>
      </w:r>
      <w:proofErr w:type="spellStart"/>
      <w:r>
        <w:t>Kagotani</w:t>
      </w:r>
      <w:proofErr w:type="spellEnd"/>
      <w:r>
        <w:t xml:space="preserve"> 2017). It is not uncommon in cross-domain deterrence that the means suited for winning one type of war are ill suited for deterring another type of war. </w:t>
      </w:r>
    </w:p>
    <w:p w14:paraId="256BC780" w14:textId="0124CF91" w:rsidR="00657E08" w:rsidRDefault="00483D1B">
      <w:pPr>
        <w:pBdr>
          <w:top w:val="nil"/>
          <w:left w:val="nil"/>
          <w:bottom w:val="nil"/>
          <w:right w:val="nil"/>
          <w:between w:val="nil"/>
        </w:pBdr>
        <w:spacing w:after="200" w:line="276" w:lineRule="auto"/>
        <w:ind w:left="-15" w:right="0" w:firstLine="0"/>
      </w:pPr>
      <w:r>
        <w:t xml:space="preserve">Yet while the Western deterrence posture was weak in Ukraine, it was also not nothing. If Russian moves were motivated by efficiency rather than deterrence, then we would expect to see a more overt Russian military response (at least similar to Georgia, which is valued even less than Ukraine). On the contrary, Russia has taken pains to create a fig leaf of ambiguity about the identity of Russian troops, the presence of Russian heavy weapons, and its role in orchestrating disinformation campaigns. There was never any real confusion about who was responsible for the “little green men” in Crimea, but the initial lack of consensus about whether Russia’s actions violated international law created a pretext that enabled </w:t>
      </w:r>
      <w:r>
        <w:lastRenderedPageBreak/>
        <w:t xml:space="preserve">western powers to both uphold international law in principle and avoid any major action in practice. </w:t>
      </w:r>
      <w:del w:id="216" w:author="Andres Gannon" w:date="2019-04-04T11:35:00Z">
        <w:r w:rsidDel="008F67D3">
          <w:delText xml:space="preserve">Cold War covert action, similarly, was often an open secret between the United States and the Soviet Union that enabled both sides to compete in limited ways without openly escalating contests because of public demands for action (Carson 2015; Carnegie and Carson 2018). </w:delText>
        </w:r>
      </w:del>
    </w:p>
    <w:p w14:paraId="32D14D6C" w14:textId="16508B35" w:rsidR="00657E08" w:rsidDel="008F67D3" w:rsidRDefault="00483D1B">
      <w:pPr>
        <w:pBdr>
          <w:top w:val="nil"/>
          <w:left w:val="nil"/>
          <w:bottom w:val="nil"/>
          <w:right w:val="nil"/>
          <w:between w:val="nil"/>
        </w:pBdr>
        <w:spacing w:after="200" w:line="276" w:lineRule="auto"/>
        <w:ind w:left="-15" w:right="0" w:firstLine="0"/>
        <w:rPr>
          <w:del w:id="217" w:author="Andres Gannon" w:date="2019-04-04T11:36:00Z"/>
        </w:rPr>
      </w:pPr>
      <w:del w:id="218" w:author="Andres Gannon" w:date="2019-04-04T11:36:00Z">
        <w:r w:rsidDel="008F67D3">
          <w:delText xml:space="preserve">The cyber domain should be especially attractive for a limited-aims revisionist since </w:delText>
        </w:r>
      </w:del>
      <w:del w:id="219" w:author="Andres Gannon" w:date="2019-04-04T11:32:00Z">
        <w:r w:rsidDel="008F67D3">
          <w:delText>cyber attack</w:delText>
        </w:r>
      </w:del>
      <w:del w:id="220" w:author="Andres Gannon" w:date="2019-04-04T11:36:00Z">
        <w:r w:rsidDel="008F67D3">
          <w:delText xml:space="preserve">s rarely lead to escalation (Schneider 2017). Indeed, Ukraine has emerged as a testbed for Russian cyber warfare (Geers 2015; Brantley et al 2017; Greenberg 2017; Baezner 2017). In the first major cyber-physical attack since Stuxnet in Iran, the Ukrainian power grid was briefly disrupted in 2015 and again by more powerful malware in 2016, but services were quickly restored (Greenberg 2017). Much like Stuxnet (Lindsay 2013), these events are notable for their technical sophistication but ambiguous and ultimately reversible effects. The NotPetya malware, a disk wiper disguised as ransomware that exploited a National Security Agency (NSA) vulnerability called Eternal Blue, may have wiped ten percent of the computers in Ukraine including banks, federal agencies, and the Chernobyl clean-up site; Maersk shipping worldwide was paralyzed for a few days as a result of a NotPetya infection of its Odessa office, and the White House estimates that global damages totalled $10 billion (Greenberg 2018). Yet while </w:delText>
        </w:r>
      </w:del>
      <w:del w:id="221" w:author="Andres Gannon" w:date="2019-04-04T11:32:00Z">
        <w:r w:rsidDel="008F67D3">
          <w:delText>cyber attack</w:delText>
        </w:r>
      </w:del>
      <w:del w:id="222" w:author="Andres Gannon" w:date="2019-04-04T11:36:00Z">
        <w:r w:rsidDel="008F67D3">
          <w:delText>s and information operations have been endemic, they have had little impact on battlefield events (Kostyuk and Zhukov 2019). Even in social media operations, which are supposed to be a particularly devious and effective Russian specialty, pro-Kremlin narratives never took hold in Western Ukraine (Driscoll and Steinert-Threlkeld 2019).</w:delText>
        </w:r>
      </w:del>
    </w:p>
    <w:p w14:paraId="2293EC7F" w14:textId="2E0ABC22" w:rsidR="00657E08" w:rsidRDefault="00483D1B">
      <w:pPr>
        <w:pBdr>
          <w:top w:val="nil"/>
          <w:left w:val="nil"/>
          <w:bottom w:val="nil"/>
          <w:right w:val="nil"/>
          <w:between w:val="nil"/>
        </w:pBdr>
        <w:spacing w:after="200" w:line="276" w:lineRule="auto"/>
        <w:ind w:left="-15" w:right="0" w:firstLine="0"/>
      </w:pPr>
      <w:r>
        <w:t>An actor that pulls its punches can indeed create high costs in an absolute sense. The conflict in Georgia lasted only five days, but the conflict in Ukraine has dragged into its fifth year, resulting in nearly ten thousand killed and over a million displaced to date. Yet it is also notable that the protracted conflict has so far featured neither large scale combined arms warfare nor unrestrained ethnic cleansing or other human rights atrocities; moreover, cumulative civilian deaths plateaued at about 4000 in 2015 while cumulative total deaths plateaued at about 9000 in 2016 (Driscoll and Steinert-</w:t>
      </w:r>
      <w:proofErr w:type="spellStart"/>
      <w:r>
        <w:t>Threlkeld</w:t>
      </w:r>
      <w:proofErr w:type="spellEnd"/>
      <w:r>
        <w:t xml:space="preserve"> 2019). Covert interventions, even open secrets like Moscow’s deployments to Ukraine and aggressive cyber operations, can convey both resolve and restraint (Carson 2018). The costliness of the intervention signals </w:t>
      </w:r>
      <w:proofErr w:type="gramStart"/>
      <w:r>
        <w:t>resolve</w:t>
      </w:r>
      <w:proofErr w:type="gramEnd"/>
      <w:r>
        <w:t>, but the fact that costs could be higher and the efforts made to allow both sides to save face signals restraint. As Brantley et al (2017) rightly point out,</w:t>
      </w:r>
      <w:ins w:id="223" w:author="Andres Gannon" w:date="2019-04-04T11:37:00Z">
        <w:r w:rsidR="008F67D3">
          <w:t xml:space="preserve"> the Ukraine conflict differed in displaying a breadth of conflict modes b</w:t>
        </w:r>
      </w:ins>
      <w:ins w:id="224" w:author="Andres Gannon" w:date="2019-04-04T11:38:00Z">
        <w:r w:rsidR="008F67D3">
          <w:t xml:space="preserve">ut without </w:t>
        </w:r>
        <w:proofErr w:type="gramStart"/>
        <w:r w:rsidR="008F67D3">
          <w:t>sufficient</w:t>
        </w:r>
        <w:proofErr w:type="gramEnd"/>
        <w:r w:rsidR="008F67D3">
          <w:t xml:space="preserve"> intensity to warrant outside intervention.</w:t>
        </w:r>
      </w:ins>
    </w:p>
    <w:p w14:paraId="1FE489D3" w14:textId="42BEBB2F" w:rsidR="00657E08" w:rsidDel="008F67D3" w:rsidRDefault="00483D1B">
      <w:pPr>
        <w:pBdr>
          <w:top w:val="nil"/>
          <w:left w:val="nil"/>
          <w:bottom w:val="nil"/>
          <w:right w:val="nil"/>
          <w:between w:val="nil"/>
        </w:pBdr>
        <w:spacing w:after="200" w:line="276" w:lineRule="auto"/>
        <w:ind w:left="360" w:right="360" w:firstLine="0"/>
        <w:rPr>
          <w:del w:id="225" w:author="Andres Gannon" w:date="2019-04-04T11:38:00Z"/>
        </w:rPr>
      </w:pPr>
      <w:del w:id="226" w:author="Andres Gannon" w:date="2019-04-04T11:38:00Z">
        <w:r w:rsidDel="008F67D3">
          <w:delText xml:space="preserve">What distinguishes the Ukrainian conflict from other modern conflicts is the manner in which the fighting has unfolded. More than any other conflict, the fighting in Ukraine has incorporated a wide array of methods: conventional tactics, [cyber </w:delText>
        </w:r>
        <w:r w:rsidDel="008F67D3">
          <w:lastRenderedPageBreak/>
          <w:delText>operations], [electronic warfare], and [information operations] are employed in an overlapping and mutually reinforcing manner. Moreover, the conflict as a whole has been deliberately maintained at a level insufficient to warrant substantial outside intervention by the Europeans or Americans beyond limited programs to train and equip Ukrainian military and civilian security forces.</w:delText>
        </w:r>
      </w:del>
    </w:p>
    <w:p w14:paraId="1D881449" w14:textId="77777777" w:rsidR="00657E08" w:rsidRDefault="00483D1B">
      <w:pPr>
        <w:pStyle w:val="Heading3"/>
        <w:spacing w:after="200" w:line="276" w:lineRule="auto"/>
        <w:ind w:left="-5"/>
      </w:pPr>
      <w:bookmarkStart w:id="227" w:name="_p4w3lxqpnd1i" w:colFirst="0" w:colLast="0"/>
      <w:bookmarkEnd w:id="227"/>
      <w:r>
        <w:t>United States (2016)</w:t>
      </w:r>
    </w:p>
    <w:p w14:paraId="087EE394" w14:textId="77777777" w:rsidR="00657E08" w:rsidRDefault="00483D1B">
      <w:pPr>
        <w:spacing w:after="200" w:line="276" w:lineRule="auto"/>
        <w:ind w:left="-15" w:right="0" w:firstLine="0"/>
      </w:pPr>
      <w:r>
        <w:t xml:space="preserve">The most recent of the four major Russian cyber campaigns is both the most restrained and potentially most consequential. By now, there is general consensus that the Russian government interfered in the 2016 US election by hacking the Democratic National Committee, leaking incriminating information via Wikileaks, posting disinformation on social media sites like Facebook, and infiltrating lobbyist groups (Marten 2017; </w:t>
      </w:r>
      <w:proofErr w:type="spellStart"/>
      <w:r>
        <w:t>Rovner</w:t>
      </w:r>
      <w:proofErr w:type="spellEnd"/>
      <w:r>
        <w:t xml:space="preserve"> et al 2017; Jensen et al 2019). President Obama was aware of the Russian campaign in summer 2016 but did not publicly reveal his knowledge for fear of influencing the election (Fidler 2016). A joint U.S. intelligence community statement (Office of the Director of National Intelligence 2017) was released soon after the election that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 </w:t>
      </w:r>
    </w:p>
    <w:p w14:paraId="06ED5AF1" w14:textId="77777777" w:rsidR="00657E08" w:rsidRDefault="00483D1B">
      <w:pPr>
        <w:spacing w:after="200" w:line="276" w:lineRule="auto"/>
        <w:ind w:left="-15" w:right="0" w:firstLine="0"/>
      </w:pPr>
      <w:r>
        <w:t xml:space="preserve">It is unclear whether the Russian influence campaign had a marginal effect on voters in what was, by any account, a singularly unique and chaotic election. The Clinton campaign made its share of mistakes, and candidate Trump tapped into a deep and hitherto unexploited well of resentment in the American electorate (Sides et al 2018). Political context is ultimately more important than technical media for determining the effectiveness of information operations, and the fraught climate of 2016 was a perfect storm for opportunistic foreign influence. The investigation by Special Counsel Robert S. Mueller III into “coordination between the Russian government and individuals associated with the campaign of President Donald Trump” (Office of the Deputy Attorney General 2017) is still ongoing as of this writing. Yet after a series of </w:t>
      </w:r>
      <w:proofErr w:type="gramStart"/>
      <w:r>
        <w:t>high profile</w:t>
      </w:r>
      <w:proofErr w:type="gramEnd"/>
      <w:r>
        <w:t xml:space="preserve"> indictments, the question is no longer whether there was collusion with the Russian government but how much and, further, how was candidate Trump involved. If Trump’s victory or subsequent policies as President of the United States can be credited to active measures by the Russian Federation, even in part, it would amount to perhaps the most consequential intelligence campaign in history. </w:t>
      </w:r>
    </w:p>
    <w:p w14:paraId="5AC68F8A" w14:textId="77777777" w:rsidR="00657E08" w:rsidRDefault="00483D1B">
      <w:pPr>
        <w:spacing w:after="200" w:line="276" w:lineRule="auto"/>
        <w:ind w:left="-15" w:right="0" w:firstLine="0"/>
      </w:pPr>
      <w:r>
        <w:t>Within the scope of a covert election influence campaign, Russia pulled out all the stops. Moscow orchestrated a diverse suite of operations ranging from technical computer network exploitation and media influence operations to human intelligence (</w:t>
      </w:r>
      <w:proofErr w:type="spellStart"/>
      <w:r>
        <w:t>DiResta</w:t>
      </w:r>
      <w:proofErr w:type="spellEnd"/>
      <w:r>
        <w:t xml:space="preserve"> et al 2018; </w:t>
      </w:r>
      <w:r>
        <w:lastRenderedPageBreak/>
        <w:t>Howard et al 2018). Its full-court press could be described as unrestrained, even brazen, and thus motivated by efficiency calculations. Yet the choice to pursue this course of action in the first place was very much constrained by the implicit deterrence posture of the United States. What else could it do? As a matter of general deterrence, it could be safely assumed that United States was resolved to defend itself from armed attacks directly against it.</w:t>
      </w:r>
      <w:r>
        <w:rPr>
          <w:vertAlign w:val="superscript"/>
        </w:rPr>
        <w:footnoteReference w:id="12"/>
      </w:r>
      <w:r>
        <w:t xml:space="preserve"> Overt military attacks certainly, but destructive attacks of any kind, would in all likelihood invite retaliation from the most powerful military in the world. At the very least, American public opinion would thereby become more unified against Russia, resulting in policies more inimical to Moscow’s interests. Non-kinetic covert action to subvert American institutions, however, offered a way for Russia to impose costs, potentially realize benefits, and minimize the risk of retaliation. As it stands, Russia's electoral interference has gone essentially unpunished by the United States, aside from the expulsion of some Russian intelligence officers and the application of additional sanctions.</w:t>
      </w:r>
    </w:p>
    <w:p w14:paraId="0E7D7F9F" w14:textId="77777777" w:rsidR="00657E08" w:rsidRDefault="00483D1B">
      <w:pPr>
        <w:pStyle w:val="Heading2"/>
        <w:spacing w:after="200" w:line="276" w:lineRule="auto"/>
        <w:ind w:left="-15" w:firstLine="0"/>
      </w:pPr>
      <w:bookmarkStart w:id="228" w:name="_cs8vg3ebxn8j" w:colFirst="0" w:colLast="0"/>
      <w:bookmarkEnd w:id="228"/>
      <w:r>
        <w:t>Discussion</w:t>
      </w:r>
    </w:p>
    <w:p w14:paraId="7F95AC1B" w14:textId="5A11CD1D" w:rsidR="00657E08" w:rsidRDefault="0063120E">
      <w:pPr>
        <w:spacing w:after="200" w:line="276" w:lineRule="auto"/>
        <w:ind w:left="-15" w:right="0" w:firstLine="0"/>
      </w:pPr>
      <w:r>
        <w:t xml:space="preserve">The </w:t>
      </w:r>
      <w:r w:rsidR="00483D1B">
        <w:t>Russia</w:t>
      </w:r>
      <w:r>
        <w:t>n</w:t>
      </w:r>
      <w:r w:rsidR="00483D1B">
        <w:t xml:space="preserve"> pattern of intervention</w:t>
      </w:r>
      <w:r w:rsidR="0090322D">
        <w:t xml:space="preserve"> acts</w:t>
      </w:r>
      <w:r w:rsidR="00483D1B">
        <w:t xml:space="preserve"> is </w:t>
      </w:r>
      <w:r w:rsidR="00EC2C13">
        <w:t xml:space="preserve">largely </w:t>
      </w:r>
      <w:r w:rsidR="00483D1B">
        <w:t xml:space="preserve">consistent with the </w:t>
      </w:r>
      <w:r w:rsidR="00EC2C13">
        <w:t>claim</w:t>
      </w:r>
      <w:r w:rsidR="00483D1B">
        <w:t xml:space="preserve"> that deterrence encourages powerful states to pull their punches. As the deterrence gradient drops off from West to East, however, Russia is more able to indulge in efficiency calculations when deciding how to achieve its international objectives. This correlation would not be present if conflict intensity were limited only by factors like the means available or calculations about the most efficient way to conduct operations. While Russian interests vary, Ukraine reveals that Russia is sensitive to deterrence even when its interests are high. </w:t>
      </w:r>
      <w:r w:rsidR="00EC2C13">
        <w:t>While strategically more</w:t>
      </w:r>
      <w:r w:rsidR="00483D1B">
        <w:t xml:space="preserve"> importan</w:t>
      </w:r>
      <w:r w:rsidR="00EC2C13">
        <w:t>t</w:t>
      </w:r>
      <w:r w:rsidR="00483D1B">
        <w:t xml:space="preserve">, Russian </w:t>
      </w:r>
      <w:r w:rsidR="00EC2C13">
        <w:t>actions</w:t>
      </w:r>
      <w:r w:rsidR="00483D1B">
        <w:t xml:space="preserve"> </w:t>
      </w:r>
      <w:r w:rsidR="00EC2C13">
        <w:t>in Ukraine are</w:t>
      </w:r>
      <w:r w:rsidR="00483D1B">
        <w:t xml:space="preserve"> more constrained than </w:t>
      </w:r>
      <w:r w:rsidR="00EC2C13">
        <w:t xml:space="preserve">in </w:t>
      </w:r>
      <w:r w:rsidR="00483D1B">
        <w:t xml:space="preserve">Georgia. </w:t>
      </w:r>
    </w:p>
    <w:p w14:paraId="2BF8949A" w14:textId="77777777" w:rsidR="00657E08" w:rsidRDefault="00483D1B">
      <w:pPr>
        <w:spacing w:after="200" w:line="276" w:lineRule="auto"/>
        <w:ind w:left="-15" w:right="0" w:firstLine="0"/>
      </w:pPr>
      <w:r>
        <w:t xml:space="preserve">Differences in Russia’s behavioral portfolio also cannot be explained through capability maturation alone or the availability of more options for conflict. The oldest cases (Estonia and Georgia) feature very different levels of intensity between them, as do the most recent (Ukraine and United States). To explain these </w:t>
      </w:r>
      <w:proofErr w:type="gramStart"/>
      <w:r>
        <w:t>differences</w:t>
      </w:r>
      <w:proofErr w:type="gramEnd"/>
      <w:r>
        <w:t xml:space="preserve"> we must look to incentives rather than technological capability. Gray zone conflict is not so much about the utilization of an expanding toolkit as a calculated decision about what should be drawn from that toolkit. </w:t>
      </w:r>
    </w:p>
    <w:p w14:paraId="7A69971B" w14:textId="1D4420AA" w:rsidR="00657E08" w:rsidDel="009B424E" w:rsidRDefault="00483D1B">
      <w:pPr>
        <w:spacing w:after="200" w:line="276" w:lineRule="auto"/>
        <w:ind w:right="0" w:firstLine="0"/>
        <w:rPr>
          <w:del w:id="229" w:author="Andres Gannon" w:date="2019-04-04T11:39:00Z"/>
        </w:rPr>
      </w:pPr>
      <w:del w:id="230" w:author="Andres Gannon" w:date="2019-04-04T11:39:00Z">
        <w:r w:rsidDel="009B424E">
          <w:delText xml:space="preserve">Although not considered in detail here, Russian operations in outside cases like Kosovo and Chechnya are consistent with the deterrence gradient. NATO went to war with Serbia in 1999 over Russian misgivings to protect the Albanian population of Kosovo. The war occurred near the nadir of Russia’s post-Cold War decline, so there was little appetite for confrontation beyond the expulsion of NATO diplomats from Moscow and withdrawal from the Partnership for Peace (Yeeson 1999). The media war pitted narratives of Serbian ethnic cleansing against illegitimate NATO bombing, and anti-Western hackers launched DDoS </w:delText>
        </w:r>
        <w:r w:rsidDel="009B424E">
          <w:lastRenderedPageBreak/>
          <w:delText xml:space="preserve">attacks and defaced websites (Geers 2008). Chechnya, by contrast, is a province within Russian territory, and the Russian Federation conducted its counterinsurgency campaigns (on and off between 1994 and 2009) without much restraint. Cyber disruption and media campaigns were carried out by both sides as complements to special and conventional operations (Thomas 2000; Blank 2013). In 2001, while Putin defended Russia’s policy in Chechnya during a special Internet interview streamed by the BBC, his spokesman explained, “We wanted to show that we understand that the Internet is an important part of forming public opinion” (Tyler 2001). A logic of optimality rather than deterrence explains Russian use of information operations in Chechnya to maximize the effectiveness or minimize the extent of military deployments; the opposite is true in Kosovo. </w:delText>
        </w:r>
      </w:del>
    </w:p>
    <w:p w14:paraId="3FD6EBBB" w14:textId="77777777" w:rsidR="00657E08" w:rsidRDefault="00483D1B">
      <w:pPr>
        <w:pStyle w:val="Heading1"/>
        <w:spacing w:after="200" w:line="276" w:lineRule="auto"/>
        <w:ind w:left="-15" w:firstLine="0"/>
      </w:pPr>
      <w:bookmarkStart w:id="231" w:name="_6h0561asae7s" w:colFirst="0" w:colLast="0"/>
      <w:bookmarkEnd w:id="231"/>
      <w:r>
        <w:t>New Shades of Gray</w:t>
      </w:r>
    </w:p>
    <w:p w14:paraId="331E47C4" w14:textId="77777777" w:rsidR="00657E08" w:rsidRDefault="00483D1B">
      <w:pPr>
        <w:spacing w:after="200"/>
        <w:ind w:firstLine="0"/>
      </w:pPr>
      <w:r>
        <w:t>Conventional wisdom imagines a strong, innovative provocateur outsmarting status quo actors by acting in many domains. By contrast, we see a return to familiar forms of covert conflict short of war waged by powerful peers, albeit with some novel (digital) means. Cyberspace poses many strategic and operational difficulties, to be sure, and observers are right to note the innovativeness, diversity, and relentlessness of cyber operations in contemporary cases. Yet the essence of gray zone conflict--a reduction of possible means for the pursuit limited ends--should not be conflated with the utilization of new capabilities. Cyber warfare may be prevalent in gray zone conflicts, but it will be prevalent in every war of the 21st century.</w:t>
      </w:r>
    </w:p>
    <w:p w14:paraId="2BB3F416" w14:textId="3062A5FD" w:rsidR="00657E08" w:rsidDel="007C4A4E" w:rsidRDefault="00483D1B">
      <w:pPr>
        <w:spacing w:after="200" w:line="276" w:lineRule="auto"/>
        <w:ind w:left="-15" w:right="0" w:firstLine="0"/>
        <w:rPr>
          <w:del w:id="232" w:author="Andres Gannon" w:date="2019-04-04T11:39:00Z"/>
        </w:rPr>
      </w:pPr>
      <w:del w:id="233" w:author="Andres Gannon" w:date="2019-04-04T11:39:00Z">
        <w:r w:rsidDel="007C4A4E">
          <w:delText xml:space="preserve">Conceiving the technological dimension of gray zone conflict more broadly, changes in the material basis of military and economic power have increased both the incentives and opportunities for ambiguous aggression in several ways. The cost of major war has increased not only because of nuclear weapons but also because better intelligence and more precise weapons have made conventional conflict more lethal. Many have argued that deterrence has been a cause of peace but in reality it may be better understood as a cause of the absence of high-intensity war (Rauchhaus 2009). War is costly, not just on the battlefield, moreover, but also in terms of its economic disruptions (Copeland 1996; Oneal and Russett 1999; Gartzke 2007). If military deterrence is the stick that constrains the intensity of war (and enables gray zone conflict), then economic interdependence is the carrot. The fear of losing the fruits of cooperation creates mutual incentives to favor low-intensity conflict and non-kinetic confrontation over more intense, decisive, and risky forms of warfare. Russia, for example, gambled that incursion into Ukraine would not prevent it from supplying Europe’s energy needs, even as Europe feared that a vigorous response would endanger access to Russian natural gas. Since gray zone conflict by its nature differs from traditional conflict in that it is designed to avoid escalation and major war, it has advantages over traditional conflict in an era where major actors disagree, but also wish to continue to benefit from mutual commerce. </w:delText>
        </w:r>
      </w:del>
    </w:p>
    <w:p w14:paraId="31A7A737" w14:textId="09CE2425" w:rsidR="00657E08" w:rsidDel="007C4A4E" w:rsidRDefault="00483D1B">
      <w:pPr>
        <w:spacing w:after="200" w:line="276" w:lineRule="auto"/>
        <w:ind w:left="-15" w:right="0" w:firstLine="0"/>
        <w:rPr>
          <w:del w:id="234" w:author="Andres Gannon" w:date="2019-04-04T11:39:00Z"/>
        </w:rPr>
      </w:pPr>
      <w:del w:id="235" w:author="Andres Gannon" w:date="2019-04-04T11:39:00Z">
        <w:r w:rsidDel="007C4A4E">
          <w:lastRenderedPageBreak/>
          <w:delText xml:space="preserve">An inconvenient truth is that new institutional and informational causes of peace are principle facilitators of gray zone conflict. Improvements in communication and global trade lead to greater interdependence and the regularization of transactions, while international institutions provide forums for dispute resolution. As a result, many issues that used to cause war no longer do. Yet the benefits of peace provide new ways to hassle political adversaries. Globalization does not deter all contests outright, but rather shapes the type or </w:delText>
        </w:r>
        <w:r w:rsidDel="007C4A4E">
          <w:rPr>
            <w:i/>
          </w:rPr>
          <w:delText xml:space="preserve">intensity </w:delText>
        </w:r>
        <w:r w:rsidDel="007C4A4E">
          <w:delText xml:space="preserve">of conflicts (Gartzke and Li 2003; Gartzke and Westerwinter 2016). The digital infrastructure of the liberal global order creates many new opportunities for subversion and exploitation (Lindsay 2017). While overt military combat may be declining, covert operations are a growth era. </w:delText>
        </w:r>
      </w:del>
    </w:p>
    <w:p w14:paraId="07C6BDCE" w14:textId="4F5888D3" w:rsidR="00657E08" w:rsidRDefault="00483D1B">
      <w:pPr>
        <w:spacing w:after="200" w:line="276" w:lineRule="auto"/>
        <w:ind w:left="-15" w:right="0" w:firstLine="0"/>
      </w:pPr>
      <w:del w:id="236" w:author="Andres Gannon" w:date="2019-04-04T11:40:00Z">
        <w:r w:rsidDel="007C4A4E">
          <w:delText>A</w:delText>
        </w:r>
      </w:del>
      <w:ins w:id="237" w:author="Andres Gannon" w:date="2019-04-04T11:40:00Z">
        <w:r w:rsidR="007C4A4E">
          <w:t>The</w:t>
        </w:r>
      </w:ins>
      <w:r>
        <w:t xml:space="preserve"> key implication of our argument is that gray zone operations are a consequence of deterrence success. If deterrence is to keep up with these challenges, it must continue to adapt as well. In a sense, deterrence is ultimately a strategy to buy time against an adversary committed to changing the status quo. George and Smoke (1989) raise the issue of “designing around” deterrence as adversaries consider options that “offers an opportunity for gain while minimizing the risk of an unwanted response by the defender” (George and Smoke 1974, 1989). Sometimes this can result in serious fighting as when Egypt “designed around” Israel’s deterrent in 1973 (Stein 1989). Even so, “designing around” deterrence is a perverse symptom of its success if the adversary limits its means and aims, even in cases where the target panics and fears that the attacker’s aims are not limited (as Israel did). Others share this perspective. Lieberman (2012) argues that “designing around” is a sign of successful deterrence because an adversary has shaped its challenge in response to the anticipated reaction of the defender. </w:t>
      </w:r>
    </w:p>
    <w:p w14:paraId="6E6C2CA0" w14:textId="77777777" w:rsidR="00657E08" w:rsidRDefault="00483D1B">
      <w:pPr>
        <w:spacing w:after="200" w:line="276" w:lineRule="auto"/>
        <w:ind w:left="-15" w:right="0" w:firstLine="0"/>
      </w:pPr>
      <w:r>
        <w:t xml:space="preserve">One possible distinguishing difference of modern gray zone problems may be considered in terms of just what sort of deterrence actors are designing around. Previous studies have focused on adversaries who design around </w:t>
      </w:r>
      <w:r>
        <w:rPr>
          <w:i/>
        </w:rPr>
        <w:t xml:space="preserve">immediate </w:t>
      </w:r>
      <w:r>
        <w:t xml:space="preserve">deterrence (threats issued in a crisis situation); modern gray zone conflict may more often works to compromise </w:t>
      </w:r>
      <w:r>
        <w:rPr>
          <w:i/>
        </w:rPr>
        <w:t xml:space="preserve">general </w:t>
      </w:r>
      <w:r>
        <w:t xml:space="preserve">deterrence (implicit barriers to crisis initiation). Estonia or NATO did not issue a specific threat to Russia in 2007, but Russia had to take into account the possibility of Article V being invoked if it registered its protest too aggressively. General increases in the costs of traditional conflict--the carrot of economic interdependence and stick of conventional retaliation--create incentives for the subversion rather than the transgression of general deterrence. The cyber domain, where general deterrence is unreliable and immediate deterrence works hardly at all (Lindsay and Gartzke 2018; Schneider 2019), is well suited to such purposes. </w:t>
      </w:r>
    </w:p>
    <w:p w14:paraId="46F8D715" w14:textId="2FE26FEE" w:rsidR="00657E08" w:rsidDel="007C4A4E" w:rsidRDefault="00483D1B">
      <w:pPr>
        <w:spacing w:after="200" w:line="276" w:lineRule="auto"/>
        <w:ind w:left="-15" w:right="0" w:firstLine="0"/>
        <w:rPr>
          <w:del w:id="238" w:author="Andres Gannon" w:date="2019-04-04T11:41:00Z"/>
        </w:rPr>
      </w:pPr>
      <w:del w:id="239" w:author="Andres Gannon" w:date="2019-04-04T11:41:00Z">
        <w:r w:rsidDel="007C4A4E">
          <w:delText xml:space="preserve">This demonstrates the importance of thinking about deterrence across domains. While gray zone conflict reflects a reduction in the potential </w:delText>
        </w:r>
        <w:r w:rsidDel="007C4A4E">
          <w:rPr>
            <w:i/>
          </w:rPr>
          <w:delText xml:space="preserve">intensity </w:delText>
        </w:r>
        <w:r w:rsidDel="007C4A4E">
          <w:delText xml:space="preserve">of conflict, it often entails a shift in the </w:delText>
        </w:r>
        <w:r w:rsidDel="007C4A4E">
          <w:rPr>
            <w:i/>
          </w:rPr>
          <w:delText>type</w:delText>
        </w:r>
        <w:r w:rsidDel="007C4A4E">
          <w:delText xml:space="preserve"> of conflict as well--a shift to a different domain. New (or newly interesting) domains </w:delText>
        </w:r>
        <w:r w:rsidDel="007C4A4E">
          <w:lastRenderedPageBreak/>
          <w:delText xml:space="preserve">like cyberspace and outer space are among the most commonly cited examples of emerging gray zone conflict because they represent a change in the intensity of conflict as well as the type; both also act as force multipliers for conventional military power, which makes even low intensity activity concerning (Nye 2017; Warden 2018). If a country does not have an appropriate, same-domain, and proportional response to a type of attack then its use may result in the horns of strategic dilemma--ignore a brazen provocation or risk unwanted escalation (Maxwell 2016). There are risks, of course. Gray zone conflicts characterized by operations in a new domain could be interpreted as non-escalatory by the attacker, who focuses on the severity of conflict, but as escalatory by the defender, focusing on the novel type of conflict. This produces concerns that conventional warfare that involves cyber and space attacks could result in inadvertent escalation to higher levels of violence (Goldstein 2013; Gompert and Libicki 2014; Acton 2018). So far, however, most cyber transgressions (and simulated attacks) have not been punished with escalatory retaliation (Schneider 2017). </w:delText>
        </w:r>
      </w:del>
    </w:p>
    <w:p w14:paraId="53601C44" w14:textId="77777777" w:rsidR="00657E08" w:rsidRDefault="00483D1B">
      <w:pPr>
        <w:spacing w:after="200" w:line="276" w:lineRule="auto"/>
        <w:ind w:left="-15" w:right="0" w:firstLine="0"/>
      </w:pPr>
      <w:r>
        <w:t xml:space="preserve">The two different logics of gray zone conflict--deterrence and efficiency--make contrasting predictions. An actor wishing to change the balance of power can do so through ordinary (peaceful) competition, gray zone conflict, or traditional conflict (Schram 2019). Each strategy differs in terms of its ability to alter the balance of power as well as its costs. Efforts to deter gray zone conflict can thus be stabilizing or escalatory, depending on the preference ordering of the initiator. Raising the cost of gray zone conflict when it is motivated by deterrence discourages escalation since the threat of retaliation invokes the very costs that the initiator is hoping to avoid. When motivated by efficiency concerns, however, the initiator has already decided that the expected gains from traditional conflict exceed the benefits of peaceful competition. Thus, raising the cost of gray zone conflict simply makes the gray zone less efficient, encouraging a move to high intensity conflict. Political ends rather than technological means determine the potential for escalation. The problem of escalation in limited conflicts with unlimited potential for violence remains one of the most pressing open strategic problems of the 21st century. </w:t>
      </w:r>
    </w:p>
    <w:p w14:paraId="29293C2A" w14:textId="3712FBA6" w:rsidR="00657E08" w:rsidDel="007C4A4E" w:rsidRDefault="00483D1B">
      <w:pPr>
        <w:pStyle w:val="Heading1"/>
        <w:spacing w:after="200" w:line="276" w:lineRule="auto"/>
        <w:ind w:left="-5" w:firstLine="0"/>
        <w:rPr>
          <w:del w:id="240" w:author="Andres Gannon" w:date="2019-04-04T11:41:00Z"/>
        </w:rPr>
      </w:pPr>
      <w:del w:id="241" w:author="Andres Gannon" w:date="2019-04-04T11:41:00Z">
        <w:r w:rsidDel="007C4A4E">
          <w:delText>Conclusion</w:delText>
        </w:r>
      </w:del>
    </w:p>
    <w:p w14:paraId="2DF5DA78" w14:textId="10D31F69" w:rsidR="00657E08" w:rsidDel="007C4A4E" w:rsidRDefault="00483D1B">
      <w:pPr>
        <w:spacing w:after="200" w:line="276" w:lineRule="auto"/>
        <w:ind w:left="-15" w:right="0" w:firstLine="0"/>
        <w:rPr>
          <w:del w:id="242" w:author="Andres Gannon" w:date="2019-04-04T11:41:00Z"/>
        </w:rPr>
      </w:pPr>
      <w:r>
        <w:t xml:space="preserve">The pessimistic view of the gray zone puts the cart before the horse; “conflict short of war” is neither a new phenomenon nor a cause for alarm. Gray zone conflict has been described as “a carefully planned campaign operating in the space between traditional diplomacy and overt military aggression” employed by revisionist states with grand geopolitical ambitions and </w:t>
      </w:r>
      <w:del w:id="243" w:author="Andres Gannon" w:date="2019-04-04T11:42:00Z">
        <w:r w:rsidDel="00882E64">
          <w:delText>irresistable</w:delText>
        </w:r>
      </w:del>
      <w:ins w:id="244" w:author="Andres Gannon" w:date="2019-04-04T11:42:00Z">
        <w:r w:rsidR="00882E64">
          <w:t>irresistible</w:t>
        </w:r>
      </w:ins>
      <w:r>
        <w:t xml:space="preserve"> capabilities (</w:t>
      </w:r>
      <w:proofErr w:type="spellStart"/>
      <w:r>
        <w:t>Mazarr</w:t>
      </w:r>
      <w:proofErr w:type="spellEnd"/>
      <w:r>
        <w:t xml:space="preserve"> 2015). This pessimism has even led some to advocate revamping deterrence to focus on threats from the gray zone (Santoro and </w:t>
      </w:r>
      <w:proofErr w:type="spellStart"/>
      <w:r>
        <w:t>Blosserman</w:t>
      </w:r>
      <w:proofErr w:type="spellEnd"/>
      <w:r>
        <w:t xml:space="preserve"> 2016; Foust 2016; Jackson 2016). But rather than being the efficient utilization of new technologies that leave the target without adequate defense, gray zone conflict should instead be interpreted as a capable aggressor’s unwillingness to escalate a conflict in </w:t>
      </w:r>
      <w:r>
        <w:lastRenderedPageBreak/>
        <w:t xml:space="preserve">situations where they possess the ability to do so. Before jumping to the conclusion that gray zone conflict against the United States reflects a failure of deterrence, policymakers should pay attention to why a challenger has chosen gray zone conflict in the first place. The very fact that an adversary is engaging in limited conflict suggests vulnerabilities and opportunities. An empirical examination of recent Russian cyber operations demonstrates the utility of identifying the logic behind strategically holding back; Russia has limited the intensity of its intervention in cases where Western deterrence is most salient. NATO and US deterrence policy has arguably succeeded in keeping the more overt forms of Russian aggression in check.  Given this, the West can effectively deal with Russian gray zone operations by recognizing the situations where its deterrence threat is credible and those where a NATO reaction is instead interpreted as an unrealistic overreach. In cases of the former, the West can communicate to Russia that these incursions warrant a retaliatory response that Russia is likely to find </w:t>
      </w:r>
      <w:del w:id="245" w:author="Andres Gannon" w:date="2019-04-04T11:42:00Z">
        <w:r w:rsidDel="00882E64">
          <w:delText>prohibitibely</w:delText>
        </w:r>
      </w:del>
      <w:ins w:id="246" w:author="Andres Gannon" w:date="2019-04-04T11:42:00Z">
        <w:r w:rsidR="00882E64">
          <w:t>prohibitively</w:t>
        </w:r>
      </w:ins>
      <w:r>
        <w:t xml:space="preserve"> costly.</w:t>
      </w:r>
      <w:ins w:id="247" w:author="Andres Gannon" w:date="2019-04-04T11:42:00Z">
        <w:r w:rsidR="00882E64">
          <w:t xml:space="preserve"> Concerns about NATO</w:t>
        </w:r>
      </w:ins>
      <w:ins w:id="248" w:author="Andres Gannon" w:date="2019-04-04T11:43:00Z">
        <w:r w:rsidR="00882E64">
          <w:t xml:space="preserve"> provoking Russia misinterpret Russia’s actions – gray zone activity signals that Russia has flinched </w:t>
        </w:r>
        <w:proofErr w:type="gramStart"/>
        <w:r w:rsidR="00882E64">
          <w:t>in light of</w:t>
        </w:r>
        <w:proofErr w:type="gramEnd"/>
        <w:r w:rsidR="00882E64">
          <w:t xml:space="preserve"> Western deterrence</w:t>
        </w:r>
      </w:ins>
      <w:ins w:id="249" w:author="Andres Gannon" w:date="2019-04-04T11:44:00Z">
        <w:r w:rsidR="00882E64">
          <w:t xml:space="preserve">. Instead of being concerned that Russia is outwitting the West, NATO states should instead realize they have </w:t>
        </w:r>
      </w:ins>
      <w:ins w:id="250" w:author="Andres Gannon" w:date="2019-04-04T11:45:00Z">
        <w:r w:rsidR="00882E64">
          <w:t>blocked Russia from yielding more influence because of its assertiveness.</w:t>
        </w:r>
      </w:ins>
      <w:r>
        <w:t xml:space="preserve"> </w:t>
      </w:r>
      <w:del w:id="251" w:author="Andres Gannon" w:date="2019-04-04T11:44:00Z">
        <w:r w:rsidDel="00882E64">
          <w:delText>In the latter instances, Russian incursions are likely to be tolerated since these incursions occur in the “gray zone” because they are strategically or tactically efficient.</w:delText>
        </w:r>
      </w:del>
    </w:p>
    <w:p w14:paraId="4BCB04CF" w14:textId="5EF2F8C4" w:rsidR="00657E08" w:rsidRDefault="00483D1B" w:rsidP="007C4A4E">
      <w:pPr>
        <w:spacing w:after="200" w:line="276" w:lineRule="auto"/>
        <w:ind w:left="-15" w:right="0" w:firstLine="0"/>
      </w:pPr>
      <w:del w:id="252" w:author="Andres Gannon" w:date="2019-04-04T11:41:00Z">
        <w:r w:rsidDel="007C4A4E">
          <w:delText>Capable states engaging in conflict short of war is likely to be an increasingly common phenomenon. The gray zone of the spectrum of conflict is expanding because of new causes of peace in the 21</w:delText>
        </w:r>
        <w:r w:rsidDel="007C4A4E">
          <w:rPr>
            <w:i/>
            <w:vertAlign w:val="superscript"/>
          </w:rPr>
          <w:delText xml:space="preserve">st </w:delText>
        </w:r>
        <w:r w:rsidDel="007C4A4E">
          <w:delText xml:space="preserve">century — namely the “carrot” of interdependence and the “stick” of deterrence. These factors have created a platform for adversaries to be revisionist and hassle without triggering a loss of cooperation. A challenger that initiates gray zone conflict has made a calculation about the type and degree of provocation that would trigger an escalatory response from the defender. The risk of high level conflict may fail to disincentivize, and may even facilitate, low level conflict, a phenomenon known as the stability-instability paradox (Snyder 1967). Gray zone strategies have developed as a response to the success of “high stakes” deterrence, as an end run around their (effective) restrictions. “Low stakes” gray zone conflict emerged as actors dialed back the level of violence to minimize exactly the risks posed by classical deterrence in practice. </w:delText>
        </w:r>
      </w:del>
      <w:r>
        <w:t xml:space="preserve">Although this paper primarily discussed the Russian context, Chinese activity in the South China Sea should be interpreted in a similar light. The decision to advance via “little blue men” as opposed to more overt military options is a strategic decision that requires rethinking the efficacy of Western deterrence </w:t>
      </w:r>
      <w:hyperlink r:id="rId35">
        <w:r>
          <w:t xml:space="preserve">(Erickson and Kennedy 2015; </w:t>
        </w:r>
        <w:proofErr w:type="spellStart"/>
        <w:r>
          <w:t>Gady</w:t>
        </w:r>
        <w:proofErr w:type="spellEnd"/>
        <w:r>
          <w:t xml:space="preserve"> 2015)</w:t>
        </w:r>
      </w:hyperlink>
      <w:r>
        <w:t xml:space="preserve">. </w:t>
      </w:r>
    </w:p>
    <w:p w14:paraId="46846386" w14:textId="25BF08F0" w:rsidR="00657E08" w:rsidDel="007C4A4E" w:rsidRDefault="00483D1B">
      <w:pPr>
        <w:spacing w:after="200" w:line="276" w:lineRule="auto"/>
        <w:ind w:left="-15" w:right="0" w:firstLine="0"/>
        <w:rPr>
          <w:del w:id="253" w:author="Andres Gannon" w:date="2019-04-04T11:41:00Z"/>
        </w:rPr>
      </w:pPr>
      <w:del w:id="254" w:author="Andres Gannon" w:date="2019-04-04T11:41:00Z">
        <w:r w:rsidDel="007C4A4E">
          <w:delText xml:space="preserve">The effectiveness and relative frequency of gray zone conflict also depends on the extent to which a state’s objectives are amenable to strategies of punishment or conquest/denial. Objectives that can be imposed autonomously, such as capturing/retaining territory, ejecting/protecting populations or assisting/defeating rebels are amenable to gray zone </w:delText>
        </w:r>
        <w:r w:rsidDel="007C4A4E">
          <w:lastRenderedPageBreak/>
          <w:delText>conflict. If, however, a state hopes to coerce another state into changing its behavior, then gray zone conflict is not appropriate (Poznansky and Perkowski 2018). Punishment strategies involve the active participation of a target; states use punishment because they cannot, or do not wish to, impose outcomes themselves. Gray zone conflict hinges on limiting the reaction of the target. If the objective in a conflict requires the active cooperation of the target, then this will tend to work at cross purposes with the desire to limit reactions from the target. Thus, foreign policy goals that require coercion (changing/retaining a country’s foreign policy, altering/maintaining its leadership, accepting/rejecting initiatives) are not best achieved through operations in the gray zone.</w:delText>
        </w:r>
      </w:del>
    </w:p>
    <w:p w14:paraId="5FEADBDA" w14:textId="5987EED5" w:rsidR="00657E08" w:rsidRDefault="00483D1B">
      <w:pPr>
        <w:spacing w:after="200" w:line="276" w:lineRule="auto"/>
        <w:ind w:left="-15" w:right="0" w:firstLine="0"/>
      </w:pPr>
      <w:del w:id="255" w:author="Andres Gannon" w:date="2019-04-04T11:41:00Z">
        <w:r w:rsidDel="007C4A4E">
          <w:delText>There is no escape from the stability-instability paradox. Rather, w</w:delText>
        </w:r>
      </w:del>
      <w:ins w:id="256" w:author="Andres Gannon" w:date="2019-04-04T11:41:00Z">
        <w:r w:rsidR="007C4A4E">
          <w:t>W</w:t>
        </w:r>
      </w:ins>
      <w:r>
        <w:t xml:space="preserve">hether Western reactions to Russian gray zone provocations escalate or de-escalate is a function of the degree to which credible Western deterrence motivated such limited provocations in the first place. As the geographic scope of conflict moves West, we should expect the United States to be better able to deter further Russian escalation by conveying its dissatisfaction with Russian aggression.  US grand strategy must therefore toe a difficult line; trying to understand the motivation for gray zone conflict and reacting accordingly. The classic debate in security studies between the deterrence model and the spiral model applies to gray zone conflict in a novel way. The unfortunate fact remains that a simple remedy for gray zone conflict does not exist and it instead requires constant activity across domains to understand and contain new variations of provocation (Colby 2018). While traditional understandings of the deterrence and spiral model of conflict posit the status quo actor as the determining </w:t>
      </w:r>
      <w:proofErr w:type="spellStart"/>
      <w:r>
        <w:t>actor</w:t>
      </w:r>
      <w:proofErr w:type="spellEnd"/>
      <w:r>
        <w:t>, we instead find that the resolve of the revisionist actor is paramount. Whether the response to gray zone conflict inhibits conflict (deterrence model) or enflames conflict (spiral model) depends on whether the initiator’s actions are influenced and motivated by previous rounds of deterrence success. The good news is this means that the seemingly novel forms of conflict short of war are little more than old wine in a new bottle. They do not require a sharp departure from current US strategy and instead require a recognition that modern gray zone conflict is a symptom of deterrence success that should be affirmed and reinforced rather than ignored and squandered.</w:t>
      </w:r>
    </w:p>
    <w:p w14:paraId="500121AC" w14:textId="77777777" w:rsidR="00657E08" w:rsidRDefault="00483D1B">
      <w:pPr>
        <w:pStyle w:val="Heading1"/>
        <w:spacing w:after="200" w:line="276" w:lineRule="auto"/>
        <w:ind w:left="-5" w:firstLine="0"/>
      </w:pPr>
      <w:r>
        <w:br w:type="page"/>
      </w:r>
    </w:p>
    <w:p w14:paraId="56759767" w14:textId="77777777" w:rsidR="00657E08" w:rsidRDefault="00483D1B">
      <w:pPr>
        <w:pStyle w:val="Heading1"/>
        <w:spacing w:after="200" w:line="276" w:lineRule="auto"/>
        <w:ind w:left="-5" w:firstLine="0"/>
      </w:pPr>
      <w:commentRangeStart w:id="257"/>
      <w:r>
        <w:lastRenderedPageBreak/>
        <w:t>References</w:t>
      </w:r>
      <w:commentRangeEnd w:id="257"/>
      <w:r>
        <w:commentReference w:id="257"/>
      </w:r>
    </w:p>
    <w:p w14:paraId="783E350A" w14:textId="77777777" w:rsidR="00657E08" w:rsidRDefault="00483D1B">
      <w:pPr>
        <w:spacing w:after="200" w:line="240" w:lineRule="auto"/>
        <w:ind w:left="450" w:right="0" w:hanging="450"/>
      </w:pPr>
      <w:r>
        <w:t xml:space="preserve">Acton, James M. “Escalation through Entanglement: How the Vulnerability of Command-and-Control Systems Raises the Risks of an Inadvertent Nuclear                    War.” </w:t>
      </w:r>
      <w:r>
        <w:rPr>
          <w:i/>
        </w:rPr>
        <w:t>International Security</w:t>
      </w:r>
      <w:r>
        <w:t xml:space="preserve"> 43, no. 1 (August 1, 2018): 56–99.</w:t>
      </w:r>
      <w:hyperlink r:id="rId36">
        <w:r>
          <w:t xml:space="preserve"> </w:t>
        </w:r>
      </w:hyperlink>
      <w:hyperlink r:id="rId37">
        <w:r>
          <w:rPr>
            <w:color w:val="1155CC"/>
            <w:u w:val="single"/>
          </w:rPr>
          <w:t>https://doi.org/10.1162/isec_a_00320</w:t>
        </w:r>
      </w:hyperlink>
      <w:r>
        <w:t>.</w:t>
      </w:r>
    </w:p>
    <w:p w14:paraId="0585ACAF" w14:textId="77777777" w:rsidR="00657E08" w:rsidRDefault="00483D1B">
      <w:pPr>
        <w:spacing w:after="200" w:line="240" w:lineRule="auto"/>
        <w:ind w:left="450" w:right="0" w:hanging="450"/>
      </w:pPr>
      <w:r>
        <w:t xml:space="preserve">Adams, Thomas K. “LIC (Low Intensity Clausewitz).” </w:t>
      </w:r>
      <w:r>
        <w:rPr>
          <w:i/>
        </w:rPr>
        <w:t>Small Wars and Insurgencies</w:t>
      </w:r>
      <w:r>
        <w:t xml:space="preserve"> 1, no. 3 (December 1, 1990): 266–75.</w:t>
      </w:r>
      <w:hyperlink r:id="rId38">
        <w:r>
          <w:t xml:space="preserve"> </w:t>
        </w:r>
      </w:hyperlink>
      <w:hyperlink r:id="rId39">
        <w:r>
          <w:rPr>
            <w:color w:val="1155CC"/>
            <w:u w:val="single"/>
          </w:rPr>
          <w:t>https://doi.org/10.1080/09592319008422959</w:t>
        </w:r>
      </w:hyperlink>
      <w:r>
        <w:t>.</w:t>
      </w:r>
    </w:p>
    <w:p w14:paraId="743E665A" w14:textId="77777777" w:rsidR="00657E08" w:rsidRDefault="00483D1B">
      <w:pPr>
        <w:spacing w:after="200" w:line="240" w:lineRule="auto"/>
        <w:ind w:left="450" w:right="0" w:hanging="450"/>
      </w:pPr>
      <w:r>
        <w:t xml:space="preserve">Altman, Dan. “Advancing without Attacking: The Strategic Game around the Use of Force.” </w:t>
      </w:r>
      <w:r>
        <w:rPr>
          <w:i/>
        </w:rPr>
        <w:t>Security Studies</w:t>
      </w:r>
      <w:r>
        <w:t>, August 16, 2017, 1–31.</w:t>
      </w:r>
      <w:hyperlink r:id="rId40">
        <w:r>
          <w:t xml:space="preserve"> </w:t>
        </w:r>
      </w:hyperlink>
      <w:hyperlink r:id="rId41">
        <w:r>
          <w:rPr>
            <w:color w:val="1155CC"/>
            <w:u w:val="single"/>
          </w:rPr>
          <w:t>https://doi.org/10.1080/09636412.2017.1360074</w:t>
        </w:r>
      </w:hyperlink>
      <w:r>
        <w:t>.</w:t>
      </w:r>
    </w:p>
    <w:p w14:paraId="18E96E0E" w14:textId="77777777" w:rsidR="00657E08" w:rsidRDefault="00483D1B">
      <w:pPr>
        <w:spacing w:after="200" w:line="240" w:lineRule="auto"/>
        <w:ind w:left="450" w:right="0" w:hanging="450"/>
      </w:pPr>
      <w:proofErr w:type="spellStart"/>
      <w:r>
        <w:t>Baezner</w:t>
      </w:r>
      <w:proofErr w:type="spellEnd"/>
      <w:r>
        <w:t>, Marie, and Patrice Robin. “Cyber and Information Warfare in the Ukrainian Conflict.” Report. ETH Zurich, June 2017.</w:t>
      </w:r>
      <w:hyperlink r:id="rId42">
        <w:r>
          <w:t xml:space="preserve"> </w:t>
        </w:r>
      </w:hyperlink>
      <w:hyperlink r:id="rId43">
        <w:r>
          <w:rPr>
            <w:color w:val="1155CC"/>
            <w:u w:val="single"/>
          </w:rPr>
          <w:t>https://doi.org/10.3929/ethz-b-000169634</w:t>
        </w:r>
      </w:hyperlink>
      <w:r>
        <w:t>.</w:t>
      </w:r>
    </w:p>
    <w:p w14:paraId="4E2FBD2B" w14:textId="77777777" w:rsidR="00657E08" w:rsidRDefault="00483D1B">
      <w:pPr>
        <w:spacing w:after="200" w:line="240" w:lineRule="auto"/>
        <w:ind w:left="450" w:right="0" w:hanging="450"/>
      </w:pPr>
      <w:proofErr w:type="spellStart"/>
      <w:r>
        <w:t>Bak</w:t>
      </w:r>
      <w:proofErr w:type="spellEnd"/>
      <w:r>
        <w:t xml:space="preserve">, </w:t>
      </w:r>
      <w:proofErr w:type="spellStart"/>
      <w:r>
        <w:t>Daehee</w:t>
      </w:r>
      <w:proofErr w:type="spellEnd"/>
      <w:r>
        <w:t xml:space="preserve">. “Alliance Proximity and Effectiveness of Extended Deterrence.” </w:t>
      </w:r>
      <w:r>
        <w:rPr>
          <w:i/>
        </w:rPr>
        <w:t>International Interactions</w:t>
      </w:r>
      <w:r>
        <w:t xml:space="preserve"> 44, no. 1 (January 2, 2018): 107–31.</w:t>
      </w:r>
      <w:hyperlink r:id="rId44">
        <w:r>
          <w:t xml:space="preserve"> </w:t>
        </w:r>
      </w:hyperlink>
      <w:hyperlink r:id="rId45">
        <w:r>
          <w:rPr>
            <w:color w:val="1155CC"/>
            <w:u w:val="single"/>
          </w:rPr>
          <w:t>https://doi.org/10.1080/03050629.2017.1320995</w:t>
        </w:r>
      </w:hyperlink>
      <w:r>
        <w:t>.</w:t>
      </w:r>
    </w:p>
    <w:p w14:paraId="1878E94C" w14:textId="77777777" w:rsidR="00657E08" w:rsidRDefault="00483D1B">
      <w:pPr>
        <w:spacing w:after="200" w:line="240" w:lineRule="auto"/>
        <w:ind w:left="450" w:right="0" w:hanging="450"/>
      </w:pPr>
      <w:r>
        <w:t>Bar-</w:t>
      </w:r>
      <w:proofErr w:type="spellStart"/>
      <w:r>
        <w:t>Siman</w:t>
      </w:r>
      <w:proofErr w:type="spellEnd"/>
      <w:r>
        <w:t xml:space="preserve">-Tov, Yaacov. “The Strategy of War by Proxy.” </w:t>
      </w:r>
      <w:r>
        <w:rPr>
          <w:i/>
        </w:rPr>
        <w:t>Cooperation and Conflict</w:t>
      </w:r>
      <w:r>
        <w:t xml:space="preserve"> 19, no. 4 (1984): 263–273.</w:t>
      </w:r>
    </w:p>
    <w:p w14:paraId="719AD7CE" w14:textId="77777777" w:rsidR="00657E08" w:rsidRDefault="00483D1B">
      <w:pPr>
        <w:spacing w:after="200" w:line="240" w:lineRule="auto"/>
        <w:ind w:left="450" w:right="0" w:hanging="450"/>
      </w:pPr>
      <w:r>
        <w:t xml:space="preserve">Bennett, Andrew, and Colin Elman. “Case Study Methods in the International Relations Subfield.” </w:t>
      </w:r>
      <w:r>
        <w:rPr>
          <w:i/>
        </w:rPr>
        <w:t>Comparative Political Studies</w:t>
      </w:r>
      <w:r>
        <w:t xml:space="preserve"> 40, no. 2 (February 2007): 170–95.</w:t>
      </w:r>
      <w:hyperlink r:id="rId46">
        <w:r>
          <w:t xml:space="preserve"> </w:t>
        </w:r>
      </w:hyperlink>
      <w:hyperlink r:id="rId47">
        <w:r>
          <w:rPr>
            <w:color w:val="1155CC"/>
            <w:u w:val="single"/>
          </w:rPr>
          <w:t>https://doi.org/10.1177/0010414006296346</w:t>
        </w:r>
      </w:hyperlink>
      <w:r>
        <w:t>.</w:t>
      </w:r>
    </w:p>
    <w:p w14:paraId="5C55F9D0" w14:textId="77777777" w:rsidR="00657E08" w:rsidRDefault="00483D1B">
      <w:pPr>
        <w:spacing w:after="200" w:line="240" w:lineRule="auto"/>
        <w:ind w:left="450" w:right="0" w:hanging="450"/>
      </w:pPr>
      <w:r>
        <w:t xml:space="preserve">Blank, Stephen. “Russian Information Warfare as Domestic Counterinsurgency.” </w:t>
      </w:r>
      <w:r>
        <w:rPr>
          <w:i/>
        </w:rPr>
        <w:t>American Foreign Policy Interests</w:t>
      </w:r>
      <w:r>
        <w:t xml:space="preserve"> 35, no. 1 (January 2013): 31–44.</w:t>
      </w:r>
      <w:hyperlink r:id="rId48">
        <w:r>
          <w:t xml:space="preserve"> </w:t>
        </w:r>
      </w:hyperlink>
      <w:hyperlink r:id="rId49">
        <w:r>
          <w:rPr>
            <w:color w:val="1155CC"/>
            <w:u w:val="single"/>
          </w:rPr>
          <w:t>https://doi.org/10.1080/10803920.2013.757946</w:t>
        </w:r>
      </w:hyperlink>
      <w:r>
        <w:t>.</w:t>
      </w:r>
    </w:p>
    <w:p w14:paraId="695D83B1" w14:textId="77777777" w:rsidR="00657E08" w:rsidRDefault="00483D1B">
      <w:pPr>
        <w:spacing w:after="200" w:line="240" w:lineRule="auto"/>
        <w:ind w:left="450" w:right="0" w:hanging="450"/>
      </w:pPr>
      <w:proofErr w:type="spellStart"/>
      <w:r>
        <w:t>Blaufarb</w:t>
      </w:r>
      <w:proofErr w:type="spellEnd"/>
      <w:r>
        <w:t xml:space="preserve">, Douglas S. </w:t>
      </w:r>
      <w:r>
        <w:rPr>
          <w:i/>
        </w:rPr>
        <w:t>The Counterinsurgency Era: U.S. Doctrine and Performance, 1950 to the Present</w:t>
      </w:r>
      <w:r>
        <w:t>. Free Press, 1977.</w:t>
      </w:r>
    </w:p>
    <w:p w14:paraId="4392030E" w14:textId="77777777" w:rsidR="00657E08" w:rsidRDefault="00483D1B">
      <w:pPr>
        <w:spacing w:after="200" w:line="240" w:lineRule="auto"/>
        <w:ind w:left="450" w:right="0" w:hanging="450"/>
      </w:pPr>
      <w:proofErr w:type="spellStart"/>
      <w:r>
        <w:t>Borghard</w:t>
      </w:r>
      <w:proofErr w:type="spellEnd"/>
      <w:r>
        <w:t xml:space="preserve">, Erica D., and Shawn W. Lonergan. “The Logic of Coercion in Cyberspace.” </w:t>
      </w:r>
      <w:r>
        <w:rPr>
          <w:i/>
        </w:rPr>
        <w:t>Security Studies</w:t>
      </w:r>
      <w:r>
        <w:t xml:space="preserve"> 26, no. 3 (July 3, 2017): 452–81.</w:t>
      </w:r>
      <w:hyperlink r:id="rId50">
        <w:r>
          <w:t xml:space="preserve"> </w:t>
        </w:r>
      </w:hyperlink>
      <w:hyperlink r:id="rId51">
        <w:r>
          <w:rPr>
            <w:color w:val="1155CC"/>
            <w:u w:val="single"/>
          </w:rPr>
          <w:t>https://doi.org/10.1080/09636412.2017.1306396</w:t>
        </w:r>
      </w:hyperlink>
      <w:r>
        <w:t>.</w:t>
      </w:r>
    </w:p>
    <w:p w14:paraId="538BFD30" w14:textId="77777777" w:rsidR="00657E08" w:rsidRDefault="00483D1B">
      <w:pPr>
        <w:spacing w:after="200" w:line="240" w:lineRule="auto"/>
        <w:ind w:left="450" w:right="0" w:hanging="450"/>
      </w:pPr>
      <w:r>
        <w:t xml:space="preserve">Boulding, Kenneth E. </w:t>
      </w:r>
      <w:r>
        <w:rPr>
          <w:i/>
        </w:rPr>
        <w:t>Conflict and Defense: A General Theory</w:t>
      </w:r>
      <w:r>
        <w:t>. New York: Harper, 1962.</w:t>
      </w:r>
    </w:p>
    <w:p w14:paraId="3C7CF0C1" w14:textId="77777777" w:rsidR="00657E08" w:rsidRDefault="00483D1B">
      <w:pPr>
        <w:spacing w:after="200" w:line="240" w:lineRule="auto"/>
        <w:ind w:left="450" w:right="0" w:hanging="450"/>
      </w:pPr>
      <w:r>
        <w:t>Bragg, Belinda. “Integration Report: Gray Zone Conflicts, Challenges, and Opportunities.” Strategic Multi-Layer Assessment (SMA). Arlington, VA, July 2017.</w:t>
      </w:r>
      <w:hyperlink r:id="rId52">
        <w:r>
          <w:t xml:space="preserve"> </w:t>
        </w:r>
      </w:hyperlink>
      <w:hyperlink r:id="rId53">
        <w:r>
          <w:rPr>
            <w:color w:val="1155CC"/>
            <w:u w:val="single"/>
          </w:rPr>
          <w:t>http://nsiteam.com/social/wp-content/uploads/2017/07/Integration-Report-Final-07-13-2017-R.pdf</w:t>
        </w:r>
      </w:hyperlink>
      <w:r>
        <w:t>.</w:t>
      </w:r>
    </w:p>
    <w:p w14:paraId="202CFF8C" w14:textId="77777777" w:rsidR="00657E08" w:rsidRDefault="00483D1B">
      <w:pPr>
        <w:spacing w:after="200" w:line="240" w:lineRule="auto"/>
        <w:ind w:left="450" w:right="0" w:hanging="450"/>
      </w:pPr>
      <w:r>
        <w:t xml:space="preserve">Branch, Jordan. “Spatial Metaphors and the </w:t>
      </w:r>
      <w:proofErr w:type="spellStart"/>
      <w:r>
        <w:t>Territorialization</w:t>
      </w:r>
      <w:proofErr w:type="spellEnd"/>
      <w:r>
        <w:t xml:space="preserve"> of Cybersecurity.” San Francisco, CA, 2018.</w:t>
      </w:r>
    </w:p>
    <w:p w14:paraId="795452C1" w14:textId="77777777" w:rsidR="00657E08" w:rsidRDefault="00483D1B">
      <w:pPr>
        <w:spacing w:after="200" w:line="240" w:lineRule="auto"/>
        <w:ind w:left="450" w:right="0" w:hanging="450"/>
      </w:pPr>
      <w:proofErr w:type="spellStart"/>
      <w:r>
        <w:lastRenderedPageBreak/>
        <w:t>Brantly</w:t>
      </w:r>
      <w:proofErr w:type="spellEnd"/>
      <w:r>
        <w:t xml:space="preserve">, A. F., N. Cal, and D. </w:t>
      </w:r>
      <w:proofErr w:type="spellStart"/>
      <w:r>
        <w:t>Winkelstein</w:t>
      </w:r>
      <w:proofErr w:type="spellEnd"/>
      <w:r>
        <w:t>. “Defending the Borderland: Ukrainian Military Experiences with IO, Cyber, and EW.” Report. Army Cyber Institute, December 1, 2017.</w:t>
      </w:r>
      <w:hyperlink r:id="rId54">
        <w:r>
          <w:t xml:space="preserve"> </w:t>
        </w:r>
      </w:hyperlink>
      <w:hyperlink r:id="rId55">
        <w:r>
          <w:rPr>
            <w:color w:val="1155CC"/>
            <w:u w:val="single"/>
          </w:rPr>
          <w:t>https://vtechworks.lib.vt.edu/handle/10919/81979</w:t>
        </w:r>
      </w:hyperlink>
      <w:r>
        <w:t>.</w:t>
      </w:r>
    </w:p>
    <w:p w14:paraId="32F7BF75" w14:textId="77777777" w:rsidR="00657E08" w:rsidRDefault="00483D1B">
      <w:pPr>
        <w:spacing w:after="200" w:line="240" w:lineRule="auto"/>
        <w:ind w:left="450" w:right="0" w:hanging="450"/>
      </w:pPr>
      <w:proofErr w:type="spellStart"/>
      <w:r>
        <w:t>Brantly</w:t>
      </w:r>
      <w:proofErr w:type="spellEnd"/>
      <w:r>
        <w:t xml:space="preserve">, Aaron F. “Cyber Actions by State Actors: Motivation and Utility.” </w:t>
      </w:r>
      <w:r>
        <w:rPr>
          <w:i/>
        </w:rPr>
        <w:t xml:space="preserve">International Journal of Intelligence and </w:t>
      </w:r>
      <w:proofErr w:type="spellStart"/>
      <w:r>
        <w:rPr>
          <w:i/>
        </w:rPr>
        <w:t>CounterIntelligence</w:t>
      </w:r>
      <w:proofErr w:type="spellEnd"/>
      <w:r>
        <w:t xml:space="preserve"> 27, no. 3 (September 1, 2014): 465–84.</w:t>
      </w:r>
      <w:hyperlink r:id="rId56">
        <w:r>
          <w:t xml:space="preserve"> </w:t>
        </w:r>
      </w:hyperlink>
      <w:hyperlink r:id="rId57">
        <w:r>
          <w:rPr>
            <w:color w:val="1155CC"/>
            <w:u w:val="single"/>
          </w:rPr>
          <w:t>https://doi.org/10.1080/08850607.2014.900291</w:t>
        </w:r>
      </w:hyperlink>
      <w:r>
        <w:t>.</w:t>
      </w:r>
    </w:p>
    <w:p w14:paraId="6578C365" w14:textId="77777777" w:rsidR="00657E08" w:rsidRDefault="00483D1B">
      <w:pPr>
        <w:spacing w:after="200" w:line="240" w:lineRule="auto"/>
        <w:ind w:left="450" w:right="0" w:hanging="450"/>
      </w:pPr>
      <w:proofErr w:type="spellStart"/>
      <w:r>
        <w:t>Brecher</w:t>
      </w:r>
      <w:proofErr w:type="spellEnd"/>
      <w:r>
        <w:t>, Michael, Jonathan Wilkenfeld, Kyle C. Beardsley, Patrick James, and David Quinn. “International Crisis Behavior Data Codebook.” Codebook, 2017.</w:t>
      </w:r>
      <w:hyperlink r:id="rId58">
        <w:r>
          <w:t xml:space="preserve"> </w:t>
        </w:r>
      </w:hyperlink>
      <w:hyperlink r:id="rId59">
        <w:r>
          <w:rPr>
            <w:color w:val="1155CC"/>
            <w:u w:val="single"/>
          </w:rPr>
          <w:t>http://sites.duke.edu/icbdata/data-collections/</w:t>
        </w:r>
      </w:hyperlink>
      <w:r>
        <w:t>.</w:t>
      </w:r>
    </w:p>
    <w:p w14:paraId="64ECD600" w14:textId="77777777" w:rsidR="00657E08" w:rsidRDefault="00483D1B">
      <w:pPr>
        <w:spacing w:after="200" w:line="240" w:lineRule="auto"/>
        <w:ind w:left="450" w:right="0" w:hanging="450"/>
      </w:pPr>
      <w:r>
        <w:t xml:space="preserve">Brodie, Bernard. “More About Limited War.” Edited by RN Rear Admiral Sir Anthony W. Buzzard, Robert E. Osgood, and P. M. S. Blackett. </w:t>
      </w:r>
      <w:r>
        <w:rPr>
          <w:i/>
        </w:rPr>
        <w:t>World Politics</w:t>
      </w:r>
      <w:r>
        <w:t xml:space="preserve"> 10, no. 1 (1957): 112–22.</w:t>
      </w:r>
      <w:hyperlink r:id="rId60">
        <w:r>
          <w:t xml:space="preserve"> </w:t>
        </w:r>
      </w:hyperlink>
      <w:hyperlink r:id="rId61">
        <w:r>
          <w:rPr>
            <w:color w:val="1155CC"/>
            <w:u w:val="single"/>
          </w:rPr>
          <w:t>https://doi.org/10.2307/2009228</w:t>
        </w:r>
      </w:hyperlink>
      <w:r>
        <w:t>.</w:t>
      </w:r>
    </w:p>
    <w:p w14:paraId="6CDAB5CF" w14:textId="77777777" w:rsidR="00657E08" w:rsidRDefault="00483D1B">
      <w:pPr>
        <w:spacing w:after="200" w:line="240" w:lineRule="auto"/>
        <w:ind w:left="450" w:right="0" w:hanging="450"/>
      </w:pPr>
      <w:r>
        <w:t xml:space="preserve">Brown, </w:t>
      </w:r>
      <w:proofErr w:type="spellStart"/>
      <w:r>
        <w:t>Seyom</w:t>
      </w:r>
      <w:proofErr w:type="spellEnd"/>
      <w:r>
        <w:t xml:space="preserve">. “Purposes and Pitfalls of War by Proxy: A Systemic Analysis.” </w:t>
      </w:r>
      <w:r>
        <w:rPr>
          <w:i/>
        </w:rPr>
        <w:t>Small Wars &amp; Insurgencies</w:t>
      </w:r>
      <w:r>
        <w:t xml:space="preserve"> 27, no. 2 (March 3, 2016): 243–57.</w:t>
      </w:r>
      <w:hyperlink r:id="rId62">
        <w:r>
          <w:t xml:space="preserve"> </w:t>
        </w:r>
      </w:hyperlink>
      <w:hyperlink r:id="rId63">
        <w:r>
          <w:rPr>
            <w:color w:val="1155CC"/>
            <w:u w:val="single"/>
          </w:rPr>
          <w:t>https://doi.org/10.1080/09592318.2015.1134047</w:t>
        </w:r>
      </w:hyperlink>
      <w:r>
        <w:t>.</w:t>
      </w:r>
    </w:p>
    <w:p w14:paraId="1D7DB10D" w14:textId="77777777" w:rsidR="00657E08" w:rsidRDefault="00483D1B">
      <w:pPr>
        <w:spacing w:after="200" w:line="240" w:lineRule="auto"/>
        <w:ind w:left="450" w:right="0" w:hanging="450"/>
      </w:pPr>
      <w:r>
        <w:t xml:space="preserve">Buchanan, Ben. </w:t>
      </w:r>
      <w:r>
        <w:rPr>
          <w:i/>
        </w:rPr>
        <w:t>The Cybersecurity Dilemma: Hacking, Trust, and Fear Between Nations</w:t>
      </w:r>
      <w:r>
        <w:t>. Oxford University Press, 2016.</w:t>
      </w:r>
    </w:p>
    <w:p w14:paraId="79FDF418" w14:textId="77777777" w:rsidR="00657E08" w:rsidRDefault="00483D1B">
      <w:pPr>
        <w:spacing w:after="200" w:line="240" w:lineRule="auto"/>
        <w:ind w:left="450" w:right="0" w:hanging="450"/>
      </w:pPr>
      <w:r>
        <w:t xml:space="preserve">Carnegie, Allison, and Austin Carson. “The Spotlight’s Harsh Glare: Rethinking Publicity and International Order.” </w:t>
      </w:r>
      <w:r>
        <w:rPr>
          <w:i/>
        </w:rPr>
        <w:t>International Organization</w:t>
      </w:r>
      <w:r>
        <w:t>, May 2018, 1–31.</w:t>
      </w:r>
      <w:hyperlink r:id="rId64">
        <w:r>
          <w:t xml:space="preserve"> </w:t>
        </w:r>
      </w:hyperlink>
      <w:hyperlink r:id="rId65">
        <w:r>
          <w:rPr>
            <w:color w:val="1155CC"/>
            <w:u w:val="single"/>
          </w:rPr>
          <w:t>https://doi.org/10.1017/S0020818318000176</w:t>
        </w:r>
      </w:hyperlink>
      <w:r>
        <w:t>.</w:t>
      </w:r>
    </w:p>
    <w:p w14:paraId="1E8A3BA6" w14:textId="77777777" w:rsidR="00657E08" w:rsidRDefault="00483D1B">
      <w:pPr>
        <w:spacing w:after="200" w:line="240" w:lineRule="auto"/>
        <w:ind w:left="450" w:right="0" w:hanging="450"/>
      </w:pPr>
      <w:r>
        <w:t xml:space="preserve">Carson, Austin. “Facing Off and Saving Face: Covert Intervention and Escalation Management in the Korean War.” </w:t>
      </w:r>
      <w:r>
        <w:rPr>
          <w:i/>
        </w:rPr>
        <w:t>International Organization</w:t>
      </w:r>
      <w:r>
        <w:t xml:space="preserve"> </w:t>
      </w:r>
      <w:proofErr w:type="spellStart"/>
      <w:r>
        <w:t>FirstView</w:t>
      </w:r>
      <w:proofErr w:type="spellEnd"/>
      <w:r>
        <w:t xml:space="preserve"> (October 2015): 1–29.</w:t>
      </w:r>
      <w:hyperlink r:id="rId66">
        <w:r>
          <w:t xml:space="preserve"> </w:t>
        </w:r>
      </w:hyperlink>
      <w:hyperlink r:id="rId67">
        <w:r>
          <w:rPr>
            <w:color w:val="1155CC"/>
            <w:u w:val="single"/>
          </w:rPr>
          <w:t>https://doi.org/10.1017/S0020818315000284</w:t>
        </w:r>
      </w:hyperlink>
      <w:r>
        <w:t>.</w:t>
      </w:r>
    </w:p>
    <w:p w14:paraId="381F1DC1" w14:textId="77777777" w:rsidR="00657E08" w:rsidRDefault="00483D1B">
      <w:pPr>
        <w:spacing w:after="200" w:line="240" w:lineRule="auto"/>
        <w:ind w:left="450" w:right="0" w:hanging="450"/>
      </w:pPr>
      <w:r>
        <w:t xml:space="preserve">———. </w:t>
      </w:r>
      <w:r>
        <w:rPr>
          <w:i/>
        </w:rPr>
        <w:t>Secret Wars: Covert Conflict in International Politics</w:t>
      </w:r>
      <w:r>
        <w:t>. Princeton Studies in International History and Politics. Princeton, NJ: Princeton University Press, 2018.</w:t>
      </w:r>
    </w:p>
    <w:p w14:paraId="1CC555C6" w14:textId="77777777" w:rsidR="00657E08" w:rsidRDefault="00483D1B">
      <w:pPr>
        <w:spacing w:after="200" w:line="240" w:lineRule="auto"/>
        <w:ind w:left="450" w:right="0" w:hanging="450"/>
      </w:pPr>
      <w:r>
        <w:t xml:space="preserve">Carver, Michael. “Conventional Warfare in the Nuclear Age.” In </w:t>
      </w:r>
      <w:r>
        <w:rPr>
          <w:i/>
        </w:rPr>
        <w:t>Makers of Modern Strategy from Machiavelli to the Nuclear Age.</w:t>
      </w:r>
      <w:r>
        <w:t xml:space="preserve">, edited by Peter </w:t>
      </w:r>
      <w:proofErr w:type="spellStart"/>
      <w:r>
        <w:t>Paret</w:t>
      </w:r>
      <w:proofErr w:type="spellEnd"/>
      <w:r>
        <w:t>, Gordon A Craig, and Felix Gilbert, 779–814. New Jersey: Princeton University Press, 1986.</w:t>
      </w:r>
      <w:hyperlink r:id="rId68">
        <w:r>
          <w:t xml:space="preserve"> </w:t>
        </w:r>
      </w:hyperlink>
      <w:hyperlink r:id="rId69">
        <w:r>
          <w:rPr>
            <w:color w:val="1155CC"/>
            <w:u w:val="single"/>
          </w:rPr>
          <w:t>http://public.eblib.com/choice/publicfullrecord.aspx?p=827816</w:t>
        </w:r>
      </w:hyperlink>
      <w:r>
        <w:t>.</w:t>
      </w:r>
    </w:p>
    <w:p w14:paraId="59784C8B" w14:textId="77777777" w:rsidR="00657E08" w:rsidRDefault="00483D1B">
      <w:pPr>
        <w:spacing w:after="200" w:line="240" w:lineRule="auto"/>
        <w:ind w:left="450" w:right="0" w:hanging="450"/>
      </w:pPr>
      <w:r>
        <w:t xml:space="preserve">Casey, Adam, and Lucan Ahmad Way. “Russian Electoral Interventions, 1991-2017.” Scholars Portal </w:t>
      </w:r>
      <w:proofErr w:type="spellStart"/>
      <w:r>
        <w:t>Dataverse</w:t>
      </w:r>
      <w:proofErr w:type="spellEnd"/>
      <w:r>
        <w:t>, 2017.</w:t>
      </w:r>
      <w:hyperlink r:id="rId70">
        <w:r>
          <w:t xml:space="preserve"> </w:t>
        </w:r>
      </w:hyperlink>
      <w:hyperlink r:id="rId71">
        <w:r>
          <w:rPr>
            <w:color w:val="1155CC"/>
            <w:u w:val="single"/>
          </w:rPr>
          <w:t>https://doi.org/10.5683/SP/BYRQQS</w:t>
        </w:r>
      </w:hyperlink>
      <w:r>
        <w:t>.</w:t>
      </w:r>
    </w:p>
    <w:p w14:paraId="771D5280" w14:textId="77777777" w:rsidR="00657E08" w:rsidRDefault="00483D1B">
      <w:pPr>
        <w:spacing w:after="200" w:line="240" w:lineRule="auto"/>
        <w:ind w:left="450" w:right="0" w:hanging="450"/>
      </w:pPr>
      <w:proofErr w:type="spellStart"/>
      <w:r>
        <w:t>Charap</w:t>
      </w:r>
      <w:proofErr w:type="spellEnd"/>
      <w:r>
        <w:t xml:space="preserve">, Samuel. “The Ghost of Hybrid War.” </w:t>
      </w:r>
      <w:r>
        <w:rPr>
          <w:i/>
        </w:rPr>
        <w:t>Survival</w:t>
      </w:r>
      <w:r>
        <w:t xml:space="preserve"> 57, no. 6 (November 2, 2015): 51–58.</w:t>
      </w:r>
      <w:hyperlink r:id="rId72">
        <w:r>
          <w:t xml:space="preserve"> </w:t>
        </w:r>
      </w:hyperlink>
      <w:hyperlink r:id="rId73">
        <w:r>
          <w:rPr>
            <w:color w:val="1155CC"/>
            <w:u w:val="single"/>
          </w:rPr>
          <w:t>https://doi.org/10.1080/00396338.2015.1116147</w:t>
        </w:r>
      </w:hyperlink>
      <w:r>
        <w:t>.</w:t>
      </w:r>
    </w:p>
    <w:p w14:paraId="3AF2E8D1" w14:textId="77777777" w:rsidR="00657E08" w:rsidRDefault="00483D1B">
      <w:pPr>
        <w:spacing w:after="200" w:line="240" w:lineRule="auto"/>
        <w:ind w:left="450" w:right="0" w:hanging="450"/>
      </w:pPr>
      <w:proofErr w:type="spellStart"/>
      <w:r>
        <w:t>Chivvis</w:t>
      </w:r>
      <w:proofErr w:type="spellEnd"/>
      <w:r>
        <w:t xml:space="preserve">, Christopher S. “Hybrid War: Russian Contemporary Political Warfare.” </w:t>
      </w:r>
      <w:r>
        <w:rPr>
          <w:i/>
        </w:rPr>
        <w:t>Bulletin of the Atomic Scientists</w:t>
      </w:r>
      <w:r>
        <w:t xml:space="preserve"> 73, no. 5 (September 3, 2017): 316–21.</w:t>
      </w:r>
      <w:hyperlink r:id="rId74">
        <w:r>
          <w:t xml:space="preserve"> </w:t>
        </w:r>
      </w:hyperlink>
      <w:hyperlink r:id="rId75">
        <w:r>
          <w:rPr>
            <w:color w:val="1155CC"/>
            <w:u w:val="single"/>
          </w:rPr>
          <w:t>https://doi.org/10.1080/00963402.2017.1362903</w:t>
        </w:r>
      </w:hyperlink>
      <w:r>
        <w:t>.</w:t>
      </w:r>
    </w:p>
    <w:p w14:paraId="13DA7E8F" w14:textId="77777777" w:rsidR="00657E08" w:rsidRDefault="00483D1B">
      <w:pPr>
        <w:spacing w:after="200" w:line="240" w:lineRule="auto"/>
        <w:ind w:left="450" w:right="0" w:hanging="450"/>
      </w:pPr>
      <w:r>
        <w:lastRenderedPageBreak/>
        <w:t xml:space="preserve">Colby, Eldridge. “Against the Great Powers: Reflections on Balancing Nuclear and Conventional Power.” </w:t>
      </w:r>
      <w:r>
        <w:rPr>
          <w:i/>
        </w:rPr>
        <w:t>Texas National Security Review</w:t>
      </w:r>
      <w:r>
        <w:t xml:space="preserve"> 2, no. 1 (November 2018).</w:t>
      </w:r>
      <w:hyperlink r:id="rId76">
        <w:r>
          <w:t xml:space="preserve"> </w:t>
        </w:r>
      </w:hyperlink>
      <w:hyperlink r:id="rId77">
        <w:r>
          <w:rPr>
            <w:color w:val="1155CC"/>
            <w:u w:val="single"/>
          </w:rPr>
          <w:t>https://tnsr.org/2018/11/against-the-great-powers-reflections-on-balancing-nuclear-and-conventional-power/</w:t>
        </w:r>
      </w:hyperlink>
      <w:r>
        <w:t>.</w:t>
      </w:r>
    </w:p>
    <w:p w14:paraId="4035E541" w14:textId="77777777" w:rsidR="00657E08" w:rsidRDefault="00483D1B">
      <w:pPr>
        <w:spacing w:after="200" w:line="240" w:lineRule="auto"/>
        <w:ind w:left="450" w:right="0" w:hanging="450"/>
      </w:pPr>
      <w:r>
        <w:t xml:space="preserve">Copeland, Dale C. “Economic Interdependence and War: A Theory of Trade Expectations.” </w:t>
      </w:r>
      <w:r>
        <w:rPr>
          <w:i/>
        </w:rPr>
        <w:t>International Security</w:t>
      </w:r>
      <w:r>
        <w:t xml:space="preserve"> 20, no. 4 (1996): 5–41.</w:t>
      </w:r>
      <w:hyperlink r:id="rId78">
        <w:r>
          <w:t xml:space="preserve"> </w:t>
        </w:r>
      </w:hyperlink>
      <w:hyperlink r:id="rId79">
        <w:r>
          <w:rPr>
            <w:color w:val="1155CC"/>
            <w:u w:val="single"/>
          </w:rPr>
          <w:t>https://doi.org/10.2307/2539041</w:t>
        </w:r>
      </w:hyperlink>
      <w:r>
        <w:t>.</w:t>
      </w:r>
    </w:p>
    <w:p w14:paraId="6EA8B604" w14:textId="77777777" w:rsidR="00657E08" w:rsidRDefault="00483D1B">
      <w:pPr>
        <w:spacing w:after="200" w:line="240" w:lineRule="auto"/>
        <w:ind w:left="450" w:right="0" w:hanging="450"/>
      </w:pPr>
      <w:r>
        <w:t xml:space="preserve">Corbett, Julian. </w:t>
      </w:r>
      <w:r>
        <w:rPr>
          <w:i/>
        </w:rPr>
        <w:t>Some Principles of Maritime Strategy</w:t>
      </w:r>
      <w:r>
        <w:t>, 1911.</w:t>
      </w:r>
    </w:p>
    <w:p w14:paraId="595BBBA0" w14:textId="77777777" w:rsidR="00657E08" w:rsidRDefault="00483D1B">
      <w:pPr>
        <w:spacing w:after="200" w:line="240" w:lineRule="auto"/>
        <w:ind w:left="450" w:right="0" w:hanging="450"/>
      </w:pPr>
      <w:proofErr w:type="spellStart"/>
      <w:r>
        <w:t>Danilovic</w:t>
      </w:r>
      <w:proofErr w:type="spellEnd"/>
      <w:r>
        <w:t xml:space="preserve">, Vesna. “The Sources of Threat Credibility in Extended Deterrence.” </w:t>
      </w:r>
      <w:r>
        <w:rPr>
          <w:i/>
        </w:rPr>
        <w:t>Journal of Conflict Resolution</w:t>
      </w:r>
      <w:r>
        <w:t xml:space="preserve"> 45, no. 3 (June 1, 2001): 341–69.</w:t>
      </w:r>
      <w:hyperlink r:id="rId80">
        <w:r>
          <w:t xml:space="preserve"> </w:t>
        </w:r>
      </w:hyperlink>
      <w:hyperlink r:id="rId81">
        <w:r>
          <w:rPr>
            <w:color w:val="1155CC"/>
            <w:u w:val="single"/>
          </w:rPr>
          <w:t>https://doi.org/10.1177/0022002701045003005</w:t>
        </w:r>
      </w:hyperlink>
      <w:r>
        <w:t>.</w:t>
      </w:r>
    </w:p>
    <w:p w14:paraId="2F39D2DA" w14:textId="77777777" w:rsidR="00657E08" w:rsidRDefault="00483D1B">
      <w:pPr>
        <w:spacing w:after="200" w:line="240" w:lineRule="auto"/>
        <w:ind w:left="450" w:right="0" w:hanging="450"/>
      </w:pPr>
      <w:r>
        <w:t xml:space="preserve">Davis, Joshua. “Hackers Take Down the Most Wired Country in Europe.” </w:t>
      </w:r>
      <w:r>
        <w:rPr>
          <w:i/>
        </w:rPr>
        <w:t>Wired</w:t>
      </w:r>
      <w:r>
        <w:t>, August 21, 2007.</w:t>
      </w:r>
      <w:hyperlink r:id="rId82">
        <w:r>
          <w:t xml:space="preserve"> </w:t>
        </w:r>
      </w:hyperlink>
      <w:hyperlink r:id="rId83">
        <w:r>
          <w:rPr>
            <w:color w:val="1155CC"/>
            <w:u w:val="single"/>
          </w:rPr>
          <w:t>https://www.wired.com/2007/08/ff-estonia/</w:t>
        </w:r>
      </w:hyperlink>
      <w:r>
        <w:t>.</w:t>
      </w:r>
    </w:p>
    <w:p w14:paraId="585AB3FC" w14:textId="77777777" w:rsidR="00657E08" w:rsidRDefault="00483D1B">
      <w:pPr>
        <w:spacing w:after="200" w:line="240" w:lineRule="auto"/>
        <w:ind w:left="450" w:right="0" w:hanging="450"/>
      </w:pPr>
      <w:proofErr w:type="spellStart"/>
      <w:r>
        <w:t>Deibert</w:t>
      </w:r>
      <w:proofErr w:type="spellEnd"/>
      <w:r>
        <w:t xml:space="preserve">, Ronald J., </w:t>
      </w:r>
      <w:proofErr w:type="spellStart"/>
      <w:r>
        <w:t>Rafal</w:t>
      </w:r>
      <w:proofErr w:type="spellEnd"/>
      <w:r>
        <w:t xml:space="preserve"> </w:t>
      </w:r>
      <w:proofErr w:type="spellStart"/>
      <w:r>
        <w:t>Rohozinski</w:t>
      </w:r>
      <w:proofErr w:type="spellEnd"/>
      <w:r>
        <w:t>, and Masashi Crete-</w:t>
      </w:r>
      <w:proofErr w:type="spellStart"/>
      <w:r>
        <w:t>Nishihata</w:t>
      </w:r>
      <w:proofErr w:type="spellEnd"/>
      <w:r>
        <w:t xml:space="preserve">. “Cyclones in Cyberspace: Information Shaping and Denial in the 2008 Russia–Georgia War.” </w:t>
      </w:r>
      <w:r>
        <w:rPr>
          <w:i/>
        </w:rPr>
        <w:t>Security Dialogue</w:t>
      </w:r>
      <w:r>
        <w:t xml:space="preserve"> 43, no. 1 (February 1, 2012): 3–24.</w:t>
      </w:r>
      <w:hyperlink r:id="rId84">
        <w:r>
          <w:t xml:space="preserve"> </w:t>
        </w:r>
      </w:hyperlink>
      <w:hyperlink r:id="rId85">
        <w:r>
          <w:rPr>
            <w:color w:val="1155CC"/>
            <w:u w:val="single"/>
          </w:rPr>
          <w:t>https://doi.org/10.1177/0967010611431079</w:t>
        </w:r>
      </w:hyperlink>
      <w:r>
        <w:t>.</w:t>
      </w:r>
    </w:p>
    <w:p w14:paraId="2AB7ACA1" w14:textId="77777777" w:rsidR="00657E08" w:rsidRDefault="00483D1B">
      <w:pPr>
        <w:spacing w:after="200" w:line="240" w:lineRule="auto"/>
        <w:ind w:left="450" w:right="0" w:hanging="450"/>
      </w:pPr>
      <w:proofErr w:type="spellStart"/>
      <w:r>
        <w:t>DiResta</w:t>
      </w:r>
      <w:proofErr w:type="spellEnd"/>
      <w:r>
        <w:t xml:space="preserve">, Renee, Kris Shaffer, Becky Ruppel, Robert </w:t>
      </w:r>
      <w:proofErr w:type="spellStart"/>
      <w:r>
        <w:t>Matney</w:t>
      </w:r>
      <w:proofErr w:type="spellEnd"/>
      <w:r>
        <w:t>, Ryan Fox, Jonathan Albright, Ben Johnson, and Canfield Research. “The Tactics &amp; Tropes of the Internet Research Agency.” Report for United States Senate Select Committee on Intelligence. New Knowledge, December 2018.</w:t>
      </w:r>
    </w:p>
    <w:p w14:paraId="63666D69" w14:textId="77777777" w:rsidR="00657E08" w:rsidRDefault="00483D1B">
      <w:pPr>
        <w:spacing w:after="200" w:line="240" w:lineRule="auto"/>
        <w:ind w:left="450" w:right="0" w:hanging="450"/>
      </w:pPr>
      <w:proofErr w:type="spellStart"/>
      <w:r>
        <w:t>Downie</w:t>
      </w:r>
      <w:proofErr w:type="spellEnd"/>
      <w:r>
        <w:t xml:space="preserve">, Richard D. “Low Intensity Conflict Doctrine and Policy: Old Wine in a New Bottle?” </w:t>
      </w:r>
      <w:r>
        <w:rPr>
          <w:i/>
        </w:rPr>
        <w:t>Studies in Conflict &amp; Terrorism</w:t>
      </w:r>
      <w:r>
        <w:t xml:space="preserve"> 15, no. 1 (January 1, 1992): 53–67.</w:t>
      </w:r>
      <w:hyperlink r:id="rId86">
        <w:r>
          <w:t xml:space="preserve"> </w:t>
        </w:r>
      </w:hyperlink>
      <w:hyperlink r:id="rId87">
        <w:r>
          <w:rPr>
            <w:color w:val="1155CC"/>
            <w:u w:val="single"/>
          </w:rPr>
          <w:t>https://doi.org/10.1080/10576109208435891</w:t>
        </w:r>
      </w:hyperlink>
      <w:r>
        <w:t>.</w:t>
      </w:r>
    </w:p>
    <w:p w14:paraId="6B803593" w14:textId="77777777" w:rsidR="00657E08" w:rsidRDefault="00483D1B">
      <w:pPr>
        <w:spacing w:after="200" w:line="240" w:lineRule="auto"/>
        <w:ind w:left="450" w:right="0" w:hanging="450"/>
      </w:pPr>
      <w:proofErr w:type="spellStart"/>
      <w:r>
        <w:t>Drezner</w:t>
      </w:r>
      <w:proofErr w:type="spellEnd"/>
      <w:r>
        <w:t xml:space="preserve">, Daniel W. “The Global Governance of the Internet: Bringing the State Back In.” </w:t>
      </w:r>
      <w:r>
        <w:rPr>
          <w:i/>
        </w:rPr>
        <w:t>Political Science Quarterly</w:t>
      </w:r>
      <w:r>
        <w:t xml:space="preserve"> 119, no. 3 (2004): 477–98.</w:t>
      </w:r>
      <w:hyperlink r:id="rId88">
        <w:r>
          <w:t xml:space="preserve"> </w:t>
        </w:r>
      </w:hyperlink>
      <w:hyperlink r:id="rId89">
        <w:r>
          <w:rPr>
            <w:color w:val="1155CC"/>
            <w:u w:val="single"/>
          </w:rPr>
          <w:t>https://doi.org/10.2307/20202392</w:t>
        </w:r>
      </w:hyperlink>
      <w:r>
        <w:t>.</w:t>
      </w:r>
    </w:p>
    <w:p w14:paraId="30943FD7" w14:textId="77777777" w:rsidR="00657E08" w:rsidRDefault="00483D1B">
      <w:pPr>
        <w:spacing w:after="200" w:line="240" w:lineRule="auto"/>
        <w:ind w:left="450" w:right="0" w:hanging="450"/>
      </w:pPr>
      <w:r>
        <w:t xml:space="preserve">Driscoll, Jesse, and Daniel </w:t>
      </w:r>
      <w:proofErr w:type="spellStart"/>
      <w:r>
        <w:t>Maliniak</w:t>
      </w:r>
      <w:proofErr w:type="spellEnd"/>
      <w:r>
        <w:t xml:space="preserve">. “With Friends Like These: Brinkmanship and Chain-Ganging in Russia’s Near Abroad.” </w:t>
      </w:r>
      <w:r>
        <w:rPr>
          <w:i/>
        </w:rPr>
        <w:t>Security Studies</w:t>
      </w:r>
      <w:r>
        <w:t xml:space="preserve"> 25, no. 4 (October 1, 2016): 585–607.</w:t>
      </w:r>
      <w:hyperlink r:id="rId90">
        <w:r>
          <w:t xml:space="preserve"> </w:t>
        </w:r>
      </w:hyperlink>
      <w:hyperlink r:id="rId91">
        <w:r>
          <w:rPr>
            <w:color w:val="1155CC"/>
            <w:u w:val="single"/>
          </w:rPr>
          <w:t>https://doi.org/10.1080/09636412.2016.1220208</w:t>
        </w:r>
      </w:hyperlink>
      <w:r>
        <w:t>.</w:t>
      </w:r>
    </w:p>
    <w:p w14:paraId="4261E343" w14:textId="77777777" w:rsidR="00657E08" w:rsidRDefault="00483D1B">
      <w:pPr>
        <w:spacing w:after="200" w:line="240" w:lineRule="auto"/>
        <w:ind w:left="450" w:right="0" w:hanging="450"/>
      </w:pPr>
      <w:r>
        <w:t>Driscoll, Jesse, and Zachary Steinert-</w:t>
      </w:r>
      <w:proofErr w:type="spellStart"/>
      <w:r>
        <w:t>Threlkeld</w:t>
      </w:r>
      <w:proofErr w:type="spellEnd"/>
      <w:r>
        <w:t>. “Social Media and Russian Territorial Irredentism: Some Facts and a Conjecture.” Working Paper, 2019.</w:t>
      </w:r>
    </w:p>
    <w:p w14:paraId="4058581B" w14:textId="77777777" w:rsidR="00657E08" w:rsidRDefault="00483D1B">
      <w:pPr>
        <w:spacing w:after="200" w:line="240" w:lineRule="auto"/>
        <w:ind w:left="450" w:right="0" w:hanging="450"/>
      </w:pPr>
      <w:r>
        <w:t>Dunford, Joseph. “Gen. Dunford’s Remarks and Q&amp;A at the Center for Strategic and International Studies.” Remarks, Center for Strategic and International Studies, March 29, 2016.</w:t>
      </w:r>
      <w:hyperlink r:id="rId92">
        <w:r>
          <w:t xml:space="preserve"> </w:t>
        </w:r>
      </w:hyperlink>
      <w:hyperlink r:id="rId93">
        <w:r>
          <w:rPr>
            <w:color w:val="1155CC"/>
            <w:u w:val="single"/>
          </w:rPr>
          <w:t>http://www.jcs.mil/Media/Speeches/Article/707418/gen-dunfords-remarks-and-qa-at-the-center-for-strategic-and-international-studi/</w:t>
        </w:r>
      </w:hyperlink>
      <w:r>
        <w:t>.</w:t>
      </w:r>
    </w:p>
    <w:p w14:paraId="1838EAB0" w14:textId="77777777" w:rsidR="00657E08" w:rsidRDefault="00483D1B">
      <w:pPr>
        <w:spacing w:after="200" w:line="240" w:lineRule="auto"/>
        <w:ind w:left="450" w:right="0" w:hanging="450"/>
      </w:pPr>
      <w:r>
        <w:t xml:space="preserve">Early, Bryan, and Victor </w:t>
      </w:r>
      <w:proofErr w:type="spellStart"/>
      <w:r>
        <w:t>Asal</w:t>
      </w:r>
      <w:proofErr w:type="spellEnd"/>
      <w:r>
        <w:t xml:space="preserve">. “Nuclear Weapons, Existential Threats, and the Stability–Instability Paradox.” </w:t>
      </w:r>
      <w:r>
        <w:rPr>
          <w:i/>
        </w:rPr>
        <w:t>The Nonproliferation Review</w:t>
      </w:r>
      <w:r>
        <w:t xml:space="preserve"> 0, no. 0 (October 2, 2018): 1–25.</w:t>
      </w:r>
      <w:hyperlink r:id="rId94">
        <w:r>
          <w:t xml:space="preserve"> </w:t>
        </w:r>
      </w:hyperlink>
      <w:hyperlink r:id="rId95">
        <w:r>
          <w:rPr>
            <w:color w:val="1155CC"/>
            <w:u w:val="single"/>
          </w:rPr>
          <w:t>https://doi.org/10.1080/10736700.2018.1518757</w:t>
        </w:r>
      </w:hyperlink>
      <w:r>
        <w:t>.</w:t>
      </w:r>
    </w:p>
    <w:p w14:paraId="5A902479" w14:textId="77777777" w:rsidR="00657E08" w:rsidRDefault="00483D1B">
      <w:pPr>
        <w:spacing w:after="200" w:line="240" w:lineRule="auto"/>
        <w:ind w:left="450" w:right="0" w:hanging="450"/>
      </w:pPr>
      <w:r>
        <w:lastRenderedPageBreak/>
        <w:t>Erickson, Andrew S., and Connor Kennedy. “Directing China’s ‘Little Blue Men’: Uncovering the Maritime Militia Command Structure.” CSIS Asia Maritime Transparency Initiative, September 11, 2015.</w:t>
      </w:r>
      <w:hyperlink r:id="rId96">
        <w:r>
          <w:t xml:space="preserve"> </w:t>
        </w:r>
      </w:hyperlink>
      <w:hyperlink r:id="rId97">
        <w:r>
          <w:rPr>
            <w:color w:val="1155CC"/>
            <w:u w:val="single"/>
          </w:rPr>
          <w:t>https://amti.csis.org/directing-chinas-little-blue-men-uncovering-the-maritime-militia-command-structure/</w:t>
        </w:r>
      </w:hyperlink>
      <w:r>
        <w:t>.</w:t>
      </w:r>
    </w:p>
    <w:p w14:paraId="66D41B2F" w14:textId="77777777" w:rsidR="00657E08" w:rsidRDefault="00483D1B">
      <w:pPr>
        <w:spacing w:after="200" w:line="240" w:lineRule="auto"/>
        <w:ind w:left="450" w:right="0" w:hanging="450"/>
      </w:pPr>
      <w:r>
        <w:t xml:space="preserve">Fallon, Michael. “Speech Delivered by Secretary of State for </w:t>
      </w:r>
      <w:proofErr w:type="spellStart"/>
      <w:r>
        <w:t>Defence</w:t>
      </w:r>
      <w:proofErr w:type="spellEnd"/>
      <w:r>
        <w:t xml:space="preserve"> Sir Michael Fallon at the RUSI </w:t>
      </w:r>
      <w:proofErr w:type="spellStart"/>
      <w:r>
        <w:t>Landwarfare</w:t>
      </w:r>
      <w:proofErr w:type="spellEnd"/>
      <w:r>
        <w:t xml:space="preserve"> Conference.” Speech presented at the RUSI </w:t>
      </w:r>
      <w:proofErr w:type="spellStart"/>
      <w:r>
        <w:t>Landwarfare</w:t>
      </w:r>
      <w:proofErr w:type="spellEnd"/>
      <w:r>
        <w:t xml:space="preserve"> Conference, June 28, 2017.</w:t>
      </w:r>
      <w:hyperlink r:id="rId98">
        <w:r>
          <w:t xml:space="preserve"> </w:t>
        </w:r>
      </w:hyperlink>
      <w:hyperlink r:id="rId99">
        <w:r>
          <w:rPr>
            <w:color w:val="1155CC"/>
            <w:u w:val="single"/>
          </w:rPr>
          <w:t>https://www.gov.uk/government/speeches/rusi-landwarfare-conference</w:t>
        </w:r>
      </w:hyperlink>
      <w:r>
        <w:t>.</w:t>
      </w:r>
    </w:p>
    <w:p w14:paraId="7223C31F" w14:textId="77777777" w:rsidR="00657E08" w:rsidRDefault="00483D1B">
      <w:pPr>
        <w:spacing w:after="200" w:line="240" w:lineRule="auto"/>
        <w:ind w:left="450" w:right="0" w:hanging="450"/>
      </w:pPr>
      <w:r>
        <w:t>Fearon, James. “Bargaining Over Objects That Influence Future Bargaining Power.” Draft, October 1996.</w:t>
      </w:r>
    </w:p>
    <w:p w14:paraId="61016F6D" w14:textId="77777777" w:rsidR="00657E08" w:rsidRDefault="00483D1B">
      <w:pPr>
        <w:spacing w:after="200" w:line="240" w:lineRule="auto"/>
        <w:ind w:left="450" w:right="0" w:hanging="450"/>
      </w:pPr>
      <w:r>
        <w:t xml:space="preserve">Fidler, David P. “The U.S. Election Hacks, Cybersecurity, and International Law.” </w:t>
      </w:r>
      <w:r>
        <w:rPr>
          <w:i/>
        </w:rPr>
        <w:t>AJIL Unbound</w:t>
      </w:r>
      <w:r>
        <w:t xml:space="preserve"> 110 (ed 2016): 337–42.</w:t>
      </w:r>
      <w:hyperlink r:id="rId100">
        <w:r>
          <w:t xml:space="preserve"> </w:t>
        </w:r>
      </w:hyperlink>
      <w:hyperlink r:id="rId101">
        <w:r>
          <w:rPr>
            <w:color w:val="1155CC"/>
            <w:u w:val="single"/>
          </w:rPr>
          <w:t>https://doi.org/10.1017/aju.2017.5</w:t>
        </w:r>
      </w:hyperlink>
      <w:r>
        <w:t>.</w:t>
      </w:r>
    </w:p>
    <w:p w14:paraId="0F1C897C" w14:textId="77777777" w:rsidR="00657E08" w:rsidRDefault="00483D1B">
      <w:pPr>
        <w:spacing w:after="200" w:line="240" w:lineRule="auto"/>
        <w:ind w:left="450" w:right="0" w:hanging="450"/>
      </w:pPr>
      <w:r>
        <w:t>Foust, Joshua. “Can Fancy Bear Be Stopped? The Clear and Present Danger of Russian Info Ops.” War on the Rocks, September 29, 2016.</w:t>
      </w:r>
      <w:hyperlink r:id="rId102">
        <w:r>
          <w:t xml:space="preserve"> </w:t>
        </w:r>
      </w:hyperlink>
      <w:hyperlink r:id="rId103">
        <w:r>
          <w:rPr>
            <w:color w:val="1155CC"/>
            <w:u w:val="single"/>
          </w:rPr>
          <w:t>http://warontherocks.com/2016/09/can-fancy-bear-be-stopped-the-clear-and-present-danger-of-russian-info-ops/</w:t>
        </w:r>
      </w:hyperlink>
      <w:r>
        <w:t>.</w:t>
      </w:r>
    </w:p>
    <w:p w14:paraId="54D30834" w14:textId="77777777" w:rsidR="00657E08" w:rsidRDefault="00483D1B">
      <w:pPr>
        <w:spacing w:after="200" w:line="240" w:lineRule="auto"/>
        <w:ind w:left="450" w:right="0" w:hanging="450"/>
      </w:pPr>
      <w:r>
        <w:t xml:space="preserve">Freedman, Lawrence. “Ukraine and the Art of Limited War.” </w:t>
      </w:r>
      <w:r>
        <w:rPr>
          <w:i/>
        </w:rPr>
        <w:t>Survival</w:t>
      </w:r>
      <w:r>
        <w:t xml:space="preserve"> 56, no. 6 (November 2, 2014): 7–38.</w:t>
      </w:r>
      <w:hyperlink r:id="rId104">
        <w:r>
          <w:t xml:space="preserve"> </w:t>
        </w:r>
      </w:hyperlink>
      <w:hyperlink r:id="rId105">
        <w:r>
          <w:rPr>
            <w:color w:val="1155CC"/>
            <w:u w:val="single"/>
          </w:rPr>
          <w:t>https://doi.org/10.1080/00396338.2014.985432</w:t>
        </w:r>
      </w:hyperlink>
      <w:r>
        <w:t>.</w:t>
      </w:r>
    </w:p>
    <w:p w14:paraId="3EEE8889" w14:textId="77777777" w:rsidR="00657E08" w:rsidRDefault="00483D1B">
      <w:pPr>
        <w:spacing w:after="200" w:line="240" w:lineRule="auto"/>
        <w:ind w:left="450" w:right="0" w:hanging="450"/>
      </w:pPr>
      <w:proofErr w:type="spellStart"/>
      <w:r>
        <w:t>Freysinger</w:t>
      </w:r>
      <w:proofErr w:type="spellEnd"/>
      <w:r>
        <w:t xml:space="preserve">, Robert C. “US Military and Economic Intervention in an International Context of Low-Intensity Conflict.” </w:t>
      </w:r>
      <w:r>
        <w:rPr>
          <w:i/>
        </w:rPr>
        <w:t>Political Studies</w:t>
      </w:r>
      <w:r>
        <w:t xml:space="preserve"> 39, no. 2 (June 1, 1991): 321–34.</w:t>
      </w:r>
      <w:hyperlink r:id="rId106">
        <w:r>
          <w:t xml:space="preserve"> </w:t>
        </w:r>
      </w:hyperlink>
      <w:hyperlink r:id="rId107">
        <w:r>
          <w:rPr>
            <w:color w:val="1155CC"/>
            <w:u w:val="single"/>
          </w:rPr>
          <w:t>https://doi.org/10.1111/j.1467-9248.1991.tb01370.x</w:t>
        </w:r>
      </w:hyperlink>
      <w:r>
        <w:t>.</w:t>
      </w:r>
    </w:p>
    <w:p w14:paraId="5FF8BAD9" w14:textId="77777777" w:rsidR="00657E08" w:rsidRDefault="00483D1B">
      <w:pPr>
        <w:spacing w:after="200" w:line="240" w:lineRule="auto"/>
        <w:ind w:left="450" w:right="0" w:hanging="450"/>
      </w:pPr>
      <w:r>
        <w:t xml:space="preserve">Friedman, Norman. </w:t>
      </w:r>
      <w:proofErr w:type="spellStart"/>
      <w:r>
        <w:rPr>
          <w:i/>
        </w:rPr>
        <w:t>Seapower</w:t>
      </w:r>
      <w:proofErr w:type="spellEnd"/>
      <w:r>
        <w:rPr>
          <w:i/>
        </w:rPr>
        <w:t xml:space="preserve"> as Strategy: Navies and National Interests</w:t>
      </w:r>
      <w:r>
        <w:t>. Naval Institute Press, 2001.</w:t>
      </w:r>
    </w:p>
    <w:p w14:paraId="6424F0D2" w14:textId="77777777" w:rsidR="00657E08" w:rsidRDefault="00483D1B">
      <w:pPr>
        <w:spacing w:after="200" w:line="240" w:lineRule="auto"/>
        <w:ind w:left="450" w:right="0" w:hanging="450"/>
      </w:pPr>
      <w:r>
        <w:t xml:space="preserve">Fuhrmann, Matthew. “On Extended Nuclear Deterrence.” </w:t>
      </w:r>
      <w:r>
        <w:rPr>
          <w:i/>
        </w:rPr>
        <w:t>Diplomacy &amp; Statecraft</w:t>
      </w:r>
      <w:r>
        <w:t xml:space="preserve"> 29, no. 1 (January 2, 2018): 51–73.</w:t>
      </w:r>
      <w:hyperlink r:id="rId108">
        <w:r>
          <w:t xml:space="preserve"> </w:t>
        </w:r>
      </w:hyperlink>
      <w:hyperlink r:id="rId109">
        <w:r>
          <w:rPr>
            <w:color w:val="1155CC"/>
            <w:u w:val="single"/>
          </w:rPr>
          <w:t>https://doi.org/10.1080/09592296.2017.1420526</w:t>
        </w:r>
      </w:hyperlink>
      <w:r>
        <w:t>.</w:t>
      </w:r>
    </w:p>
    <w:p w14:paraId="783787E5" w14:textId="77777777" w:rsidR="00657E08" w:rsidRDefault="00483D1B">
      <w:pPr>
        <w:spacing w:after="200" w:line="240" w:lineRule="auto"/>
        <w:ind w:left="450" w:right="0" w:hanging="450"/>
      </w:pPr>
      <w:proofErr w:type="spellStart"/>
      <w:r>
        <w:t>Gady</w:t>
      </w:r>
      <w:proofErr w:type="spellEnd"/>
      <w:r>
        <w:t>, Franz-Stefan. “‘Little Blue Men:’ Doing China’s Dirty Work in the South China Sea.” Periodical. The Diplomat, November 5, 2015. http://thediplomat.com/2015/11/little-blue-men-doing-chinas-dirty-work-in-the-south-china-sea/.</w:t>
      </w:r>
    </w:p>
    <w:p w14:paraId="056553B5" w14:textId="77777777" w:rsidR="00657E08" w:rsidRDefault="00483D1B">
      <w:pPr>
        <w:spacing w:after="200" w:line="240" w:lineRule="auto"/>
        <w:ind w:left="450" w:right="0" w:hanging="450"/>
      </w:pPr>
      <w:proofErr w:type="spellStart"/>
      <w:r>
        <w:t>Galeotti</w:t>
      </w:r>
      <w:proofErr w:type="spellEnd"/>
      <w:r>
        <w:t xml:space="preserve">, Mark. “Hybrid, Ambiguous, and Non-Linear? How New Is Russia’s ‘New Way of War’?” </w:t>
      </w:r>
      <w:r>
        <w:rPr>
          <w:i/>
        </w:rPr>
        <w:t>Small Wars &amp; Insurgencies</w:t>
      </w:r>
      <w:r>
        <w:t xml:space="preserve"> 27, no. 2 (March 3, 2016): 282–301.</w:t>
      </w:r>
      <w:hyperlink r:id="rId110">
        <w:r>
          <w:t xml:space="preserve"> </w:t>
        </w:r>
      </w:hyperlink>
      <w:hyperlink r:id="rId111">
        <w:r>
          <w:rPr>
            <w:color w:val="1155CC"/>
            <w:u w:val="single"/>
          </w:rPr>
          <w:t>https://doi.org/10.1080/09592318.2015.1129170</w:t>
        </w:r>
      </w:hyperlink>
      <w:r>
        <w:t>.</w:t>
      </w:r>
    </w:p>
    <w:p w14:paraId="1B48EF71" w14:textId="77777777" w:rsidR="00657E08" w:rsidRDefault="00483D1B">
      <w:pPr>
        <w:spacing w:after="200" w:line="240" w:lineRule="auto"/>
        <w:ind w:left="450" w:right="0" w:hanging="450"/>
      </w:pPr>
      <w:proofErr w:type="spellStart"/>
      <w:r>
        <w:t>Galula</w:t>
      </w:r>
      <w:proofErr w:type="spellEnd"/>
      <w:r>
        <w:t xml:space="preserve">, David. </w:t>
      </w:r>
      <w:r>
        <w:rPr>
          <w:i/>
        </w:rPr>
        <w:t>Counterinsurgency Warfare: Theory and Practice</w:t>
      </w:r>
      <w:r>
        <w:t>. Hailer Publishing, 1964.</w:t>
      </w:r>
    </w:p>
    <w:p w14:paraId="58168DBA" w14:textId="77777777" w:rsidR="00657E08" w:rsidRDefault="00483D1B">
      <w:pPr>
        <w:spacing w:after="200" w:line="240" w:lineRule="auto"/>
        <w:ind w:left="450" w:right="0" w:hanging="450"/>
      </w:pPr>
      <w:proofErr w:type="spellStart"/>
      <w:r>
        <w:t>Ganguly</w:t>
      </w:r>
      <w:proofErr w:type="spellEnd"/>
      <w:r>
        <w:t xml:space="preserve">, </w:t>
      </w:r>
      <w:proofErr w:type="spellStart"/>
      <w:r>
        <w:t>Sumit</w:t>
      </w:r>
      <w:proofErr w:type="spellEnd"/>
      <w:r>
        <w:t xml:space="preserve">. “Indo‐Pakistani Nuclear Issues and the Stability/Instability Paradox.” </w:t>
      </w:r>
      <w:r>
        <w:rPr>
          <w:i/>
        </w:rPr>
        <w:t>Studies in Conflict &amp; Terrorism</w:t>
      </w:r>
      <w:r>
        <w:t xml:space="preserve"> 18, no. 4 (January 1, 1995): 325–34.</w:t>
      </w:r>
      <w:hyperlink r:id="rId112">
        <w:r>
          <w:t xml:space="preserve"> </w:t>
        </w:r>
      </w:hyperlink>
      <w:hyperlink r:id="rId113">
        <w:r>
          <w:rPr>
            <w:color w:val="1155CC"/>
            <w:u w:val="single"/>
          </w:rPr>
          <w:t>https://doi.org/10.1080/10576109508435989</w:t>
        </w:r>
      </w:hyperlink>
      <w:r>
        <w:t>.</w:t>
      </w:r>
    </w:p>
    <w:p w14:paraId="744803F1" w14:textId="77777777" w:rsidR="00657E08" w:rsidRDefault="00483D1B">
      <w:pPr>
        <w:spacing w:after="200" w:line="240" w:lineRule="auto"/>
        <w:ind w:left="450" w:right="0" w:hanging="450"/>
      </w:pPr>
      <w:r>
        <w:t xml:space="preserve">Gartzke, Erik. “The Capitalist Peace.” </w:t>
      </w:r>
      <w:r>
        <w:rPr>
          <w:i/>
        </w:rPr>
        <w:t>American Journal of Political Science</w:t>
      </w:r>
      <w:r>
        <w:t xml:space="preserve"> 51, no. 1 (January 1, 2007): 166–91.</w:t>
      </w:r>
      <w:hyperlink r:id="rId114">
        <w:r>
          <w:t xml:space="preserve"> </w:t>
        </w:r>
      </w:hyperlink>
      <w:hyperlink r:id="rId115">
        <w:r>
          <w:rPr>
            <w:color w:val="1155CC"/>
            <w:u w:val="single"/>
          </w:rPr>
          <w:t>https://doi.org/10.1111/j.1540-5907.2007.00244.x</w:t>
        </w:r>
      </w:hyperlink>
      <w:r>
        <w:t>.</w:t>
      </w:r>
    </w:p>
    <w:p w14:paraId="09CC198F" w14:textId="77777777" w:rsidR="00657E08" w:rsidRDefault="00483D1B">
      <w:pPr>
        <w:spacing w:after="200" w:line="240" w:lineRule="auto"/>
        <w:ind w:left="450" w:right="0" w:hanging="450"/>
      </w:pPr>
      <w:r>
        <w:lastRenderedPageBreak/>
        <w:t xml:space="preserve">———. “The Myth of Cyberwar: Bringing War in Cyberspace Back Down to Earth.” </w:t>
      </w:r>
      <w:r>
        <w:rPr>
          <w:i/>
        </w:rPr>
        <w:t>International Security</w:t>
      </w:r>
      <w:r>
        <w:t xml:space="preserve"> 38, no. 2 (October 1, 2013): 41–73.</w:t>
      </w:r>
      <w:hyperlink r:id="rId116">
        <w:r>
          <w:t xml:space="preserve"> </w:t>
        </w:r>
      </w:hyperlink>
      <w:hyperlink r:id="rId117">
        <w:r>
          <w:rPr>
            <w:color w:val="1155CC"/>
            <w:u w:val="single"/>
          </w:rPr>
          <w:t>https://doi.org/10.1162/ISEC_a_00136</w:t>
        </w:r>
      </w:hyperlink>
      <w:r>
        <w:t>.</w:t>
      </w:r>
    </w:p>
    <w:p w14:paraId="75FD30BA" w14:textId="77777777" w:rsidR="00657E08" w:rsidRDefault="00483D1B">
      <w:pPr>
        <w:spacing w:after="200" w:line="240" w:lineRule="auto"/>
        <w:ind w:left="450" w:right="0" w:hanging="450"/>
      </w:pPr>
      <w:r>
        <w:t xml:space="preserve">Gartzke, Erik A., and Koji </w:t>
      </w:r>
      <w:proofErr w:type="spellStart"/>
      <w:r>
        <w:t>Kagotani</w:t>
      </w:r>
      <w:proofErr w:type="spellEnd"/>
      <w:r>
        <w:t>. “Being There: U.S. Troop Deployments, Force Posture and Alliance Reliability.” Working Paper, 2017.</w:t>
      </w:r>
    </w:p>
    <w:p w14:paraId="0D434F1A" w14:textId="77777777" w:rsidR="00657E08" w:rsidRDefault="00483D1B">
      <w:pPr>
        <w:spacing w:after="200" w:line="240" w:lineRule="auto"/>
        <w:ind w:left="450" w:right="0" w:hanging="450"/>
      </w:pPr>
      <w:r>
        <w:t xml:space="preserve">Gartzke, Erik, and Quan Li. “Measure for Measure: Concept Operationalization and the Trade Interdependence-Conflict Debate.” </w:t>
      </w:r>
      <w:r>
        <w:rPr>
          <w:i/>
        </w:rPr>
        <w:t>Journal of Peace Research</w:t>
      </w:r>
      <w:r>
        <w:t xml:space="preserve"> 40, no. 5 (September 1, 2003): 553–71.</w:t>
      </w:r>
      <w:hyperlink r:id="rId118">
        <w:r>
          <w:t xml:space="preserve"> </w:t>
        </w:r>
      </w:hyperlink>
      <w:hyperlink r:id="rId119">
        <w:r>
          <w:rPr>
            <w:color w:val="1155CC"/>
            <w:u w:val="single"/>
          </w:rPr>
          <w:t>https://doi.org/10.1177/00223433030405004</w:t>
        </w:r>
      </w:hyperlink>
      <w:r>
        <w:t>.</w:t>
      </w:r>
    </w:p>
    <w:p w14:paraId="6A3E51EA" w14:textId="77777777" w:rsidR="00657E08" w:rsidRDefault="00483D1B">
      <w:pPr>
        <w:spacing w:after="200" w:line="240" w:lineRule="auto"/>
        <w:ind w:left="450" w:right="0" w:hanging="450"/>
      </w:pPr>
      <w:r>
        <w:t xml:space="preserve">Gartzke, Erik, and Jon R. Lindsay. “Weaving Tangled Webs: Offense, Defense, and Deception in Cyberspace.” </w:t>
      </w:r>
      <w:r>
        <w:rPr>
          <w:i/>
        </w:rPr>
        <w:t>Security Studies</w:t>
      </w:r>
      <w:r>
        <w:t xml:space="preserve"> 24, no. 2 (April 3, 2015): 316–48.</w:t>
      </w:r>
      <w:hyperlink r:id="rId120">
        <w:r>
          <w:t xml:space="preserve"> </w:t>
        </w:r>
      </w:hyperlink>
      <w:hyperlink r:id="rId121">
        <w:r>
          <w:rPr>
            <w:color w:val="1155CC"/>
            <w:u w:val="single"/>
          </w:rPr>
          <w:t>https://doi.org/10.1080/09636412.2015.1038188</w:t>
        </w:r>
      </w:hyperlink>
      <w:r>
        <w:t>.</w:t>
      </w:r>
    </w:p>
    <w:p w14:paraId="73D9640F" w14:textId="77777777" w:rsidR="00657E08" w:rsidRDefault="00483D1B">
      <w:pPr>
        <w:spacing w:after="200" w:line="240" w:lineRule="auto"/>
        <w:ind w:left="450" w:right="0" w:hanging="450"/>
      </w:pPr>
      <w:r>
        <w:t xml:space="preserve">Gartzke, Erik, and Oliver </w:t>
      </w:r>
      <w:proofErr w:type="spellStart"/>
      <w:r>
        <w:t>Westerwinter</w:t>
      </w:r>
      <w:proofErr w:type="spellEnd"/>
      <w:r>
        <w:t xml:space="preserve">. “The Complex Structure of Commercial Peace Contrasting Trade Interdependence, Asymmetry, and Multipolarity.” </w:t>
      </w:r>
      <w:r>
        <w:rPr>
          <w:i/>
        </w:rPr>
        <w:t>Journal of Peace Research</w:t>
      </w:r>
      <w:r>
        <w:t xml:space="preserve"> 53, no. 3 (May 1, 2016): 325–43.</w:t>
      </w:r>
      <w:hyperlink r:id="rId122">
        <w:r>
          <w:t xml:space="preserve"> </w:t>
        </w:r>
      </w:hyperlink>
      <w:hyperlink r:id="rId123">
        <w:r>
          <w:rPr>
            <w:color w:val="1155CC"/>
            <w:u w:val="single"/>
          </w:rPr>
          <w:t>https://doi.org/10.1177/0022343316637895</w:t>
        </w:r>
      </w:hyperlink>
      <w:r>
        <w:t>.</w:t>
      </w:r>
    </w:p>
    <w:p w14:paraId="75E07C6C" w14:textId="77777777" w:rsidR="00657E08" w:rsidRDefault="00483D1B">
      <w:pPr>
        <w:spacing w:after="200" w:line="240" w:lineRule="auto"/>
        <w:ind w:left="450" w:right="0" w:hanging="450"/>
      </w:pPr>
      <w:proofErr w:type="spellStart"/>
      <w:r>
        <w:t>Geers</w:t>
      </w:r>
      <w:proofErr w:type="spellEnd"/>
      <w:r>
        <w:t xml:space="preserve">, Kenneth. </w:t>
      </w:r>
      <w:r>
        <w:rPr>
          <w:i/>
        </w:rPr>
        <w:t>Cyber War in Perspective: Russian Aggression against Ukraine</w:t>
      </w:r>
      <w:r>
        <w:t xml:space="preserve">. CCDCOE, NATO Cooperative Cyber </w:t>
      </w:r>
      <w:proofErr w:type="spellStart"/>
      <w:r>
        <w:t>Defence</w:t>
      </w:r>
      <w:proofErr w:type="spellEnd"/>
      <w:r>
        <w:t xml:space="preserve"> Centre of Excellence, 2015.</w:t>
      </w:r>
    </w:p>
    <w:p w14:paraId="40122782" w14:textId="77777777" w:rsidR="00657E08" w:rsidRDefault="00483D1B">
      <w:pPr>
        <w:spacing w:after="200" w:line="240" w:lineRule="auto"/>
        <w:ind w:left="450" w:right="0" w:hanging="450"/>
      </w:pPr>
      <w:r>
        <w:t>———. “Cyberspace and the Changing Nature of Warfare.” SC Media US, August 27, 2008.</w:t>
      </w:r>
      <w:hyperlink r:id="rId124">
        <w:r>
          <w:t xml:space="preserve"> </w:t>
        </w:r>
      </w:hyperlink>
      <w:hyperlink r:id="rId125">
        <w:r>
          <w:rPr>
            <w:color w:val="1155CC"/>
            <w:u w:val="single"/>
          </w:rPr>
          <w:t>https://www.scmagazine.com/opinions/cyberspace-and-the-changing-nature-of-warfare/article/554872/</w:t>
        </w:r>
      </w:hyperlink>
      <w:r>
        <w:t>.</w:t>
      </w:r>
    </w:p>
    <w:p w14:paraId="13826BD7" w14:textId="77777777" w:rsidR="00657E08" w:rsidRDefault="00483D1B">
      <w:pPr>
        <w:spacing w:after="200" w:line="240" w:lineRule="auto"/>
        <w:ind w:left="450" w:right="0" w:hanging="450"/>
      </w:pPr>
      <w:r>
        <w:t xml:space="preserve">George, Alexander L., and Richard Smoke. “Deterrence and Foreign Policy.” </w:t>
      </w:r>
      <w:r>
        <w:rPr>
          <w:i/>
        </w:rPr>
        <w:t>World Politics</w:t>
      </w:r>
      <w:r>
        <w:t xml:space="preserve"> 41, no. 2 (1989): 170–82.</w:t>
      </w:r>
      <w:hyperlink r:id="rId126">
        <w:r>
          <w:t xml:space="preserve"> </w:t>
        </w:r>
      </w:hyperlink>
      <w:hyperlink r:id="rId127">
        <w:r>
          <w:rPr>
            <w:color w:val="1155CC"/>
            <w:u w:val="single"/>
          </w:rPr>
          <w:t>https://doi.org/10.2307/2010406</w:t>
        </w:r>
      </w:hyperlink>
      <w:r>
        <w:t>.</w:t>
      </w:r>
    </w:p>
    <w:p w14:paraId="0D6FC0C5" w14:textId="77777777" w:rsidR="00657E08" w:rsidRDefault="00483D1B">
      <w:pPr>
        <w:spacing w:after="200" w:line="240" w:lineRule="auto"/>
        <w:ind w:left="450" w:right="0" w:hanging="450"/>
      </w:pPr>
      <w:r>
        <w:t xml:space="preserve">———. </w:t>
      </w:r>
      <w:r>
        <w:rPr>
          <w:i/>
        </w:rPr>
        <w:t>Deterrence in American Foreign Policy: Theory and Practice</w:t>
      </w:r>
      <w:r>
        <w:t>. Columbia University Press, 1974.</w:t>
      </w:r>
    </w:p>
    <w:p w14:paraId="1342F8BF" w14:textId="77777777" w:rsidR="00657E08" w:rsidRDefault="00483D1B">
      <w:pPr>
        <w:spacing w:after="200" w:line="240" w:lineRule="auto"/>
        <w:ind w:left="450" w:right="0" w:hanging="450"/>
      </w:pPr>
      <w:r>
        <w:t xml:space="preserve">George, Justin, and Todd Sandler. “Demand for Military Spending in NATO, 1968–2015: A Spatial Panel Approach.” </w:t>
      </w:r>
      <w:r>
        <w:rPr>
          <w:i/>
        </w:rPr>
        <w:t>European Journal of Political Economy</w:t>
      </w:r>
      <w:r>
        <w:t xml:space="preserve"> 53 (July 1, 2018): 222–36.</w:t>
      </w:r>
      <w:hyperlink r:id="rId128">
        <w:r>
          <w:t xml:space="preserve"> </w:t>
        </w:r>
      </w:hyperlink>
      <w:hyperlink r:id="rId129">
        <w:r>
          <w:rPr>
            <w:color w:val="1155CC"/>
            <w:u w:val="single"/>
          </w:rPr>
          <w:t>https://doi.org/10.1016/j.ejpoleco.2017.09.002</w:t>
        </w:r>
      </w:hyperlink>
      <w:r>
        <w:t>.</w:t>
      </w:r>
    </w:p>
    <w:p w14:paraId="0B4D6D30" w14:textId="77777777" w:rsidR="00657E08" w:rsidRDefault="00483D1B">
      <w:pPr>
        <w:spacing w:after="200" w:line="240" w:lineRule="auto"/>
        <w:ind w:left="450" w:right="0" w:hanging="450"/>
      </w:pPr>
      <w:r>
        <w:t xml:space="preserve">Goldsmith, Jack, and Tim Wu. </w:t>
      </w:r>
      <w:r>
        <w:rPr>
          <w:i/>
        </w:rPr>
        <w:t>Who Controls the Internet?: Illusions of a Borderless World</w:t>
      </w:r>
      <w:r>
        <w:t>. Oxford University Press, 2006.</w:t>
      </w:r>
    </w:p>
    <w:p w14:paraId="34628DF3" w14:textId="77777777" w:rsidR="00657E08" w:rsidRDefault="00483D1B">
      <w:pPr>
        <w:spacing w:after="200" w:line="240" w:lineRule="auto"/>
        <w:ind w:left="450" w:right="0" w:hanging="450"/>
      </w:pPr>
      <w:r>
        <w:t xml:space="preserve">Goldstein, Avery. “First Things First: The Pressing Danger of Crisis Instability in U.S.-China Relations.” </w:t>
      </w:r>
      <w:r>
        <w:rPr>
          <w:i/>
        </w:rPr>
        <w:t>International Security</w:t>
      </w:r>
      <w:r>
        <w:t xml:space="preserve"> 37, no. 4 (April 1, 2013): 49–89.</w:t>
      </w:r>
      <w:hyperlink r:id="rId130">
        <w:r>
          <w:t xml:space="preserve"> </w:t>
        </w:r>
      </w:hyperlink>
      <w:hyperlink r:id="rId131">
        <w:r>
          <w:rPr>
            <w:color w:val="1155CC"/>
            <w:u w:val="single"/>
          </w:rPr>
          <w:t>https://doi.org/10.1162/ISEC_a_00114</w:t>
        </w:r>
      </w:hyperlink>
      <w:r>
        <w:t>.</w:t>
      </w:r>
    </w:p>
    <w:p w14:paraId="43EC7001" w14:textId="77777777" w:rsidR="00657E08" w:rsidRDefault="00483D1B">
      <w:pPr>
        <w:spacing w:after="200" w:line="240" w:lineRule="auto"/>
        <w:ind w:left="450" w:right="0" w:hanging="450"/>
      </w:pPr>
      <w:proofErr w:type="spellStart"/>
      <w:r>
        <w:t>Gompert</w:t>
      </w:r>
      <w:proofErr w:type="spellEnd"/>
      <w:r>
        <w:t xml:space="preserve">, David C., and Martin </w:t>
      </w:r>
      <w:proofErr w:type="spellStart"/>
      <w:r>
        <w:t>Libicki</w:t>
      </w:r>
      <w:proofErr w:type="spellEnd"/>
      <w:r>
        <w:t xml:space="preserve">. “Cyber Warfare and Sino-American Crisis Instability.” </w:t>
      </w:r>
      <w:r>
        <w:rPr>
          <w:i/>
        </w:rPr>
        <w:t>Survival</w:t>
      </w:r>
      <w:r>
        <w:t xml:space="preserve"> 56, no. 4 (July 4, 2014): 7–22.</w:t>
      </w:r>
      <w:hyperlink r:id="rId132">
        <w:r>
          <w:t xml:space="preserve"> </w:t>
        </w:r>
      </w:hyperlink>
      <w:hyperlink r:id="rId133">
        <w:r>
          <w:rPr>
            <w:color w:val="1155CC"/>
            <w:u w:val="single"/>
          </w:rPr>
          <w:t>https://doi.org/10.1080/00396338.2014.941543</w:t>
        </w:r>
      </w:hyperlink>
      <w:r>
        <w:t>.</w:t>
      </w:r>
    </w:p>
    <w:p w14:paraId="6091B033" w14:textId="77777777" w:rsidR="00657E08" w:rsidRDefault="00483D1B">
      <w:pPr>
        <w:spacing w:after="200" w:line="240" w:lineRule="auto"/>
        <w:ind w:left="450" w:right="0" w:hanging="450"/>
      </w:pPr>
      <w:proofErr w:type="spellStart"/>
      <w:r>
        <w:lastRenderedPageBreak/>
        <w:t>Götz</w:t>
      </w:r>
      <w:proofErr w:type="spellEnd"/>
      <w:r>
        <w:t xml:space="preserve">, Elias. “Putin, the State, and War: The Causes of Russia’s Near Abroad Assertion Revisited.” </w:t>
      </w:r>
      <w:r>
        <w:rPr>
          <w:i/>
        </w:rPr>
        <w:t>International Studies Review</w:t>
      </w:r>
      <w:r>
        <w:t xml:space="preserve"> 19, no. 2 (June 1, 2017): 228–53.</w:t>
      </w:r>
      <w:hyperlink r:id="rId134">
        <w:r>
          <w:t xml:space="preserve"> </w:t>
        </w:r>
      </w:hyperlink>
      <w:hyperlink r:id="rId135">
        <w:r>
          <w:rPr>
            <w:color w:val="1155CC"/>
            <w:u w:val="single"/>
          </w:rPr>
          <w:t>https://doi.org/10.1093/isr/viw009</w:t>
        </w:r>
      </w:hyperlink>
      <w:r>
        <w:t>.</w:t>
      </w:r>
    </w:p>
    <w:p w14:paraId="50218C90" w14:textId="77777777" w:rsidR="00657E08" w:rsidRDefault="00483D1B">
      <w:pPr>
        <w:spacing w:after="200" w:line="240" w:lineRule="auto"/>
        <w:ind w:left="450" w:right="0" w:hanging="450"/>
      </w:pPr>
      <w:r>
        <w:t xml:space="preserve">Grant, Arthur V. “Strategic Decisions: The Mire of Low-Intensity Conflict.” </w:t>
      </w:r>
      <w:r>
        <w:rPr>
          <w:i/>
        </w:rPr>
        <w:t>Comparative Strategy</w:t>
      </w:r>
      <w:r>
        <w:t xml:space="preserve"> 10, no. 2 (April 1, 1991): 165–75.</w:t>
      </w:r>
      <w:hyperlink r:id="rId136">
        <w:r>
          <w:t xml:space="preserve"> </w:t>
        </w:r>
      </w:hyperlink>
      <w:hyperlink r:id="rId137">
        <w:r>
          <w:rPr>
            <w:color w:val="1155CC"/>
            <w:u w:val="single"/>
          </w:rPr>
          <w:t>https://doi.org/10.1080/01495939108402840</w:t>
        </w:r>
      </w:hyperlink>
      <w:r>
        <w:t>.</w:t>
      </w:r>
    </w:p>
    <w:p w14:paraId="321A49B4" w14:textId="77777777" w:rsidR="00657E08" w:rsidRDefault="00483D1B">
      <w:pPr>
        <w:spacing w:after="200" w:line="240" w:lineRule="auto"/>
        <w:ind w:left="450" w:right="0" w:hanging="450"/>
      </w:pPr>
      <w:r>
        <w:t xml:space="preserve">Green, Michael, Kathleen Hicks, Zack Cooper, John </w:t>
      </w:r>
      <w:proofErr w:type="spellStart"/>
      <w:r>
        <w:t>Schaus</w:t>
      </w:r>
      <w:proofErr w:type="spellEnd"/>
      <w:r>
        <w:t xml:space="preserve">, and Jake Douglas. </w:t>
      </w:r>
      <w:r>
        <w:rPr>
          <w:i/>
        </w:rPr>
        <w:t>Countering Coercion in Maritime Asia: The Theory and Practice of Gray Zone Deterrence</w:t>
      </w:r>
      <w:r>
        <w:t>. Rowman &amp; Littlefield, 2017.</w:t>
      </w:r>
    </w:p>
    <w:p w14:paraId="358A4C9E" w14:textId="77777777" w:rsidR="00657E08" w:rsidRDefault="00483D1B">
      <w:pPr>
        <w:spacing w:after="200" w:line="240" w:lineRule="auto"/>
        <w:ind w:left="450" w:right="0" w:hanging="450"/>
      </w:pPr>
      <w:r>
        <w:t xml:space="preserve">Greenberg, Andy. “‘Crash Override’: The Malware That Took Down a Power Grid.” </w:t>
      </w:r>
      <w:r>
        <w:rPr>
          <w:i/>
        </w:rPr>
        <w:t>Wired</w:t>
      </w:r>
      <w:r>
        <w:t>, June 12, 2017.</w:t>
      </w:r>
      <w:hyperlink r:id="rId138">
        <w:r>
          <w:t xml:space="preserve"> </w:t>
        </w:r>
      </w:hyperlink>
      <w:hyperlink r:id="rId139">
        <w:r>
          <w:rPr>
            <w:color w:val="1155CC"/>
            <w:u w:val="single"/>
          </w:rPr>
          <w:t>https://www.wired.com/story/crash-override-malware/</w:t>
        </w:r>
      </w:hyperlink>
      <w:r>
        <w:t>.</w:t>
      </w:r>
    </w:p>
    <w:p w14:paraId="15AA1527" w14:textId="77777777" w:rsidR="00657E08" w:rsidRDefault="00483D1B">
      <w:pPr>
        <w:spacing w:after="200" w:line="240" w:lineRule="auto"/>
        <w:ind w:left="450" w:right="0" w:hanging="450"/>
      </w:pPr>
      <w:r>
        <w:t xml:space="preserve">———. “How </w:t>
      </w:r>
      <w:proofErr w:type="gramStart"/>
      <w:r>
        <w:t>An</w:t>
      </w:r>
      <w:proofErr w:type="gramEnd"/>
      <w:r>
        <w:t xml:space="preserve"> Entire Nation Became Russia’s Test Lab for Cyberwar.” </w:t>
      </w:r>
      <w:r>
        <w:rPr>
          <w:i/>
        </w:rPr>
        <w:t>Wired</w:t>
      </w:r>
      <w:r>
        <w:t>, June 20, 2017.</w:t>
      </w:r>
      <w:hyperlink r:id="rId140">
        <w:r>
          <w:t xml:space="preserve"> </w:t>
        </w:r>
      </w:hyperlink>
      <w:hyperlink r:id="rId141">
        <w:r>
          <w:rPr>
            <w:color w:val="1155CC"/>
            <w:u w:val="single"/>
          </w:rPr>
          <w:t>https://www.wired.com/story/russian-hackers-attack-ukraine/</w:t>
        </w:r>
      </w:hyperlink>
      <w:r>
        <w:t>.</w:t>
      </w:r>
    </w:p>
    <w:p w14:paraId="38FA4525" w14:textId="77777777" w:rsidR="00657E08" w:rsidRDefault="00483D1B">
      <w:pPr>
        <w:spacing w:after="200" w:line="240" w:lineRule="auto"/>
        <w:ind w:left="450" w:right="0" w:hanging="450"/>
      </w:pPr>
      <w:r>
        <w:t xml:space="preserve">———. “The Untold Story of </w:t>
      </w:r>
      <w:proofErr w:type="spellStart"/>
      <w:r>
        <w:t>NotPetya</w:t>
      </w:r>
      <w:proofErr w:type="spellEnd"/>
      <w:r>
        <w:t xml:space="preserve">, the Most Devastating Cyberattack in History.” </w:t>
      </w:r>
      <w:r>
        <w:rPr>
          <w:i/>
        </w:rPr>
        <w:t>Wired</w:t>
      </w:r>
      <w:r>
        <w:t>, August 22, 2018.</w:t>
      </w:r>
      <w:hyperlink r:id="rId142">
        <w:r>
          <w:t xml:space="preserve"> </w:t>
        </w:r>
      </w:hyperlink>
      <w:hyperlink r:id="rId143">
        <w:r>
          <w:rPr>
            <w:color w:val="1155CC"/>
            <w:u w:val="single"/>
          </w:rPr>
          <w:t>https://www.wired.com/story/notpetya-cyberattack-ukraine-russia-code-crashed-the-world/</w:t>
        </w:r>
      </w:hyperlink>
      <w:r>
        <w:t>.</w:t>
      </w:r>
    </w:p>
    <w:p w14:paraId="743B7D52" w14:textId="77777777" w:rsidR="00657E08" w:rsidRDefault="00483D1B">
      <w:pPr>
        <w:spacing w:after="200" w:line="240" w:lineRule="auto"/>
        <w:ind w:left="450" w:right="0" w:hanging="450"/>
      </w:pPr>
      <w:r>
        <w:t xml:space="preserve">Hammond, Grant T. “Low Intensity Conflict: War by Another Name.” </w:t>
      </w:r>
      <w:r>
        <w:rPr>
          <w:i/>
        </w:rPr>
        <w:t>Small Wars &amp; Insurgencies</w:t>
      </w:r>
      <w:r>
        <w:t xml:space="preserve"> 1, no. 3 (December 1, 1990): 226–38.</w:t>
      </w:r>
      <w:hyperlink r:id="rId144">
        <w:r>
          <w:t xml:space="preserve"> </w:t>
        </w:r>
      </w:hyperlink>
      <w:hyperlink r:id="rId145">
        <w:r>
          <w:rPr>
            <w:color w:val="1155CC"/>
            <w:u w:val="single"/>
          </w:rPr>
          <w:t>https://doi.org/10.1080/09592319008422957</w:t>
        </w:r>
      </w:hyperlink>
      <w:r>
        <w:t>.</w:t>
      </w:r>
    </w:p>
    <w:p w14:paraId="2943ADAC" w14:textId="77777777" w:rsidR="00657E08" w:rsidRDefault="00483D1B">
      <w:pPr>
        <w:spacing w:after="200" w:line="240" w:lineRule="auto"/>
        <w:ind w:left="450" w:right="0" w:hanging="450"/>
      </w:pPr>
      <w:r>
        <w:t xml:space="preserve">Hart, Sir Basil Henry Liddell. </w:t>
      </w:r>
      <w:r>
        <w:rPr>
          <w:i/>
        </w:rPr>
        <w:t>Strategy: The Indirect Approach</w:t>
      </w:r>
      <w:r>
        <w:t>. Faber &amp; Faber, 1954.</w:t>
      </w:r>
    </w:p>
    <w:p w14:paraId="246A7521" w14:textId="77777777" w:rsidR="00657E08" w:rsidRDefault="00483D1B">
      <w:pPr>
        <w:spacing w:after="200" w:line="240" w:lineRule="auto"/>
        <w:ind w:left="450" w:right="0" w:hanging="450"/>
      </w:pPr>
      <w:r>
        <w:t xml:space="preserve">Howard, Philip N, Bharath Ganesh, Dimitra </w:t>
      </w:r>
      <w:proofErr w:type="spellStart"/>
      <w:r>
        <w:t>Liotsiou</w:t>
      </w:r>
      <w:proofErr w:type="spellEnd"/>
      <w:r>
        <w:t>, John Kelly, and Camille François. “The IRA, Social Media and Political Polarization in the United States, 2012-2018.” Working Paper. Oxford, UK: Computational Propaganda Research Project, 2018.</w:t>
      </w:r>
    </w:p>
    <w:p w14:paraId="231C3E12" w14:textId="77777777" w:rsidR="00657E08" w:rsidRDefault="00483D1B">
      <w:pPr>
        <w:spacing w:after="200" w:line="240" w:lineRule="auto"/>
        <w:ind w:left="450" w:right="0" w:hanging="450"/>
      </w:pPr>
      <w:proofErr w:type="spellStart"/>
      <w:r>
        <w:t>Huth</w:t>
      </w:r>
      <w:proofErr w:type="spellEnd"/>
      <w:r>
        <w:t xml:space="preserve">, Paul, and Bruce </w:t>
      </w:r>
      <w:proofErr w:type="spellStart"/>
      <w:r>
        <w:t>Russett</w:t>
      </w:r>
      <w:proofErr w:type="spellEnd"/>
      <w:r>
        <w:t xml:space="preserve">. “Deterrence Failure and Crisis Escalation.” </w:t>
      </w:r>
      <w:r>
        <w:rPr>
          <w:i/>
        </w:rPr>
        <w:t>International Studies Quarterly</w:t>
      </w:r>
      <w:r>
        <w:t xml:space="preserve"> 32, no. 1 (1988): 29–45.</w:t>
      </w:r>
      <w:hyperlink r:id="rId146">
        <w:r>
          <w:t xml:space="preserve"> </w:t>
        </w:r>
      </w:hyperlink>
      <w:hyperlink r:id="rId147">
        <w:r>
          <w:rPr>
            <w:color w:val="1155CC"/>
            <w:u w:val="single"/>
          </w:rPr>
          <w:t>https://doi.org/10.2307/2600411</w:t>
        </w:r>
      </w:hyperlink>
      <w:r>
        <w:t>.</w:t>
      </w:r>
    </w:p>
    <w:p w14:paraId="0D85EC2B" w14:textId="77777777" w:rsidR="00657E08" w:rsidRDefault="00483D1B">
      <w:pPr>
        <w:spacing w:after="200" w:line="240" w:lineRule="auto"/>
        <w:ind w:left="450" w:right="0" w:hanging="450"/>
      </w:pPr>
      <w:r>
        <w:t xml:space="preserve">Jackson, Van. “Preventing Nuclear War with North Korea.” </w:t>
      </w:r>
      <w:r>
        <w:rPr>
          <w:i/>
        </w:rPr>
        <w:t>Foreign Affairs</w:t>
      </w:r>
      <w:r>
        <w:t>, September 11, 2016.</w:t>
      </w:r>
      <w:hyperlink r:id="rId148">
        <w:r>
          <w:t xml:space="preserve"> </w:t>
        </w:r>
      </w:hyperlink>
      <w:hyperlink r:id="rId149">
        <w:r>
          <w:rPr>
            <w:color w:val="1155CC"/>
            <w:u w:val="single"/>
          </w:rPr>
          <w:t>https://www.foreignaffairs.com/articles/north-korea/2016-09-11/preventing-nuclear-war-north-korea</w:t>
        </w:r>
      </w:hyperlink>
      <w:r>
        <w:t>.</w:t>
      </w:r>
    </w:p>
    <w:p w14:paraId="65C1E6DD" w14:textId="77777777" w:rsidR="00657E08" w:rsidRDefault="00483D1B">
      <w:pPr>
        <w:spacing w:after="200" w:line="240" w:lineRule="auto"/>
        <w:ind w:left="450" w:right="0" w:hanging="450"/>
      </w:pPr>
      <w:r>
        <w:t xml:space="preserve">———. “Tactics of Strategic Competition: Gray Zones, Redlines, and Conflict before War.” </w:t>
      </w:r>
      <w:r>
        <w:rPr>
          <w:i/>
        </w:rPr>
        <w:t>Naval War College Review</w:t>
      </w:r>
      <w:r>
        <w:t xml:space="preserve"> 70, no. 3 (2017): 39–61.</w:t>
      </w:r>
    </w:p>
    <w:p w14:paraId="5AC2A3CB" w14:textId="77777777" w:rsidR="00657E08" w:rsidRDefault="00483D1B">
      <w:pPr>
        <w:spacing w:after="200" w:line="240" w:lineRule="auto"/>
        <w:ind w:left="450" w:right="0" w:hanging="450"/>
      </w:pPr>
      <w:r>
        <w:t xml:space="preserve">Jensen, Benjamin, Brandon </w:t>
      </w:r>
      <w:proofErr w:type="spellStart"/>
      <w:r>
        <w:t>Valeriano</w:t>
      </w:r>
      <w:proofErr w:type="spellEnd"/>
      <w:r>
        <w:t xml:space="preserve">, and Ryan Maness. “Fancy Bears and Digital Trolls: Cyber Strategy with a Russian Twist.” </w:t>
      </w:r>
      <w:r>
        <w:rPr>
          <w:i/>
        </w:rPr>
        <w:t>Journal of Strategic Studies</w:t>
      </w:r>
      <w:r>
        <w:t xml:space="preserve"> 0, no. 0 (January 10, 2019): 1–23.</w:t>
      </w:r>
      <w:hyperlink r:id="rId150">
        <w:r>
          <w:t xml:space="preserve"> </w:t>
        </w:r>
      </w:hyperlink>
      <w:hyperlink r:id="rId151">
        <w:r>
          <w:rPr>
            <w:color w:val="1155CC"/>
            <w:u w:val="single"/>
          </w:rPr>
          <w:t>https://doi.org/10.1080/01402390.2018.1559152</w:t>
        </w:r>
      </w:hyperlink>
      <w:r>
        <w:t>.</w:t>
      </w:r>
    </w:p>
    <w:p w14:paraId="78129815" w14:textId="77777777" w:rsidR="00657E08" w:rsidRDefault="00483D1B">
      <w:pPr>
        <w:spacing w:after="200" w:line="240" w:lineRule="auto"/>
        <w:ind w:left="450" w:right="0" w:hanging="450"/>
      </w:pPr>
      <w:r>
        <w:t xml:space="preserve">Jervis, Robert. “Cooperation Under the Security Dilemma.” </w:t>
      </w:r>
      <w:r>
        <w:rPr>
          <w:i/>
        </w:rPr>
        <w:t>World Politics</w:t>
      </w:r>
      <w:r>
        <w:t xml:space="preserve"> 30, no. 2 (1978): 167–214.</w:t>
      </w:r>
      <w:hyperlink r:id="rId152">
        <w:r>
          <w:t xml:space="preserve"> </w:t>
        </w:r>
      </w:hyperlink>
      <w:hyperlink r:id="rId153">
        <w:r>
          <w:rPr>
            <w:color w:val="1155CC"/>
            <w:u w:val="single"/>
          </w:rPr>
          <w:t>https://doi.org/10.2307/2009958</w:t>
        </w:r>
      </w:hyperlink>
      <w:r>
        <w:t>.</w:t>
      </w:r>
    </w:p>
    <w:p w14:paraId="7C6148B3" w14:textId="77777777" w:rsidR="00657E08" w:rsidRDefault="00483D1B">
      <w:pPr>
        <w:spacing w:after="200" w:line="240" w:lineRule="auto"/>
        <w:ind w:left="450" w:right="0" w:hanging="450"/>
      </w:pPr>
      <w:r>
        <w:lastRenderedPageBreak/>
        <w:t xml:space="preserve">———. </w:t>
      </w:r>
      <w:r>
        <w:rPr>
          <w:i/>
        </w:rPr>
        <w:t>Perception and Misperception in International Politics</w:t>
      </w:r>
      <w:r>
        <w:t>. Vol. 49. Princeton, N.J: Princeton University Press, 1976.</w:t>
      </w:r>
    </w:p>
    <w:p w14:paraId="3B2EEA99" w14:textId="77777777" w:rsidR="00657E08" w:rsidRDefault="00483D1B">
      <w:pPr>
        <w:spacing w:after="200" w:line="240" w:lineRule="auto"/>
        <w:ind w:left="450" w:right="0" w:hanging="450"/>
      </w:pPr>
      <w:r>
        <w:t xml:space="preserve">———. </w:t>
      </w:r>
      <w:r>
        <w:rPr>
          <w:i/>
        </w:rPr>
        <w:t>The Illogic of American Nuclear Strategy</w:t>
      </w:r>
      <w:r>
        <w:t>. Cornell University Press, 1984.</w:t>
      </w:r>
    </w:p>
    <w:p w14:paraId="11EAB4E5" w14:textId="77777777" w:rsidR="00657E08" w:rsidRDefault="00483D1B">
      <w:pPr>
        <w:spacing w:after="200" w:line="240" w:lineRule="auto"/>
        <w:ind w:left="450" w:right="0" w:hanging="450"/>
      </w:pPr>
      <w:r>
        <w:t xml:space="preserve">Johnson, Loch K. “On Drawing a Bright Line for Covert Operations.” </w:t>
      </w:r>
      <w:r>
        <w:rPr>
          <w:i/>
        </w:rPr>
        <w:t>The American Journal of International Law</w:t>
      </w:r>
      <w:r>
        <w:t xml:space="preserve"> 86, no. 2 (1992): 284–309.</w:t>
      </w:r>
      <w:hyperlink r:id="rId154">
        <w:r>
          <w:t xml:space="preserve"> </w:t>
        </w:r>
      </w:hyperlink>
      <w:hyperlink r:id="rId155">
        <w:r>
          <w:rPr>
            <w:color w:val="1155CC"/>
            <w:u w:val="single"/>
          </w:rPr>
          <w:t>https://doi.org/10.2307/2203235</w:t>
        </w:r>
      </w:hyperlink>
      <w:r>
        <w:t>.</w:t>
      </w:r>
    </w:p>
    <w:p w14:paraId="742A6957" w14:textId="77777777" w:rsidR="00657E08" w:rsidRDefault="00483D1B">
      <w:pPr>
        <w:spacing w:after="200" w:line="240" w:lineRule="auto"/>
        <w:ind w:left="450" w:right="0" w:hanging="450"/>
      </w:pPr>
      <w:r>
        <w:t xml:space="preserve">———. “The Myths of America’s Shadow War.” </w:t>
      </w:r>
      <w:r>
        <w:rPr>
          <w:i/>
        </w:rPr>
        <w:t>The Atlantic</w:t>
      </w:r>
      <w:r>
        <w:t>, January 31, 2013.</w:t>
      </w:r>
      <w:hyperlink r:id="rId156">
        <w:r>
          <w:t xml:space="preserve"> </w:t>
        </w:r>
      </w:hyperlink>
      <w:hyperlink r:id="rId157">
        <w:r>
          <w:rPr>
            <w:color w:val="1155CC"/>
            <w:u w:val="single"/>
          </w:rPr>
          <w:t>https://www.theatlantic.com/international/archive/2013/01/the-myths-of-americas-shadow-war/272712/</w:t>
        </w:r>
      </w:hyperlink>
      <w:r>
        <w:t>.</w:t>
      </w:r>
    </w:p>
    <w:p w14:paraId="1A1818A2" w14:textId="34FF9BFA" w:rsidR="00657E08" w:rsidRDefault="00483D1B">
      <w:pPr>
        <w:spacing w:after="200" w:line="240" w:lineRule="auto"/>
        <w:ind w:left="450" w:right="0" w:hanging="450"/>
      </w:pPr>
      <w:r>
        <w:t xml:space="preserve">Joubert, Vincent. “Five Years after Estonia’s </w:t>
      </w:r>
      <w:del w:id="258" w:author="Andres Gannon" w:date="2019-04-04T11:32:00Z">
        <w:r w:rsidDel="008F67D3">
          <w:delText>Cyber Attack</w:delText>
        </w:r>
      </w:del>
      <w:ins w:id="259" w:author="Andres Gannon" w:date="2019-04-04T11:32:00Z">
        <w:r w:rsidR="008F67D3">
          <w:t>Cyber-attack</w:t>
        </w:r>
      </w:ins>
      <w:r>
        <w:t>s: Lessons Learned for NATO?” NATO Defense College, 2012. JSTOR.</w:t>
      </w:r>
      <w:hyperlink r:id="rId158">
        <w:r>
          <w:t xml:space="preserve"> </w:t>
        </w:r>
      </w:hyperlink>
      <w:hyperlink r:id="rId159">
        <w:r>
          <w:rPr>
            <w:color w:val="1155CC"/>
            <w:u w:val="single"/>
          </w:rPr>
          <w:t>https://www.jstor.org/stable/resrep10366</w:t>
        </w:r>
      </w:hyperlink>
      <w:r>
        <w:t>.</w:t>
      </w:r>
    </w:p>
    <w:p w14:paraId="2975B33A" w14:textId="77777777" w:rsidR="00657E08" w:rsidRDefault="00483D1B">
      <w:pPr>
        <w:spacing w:after="200" w:line="240" w:lineRule="auto"/>
        <w:ind w:left="450" w:right="0" w:hanging="450"/>
      </w:pPr>
      <w:proofErr w:type="spellStart"/>
      <w:r>
        <w:t>Kalyvas</w:t>
      </w:r>
      <w:proofErr w:type="spellEnd"/>
      <w:r>
        <w:t xml:space="preserve">, </w:t>
      </w:r>
      <w:proofErr w:type="spellStart"/>
      <w:r>
        <w:t>Stathis</w:t>
      </w:r>
      <w:proofErr w:type="spellEnd"/>
      <w:r>
        <w:t xml:space="preserve">. “Review of The New U.S. Army/Marine Corps Counterinsurgency Field Manual.” </w:t>
      </w:r>
      <w:r>
        <w:rPr>
          <w:i/>
        </w:rPr>
        <w:t>Perspectives on Politics</w:t>
      </w:r>
      <w:r>
        <w:t xml:space="preserve"> 6, no. 02 (June 2008).</w:t>
      </w:r>
      <w:hyperlink r:id="rId160">
        <w:r>
          <w:t xml:space="preserve"> </w:t>
        </w:r>
      </w:hyperlink>
      <w:hyperlink r:id="rId161">
        <w:r>
          <w:rPr>
            <w:color w:val="1155CC"/>
            <w:u w:val="single"/>
          </w:rPr>
          <w:t>https://doi.org/10.1017/S1537592708081164</w:t>
        </w:r>
      </w:hyperlink>
      <w:r>
        <w:t>.</w:t>
      </w:r>
    </w:p>
    <w:p w14:paraId="236990A3" w14:textId="77777777" w:rsidR="00657E08" w:rsidRDefault="00483D1B">
      <w:pPr>
        <w:spacing w:after="200" w:line="240" w:lineRule="auto"/>
        <w:ind w:left="450" w:right="0" w:hanging="450"/>
      </w:pPr>
      <w:proofErr w:type="spellStart"/>
      <w:r>
        <w:t>Kapur</w:t>
      </w:r>
      <w:proofErr w:type="spellEnd"/>
      <w:r>
        <w:t xml:space="preserve">, S. Paul. </w:t>
      </w:r>
      <w:r>
        <w:rPr>
          <w:i/>
        </w:rPr>
        <w:t>Dangerous Deterrent: Nuclear Weapons Proliferation and Conflict in South Asia</w:t>
      </w:r>
      <w:r>
        <w:t>. Stanford University Press, 2007.</w:t>
      </w:r>
    </w:p>
    <w:p w14:paraId="23DE8B84" w14:textId="77777777" w:rsidR="00657E08" w:rsidRDefault="00483D1B">
      <w:pPr>
        <w:spacing w:after="200" w:line="240" w:lineRule="auto"/>
        <w:ind w:left="450" w:right="0" w:hanging="450"/>
      </w:pPr>
      <w:r>
        <w:t>Kennan, George. “269. Policy Planning Staff Memorandum.” Records of the National Security Council NSC 10/2. Washington: National Archives and Records Administration, May 4, 1948.</w:t>
      </w:r>
      <w:hyperlink r:id="rId162">
        <w:r>
          <w:t xml:space="preserve"> </w:t>
        </w:r>
      </w:hyperlink>
      <w:hyperlink r:id="rId163">
        <w:r>
          <w:rPr>
            <w:color w:val="1155CC"/>
            <w:u w:val="single"/>
          </w:rPr>
          <w:t>http://academic.brooklyn.cuny.edu/history/johnson/65ciafounding3.htm</w:t>
        </w:r>
      </w:hyperlink>
      <w:r>
        <w:t>.</w:t>
      </w:r>
    </w:p>
    <w:p w14:paraId="2B9B19AD" w14:textId="77777777" w:rsidR="00657E08" w:rsidRDefault="00483D1B">
      <w:pPr>
        <w:spacing w:after="200" w:line="240" w:lineRule="auto"/>
        <w:ind w:left="450" w:right="0" w:hanging="450"/>
      </w:pPr>
      <w:r>
        <w:t xml:space="preserve">Kilcullen, David. </w:t>
      </w:r>
      <w:r>
        <w:rPr>
          <w:i/>
        </w:rPr>
        <w:t>Counterinsurgency</w:t>
      </w:r>
      <w:r>
        <w:t>. Hurst, 2010.</w:t>
      </w:r>
    </w:p>
    <w:p w14:paraId="7834C9B3" w14:textId="77777777" w:rsidR="00657E08" w:rsidRDefault="00483D1B">
      <w:pPr>
        <w:spacing w:after="200" w:line="240" w:lineRule="auto"/>
        <w:ind w:left="450" w:right="0" w:hanging="450"/>
      </w:pPr>
      <w:r>
        <w:t xml:space="preserve">Kinross, Stuart. “Clausewitz and Low-Intensity Conflict.” </w:t>
      </w:r>
      <w:r>
        <w:rPr>
          <w:i/>
        </w:rPr>
        <w:t>Journal of Strategic Studies</w:t>
      </w:r>
      <w:r>
        <w:t xml:space="preserve"> 27, no. 1 (March 1, 2004): 35–58.</w:t>
      </w:r>
      <w:hyperlink r:id="rId164">
        <w:r>
          <w:t xml:space="preserve"> </w:t>
        </w:r>
      </w:hyperlink>
      <w:hyperlink r:id="rId165">
        <w:r>
          <w:rPr>
            <w:color w:val="1155CC"/>
            <w:u w:val="single"/>
          </w:rPr>
          <w:t>https://doi.org/10.1080/0140239042000232765</w:t>
        </w:r>
      </w:hyperlink>
      <w:r>
        <w:t>.</w:t>
      </w:r>
    </w:p>
    <w:p w14:paraId="1C2ADFA6" w14:textId="77777777" w:rsidR="00657E08" w:rsidRDefault="00483D1B">
      <w:pPr>
        <w:spacing w:after="200" w:line="240" w:lineRule="auto"/>
        <w:ind w:left="450" w:right="0" w:hanging="450"/>
      </w:pPr>
      <w:r>
        <w:t xml:space="preserve">Kissinger, Henry A. “Military Policy and Defense of the ‘Grey Areas.’” </w:t>
      </w:r>
      <w:r>
        <w:rPr>
          <w:i/>
        </w:rPr>
        <w:t>Foreign Affairs</w:t>
      </w:r>
      <w:r>
        <w:t xml:space="preserve"> 33, no. 3 (1955): 416–28.</w:t>
      </w:r>
      <w:hyperlink r:id="rId166">
        <w:r>
          <w:t xml:space="preserve"> </w:t>
        </w:r>
      </w:hyperlink>
      <w:hyperlink r:id="rId167">
        <w:r>
          <w:rPr>
            <w:color w:val="1155CC"/>
            <w:u w:val="single"/>
          </w:rPr>
          <w:t>https://doi.org/10.2307/20031108</w:t>
        </w:r>
      </w:hyperlink>
      <w:r>
        <w:t>.</w:t>
      </w:r>
    </w:p>
    <w:p w14:paraId="33D2B474" w14:textId="77777777" w:rsidR="00657E08" w:rsidRDefault="00483D1B">
      <w:pPr>
        <w:spacing w:after="200" w:line="240" w:lineRule="auto"/>
        <w:ind w:left="450" w:right="0" w:hanging="450"/>
      </w:pPr>
      <w:r>
        <w:t xml:space="preserve">———. “Strategy and Organization.” </w:t>
      </w:r>
      <w:r>
        <w:rPr>
          <w:i/>
        </w:rPr>
        <w:t>Foreign Affairs</w:t>
      </w:r>
      <w:r>
        <w:t xml:space="preserve"> 35, no. 3 (1957): 379–94.</w:t>
      </w:r>
      <w:hyperlink r:id="rId168">
        <w:r>
          <w:t xml:space="preserve"> </w:t>
        </w:r>
      </w:hyperlink>
      <w:hyperlink r:id="rId169">
        <w:r>
          <w:rPr>
            <w:color w:val="1155CC"/>
            <w:u w:val="single"/>
          </w:rPr>
          <w:t>https://doi.org/10.2307/20031235</w:t>
        </w:r>
      </w:hyperlink>
      <w:r>
        <w:t>.</w:t>
      </w:r>
    </w:p>
    <w:p w14:paraId="3561951E" w14:textId="77777777" w:rsidR="00657E08" w:rsidRDefault="00483D1B">
      <w:pPr>
        <w:spacing w:after="200" w:line="240" w:lineRule="auto"/>
        <w:ind w:left="450" w:right="0" w:hanging="450"/>
      </w:pPr>
      <w:proofErr w:type="spellStart"/>
      <w:r>
        <w:t>Kitson</w:t>
      </w:r>
      <w:proofErr w:type="spellEnd"/>
      <w:r>
        <w:t xml:space="preserve">, Frank. </w:t>
      </w:r>
      <w:r>
        <w:rPr>
          <w:i/>
        </w:rPr>
        <w:t>Low Intensity Operations: Subversion, Insurgency, Peace-Keeping</w:t>
      </w:r>
      <w:r>
        <w:t>. Faber &amp; Faber, 1971.</w:t>
      </w:r>
    </w:p>
    <w:p w14:paraId="7BA2649B" w14:textId="77777777" w:rsidR="00657E08" w:rsidRDefault="00483D1B">
      <w:pPr>
        <w:spacing w:after="200" w:line="240" w:lineRule="auto"/>
        <w:ind w:left="450" w:right="0" w:hanging="450"/>
      </w:pPr>
      <w:proofErr w:type="spellStart"/>
      <w:r>
        <w:t>Kober</w:t>
      </w:r>
      <w:proofErr w:type="spellEnd"/>
      <w:r>
        <w:t xml:space="preserve">, </w:t>
      </w:r>
      <w:proofErr w:type="spellStart"/>
      <w:r>
        <w:t>Avi</w:t>
      </w:r>
      <w:proofErr w:type="spellEnd"/>
      <w:r>
        <w:t xml:space="preserve">. “Low-Intensity Conflicts: Why the Gap Between Theory and </w:t>
      </w:r>
      <w:proofErr w:type="spellStart"/>
      <w:r>
        <w:t>Practise</w:t>
      </w:r>
      <w:proofErr w:type="spellEnd"/>
      <w:r>
        <w:t xml:space="preserve">?” </w:t>
      </w:r>
      <w:r>
        <w:rPr>
          <w:i/>
        </w:rPr>
        <w:t>Defense &amp; Security Analysis</w:t>
      </w:r>
      <w:r>
        <w:t xml:space="preserve"> 18, no. 1 (March 1, 2002): 15–38.</w:t>
      </w:r>
      <w:hyperlink r:id="rId170">
        <w:r>
          <w:t xml:space="preserve"> </w:t>
        </w:r>
      </w:hyperlink>
      <w:hyperlink r:id="rId171">
        <w:r>
          <w:rPr>
            <w:color w:val="1155CC"/>
            <w:u w:val="single"/>
          </w:rPr>
          <w:t>https://doi.org/10.1080/07430170120113712</w:t>
        </w:r>
      </w:hyperlink>
      <w:r>
        <w:t>.</w:t>
      </w:r>
    </w:p>
    <w:p w14:paraId="1FFA7DCE" w14:textId="77777777" w:rsidR="00657E08" w:rsidRDefault="00483D1B">
      <w:pPr>
        <w:spacing w:after="200" w:line="240" w:lineRule="auto"/>
        <w:ind w:left="450" w:right="0" w:hanging="450"/>
      </w:pPr>
      <w:proofErr w:type="spellStart"/>
      <w:r>
        <w:t>Kofman</w:t>
      </w:r>
      <w:proofErr w:type="spellEnd"/>
      <w:r>
        <w:t xml:space="preserve">, Michael, Katya </w:t>
      </w:r>
      <w:proofErr w:type="spellStart"/>
      <w:r>
        <w:t>Migacheva</w:t>
      </w:r>
      <w:proofErr w:type="spellEnd"/>
      <w:r>
        <w:t xml:space="preserve">, Brian </w:t>
      </w:r>
      <w:proofErr w:type="spellStart"/>
      <w:r>
        <w:t>Nichiporuk</w:t>
      </w:r>
      <w:proofErr w:type="spellEnd"/>
      <w:r>
        <w:t xml:space="preserve">, Andrew </w:t>
      </w:r>
      <w:proofErr w:type="spellStart"/>
      <w:r>
        <w:t>Radin</w:t>
      </w:r>
      <w:proofErr w:type="spellEnd"/>
      <w:r>
        <w:t xml:space="preserve">, Olesya </w:t>
      </w:r>
      <w:proofErr w:type="spellStart"/>
      <w:r>
        <w:t>Tkacheva</w:t>
      </w:r>
      <w:proofErr w:type="spellEnd"/>
      <w:r>
        <w:t xml:space="preserve">, and Jenny </w:t>
      </w:r>
      <w:proofErr w:type="spellStart"/>
      <w:r>
        <w:t>Oberholtzer</w:t>
      </w:r>
      <w:proofErr w:type="spellEnd"/>
      <w:r>
        <w:t>. “Lessons from Russia’s Operations in Crimea and Eastern Ukraine.” Product Page. Santa Monica, CA: Rand Corporation, 2017.</w:t>
      </w:r>
      <w:hyperlink r:id="rId172">
        <w:r>
          <w:t xml:space="preserve"> </w:t>
        </w:r>
      </w:hyperlink>
      <w:hyperlink r:id="rId173">
        <w:r>
          <w:rPr>
            <w:color w:val="1155CC"/>
            <w:u w:val="single"/>
          </w:rPr>
          <w:t>https://www.rand.org/pubs/research_reports/RR1498.html</w:t>
        </w:r>
      </w:hyperlink>
      <w:r>
        <w:t>.</w:t>
      </w:r>
    </w:p>
    <w:p w14:paraId="67B90619" w14:textId="77777777" w:rsidR="00657E08" w:rsidRDefault="00483D1B">
      <w:pPr>
        <w:spacing w:after="200" w:line="240" w:lineRule="auto"/>
        <w:ind w:left="450" w:right="0" w:hanging="450"/>
      </w:pPr>
      <w:proofErr w:type="spellStart"/>
      <w:r>
        <w:lastRenderedPageBreak/>
        <w:t>Kornbluh</w:t>
      </w:r>
      <w:proofErr w:type="spellEnd"/>
      <w:r>
        <w:t xml:space="preserve">, Peter, and Joy </w:t>
      </w:r>
      <w:proofErr w:type="spellStart"/>
      <w:r>
        <w:t>Hackel</w:t>
      </w:r>
      <w:proofErr w:type="spellEnd"/>
      <w:r>
        <w:t xml:space="preserve">. “Low-Intensity Conflict Is It Live or Is It Memorex?” </w:t>
      </w:r>
      <w:r>
        <w:rPr>
          <w:i/>
        </w:rPr>
        <w:t>NACLA Report on the Americas</w:t>
      </w:r>
      <w:r>
        <w:t xml:space="preserve"> 20, no. 3 (June 1986): 8–11.</w:t>
      </w:r>
      <w:hyperlink r:id="rId174">
        <w:r>
          <w:t xml:space="preserve"> </w:t>
        </w:r>
      </w:hyperlink>
      <w:hyperlink r:id="rId175">
        <w:r>
          <w:rPr>
            <w:color w:val="1155CC"/>
            <w:u w:val="single"/>
          </w:rPr>
          <w:t>https://doi.org/10.1080/10714839.1986.11723411</w:t>
        </w:r>
      </w:hyperlink>
      <w:r>
        <w:t>.</w:t>
      </w:r>
    </w:p>
    <w:p w14:paraId="402BEB1D" w14:textId="4D0F910C" w:rsidR="00657E08" w:rsidRDefault="00483D1B">
      <w:pPr>
        <w:spacing w:after="200" w:line="240" w:lineRule="auto"/>
        <w:ind w:left="450" w:right="0" w:hanging="450"/>
      </w:pPr>
      <w:proofErr w:type="spellStart"/>
      <w:r>
        <w:t>Kostyuk</w:t>
      </w:r>
      <w:proofErr w:type="spellEnd"/>
      <w:r>
        <w:t xml:space="preserve">, Nadiya, and Yuri M. Zhukov. “Invisible Digital Front: Can </w:t>
      </w:r>
      <w:del w:id="260" w:author="Andres Gannon" w:date="2019-04-04T11:32:00Z">
        <w:r w:rsidDel="008F67D3">
          <w:delText>Cyber Attack</w:delText>
        </w:r>
      </w:del>
      <w:ins w:id="261" w:author="Andres Gannon" w:date="2019-04-04T11:32:00Z">
        <w:r w:rsidR="008F67D3">
          <w:t>Cyber-attack</w:t>
        </w:r>
      </w:ins>
      <w:r>
        <w:t xml:space="preserve">s Shape Battlefield Events?” </w:t>
      </w:r>
      <w:r>
        <w:rPr>
          <w:i/>
        </w:rPr>
        <w:t>Journal of Conflict Resolution</w:t>
      </w:r>
      <w:r>
        <w:t xml:space="preserve"> 63, no. 2 (2019): 317–47.</w:t>
      </w:r>
      <w:hyperlink r:id="rId176">
        <w:r>
          <w:t xml:space="preserve"> </w:t>
        </w:r>
      </w:hyperlink>
      <w:hyperlink r:id="rId177">
        <w:r>
          <w:rPr>
            <w:color w:val="1155CC"/>
            <w:u w:val="single"/>
          </w:rPr>
          <w:t>https://doi.org/10.1177/0022002717737138</w:t>
        </w:r>
      </w:hyperlink>
      <w:r>
        <w:t>.</w:t>
      </w:r>
    </w:p>
    <w:p w14:paraId="6FE77EF0" w14:textId="77777777" w:rsidR="00657E08" w:rsidRDefault="00483D1B">
      <w:pPr>
        <w:spacing w:after="200" w:line="240" w:lineRule="auto"/>
        <w:ind w:left="450" w:right="0" w:hanging="450"/>
      </w:pPr>
      <w:r>
        <w:t xml:space="preserve">Lanoszka, Alexander. “Russian Hybrid Warfare and Extended Deterrence in Eastern Europe.” </w:t>
      </w:r>
      <w:r>
        <w:rPr>
          <w:i/>
        </w:rPr>
        <w:t>International Affairs</w:t>
      </w:r>
      <w:r>
        <w:t xml:space="preserve"> 92, no. 1 (January 2016): 175–95.</w:t>
      </w:r>
      <w:hyperlink r:id="rId178">
        <w:r>
          <w:t xml:space="preserve"> </w:t>
        </w:r>
      </w:hyperlink>
      <w:hyperlink r:id="rId179">
        <w:r>
          <w:rPr>
            <w:color w:val="1155CC"/>
            <w:u w:val="single"/>
          </w:rPr>
          <w:t>https://doi.org/10.1111/1468-2346.12509</w:t>
        </w:r>
      </w:hyperlink>
      <w:r>
        <w:t>.</w:t>
      </w:r>
    </w:p>
    <w:p w14:paraId="1EFDC15D" w14:textId="77777777" w:rsidR="00657E08" w:rsidRDefault="00483D1B">
      <w:pPr>
        <w:spacing w:after="200" w:line="240" w:lineRule="auto"/>
        <w:ind w:left="450" w:right="0" w:hanging="450"/>
      </w:pPr>
      <w:r>
        <w:t xml:space="preserve">Lebow, Richard Ned. “The Past and Future of War.” </w:t>
      </w:r>
      <w:r>
        <w:rPr>
          <w:i/>
        </w:rPr>
        <w:t>International Relations</w:t>
      </w:r>
      <w:r>
        <w:t xml:space="preserve"> 24, no. 3 (September 1, 2010): 243–70.</w:t>
      </w:r>
      <w:hyperlink r:id="rId180">
        <w:r>
          <w:t xml:space="preserve"> </w:t>
        </w:r>
      </w:hyperlink>
      <w:hyperlink r:id="rId181">
        <w:r>
          <w:rPr>
            <w:color w:val="1155CC"/>
            <w:u w:val="single"/>
          </w:rPr>
          <w:t>https://doi.org/10.1177/0047117810377277</w:t>
        </w:r>
      </w:hyperlink>
      <w:r>
        <w:t>.</w:t>
      </w:r>
    </w:p>
    <w:p w14:paraId="07EFD026" w14:textId="77777777" w:rsidR="00657E08" w:rsidRDefault="00483D1B">
      <w:pPr>
        <w:spacing w:after="200" w:line="240" w:lineRule="auto"/>
        <w:ind w:left="450" w:right="0" w:hanging="450"/>
      </w:pPr>
      <w:proofErr w:type="spellStart"/>
      <w:r>
        <w:t>Lepgold</w:t>
      </w:r>
      <w:proofErr w:type="spellEnd"/>
      <w:r>
        <w:t xml:space="preserve">, Joseph, and Brent L. Sterling. “When Do States Fight Limited Wars?: Political Risk, Policy Risk, and Policy Choice.” </w:t>
      </w:r>
      <w:r>
        <w:rPr>
          <w:i/>
        </w:rPr>
        <w:t>Security Studies</w:t>
      </w:r>
      <w:r>
        <w:t xml:space="preserve"> 9, no. 4 (June 1, 2000): 127–66.</w:t>
      </w:r>
      <w:hyperlink r:id="rId182">
        <w:r>
          <w:t xml:space="preserve"> </w:t>
        </w:r>
      </w:hyperlink>
      <w:hyperlink r:id="rId183">
        <w:r>
          <w:rPr>
            <w:color w:val="1155CC"/>
            <w:u w:val="single"/>
          </w:rPr>
          <w:t>https://doi.org/10.1080/09636410008429415</w:t>
        </w:r>
      </w:hyperlink>
      <w:r>
        <w:t>.</w:t>
      </w:r>
    </w:p>
    <w:p w14:paraId="16110099" w14:textId="77777777" w:rsidR="00657E08" w:rsidRDefault="00483D1B">
      <w:pPr>
        <w:spacing w:after="200" w:line="240" w:lineRule="auto"/>
        <w:ind w:left="450" w:right="0" w:hanging="450"/>
      </w:pPr>
      <w:r>
        <w:t xml:space="preserve">Lieberman, Elli. </w:t>
      </w:r>
      <w:r>
        <w:rPr>
          <w:i/>
        </w:rPr>
        <w:t>Reconceptualizing Deterrence: Nudging Toward Rationality in Middle Eastern Rivalries</w:t>
      </w:r>
      <w:r>
        <w:t>. Routledge, 2012.</w:t>
      </w:r>
    </w:p>
    <w:p w14:paraId="2550A94D" w14:textId="77777777" w:rsidR="00657E08" w:rsidRDefault="00483D1B">
      <w:pPr>
        <w:spacing w:after="200" w:line="240" w:lineRule="auto"/>
        <w:ind w:left="450" w:right="0" w:hanging="450"/>
      </w:pPr>
      <w:r>
        <w:t xml:space="preserve">Lindsay, Jon R. “Restrained by Design: The Political Economy of Cybersecurity.” </w:t>
      </w:r>
      <w:r>
        <w:rPr>
          <w:i/>
        </w:rPr>
        <w:t>Digital Policy, Regulation and Governance</w:t>
      </w:r>
      <w:r>
        <w:t xml:space="preserve"> 19, no. 6 (July 26, 2017): 493–514.</w:t>
      </w:r>
      <w:hyperlink r:id="rId184">
        <w:r>
          <w:t xml:space="preserve"> </w:t>
        </w:r>
      </w:hyperlink>
      <w:hyperlink r:id="rId185">
        <w:r>
          <w:rPr>
            <w:color w:val="1155CC"/>
            <w:u w:val="single"/>
          </w:rPr>
          <w:t>https://doi.org/10.1108/DPRG-05-2017-0023</w:t>
        </w:r>
      </w:hyperlink>
      <w:r>
        <w:t>.</w:t>
      </w:r>
    </w:p>
    <w:p w14:paraId="227BBFE6" w14:textId="77777777" w:rsidR="00657E08" w:rsidRDefault="00483D1B">
      <w:pPr>
        <w:spacing w:after="200" w:line="240" w:lineRule="auto"/>
        <w:ind w:left="450" w:right="0" w:hanging="450"/>
      </w:pPr>
      <w:r>
        <w:t xml:space="preserve">———. “Stuxnet and the Limits of Cyber Warfare.” </w:t>
      </w:r>
      <w:r>
        <w:rPr>
          <w:i/>
        </w:rPr>
        <w:t>Security Studies</w:t>
      </w:r>
      <w:r>
        <w:t xml:space="preserve"> 22, no. 3 (July 1, 2013): 365–404.</w:t>
      </w:r>
      <w:hyperlink r:id="rId186">
        <w:r>
          <w:t xml:space="preserve"> </w:t>
        </w:r>
      </w:hyperlink>
      <w:hyperlink r:id="rId187">
        <w:r>
          <w:rPr>
            <w:color w:val="1155CC"/>
            <w:u w:val="single"/>
          </w:rPr>
          <w:t>https://doi.org/10.1080/09636412.2013.816122</w:t>
        </w:r>
      </w:hyperlink>
      <w:r>
        <w:t>.</w:t>
      </w:r>
    </w:p>
    <w:p w14:paraId="007D94A1" w14:textId="77777777" w:rsidR="00657E08" w:rsidRDefault="00483D1B">
      <w:pPr>
        <w:spacing w:after="200" w:line="240" w:lineRule="auto"/>
        <w:ind w:left="450" w:right="0" w:hanging="450"/>
      </w:pPr>
      <w:r>
        <w:t xml:space="preserve">———. “Tipping the Scales: The Attribution Problem and the Feasibility of Deterrence against Cyberattack.” </w:t>
      </w:r>
      <w:r>
        <w:rPr>
          <w:i/>
        </w:rPr>
        <w:t>Journal of Cybersecurity</w:t>
      </w:r>
      <w:r>
        <w:t xml:space="preserve"> 1, no. 1 (September 1, 2015): 53–67.</w:t>
      </w:r>
      <w:hyperlink r:id="rId188">
        <w:r>
          <w:t xml:space="preserve"> </w:t>
        </w:r>
      </w:hyperlink>
      <w:hyperlink r:id="rId189">
        <w:r>
          <w:rPr>
            <w:color w:val="1155CC"/>
            <w:u w:val="single"/>
          </w:rPr>
          <w:t>https://doi.org/10.1093/cybsec/tyv003</w:t>
        </w:r>
      </w:hyperlink>
      <w:r>
        <w:t>.</w:t>
      </w:r>
    </w:p>
    <w:p w14:paraId="6CBB8F32" w14:textId="77777777" w:rsidR="00657E08" w:rsidRDefault="00483D1B">
      <w:pPr>
        <w:spacing w:after="200" w:line="240" w:lineRule="auto"/>
        <w:ind w:left="450" w:right="0" w:hanging="450"/>
      </w:pPr>
      <w:r>
        <w:t xml:space="preserve">Lindsay, Jon R., and Erik Gartzke. “Coercion through Cyberspace: The Stability-Instability Paradox Revisited.” In </w:t>
      </w:r>
      <w:r>
        <w:rPr>
          <w:i/>
        </w:rPr>
        <w:t>Coercion: The Power to Hurt in International Politics</w:t>
      </w:r>
      <w:r>
        <w:t>, edited by Kelly M. Greenhill and Peter Krause. New York, NY: Oxford University Press, 2018.</w:t>
      </w:r>
    </w:p>
    <w:p w14:paraId="72715F88" w14:textId="77777777" w:rsidR="00657E08" w:rsidRDefault="00483D1B">
      <w:pPr>
        <w:spacing w:after="200" w:line="240" w:lineRule="auto"/>
        <w:ind w:left="450" w:right="0" w:hanging="450"/>
      </w:pPr>
      <w:r>
        <w:t xml:space="preserve">———, eds. </w:t>
      </w:r>
      <w:r>
        <w:rPr>
          <w:i/>
        </w:rPr>
        <w:t>Cross-Domain Deterrence: Strategy in an Era of Complexity</w:t>
      </w:r>
      <w:r>
        <w:t>. 1st edition. New York, NY: Oxford University Press, 2019.</w:t>
      </w:r>
    </w:p>
    <w:p w14:paraId="026ADF38" w14:textId="77777777" w:rsidR="00657E08" w:rsidRDefault="00483D1B">
      <w:pPr>
        <w:spacing w:after="200" w:line="240" w:lineRule="auto"/>
        <w:ind w:left="450" w:right="0" w:hanging="450"/>
      </w:pPr>
      <w:r>
        <w:t xml:space="preserve">Lin-Greenberg, Erik. “Non-Traditional Security Dilemmas: Can Military Operations Other than War Intensify Security Competition in Asia?” </w:t>
      </w:r>
      <w:r>
        <w:rPr>
          <w:i/>
        </w:rPr>
        <w:t>Asian Security</w:t>
      </w:r>
      <w:r>
        <w:t xml:space="preserve"> 0, no. 0 (December 27, 2017): 1–21.</w:t>
      </w:r>
      <w:hyperlink r:id="rId190">
        <w:r>
          <w:t xml:space="preserve"> </w:t>
        </w:r>
      </w:hyperlink>
      <w:hyperlink r:id="rId191">
        <w:r>
          <w:rPr>
            <w:color w:val="1155CC"/>
            <w:u w:val="single"/>
          </w:rPr>
          <w:t>https://doi.org/10.1080/14799855.2017.1414044</w:t>
        </w:r>
      </w:hyperlink>
      <w:r>
        <w:t>.</w:t>
      </w:r>
    </w:p>
    <w:p w14:paraId="59020FBB" w14:textId="77777777" w:rsidR="00657E08" w:rsidRDefault="00483D1B">
      <w:pPr>
        <w:spacing w:after="200" w:line="240" w:lineRule="auto"/>
        <w:ind w:left="450" w:right="0" w:hanging="450"/>
      </w:pPr>
      <w:r>
        <w:t xml:space="preserve">Marten, Kimberly. “Putin’s Choices: Explaining Russian Foreign Policy and Intervention in Ukraine.” </w:t>
      </w:r>
      <w:r>
        <w:rPr>
          <w:i/>
        </w:rPr>
        <w:t>The Washington Quarterly</w:t>
      </w:r>
      <w:r>
        <w:t xml:space="preserve"> 38, no. 2 (April 3, 2015): 189–204.</w:t>
      </w:r>
      <w:hyperlink r:id="rId192">
        <w:r>
          <w:t xml:space="preserve"> </w:t>
        </w:r>
      </w:hyperlink>
      <w:hyperlink r:id="rId193">
        <w:r>
          <w:rPr>
            <w:color w:val="1155CC"/>
            <w:u w:val="single"/>
          </w:rPr>
          <w:t>https://doi.org/10.1080/0163660X.2015.1064717</w:t>
        </w:r>
      </w:hyperlink>
      <w:r>
        <w:t>.</w:t>
      </w:r>
    </w:p>
    <w:p w14:paraId="3F224F1B" w14:textId="77777777" w:rsidR="00657E08" w:rsidRDefault="00483D1B">
      <w:pPr>
        <w:spacing w:after="200" w:line="240" w:lineRule="auto"/>
        <w:ind w:left="450" w:right="0" w:hanging="450"/>
      </w:pPr>
      <w:r>
        <w:lastRenderedPageBreak/>
        <w:t xml:space="preserve">———. “Trump and Putin, Through a Glass Darkly.” </w:t>
      </w:r>
      <w:r>
        <w:rPr>
          <w:i/>
        </w:rPr>
        <w:t>Asia Policy</w:t>
      </w:r>
      <w:r>
        <w:t xml:space="preserve"> 23, no. 1 (February 10, 2017): 36–42.</w:t>
      </w:r>
      <w:hyperlink r:id="rId194">
        <w:r>
          <w:t xml:space="preserve"> </w:t>
        </w:r>
      </w:hyperlink>
      <w:hyperlink r:id="rId195">
        <w:r>
          <w:rPr>
            <w:color w:val="1155CC"/>
            <w:u w:val="single"/>
          </w:rPr>
          <w:t>https://doi.org/10.1353/asp.2017.0005</w:t>
        </w:r>
      </w:hyperlink>
      <w:r>
        <w:t>.</w:t>
      </w:r>
    </w:p>
    <w:p w14:paraId="224184F2" w14:textId="77777777" w:rsidR="00657E08" w:rsidRDefault="00483D1B">
      <w:pPr>
        <w:spacing w:after="200" w:line="240" w:lineRule="auto"/>
        <w:ind w:left="450" w:right="0" w:hanging="450"/>
      </w:pPr>
      <w:proofErr w:type="spellStart"/>
      <w:r>
        <w:t>Matláry</w:t>
      </w:r>
      <w:proofErr w:type="spellEnd"/>
      <w:r>
        <w:t xml:space="preserve">, </w:t>
      </w:r>
      <w:proofErr w:type="spellStart"/>
      <w:r>
        <w:t>Janne</w:t>
      </w:r>
      <w:proofErr w:type="spellEnd"/>
      <w:r>
        <w:t xml:space="preserve"> </w:t>
      </w:r>
      <w:proofErr w:type="spellStart"/>
      <w:r>
        <w:t>Haaland</w:t>
      </w:r>
      <w:proofErr w:type="spellEnd"/>
      <w:r>
        <w:t xml:space="preserve">. “Partners versus Members? NATO as an Arena for Coalitions.” In </w:t>
      </w:r>
      <w:r>
        <w:rPr>
          <w:i/>
        </w:rPr>
        <w:t>NATO’s Post-Cold War Politics: The Changing Provision of Security</w:t>
      </w:r>
      <w:r>
        <w:t>, edited by Sebastian Mayer, 251–66. New Security Challenges Series. London: Palgrave Macmillan UK, 2014.</w:t>
      </w:r>
      <w:hyperlink r:id="rId196">
        <w:r>
          <w:t xml:space="preserve"> </w:t>
        </w:r>
      </w:hyperlink>
      <w:hyperlink r:id="rId197">
        <w:r>
          <w:rPr>
            <w:color w:val="1155CC"/>
            <w:u w:val="single"/>
          </w:rPr>
          <w:t>https://doi.org/10.1057/9781137330307_14</w:t>
        </w:r>
      </w:hyperlink>
      <w:r>
        <w:t>.</w:t>
      </w:r>
    </w:p>
    <w:p w14:paraId="4695EBFD" w14:textId="77777777" w:rsidR="00657E08" w:rsidRDefault="00483D1B">
      <w:pPr>
        <w:spacing w:after="200" w:line="240" w:lineRule="auto"/>
        <w:ind w:left="450" w:right="0" w:hanging="450"/>
      </w:pPr>
      <w:r>
        <w:t>Maxwell, David. Gray Zone Subject Matter Expert Interview. Interview by Sarah Canna, June 14, 2016.</w:t>
      </w:r>
    </w:p>
    <w:p w14:paraId="008B2BF8" w14:textId="77777777" w:rsidR="00657E08" w:rsidRDefault="00483D1B">
      <w:pPr>
        <w:spacing w:after="200" w:line="240" w:lineRule="auto"/>
        <w:ind w:left="450" w:right="0" w:hanging="450"/>
      </w:pPr>
      <w:proofErr w:type="spellStart"/>
      <w:r>
        <w:t>Mazarr</w:t>
      </w:r>
      <w:proofErr w:type="spellEnd"/>
      <w:r>
        <w:t>, Michael. “Mastering the Gray Zone: Understanding a Changing Era of Conflict.” Monogram, February 2, 2015.</w:t>
      </w:r>
      <w:hyperlink r:id="rId198">
        <w:r>
          <w:t xml:space="preserve"> </w:t>
        </w:r>
      </w:hyperlink>
      <w:hyperlink r:id="rId199">
        <w:r>
          <w:rPr>
            <w:color w:val="1155CC"/>
            <w:u w:val="single"/>
          </w:rPr>
          <w:t>http://www.strategicstudiesinstitute.army.mil/pubs/display.cfm?pubID=1303</w:t>
        </w:r>
      </w:hyperlink>
      <w:r>
        <w:t>.</w:t>
      </w:r>
    </w:p>
    <w:p w14:paraId="76228183" w14:textId="77777777" w:rsidR="00657E08" w:rsidRDefault="00483D1B">
      <w:pPr>
        <w:spacing w:after="200" w:line="240" w:lineRule="auto"/>
        <w:ind w:left="450" w:right="0" w:hanging="450"/>
      </w:pPr>
      <w:r>
        <w:t xml:space="preserve">Metz, Steven. “Foundation for a Low Intensity Conflict Strategy.” </w:t>
      </w:r>
      <w:r>
        <w:rPr>
          <w:i/>
        </w:rPr>
        <w:t>Comparative Strategy</w:t>
      </w:r>
      <w:r>
        <w:t xml:space="preserve"> 8, no. 2 (January 1989): 265–73.</w:t>
      </w:r>
      <w:hyperlink r:id="rId200">
        <w:r>
          <w:t xml:space="preserve"> </w:t>
        </w:r>
      </w:hyperlink>
      <w:hyperlink r:id="rId201">
        <w:r>
          <w:rPr>
            <w:color w:val="1155CC"/>
            <w:u w:val="single"/>
          </w:rPr>
          <w:t>https://doi.org/10.1080/01495938908402780</w:t>
        </w:r>
      </w:hyperlink>
      <w:r>
        <w:t>.</w:t>
      </w:r>
    </w:p>
    <w:p w14:paraId="24CF762E" w14:textId="77777777" w:rsidR="00657E08" w:rsidRDefault="00483D1B">
      <w:pPr>
        <w:spacing w:after="200" w:line="240" w:lineRule="auto"/>
        <w:ind w:left="450" w:right="0" w:hanging="450"/>
      </w:pPr>
      <w:proofErr w:type="spellStart"/>
      <w:r>
        <w:t>Nagl</w:t>
      </w:r>
      <w:proofErr w:type="spellEnd"/>
      <w:r>
        <w:t xml:space="preserve">, John A. </w:t>
      </w:r>
      <w:r>
        <w:rPr>
          <w:i/>
        </w:rPr>
        <w:t>Learning to Eat Soup with a Knife: Counterinsurgency Lessons from Malaya and Vietnam</w:t>
      </w:r>
      <w:r>
        <w:t>. University of Chicago Press, 2005.</w:t>
      </w:r>
    </w:p>
    <w:p w14:paraId="45F57DD4" w14:textId="77777777" w:rsidR="00657E08" w:rsidRDefault="00483D1B">
      <w:pPr>
        <w:spacing w:after="200" w:line="240" w:lineRule="auto"/>
        <w:ind w:left="450" w:right="0" w:hanging="450"/>
      </w:pPr>
      <w:proofErr w:type="spellStart"/>
      <w:r>
        <w:t>Noetzel</w:t>
      </w:r>
      <w:proofErr w:type="spellEnd"/>
      <w:r>
        <w:t xml:space="preserve">, Timo, and Benjamin </w:t>
      </w:r>
      <w:proofErr w:type="spellStart"/>
      <w:r>
        <w:t>Schreer</w:t>
      </w:r>
      <w:proofErr w:type="spellEnd"/>
      <w:r>
        <w:t xml:space="preserve">. “Does a Multi-Tier NATO Matter? The Atlantic Alliance and the Process of Strategic Change.” </w:t>
      </w:r>
      <w:r>
        <w:rPr>
          <w:i/>
        </w:rPr>
        <w:t>International Affairs</w:t>
      </w:r>
      <w:r>
        <w:t xml:space="preserve"> 85, no. 2 (March 1, 2009): 211–26.</w:t>
      </w:r>
      <w:hyperlink r:id="rId202">
        <w:r>
          <w:t xml:space="preserve"> </w:t>
        </w:r>
      </w:hyperlink>
      <w:hyperlink r:id="rId203">
        <w:r>
          <w:rPr>
            <w:color w:val="1155CC"/>
            <w:u w:val="single"/>
          </w:rPr>
          <w:t>https://doi.org/10.1111/j.1468-2346.2009.00790.x</w:t>
        </w:r>
      </w:hyperlink>
      <w:r>
        <w:t>.</w:t>
      </w:r>
    </w:p>
    <w:p w14:paraId="75E913EA" w14:textId="77777777" w:rsidR="00657E08" w:rsidRDefault="00483D1B">
      <w:pPr>
        <w:spacing w:after="200" w:line="240" w:lineRule="auto"/>
        <w:ind w:left="450" w:right="0" w:hanging="450"/>
      </w:pPr>
      <w:r>
        <w:t xml:space="preserve">Nye, Joseph S. “Deterrence and Dissuasion in Cyberspace.” </w:t>
      </w:r>
      <w:r>
        <w:rPr>
          <w:i/>
        </w:rPr>
        <w:t>International Security</w:t>
      </w:r>
      <w:r>
        <w:t xml:space="preserve"> 41, no. 3 (January 1, 2017): 44–71.</w:t>
      </w:r>
      <w:hyperlink r:id="rId204">
        <w:r>
          <w:t xml:space="preserve"> </w:t>
        </w:r>
      </w:hyperlink>
      <w:hyperlink r:id="rId205">
        <w:r>
          <w:rPr>
            <w:color w:val="1155CC"/>
            <w:u w:val="single"/>
          </w:rPr>
          <w:t>https://doi.org/10.1162/ISEC_a_00266</w:t>
        </w:r>
      </w:hyperlink>
      <w:r>
        <w:t>.</w:t>
      </w:r>
    </w:p>
    <w:p w14:paraId="09ADF96A" w14:textId="77777777" w:rsidR="00657E08" w:rsidRDefault="00483D1B">
      <w:pPr>
        <w:spacing w:after="200" w:line="240" w:lineRule="auto"/>
        <w:ind w:left="450" w:right="0" w:hanging="450"/>
      </w:pPr>
      <w:r>
        <w:t>Office of the Deputy Attorney General. “Appointment of Special Counsel to Investigate Russian Interference with the 2016 Presidential Election and Related Matters.” Washington, DC, May 17, 2017.</w:t>
      </w:r>
      <w:hyperlink r:id="rId206">
        <w:r>
          <w:t xml:space="preserve"> </w:t>
        </w:r>
      </w:hyperlink>
      <w:hyperlink r:id="rId207">
        <w:r>
          <w:rPr>
            <w:color w:val="1155CC"/>
            <w:u w:val="single"/>
          </w:rPr>
          <w:t>https://www.justice.gov/opa/press-release/file/967231/download</w:t>
        </w:r>
      </w:hyperlink>
      <w:r>
        <w:t>.</w:t>
      </w:r>
    </w:p>
    <w:p w14:paraId="7245FF4B" w14:textId="77777777" w:rsidR="00657E08" w:rsidRDefault="00483D1B">
      <w:pPr>
        <w:spacing w:after="200" w:line="240" w:lineRule="auto"/>
        <w:ind w:left="450" w:right="0" w:hanging="450"/>
      </w:pPr>
      <w:r>
        <w:t>Office of the Director of National Intelligence. “Assessing Russian Activities and Intentions in Recent US Elections.” Intelligence Community Assessment. Washington, DC: National Intelligence Council, January 6, 2017.</w:t>
      </w:r>
      <w:hyperlink r:id="rId208">
        <w:r>
          <w:t xml:space="preserve"> </w:t>
        </w:r>
      </w:hyperlink>
      <w:hyperlink r:id="rId209">
        <w:r>
          <w:rPr>
            <w:color w:val="1155CC"/>
            <w:u w:val="single"/>
          </w:rPr>
          <w:t>https://www.dni.gov/files/documents/ICA_2017_01.pdf</w:t>
        </w:r>
      </w:hyperlink>
      <w:r>
        <w:t>.</w:t>
      </w:r>
    </w:p>
    <w:p w14:paraId="025FCB66" w14:textId="77777777" w:rsidR="00657E08" w:rsidRDefault="00483D1B">
      <w:pPr>
        <w:spacing w:after="200" w:line="240" w:lineRule="auto"/>
        <w:ind w:left="450" w:right="0" w:hanging="450"/>
      </w:pPr>
      <w:r>
        <w:t xml:space="preserve">Olson, William. “The Concept of Small Wars.” </w:t>
      </w:r>
      <w:r>
        <w:rPr>
          <w:i/>
        </w:rPr>
        <w:t>Small Wars &amp; Insurgencies</w:t>
      </w:r>
      <w:r>
        <w:t xml:space="preserve"> 1, no. 1 (April 1, 1990): 39–46.</w:t>
      </w:r>
      <w:hyperlink r:id="rId210">
        <w:r>
          <w:t xml:space="preserve"> </w:t>
        </w:r>
      </w:hyperlink>
      <w:hyperlink r:id="rId211">
        <w:r>
          <w:rPr>
            <w:color w:val="1155CC"/>
            <w:u w:val="single"/>
          </w:rPr>
          <w:t>https://doi.org/10.1080/09592319008422940</w:t>
        </w:r>
      </w:hyperlink>
      <w:r>
        <w:t>.</w:t>
      </w:r>
    </w:p>
    <w:p w14:paraId="300AB1F1" w14:textId="77777777" w:rsidR="00657E08" w:rsidRDefault="00483D1B">
      <w:pPr>
        <w:spacing w:after="200" w:line="240" w:lineRule="auto"/>
        <w:ind w:left="450" w:right="0" w:hanging="450"/>
      </w:pPr>
      <w:proofErr w:type="spellStart"/>
      <w:r>
        <w:t>Oneal</w:t>
      </w:r>
      <w:proofErr w:type="spellEnd"/>
      <w:r>
        <w:t xml:space="preserve">, John R., and Bruce </w:t>
      </w:r>
      <w:proofErr w:type="spellStart"/>
      <w:r>
        <w:t>Russett</w:t>
      </w:r>
      <w:proofErr w:type="spellEnd"/>
      <w:r>
        <w:t xml:space="preserve">. “Assessing the Liberal Peace with Alternative Specifications: Trade Still Reduces Conflict.” </w:t>
      </w:r>
      <w:r>
        <w:rPr>
          <w:i/>
        </w:rPr>
        <w:t>Journal of Peace Research</w:t>
      </w:r>
      <w:r>
        <w:t xml:space="preserve"> 36, no. 4 (July 1, 1999): 423–42.</w:t>
      </w:r>
      <w:hyperlink r:id="rId212">
        <w:r>
          <w:t xml:space="preserve"> </w:t>
        </w:r>
      </w:hyperlink>
      <w:hyperlink r:id="rId213">
        <w:r>
          <w:rPr>
            <w:color w:val="1155CC"/>
            <w:u w:val="single"/>
          </w:rPr>
          <w:t>https://doi.org/10.1177/0022343399036004003</w:t>
        </w:r>
      </w:hyperlink>
      <w:r>
        <w:t>.</w:t>
      </w:r>
    </w:p>
    <w:p w14:paraId="255932A3" w14:textId="77777777" w:rsidR="00657E08" w:rsidRDefault="00483D1B">
      <w:pPr>
        <w:spacing w:after="200" w:line="240" w:lineRule="auto"/>
        <w:ind w:left="450" w:right="0" w:hanging="450"/>
      </w:pPr>
      <w:r>
        <w:t xml:space="preserve">O’Rourke, Lindsey A. </w:t>
      </w:r>
      <w:r>
        <w:rPr>
          <w:i/>
        </w:rPr>
        <w:t>Covert Regime Change: America’s Secret Cold War</w:t>
      </w:r>
      <w:r>
        <w:t>. Cornell Studies in Security Affairs. Ithaca, NY: Cornell University Press, 2018.</w:t>
      </w:r>
    </w:p>
    <w:p w14:paraId="69F857A7" w14:textId="77777777" w:rsidR="00657E08" w:rsidRDefault="00483D1B">
      <w:pPr>
        <w:spacing w:after="200" w:line="240" w:lineRule="auto"/>
        <w:ind w:left="450" w:right="0" w:hanging="450"/>
      </w:pPr>
      <w:r>
        <w:lastRenderedPageBreak/>
        <w:t xml:space="preserve">Osgood, Robert E. “The Reappraisal of Limited War.” </w:t>
      </w:r>
      <w:r>
        <w:rPr>
          <w:i/>
        </w:rPr>
        <w:t>The Adelphi Papers</w:t>
      </w:r>
      <w:r>
        <w:t xml:space="preserve"> 9, no. 54 (February 1969): 41–54.</w:t>
      </w:r>
      <w:hyperlink r:id="rId214">
        <w:r>
          <w:t xml:space="preserve"> </w:t>
        </w:r>
      </w:hyperlink>
      <w:hyperlink r:id="rId215">
        <w:r>
          <w:rPr>
            <w:color w:val="1155CC"/>
            <w:u w:val="single"/>
          </w:rPr>
          <w:t>https://doi.org/10.1080/05679326908448127</w:t>
        </w:r>
      </w:hyperlink>
      <w:r>
        <w:t>.</w:t>
      </w:r>
    </w:p>
    <w:p w14:paraId="77478399" w14:textId="77777777" w:rsidR="00657E08" w:rsidRDefault="00483D1B">
      <w:pPr>
        <w:spacing w:after="200" w:line="240" w:lineRule="auto"/>
        <w:ind w:left="450" w:right="0" w:hanging="450"/>
      </w:pPr>
      <w:r>
        <w:t>Paul, Christopher, and Miriam Matthews. “The Russian ``Firehose of Falsehood" Propaganda Model: Why It Might Work and Options to Counter It.” Santa Monica, CA: Rand Corporation, 2016.</w:t>
      </w:r>
    </w:p>
    <w:p w14:paraId="0D906DEF" w14:textId="77777777" w:rsidR="00657E08" w:rsidRDefault="00483D1B">
      <w:pPr>
        <w:spacing w:after="200" w:line="240" w:lineRule="auto"/>
        <w:ind w:left="450" w:right="0" w:hanging="450"/>
      </w:pPr>
      <w:r>
        <w:t xml:space="preserve">Petersen, Roger D. </w:t>
      </w:r>
      <w:r>
        <w:rPr>
          <w:i/>
        </w:rPr>
        <w:t xml:space="preserve">Resistance and Rebellion: Lessons </w:t>
      </w:r>
      <w:proofErr w:type="gramStart"/>
      <w:r>
        <w:rPr>
          <w:i/>
        </w:rPr>
        <w:t>From</w:t>
      </w:r>
      <w:proofErr w:type="gramEnd"/>
      <w:r>
        <w:rPr>
          <w:i/>
        </w:rPr>
        <w:t xml:space="preserve"> Eastern Europe</w:t>
      </w:r>
      <w:r>
        <w:t>. Cambridge: Cambridge University Press, 2001.</w:t>
      </w:r>
      <w:hyperlink r:id="rId216">
        <w:r>
          <w:t xml:space="preserve"> </w:t>
        </w:r>
      </w:hyperlink>
      <w:hyperlink r:id="rId217">
        <w:r>
          <w:rPr>
            <w:color w:val="1155CC"/>
            <w:u w:val="single"/>
          </w:rPr>
          <w:t>https://doi.org/10.1017/CBO9780511612725</w:t>
        </w:r>
      </w:hyperlink>
      <w:r>
        <w:t>.</w:t>
      </w:r>
    </w:p>
    <w:p w14:paraId="78D62C48" w14:textId="77777777" w:rsidR="00657E08" w:rsidRDefault="00483D1B">
      <w:pPr>
        <w:spacing w:after="200" w:line="240" w:lineRule="auto"/>
        <w:ind w:left="450" w:right="0" w:hanging="450"/>
      </w:pPr>
      <w:r>
        <w:t xml:space="preserve">Powell, Robert. “Nuclear Brinkmanship, Limited War, and Military Power.” </w:t>
      </w:r>
      <w:r>
        <w:rPr>
          <w:i/>
        </w:rPr>
        <w:t>International Organization</w:t>
      </w:r>
      <w:r>
        <w:t xml:space="preserve"> 69, no. 03 (June 2015): 589–626.</w:t>
      </w:r>
      <w:hyperlink r:id="rId218">
        <w:r>
          <w:t xml:space="preserve"> </w:t>
        </w:r>
      </w:hyperlink>
      <w:hyperlink r:id="rId219">
        <w:r>
          <w:rPr>
            <w:color w:val="1155CC"/>
            <w:u w:val="single"/>
          </w:rPr>
          <w:t>https://doi.org/10.1017/S0020818315000028</w:t>
        </w:r>
      </w:hyperlink>
      <w:r>
        <w:t>.</w:t>
      </w:r>
    </w:p>
    <w:p w14:paraId="4B6DCAC7" w14:textId="77777777" w:rsidR="00657E08" w:rsidRDefault="00483D1B">
      <w:pPr>
        <w:spacing w:after="200" w:line="240" w:lineRule="auto"/>
        <w:ind w:left="450" w:right="0" w:hanging="450"/>
      </w:pPr>
      <w:proofErr w:type="spellStart"/>
      <w:r>
        <w:t>Poznansky</w:t>
      </w:r>
      <w:proofErr w:type="spellEnd"/>
      <w:r>
        <w:t xml:space="preserve">, Michael, and Evan </w:t>
      </w:r>
      <w:proofErr w:type="spellStart"/>
      <w:r>
        <w:t>Perkoski</w:t>
      </w:r>
      <w:proofErr w:type="spellEnd"/>
      <w:r>
        <w:t xml:space="preserve">. “Rethinking Secrecy in Cyberspace: The Politics of Voluntary Attribution.” </w:t>
      </w:r>
      <w:r>
        <w:rPr>
          <w:i/>
        </w:rPr>
        <w:t>Journal of Global Security Studies</w:t>
      </w:r>
      <w:r>
        <w:t>, September 2018.</w:t>
      </w:r>
      <w:hyperlink r:id="rId220">
        <w:r>
          <w:t xml:space="preserve"> </w:t>
        </w:r>
      </w:hyperlink>
      <w:hyperlink r:id="rId221">
        <w:r>
          <w:rPr>
            <w:color w:val="1155CC"/>
            <w:u w:val="single"/>
          </w:rPr>
          <w:t>https://doi.org/10.1093/jogss/ogy022</w:t>
        </w:r>
      </w:hyperlink>
      <w:r>
        <w:t>.</w:t>
      </w:r>
    </w:p>
    <w:p w14:paraId="4E09219D" w14:textId="77777777" w:rsidR="00657E08" w:rsidRDefault="00483D1B">
      <w:pPr>
        <w:spacing w:after="200" w:line="240" w:lineRule="auto"/>
        <w:ind w:left="450" w:right="0" w:hanging="450"/>
      </w:pPr>
      <w:r>
        <w:t xml:space="preserve">Raghavan, V.R. “Limited War and Nuclear Escalation in South Asia.” </w:t>
      </w:r>
      <w:r>
        <w:rPr>
          <w:i/>
        </w:rPr>
        <w:t>The Nonproliferation Review</w:t>
      </w:r>
      <w:r>
        <w:t xml:space="preserve"> 8, no. 3 (September 2001): 82–98.</w:t>
      </w:r>
      <w:hyperlink r:id="rId222">
        <w:r>
          <w:t xml:space="preserve"> </w:t>
        </w:r>
      </w:hyperlink>
      <w:hyperlink r:id="rId223">
        <w:r>
          <w:rPr>
            <w:color w:val="1155CC"/>
            <w:u w:val="single"/>
          </w:rPr>
          <w:t>https://doi.org/10.1080/10736700108436865</w:t>
        </w:r>
      </w:hyperlink>
      <w:r>
        <w:t>.</w:t>
      </w:r>
    </w:p>
    <w:p w14:paraId="4F5B5E66" w14:textId="77777777" w:rsidR="00657E08" w:rsidRDefault="00483D1B">
      <w:pPr>
        <w:spacing w:after="200" w:line="240" w:lineRule="auto"/>
        <w:ind w:left="450" w:right="0" w:hanging="450"/>
      </w:pPr>
      <w:proofErr w:type="spellStart"/>
      <w:r>
        <w:t>Rauchhaus</w:t>
      </w:r>
      <w:proofErr w:type="spellEnd"/>
      <w:r>
        <w:t xml:space="preserve">, R. “Evaluating the Nuclear Peace Hypothesis: A Quantitative Approach.” </w:t>
      </w:r>
      <w:r>
        <w:rPr>
          <w:i/>
        </w:rPr>
        <w:t>Journal of Conflict Resolution</w:t>
      </w:r>
      <w:r>
        <w:t xml:space="preserve"> 53, no. 2 (January 27, 2009): 258–77.</w:t>
      </w:r>
      <w:hyperlink r:id="rId224">
        <w:r>
          <w:t xml:space="preserve"> </w:t>
        </w:r>
      </w:hyperlink>
      <w:hyperlink r:id="rId225">
        <w:r>
          <w:rPr>
            <w:color w:val="1155CC"/>
            <w:u w:val="single"/>
          </w:rPr>
          <w:t>https://doi.org/10.1177/0022002708330387</w:t>
        </w:r>
      </w:hyperlink>
      <w:r>
        <w:t>.</w:t>
      </w:r>
    </w:p>
    <w:p w14:paraId="7F414B23" w14:textId="77777777" w:rsidR="00657E08" w:rsidRDefault="00483D1B">
      <w:pPr>
        <w:spacing w:after="200" w:line="240" w:lineRule="auto"/>
        <w:ind w:left="450" w:right="0" w:hanging="450"/>
      </w:pPr>
      <w:r>
        <w:t>Raymond, Mark. “Puncturing the Myth of the Internet as a Commons,” 2013.</w:t>
      </w:r>
    </w:p>
    <w:p w14:paraId="06EC86FD" w14:textId="77777777" w:rsidR="00657E08" w:rsidRDefault="00483D1B">
      <w:pPr>
        <w:spacing w:after="200" w:line="240" w:lineRule="auto"/>
        <w:ind w:left="450" w:right="0" w:hanging="450"/>
      </w:pPr>
      <w:r>
        <w:t xml:space="preserve">Rosen, Stephen Peter. “Vietnam and the American Theory of Limited War.” </w:t>
      </w:r>
      <w:r>
        <w:rPr>
          <w:i/>
        </w:rPr>
        <w:t>International Security</w:t>
      </w:r>
      <w:r>
        <w:t xml:space="preserve"> 7, no. 2 (1982): 83–113.</w:t>
      </w:r>
      <w:hyperlink r:id="rId226">
        <w:r>
          <w:t xml:space="preserve"> </w:t>
        </w:r>
      </w:hyperlink>
      <w:hyperlink r:id="rId227">
        <w:r>
          <w:rPr>
            <w:color w:val="1155CC"/>
            <w:u w:val="single"/>
          </w:rPr>
          <w:t>https://doi.org/10.2307/2538434</w:t>
        </w:r>
      </w:hyperlink>
      <w:r>
        <w:t>.</w:t>
      </w:r>
    </w:p>
    <w:p w14:paraId="3B034265" w14:textId="77777777" w:rsidR="00657E08" w:rsidRDefault="00483D1B">
      <w:pPr>
        <w:spacing w:after="200" w:line="240" w:lineRule="auto"/>
        <w:ind w:left="450" w:right="0" w:hanging="450"/>
      </w:pPr>
      <w:proofErr w:type="spellStart"/>
      <w:r>
        <w:t>Rovner</w:t>
      </w:r>
      <w:proofErr w:type="spellEnd"/>
      <w:r>
        <w:t>, Joshua, Jon R. Lindsay, Kimberly Marten, and Lindsey A. O’Rourke. “Policy Roundtable 1-7: Russia and the 2016 U.S. Presidential Election.” Policy Roundtable. H-Diplo ISSF, March 26, 2017.</w:t>
      </w:r>
      <w:hyperlink r:id="rId228">
        <w:r>
          <w:t xml:space="preserve"> </w:t>
        </w:r>
      </w:hyperlink>
      <w:hyperlink r:id="rId229">
        <w:r>
          <w:rPr>
            <w:color w:val="1155CC"/>
            <w:u w:val="single"/>
          </w:rPr>
          <w:t>https://issforum.org/roundtables/policy/1-7-russia</w:t>
        </w:r>
      </w:hyperlink>
      <w:r>
        <w:t>.</w:t>
      </w:r>
    </w:p>
    <w:p w14:paraId="0716F629" w14:textId="77777777" w:rsidR="00657E08" w:rsidRDefault="00483D1B">
      <w:pPr>
        <w:spacing w:after="200" w:line="240" w:lineRule="auto"/>
        <w:ind w:left="450" w:right="0" w:hanging="450"/>
      </w:pPr>
      <w:r>
        <w:t xml:space="preserve">Russell, Richard L. “The Nuclear Peace Fallacy: How Deterrence Can Fail.” </w:t>
      </w:r>
      <w:r>
        <w:rPr>
          <w:i/>
        </w:rPr>
        <w:t>Journal of Strategic Studies</w:t>
      </w:r>
      <w:r>
        <w:t xml:space="preserve"> 26, no. 1 (March 1, 2003): 136–55.</w:t>
      </w:r>
      <w:hyperlink r:id="rId230">
        <w:r>
          <w:t xml:space="preserve"> </w:t>
        </w:r>
      </w:hyperlink>
      <w:hyperlink r:id="rId231">
        <w:r>
          <w:rPr>
            <w:color w:val="1155CC"/>
            <w:u w:val="single"/>
          </w:rPr>
          <w:t>https://doi.org/10.1080/01402390308559311</w:t>
        </w:r>
      </w:hyperlink>
      <w:r>
        <w:t>.</w:t>
      </w:r>
    </w:p>
    <w:p w14:paraId="16EE31BA" w14:textId="77777777" w:rsidR="00657E08" w:rsidRDefault="00483D1B">
      <w:pPr>
        <w:spacing w:after="200" w:line="240" w:lineRule="auto"/>
        <w:ind w:left="450" w:right="0" w:hanging="450"/>
      </w:pPr>
      <w:r>
        <w:t xml:space="preserve">Sagan, Scott Douglas, and Kenneth Neal Waltz. </w:t>
      </w:r>
      <w:r>
        <w:rPr>
          <w:i/>
        </w:rPr>
        <w:t>The Spread of Nuclear Weapons: A Debate Renewed</w:t>
      </w:r>
      <w:r>
        <w:t>. Norton, 2003.</w:t>
      </w:r>
    </w:p>
    <w:p w14:paraId="4AF67434" w14:textId="77777777" w:rsidR="00657E08" w:rsidRDefault="00483D1B">
      <w:pPr>
        <w:spacing w:after="200" w:line="240" w:lineRule="auto"/>
        <w:ind w:left="450" w:right="0" w:hanging="450"/>
      </w:pPr>
      <w:r>
        <w:t xml:space="preserve">Santoro, David, and Brad </w:t>
      </w:r>
      <w:proofErr w:type="spellStart"/>
      <w:r>
        <w:t>Blosserman</w:t>
      </w:r>
      <w:proofErr w:type="spellEnd"/>
      <w:r>
        <w:t>. “Healey’s Wrong: It’s Deterrence, Stupid.” War on the Rocks, October 14, 2016.</w:t>
      </w:r>
      <w:hyperlink r:id="rId232">
        <w:r>
          <w:t xml:space="preserve"> </w:t>
        </w:r>
      </w:hyperlink>
      <w:hyperlink r:id="rId233">
        <w:r>
          <w:rPr>
            <w:color w:val="1155CC"/>
            <w:u w:val="single"/>
          </w:rPr>
          <w:t>http://warontherocks.com/2016/10/healeys-wrong-its-deterrence-stupid/</w:t>
        </w:r>
      </w:hyperlink>
      <w:r>
        <w:t>.</w:t>
      </w:r>
    </w:p>
    <w:p w14:paraId="6BD4BB3D" w14:textId="77777777" w:rsidR="00657E08" w:rsidRDefault="00483D1B">
      <w:pPr>
        <w:spacing w:after="200" w:line="240" w:lineRule="auto"/>
        <w:ind w:left="450" w:right="0" w:hanging="450"/>
      </w:pPr>
      <w:r>
        <w:t xml:space="preserve">Schelling, Thomas C. </w:t>
      </w:r>
      <w:r>
        <w:rPr>
          <w:i/>
        </w:rPr>
        <w:t>Arms and Influence</w:t>
      </w:r>
      <w:r>
        <w:t>. Yale University Press, 1966.</w:t>
      </w:r>
    </w:p>
    <w:p w14:paraId="5B2016E2" w14:textId="77777777" w:rsidR="00657E08" w:rsidRDefault="00483D1B">
      <w:pPr>
        <w:spacing w:after="200" w:line="240" w:lineRule="auto"/>
        <w:ind w:left="450" w:right="0" w:hanging="450"/>
      </w:pPr>
      <w:r>
        <w:t xml:space="preserve">———. “Bargaining, Communication, and Limited War.” </w:t>
      </w:r>
      <w:r>
        <w:rPr>
          <w:i/>
        </w:rPr>
        <w:t>Conflict Resolution</w:t>
      </w:r>
      <w:r>
        <w:t xml:space="preserve"> 1, no. 1 (1957): 19–36.</w:t>
      </w:r>
    </w:p>
    <w:p w14:paraId="791AC286" w14:textId="77777777" w:rsidR="00657E08" w:rsidRDefault="00483D1B">
      <w:pPr>
        <w:spacing w:after="200" w:line="240" w:lineRule="auto"/>
        <w:ind w:left="450" w:right="0" w:hanging="450"/>
      </w:pPr>
      <w:r>
        <w:lastRenderedPageBreak/>
        <w:t xml:space="preserve">Schmidt, Andreas. “The Estonian Cyberattacks.” In </w:t>
      </w:r>
      <w:r>
        <w:rPr>
          <w:i/>
        </w:rPr>
        <w:t>A Fierce Domain: Conflict in Cyberspace, 1986 to 2012</w:t>
      </w:r>
      <w:r>
        <w:t>, edited by Jason Healey, 174–93. Cyber Conflict Studies Association, 2013.</w:t>
      </w:r>
    </w:p>
    <w:p w14:paraId="12A59A80" w14:textId="77777777" w:rsidR="00657E08" w:rsidRDefault="00483D1B">
      <w:pPr>
        <w:spacing w:after="200" w:line="240" w:lineRule="auto"/>
        <w:ind w:left="450" w:right="0" w:hanging="450"/>
      </w:pPr>
      <w:r>
        <w:t xml:space="preserve">Schneider, Jacquelyn. “Deterrence in and through Cyberspace.” In </w:t>
      </w:r>
      <w:r>
        <w:rPr>
          <w:i/>
        </w:rPr>
        <w:t>Cross-Domain Deterrence: Strategy in an Era of Complexity</w:t>
      </w:r>
      <w:r>
        <w:t>, edited by Jon R. Lindsay and Erik Gartzke, 1st edition. New York, NY: Oxford University Press, 2019.</w:t>
      </w:r>
    </w:p>
    <w:p w14:paraId="7624D1E0" w14:textId="77777777" w:rsidR="00657E08" w:rsidRDefault="00483D1B">
      <w:pPr>
        <w:spacing w:after="200" w:line="240" w:lineRule="auto"/>
        <w:ind w:left="450" w:right="0" w:hanging="450"/>
      </w:pPr>
      <w:r>
        <w:t xml:space="preserve">———. </w:t>
      </w:r>
      <w:r>
        <w:rPr>
          <w:i/>
        </w:rPr>
        <w:t>The Information Revolution and International Stability: A Multi-Article Exploration of Computing, Cyber, and Incentives for Conflict</w:t>
      </w:r>
      <w:r>
        <w:t>. ProQuest LLC, 2017.</w:t>
      </w:r>
    </w:p>
    <w:p w14:paraId="7D94731C" w14:textId="77777777" w:rsidR="00657E08" w:rsidRDefault="00483D1B">
      <w:pPr>
        <w:spacing w:after="200" w:line="240" w:lineRule="auto"/>
        <w:ind w:left="450" w:right="0" w:hanging="450"/>
      </w:pPr>
      <w:r>
        <w:t>Schram, Peter. “Hassling.” Working Paper, 2019.</w:t>
      </w:r>
    </w:p>
    <w:p w14:paraId="4310F960" w14:textId="77777777" w:rsidR="00657E08" w:rsidRDefault="00483D1B">
      <w:pPr>
        <w:spacing w:after="200" w:line="240" w:lineRule="auto"/>
        <w:ind w:left="450" w:right="0" w:hanging="450"/>
      </w:pPr>
      <w:r>
        <w:t>Schultz, George. “Low-Intensity Warfare: The Challenge of Ambiguity.” Conference Address presented at the Low-Intensity Warfare Conference, National Defense University, Washington, DC, January 15, 1986.</w:t>
      </w:r>
      <w:hyperlink r:id="rId234">
        <w:r>
          <w:t xml:space="preserve"> </w:t>
        </w:r>
      </w:hyperlink>
      <w:hyperlink r:id="rId235">
        <w:r>
          <w:rPr>
            <w:color w:val="1155CC"/>
            <w:u w:val="single"/>
          </w:rPr>
          <w:t>https://www.jstor.org/stable/pdf/20692938.pdf</w:t>
        </w:r>
      </w:hyperlink>
      <w:r>
        <w:t>.</w:t>
      </w:r>
    </w:p>
    <w:p w14:paraId="7D3BA99E" w14:textId="77777777" w:rsidR="00657E08" w:rsidRDefault="00483D1B">
      <w:pPr>
        <w:spacing w:after="200" w:line="240" w:lineRule="auto"/>
        <w:ind w:left="450" w:right="0" w:hanging="450"/>
      </w:pPr>
      <w:proofErr w:type="spellStart"/>
      <w:r>
        <w:t>Shakarian</w:t>
      </w:r>
      <w:proofErr w:type="spellEnd"/>
      <w:r>
        <w:t xml:space="preserve">, Paulo. “The 2008 Russian Cyber Campaign against Georgia.” </w:t>
      </w:r>
      <w:r>
        <w:rPr>
          <w:i/>
        </w:rPr>
        <w:t>Military Review</w:t>
      </w:r>
      <w:r>
        <w:t xml:space="preserve"> 91, no. 6 (November 1, 2011): 63.</w:t>
      </w:r>
    </w:p>
    <w:p w14:paraId="74E7191E" w14:textId="77777777" w:rsidR="00657E08" w:rsidRDefault="00483D1B">
      <w:pPr>
        <w:spacing w:after="200" w:line="240" w:lineRule="auto"/>
        <w:ind w:left="450" w:right="0" w:hanging="450"/>
      </w:pPr>
      <w:r>
        <w:t xml:space="preserve">Shapiro, Jacob N. </w:t>
      </w:r>
      <w:r>
        <w:rPr>
          <w:i/>
        </w:rPr>
        <w:t>The Terrorist’s Dilemma: Managing Violent Covert Organizations</w:t>
      </w:r>
      <w:r>
        <w:t>. Princeton University Press, 2013.</w:t>
      </w:r>
    </w:p>
    <w:p w14:paraId="60BB8484" w14:textId="77777777" w:rsidR="00657E08" w:rsidRDefault="00483D1B">
      <w:pPr>
        <w:spacing w:after="200" w:line="240" w:lineRule="auto"/>
        <w:ind w:left="450" w:right="0" w:hanging="450"/>
      </w:pPr>
      <w:r>
        <w:t xml:space="preserve">Shy, John, and Thomas W. Collier. “Revolutionary War.” In </w:t>
      </w:r>
      <w:r>
        <w:rPr>
          <w:i/>
        </w:rPr>
        <w:t>Makers of Modern Strategy from Machiavelli to the Nuclear Age</w:t>
      </w:r>
      <w:r>
        <w:t xml:space="preserve">, edited by Peter </w:t>
      </w:r>
      <w:proofErr w:type="spellStart"/>
      <w:r>
        <w:t>Paret</w:t>
      </w:r>
      <w:proofErr w:type="spellEnd"/>
      <w:r>
        <w:t>, Gordon A Craig, and Felix Gilbert, 815–62. New Jersey: Princeton University Press, 1986.</w:t>
      </w:r>
    </w:p>
    <w:p w14:paraId="14D79618" w14:textId="77777777" w:rsidR="00657E08" w:rsidRDefault="00483D1B">
      <w:pPr>
        <w:spacing w:after="200" w:line="240" w:lineRule="auto"/>
        <w:ind w:left="450" w:right="0" w:hanging="450"/>
      </w:pPr>
      <w:r>
        <w:t xml:space="preserve">Sides, John, Michael </w:t>
      </w:r>
      <w:proofErr w:type="spellStart"/>
      <w:r>
        <w:t>Tesler</w:t>
      </w:r>
      <w:proofErr w:type="spellEnd"/>
      <w:r>
        <w:t xml:space="preserve">, and Lynn </w:t>
      </w:r>
      <w:proofErr w:type="spellStart"/>
      <w:r>
        <w:t>Vavreck</w:t>
      </w:r>
      <w:proofErr w:type="spellEnd"/>
      <w:r>
        <w:t xml:space="preserve">. </w:t>
      </w:r>
      <w:r>
        <w:rPr>
          <w:i/>
        </w:rPr>
        <w:t>Identity Crisis: The 2016 Presidential Campaign and the Battle for the Meaning of America</w:t>
      </w:r>
      <w:r>
        <w:t>. Princeton, NJ: Princeton University Press, 2018.</w:t>
      </w:r>
    </w:p>
    <w:p w14:paraId="2DA5DDE7" w14:textId="77777777" w:rsidR="00657E08" w:rsidRDefault="00483D1B">
      <w:pPr>
        <w:spacing w:after="200" w:line="240" w:lineRule="auto"/>
        <w:ind w:left="450" w:right="0" w:hanging="450"/>
      </w:pPr>
      <w:r>
        <w:t xml:space="preserve">Singer, David J, Stuart Bremer, and John Stuckey. “Capability Distribution, Uncertainty, and Major Power War, 1820-1965.” In </w:t>
      </w:r>
      <w:r>
        <w:rPr>
          <w:i/>
        </w:rPr>
        <w:t>Peace, War, and Numbers</w:t>
      </w:r>
      <w:r>
        <w:t xml:space="preserve">, by Bruce M. </w:t>
      </w:r>
      <w:proofErr w:type="spellStart"/>
      <w:r>
        <w:t>Russett</w:t>
      </w:r>
      <w:proofErr w:type="spellEnd"/>
      <w:r>
        <w:t>, 19–48. Sage Publications, 1972.</w:t>
      </w:r>
    </w:p>
    <w:p w14:paraId="4F3EAFD3" w14:textId="77777777" w:rsidR="00657E08" w:rsidRDefault="00483D1B">
      <w:pPr>
        <w:spacing w:after="200" w:line="240" w:lineRule="auto"/>
        <w:ind w:left="450" w:right="0" w:hanging="450"/>
      </w:pPr>
      <w:r>
        <w:t xml:space="preserve">Slayton, Rebecca. “What Is the Cyber Offense-Defense Balance? Conceptions, Causes, and Assessment.” </w:t>
      </w:r>
      <w:r>
        <w:rPr>
          <w:i/>
        </w:rPr>
        <w:t>International Security</w:t>
      </w:r>
      <w:r>
        <w:t xml:space="preserve"> 41, no. 3 (January 1, 2017): 72–109.</w:t>
      </w:r>
      <w:hyperlink r:id="rId236">
        <w:r>
          <w:t xml:space="preserve"> </w:t>
        </w:r>
      </w:hyperlink>
      <w:hyperlink r:id="rId237">
        <w:r>
          <w:rPr>
            <w:color w:val="1155CC"/>
            <w:u w:val="single"/>
          </w:rPr>
          <w:t>https://doi.org/10.1162/ISEC_a_00267</w:t>
        </w:r>
      </w:hyperlink>
      <w:r>
        <w:t>.</w:t>
      </w:r>
    </w:p>
    <w:p w14:paraId="32EC0161" w14:textId="77777777" w:rsidR="00657E08" w:rsidRDefault="00483D1B">
      <w:pPr>
        <w:spacing w:after="200" w:line="240" w:lineRule="auto"/>
        <w:ind w:left="450" w:right="0" w:hanging="450"/>
      </w:pPr>
      <w:r>
        <w:t xml:space="preserve">Smith-Spark, Laura, and James Masters. “Missile That Downed MH17 from ‘Russian Brigade.’” </w:t>
      </w:r>
      <w:r>
        <w:rPr>
          <w:i/>
        </w:rPr>
        <w:t>CNN</w:t>
      </w:r>
      <w:r>
        <w:t>, May 24, 2018.</w:t>
      </w:r>
      <w:hyperlink r:id="rId238">
        <w:r>
          <w:t xml:space="preserve"> </w:t>
        </w:r>
      </w:hyperlink>
      <w:hyperlink r:id="rId239">
        <w:r>
          <w:rPr>
            <w:color w:val="1155CC"/>
            <w:u w:val="single"/>
          </w:rPr>
          <w:t>https://edition.cnn.com/2018/05/24/europe/mh17-plane-netherlands-russia-intl/index.html</w:t>
        </w:r>
      </w:hyperlink>
      <w:r>
        <w:t>.</w:t>
      </w:r>
    </w:p>
    <w:p w14:paraId="22FDA3E8" w14:textId="77777777" w:rsidR="00657E08" w:rsidRDefault="00483D1B">
      <w:pPr>
        <w:spacing w:after="200" w:line="240" w:lineRule="auto"/>
        <w:ind w:left="450" w:right="0" w:hanging="450"/>
      </w:pPr>
      <w:r>
        <w:t xml:space="preserve">Snyder, Glenn. “The Balance of Power and the Balance of Terror.” In </w:t>
      </w:r>
      <w:r>
        <w:rPr>
          <w:i/>
        </w:rPr>
        <w:t>World in Crisis: Readings in International Relations</w:t>
      </w:r>
      <w:r>
        <w:t>, edited by Frederick Hartmann, 180–91. New York: The Macmillan Company, 1965.</w:t>
      </w:r>
    </w:p>
    <w:p w14:paraId="7785C190" w14:textId="77777777" w:rsidR="00657E08" w:rsidRDefault="00483D1B">
      <w:pPr>
        <w:spacing w:after="200" w:line="240" w:lineRule="auto"/>
        <w:ind w:left="450" w:right="0" w:hanging="450"/>
      </w:pPr>
      <w:r>
        <w:t xml:space="preserve">Snyder, Glenn Herald. </w:t>
      </w:r>
      <w:r>
        <w:rPr>
          <w:i/>
        </w:rPr>
        <w:t>Deterrence and Defense</w:t>
      </w:r>
      <w:r>
        <w:t>. Princeton University Press, 1961.</w:t>
      </w:r>
    </w:p>
    <w:p w14:paraId="615F99B0" w14:textId="77777777" w:rsidR="00657E08" w:rsidRDefault="00483D1B">
      <w:pPr>
        <w:spacing w:after="200" w:line="240" w:lineRule="auto"/>
        <w:ind w:left="450" w:right="0" w:hanging="450"/>
      </w:pPr>
      <w:r>
        <w:lastRenderedPageBreak/>
        <w:t xml:space="preserve">Sobek, David, and Joe Clare. “Me, Myself, and Allies: Understanding the External Sources of Power.” </w:t>
      </w:r>
      <w:r>
        <w:rPr>
          <w:i/>
        </w:rPr>
        <w:t>Journal of Peace Research</w:t>
      </w:r>
      <w:r>
        <w:t xml:space="preserve"> 50, no. 4 (July 1, 2013): 469–78.</w:t>
      </w:r>
      <w:hyperlink r:id="rId240">
        <w:r>
          <w:t xml:space="preserve"> </w:t>
        </w:r>
      </w:hyperlink>
      <w:hyperlink r:id="rId241">
        <w:r>
          <w:rPr>
            <w:color w:val="1155CC"/>
            <w:u w:val="single"/>
          </w:rPr>
          <w:t>https://doi.org/10.1177/0022343313484047</w:t>
        </w:r>
      </w:hyperlink>
      <w:r>
        <w:t>.</w:t>
      </w:r>
    </w:p>
    <w:p w14:paraId="2B97CFD4" w14:textId="77777777" w:rsidR="00657E08" w:rsidRDefault="00483D1B">
      <w:pPr>
        <w:spacing w:after="200" w:line="240" w:lineRule="auto"/>
        <w:ind w:left="450" w:right="0" w:hanging="450"/>
      </w:pPr>
      <w:r>
        <w:t>Sowell, Jesse H. “Finding Order in a Contentious Internet.” Thesis, Massachusetts Institute of Technology, 2015.</w:t>
      </w:r>
      <w:hyperlink r:id="rId242">
        <w:r>
          <w:t xml:space="preserve"> </w:t>
        </w:r>
      </w:hyperlink>
      <w:hyperlink r:id="rId243">
        <w:r>
          <w:rPr>
            <w:color w:val="1155CC"/>
            <w:u w:val="single"/>
          </w:rPr>
          <w:t>http://dspace.mit.edu/handle/1721.1/97324</w:t>
        </w:r>
      </w:hyperlink>
      <w:r>
        <w:t>.</w:t>
      </w:r>
    </w:p>
    <w:p w14:paraId="7A0CB827" w14:textId="77777777" w:rsidR="00657E08" w:rsidRDefault="00483D1B">
      <w:pPr>
        <w:spacing w:after="200" w:line="240" w:lineRule="auto"/>
        <w:ind w:left="450" w:right="0" w:hanging="450"/>
      </w:pPr>
      <w:r>
        <w:t xml:space="preserve">Stein, Janice Gross. “Calculation, Miscalculation, and Conventional Deterrence.” In </w:t>
      </w:r>
      <w:r>
        <w:rPr>
          <w:i/>
        </w:rPr>
        <w:t>Psychology and Deterrence</w:t>
      </w:r>
      <w:r>
        <w:t>, by Richard Ned Lebow and Robert Jervis. JHU Press, 1989.</w:t>
      </w:r>
    </w:p>
    <w:p w14:paraId="55019C97" w14:textId="77777777" w:rsidR="00657E08" w:rsidRDefault="00483D1B">
      <w:pPr>
        <w:spacing w:after="200" w:line="240" w:lineRule="auto"/>
        <w:ind w:left="450" w:right="0" w:hanging="450"/>
      </w:pPr>
      <w:r>
        <w:t xml:space="preserve">Sullivan, Patricia L. “War Aims and War Outcomes Why Powerful States Lose Limited Wars.” </w:t>
      </w:r>
      <w:r>
        <w:rPr>
          <w:i/>
        </w:rPr>
        <w:t>Journal of Conflict Resolution</w:t>
      </w:r>
      <w:r>
        <w:t xml:space="preserve"> 51, no. 3 (June 1, 2007): 496–524.</w:t>
      </w:r>
      <w:hyperlink r:id="rId244">
        <w:r>
          <w:t xml:space="preserve"> </w:t>
        </w:r>
      </w:hyperlink>
      <w:hyperlink r:id="rId245">
        <w:r>
          <w:rPr>
            <w:color w:val="1155CC"/>
            <w:u w:val="single"/>
          </w:rPr>
          <w:t>https://doi.org/10.1177/0022002707300187</w:t>
        </w:r>
      </w:hyperlink>
      <w:r>
        <w:t>.</w:t>
      </w:r>
    </w:p>
    <w:p w14:paraId="39E12067" w14:textId="77777777" w:rsidR="00657E08" w:rsidRDefault="00483D1B">
      <w:pPr>
        <w:spacing w:after="200" w:line="240" w:lineRule="auto"/>
        <w:ind w:left="450" w:right="0" w:hanging="450"/>
      </w:pPr>
      <w:r>
        <w:t xml:space="preserve">Taber, Robert. </w:t>
      </w:r>
      <w:r>
        <w:rPr>
          <w:i/>
        </w:rPr>
        <w:t>War of the Flea: The Classic Study of Guerrilla Warfare</w:t>
      </w:r>
      <w:r>
        <w:t>. L. Stewart, 1965.</w:t>
      </w:r>
    </w:p>
    <w:p w14:paraId="0CA4D734" w14:textId="77777777" w:rsidR="00657E08" w:rsidRDefault="00483D1B">
      <w:pPr>
        <w:spacing w:after="200" w:line="240" w:lineRule="auto"/>
        <w:ind w:left="450" w:right="0" w:hanging="450"/>
      </w:pPr>
      <w:r>
        <w:t xml:space="preserve">Thomas, Timothy. “Russia’s Military Strategy and Ukraine: Indirect, Asymmetric—and Putin-Led.” </w:t>
      </w:r>
      <w:r>
        <w:rPr>
          <w:i/>
        </w:rPr>
        <w:t>The Journal of Slavic Military Studies</w:t>
      </w:r>
      <w:r>
        <w:t xml:space="preserve"> 28, no. 3 (July 3, 2015): 445–61.</w:t>
      </w:r>
      <w:hyperlink r:id="rId246">
        <w:r>
          <w:t xml:space="preserve"> </w:t>
        </w:r>
      </w:hyperlink>
      <w:hyperlink r:id="rId247">
        <w:r>
          <w:rPr>
            <w:color w:val="1155CC"/>
            <w:u w:val="single"/>
          </w:rPr>
          <w:t>https://doi.org/10.1080/13518046.2015.1061819</w:t>
        </w:r>
      </w:hyperlink>
      <w:r>
        <w:t>.</w:t>
      </w:r>
    </w:p>
    <w:p w14:paraId="2AE099D1" w14:textId="77777777" w:rsidR="00657E08" w:rsidRDefault="00483D1B">
      <w:pPr>
        <w:spacing w:after="200" w:line="240" w:lineRule="auto"/>
        <w:ind w:left="450" w:right="0" w:hanging="450"/>
      </w:pPr>
      <w:r>
        <w:t xml:space="preserve">Thomas, Timothy L. “Manipulating the Mass Consciousness: Russian And Chechen ‘Information War’ Tactics </w:t>
      </w:r>
      <w:proofErr w:type="gramStart"/>
      <w:r>
        <w:t>In</w:t>
      </w:r>
      <w:proofErr w:type="gramEnd"/>
      <w:r>
        <w:t xml:space="preserve"> The 2nd Chechen-Russian Conflict.” FMSO Monographs. Foreign Military Studies Office, August 1, 2000.</w:t>
      </w:r>
      <w:hyperlink r:id="rId248">
        <w:r>
          <w:t xml:space="preserve"> </w:t>
        </w:r>
      </w:hyperlink>
      <w:hyperlink r:id="rId249">
        <w:r>
          <w:rPr>
            <w:color w:val="1155CC"/>
            <w:u w:val="single"/>
          </w:rPr>
          <w:t>https://community.apan.org/wg/tradoc-g2/fmso/m/fmso-monographs/243758</w:t>
        </w:r>
      </w:hyperlink>
      <w:r>
        <w:t>.</w:t>
      </w:r>
    </w:p>
    <w:p w14:paraId="0579BC0C" w14:textId="77777777" w:rsidR="00657E08" w:rsidRDefault="00483D1B">
      <w:pPr>
        <w:spacing w:after="200" w:line="240" w:lineRule="auto"/>
        <w:ind w:left="450" w:right="0" w:hanging="450"/>
      </w:pPr>
      <w:r>
        <w:t xml:space="preserve">Thompson, Sir Robert Grainger Ker. </w:t>
      </w:r>
      <w:r>
        <w:rPr>
          <w:i/>
        </w:rPr>
        <w:t>Defeating Communist Insurgency: The Lessons of Malaya and Vietnam</w:t>
      </w:r>
      <w:r>
        <w:t>. F. A. Praeger, 1966.</w:t>
      </w:r>
    </w:p>
    <w:p w14:paraId="2A2FD906" w14:textId="77777777" w:rsidR="00657E08" w:rsidRDefault="00483D1B">
      <w:pPr>
        <w:spacing w:after="200" w:line="240" w:lineRule="auto"/>
        <w:ind w:left="450" w:right="0" w:hanging="450"/>
      </w:pPr>
      <w:r>
        <w:t xml:space="preserve">Traynor, Ian. “Russia Accused of Unleashing Cyberwar to Disable Estonia.” </w:t>
      </w:r>
      <w:r>
        <w:rPr>
          <w:i/>
        </w:rPr>
        <w:t>The Guardian</w:t>
      </w:r>
      <w:r>
        <w:t>, May 17, 2007, sec. World news.</w:t>
      </w:r>
      <w:hyperlink r:id="rId250">
        <w:r>
          <w:t xml:space="preserve"> </w:t>
        </w:r>
      </w:hyperlink>
      <w:hyperlink r:id="rId251">
        <w:r>
          <w:rPr>
            <w:color w:val="1155CC"/>
            <w:u w:val="single"/>
          </w:rPr>
          <w:t>https://www.theguardian.com/world/2007/may/17/topstories3.russia</w:t>
        </w:r>
      </w:hyperlink>
      <w:r>
        <w:t>.</w:t>
      </w:r>
    </w:p>
    <w:p w14:paraId="08A58BA8" w14:textId="77777777" w:rsidR="00657E08" w:rsidRDefault="00483D1B">
      <w:pPr>
        <w:spacing w:after="200" w:line="240" w:lineRule="auto"/>
        <w:ind w:left="450" w:right="0" w:hanging="450"/>
      </w:pPr>
      <w:proofErr w:type="spellStart"/>
      <w:r>
        <w:t>Turbiville</w:t>
      </w:r>
      <w:proofErr w:type="spellEnd"/>
      <w:r>
        <w:t xml:space="preserve">, Graham H. “Preface: Future Trends in Low Intensity Conflict.” </w:t>
      </w:r>
      <w:r>
        <w:rPr>
          <w:i/>
        </w:rPr>
        <w:t>Low Intensity Conflict &amp; Law Enforcement</w:t>
      </w:r>
      <w:r>
        <w:t xml:space="preserve"> 11, no. 2–3 (June 1, 2002): 155–63.</w:t>
      </w:r>
      <w:hyperlink r:id="rId252">
        <w:r>
          <w:t xml:space="preserve"> </w:t>
        </w:r>
      </w:hyperlink>
      <w:hyperlink r:id="rId253">
        <w:r>
          <w:rPr>
            <w:color w:val="1155CC"/>
            <w:u w:val="single"/>
          </w:rPr>
          <w:t>https://doi.org/10.1080/0966284042000279957</w:t>
        </w:r>
      </w:hyperlink>
      <w:r>
        <w:t>.</w:t>
      </w:r>
    </w:p>
    <w:p w14:paraId="51EB62A7" w14:textId="77777777" w:rsidR="00657E08" w:rsidRDefault="00483D1B">
      <w:pPr>
        <w:spacing w:after="200" w:line="240" w:lineRule="auto"/>
        <w:ind w:left="450" w:right="0" w:hanging="450"/>
      </w:pPr>
      <w:r>
        <w:t xml:space="preserve">Tyler, Patrick E. “A Talkative Putin Demonstrates Value of Cyberspace.” </w:t>
      </w:r>
      <w:r>
        <w:rPr>
          <w:i/>
        </w:rPr>
        <w:t>The New York Times</w:t>
      </w:r>
      <w:r>
        <w:t>, March 7, 2001, sec. World.</w:t>
      </w:r>
      <w:hyperlink r:id="rId254">
        <w:r>
          <w:t xml:space="preserve"> </w:t>
        </w:r>
      </w:hyperlink>
      <w:hyperlink r:id="rId255">
        <w:r>
          <w:rPr>
            <w:color w:val="1155CC"/>
            <w:u w:val="single"/>
          </w:rPr>
          <w:t>https://www.nytimes.com/2001/03/07/world/a-talkative-putin-demonstrates-value-of-cyberspace.html</w:t>
        </w:r>
      </w:hyperlink>
      <w:r>
        <w:t>.</w:t>
      </w:r>
    </w:p>
    <w:p w14:paraId="4E348A77" w14:textId="77777777" w:rsidR="00657E08" w:rsidRDefault="00483D1B">
      <w:pPr>
        <w:spacing w:after="200" w:line="240" w:lineRule="auto"/>
        <w:ind w:left="450" w:right="0" w:hanging="450"/>
      </w:pPr>
      <w:proofErr w:type="spellStart"/>
      <w:r>
        <w:t>Ucko</w:t>
      </w:r>
      <w:proofErr w:type="spellEnd"/>
      <w:r>
        <w:t xml:space="preserve">, David H. </w:t>
      </w:r>
      <w:r>
        <w:rPr>
          <w:i/>
        </w:rPr>
        <w:t>The New Counterinsurgency Era: Transforming the U.S. Military for Modern Wars</w:t>
      </w:r>
      <w:r>
        <w:t>. Georgetown University Press, 2009.</w:t>
      </w:r>
    </w:p>
    <w:p w14:paraId="50B0E35A" w14:textId="77777777" w:rsidR="00657E08" w:rsidRDefault="00483D1B">
      <w:pPr>
        <w:spacing w:after="200" w:line="240" w:lineRule="auto"/>
        <w:ind w:left="450" w:right="0" w:hanging="450"/>
      </w:pPr>
      <w:r>
        <w:t>US Army. “Army Field Manual 3-24: Counterinsurgency,” November 30, 2006.</w:t>
      </w:r>
      <w:hyperlink r:id="rId256">
        <w:r>
          <w:t xml:space="preserve"> </w:t>
        </w:r>
      </w:hyperlink>
      <w:hyperlink r:id="rId257">
        <w:r>
          <w:rPr>
            <w:color w:val="1155CC"/>
            <w:u w:val="single"/>
          </w:rPr>
          <w:t>https://www.hsdl.org/?abstract&amp;did=</w:t>
        </w:r>
      </w:hyperlink>
      <w:r>
        <w:t>.</w:t>
      </w:r>
    </w:p>
    <w:p w14:paraId="2D0ED1A8" w14:textId="77777777" w:rsidR="00657E08" w:rsidRDefault="00483D1B">
      <w:pPr>
        <w:spacing w:after="200" w:line="240" w:lineRule="auto"/>
        <w:ind w:left="450" w:right="0" w:hanging="450"/>
      </w:pPr>
      <w:proofErr w:type="spellStart"/>
      <w:r>
        <w:t>Valeriano</w:t>
      </w:r>
      <w:proofErr w:type="spellEnd"/>
      <w:r>
        <w:t xml:space="preserve">, Brandon, and Ryan C. Maness. </w:t>
      </w:r>
      <w:r>
        <w:rPr>
          <w:i/>
        </w:rPr>
        <w:t>Cyber War Versus Cyber Realities: Cyber Conflict in the International System</w:t>
      </w:r>
      <w:r>
        <w:t>. Oxford University Press, 2015.</w:t>
      </w:r>
    </w:p>
    <w:p w14:paraId="2C8DEB54" w14:textId="77777777" w:rsidR="00657E08" w:rsidRDefault="00483D1B">
      <w:pPr>
        <w:spacing w:after="200" w:line="240" w:lineRule="auto"/>
        <w:ind w:left="450" w:right="0" w:hanging="450"/>
      </w:pPr>
      <w:proofErr w:type="spellStart"/>
      <w:r>
        <w:lastRenderedPageBreak/>
        <w:t>Valeriano</w:t>
      </w:r>
      <w:proofErr w:type="spellEnd"/>
      <w:r>
        <w:t xml:space="preserve">, Brandon, and Ryan C Maness. “The Dynamics of Cyber Conflict between Rival Antagonists, 2001–11.” </w:t>
      </w:r>
      <w:r>
        <w:rPr>
          <w:i/>
        </w:rPr>
        <w:t>Journal of Peace Research</w:t>
      </w:r>
      <w:r>
        <w:t xml:space="preserve"> 51, no. 3 (May 1, 2014): 347–60.</w:t>
      </w:r>
      <w:hyperlink r:id="rId258">
        <w:r>
          <w:t xml:space="preserve"> </w:t>
        </w:r>
      </w:hyperlink>
      <w:hyperlink r:id="rId259">
        <w:r>
          <w:rPr>
            <w:color w:val="1155CC"/>
            <w:u w:val="single"/>
          </w:rPr>
          <w:t>https://doi.org/10.1177/0022343313518940</w:t>
        </w:r>
      </w:hyperlink>
      <w:r>
        <w:t>.</w:t>
      </w:r>
    </w:p>
    <w:p w14:paraId="5B89D26D" w14:textId="77777777" w:rsidR="00657E08" w:rsidRDefault="00483D1B">
      <w:pPr>
        <w:spacing w:after="200" w:line="240" w:lineRule="auto"/>
        <w:ind w:left="450" w:right="0" w:hanging="450"/>
      </w:pPr>
      <w:proofErr w:type="spellStart"/>
      <w:r>
        <w:t>Votel</w:t>
      </w:r>
      <w:proofErr w:type="spellEnd"/>
      <w:r>
        <w:t xml:space="preserve">, Joseph, Charles Cleveland, Charles </w:t>
      </w:r>
      <w:proofErr w:type="spellStart"/>
      <w:r>
        <w:t>Connett</w:t>
      </w:r>
      <w:proofErr w:type="spellEnd"/>
      <w:r>
        <w:t xml:space="preserve">, and Will Irwin. “Unconventional Warfare in the Gray Zone.” </w:t>
      </w:r>
      <w:r>
        <w:rPr>
          <w:i/>
        </w:rPr>
        <w:t>Joint Force Quarterly</w:t>
      </w:r>
      <w:r>
        <w:t xml:space="preserve"> 80 (January 2016).</w:t>
      </w:r>
      <w:hyperlink r:id="rId260">
        <w:r>
          <w:t xml:space="preserve"> </w:t>
        </w:r>
      </w:hyperlink>
      <w:hyperlink r:id="rId261">
        <w:r>
          <w:rPr>
            <w:color w:val="1155CC"/>
            <w:u w:val="single"/>
          </w:rPr>
          <w:t>http://ndupress.ndu.edu/Portals/68/Documents/jfq/jfq-80/jfq-80_101-109_Votel-et-al.pdf</w:t>
        </w:r>
      </w:hyperlink>
      <w:r>
        <w:t>.</w:t>
      </w:r>
    </w:p>
    <w:p w14:paraId="515A826D" w14:textId="77777777" w:rsidR="00657E08" w:rsidRDefault="00483D1B">
      <w:pPr>
        <w:spacing w:after="200" w:line="240" w:lineRule="auto"/>
        <w:ind w:left="450" w:right="0" w:hanging="450"/>
      </w:pPr>
      <w:r>
        <w:t xml:space="preserve">Wagner, R. Harrison. “Bargaining and War.” </w:t>
      </w:r>
      <w:r>
        <w:rPr>
          <w:i/>
        </w:rPr>
        <w:t>American Journal of Political Science</w:t>
      </w:r>
      <w:r>
        <w:t xml:space="preserve"> 44, no. 3 (2000): 469–84.</w:t>
      </w:r>
      <w:hyperlink r:id="rId262">
        <w:r>
          <w:t xml:space="preserve"> </w:t>
        </w:r>
      </w:hyperlink>
      <w:hyperlink r:id="rId263">
        <w:r>
          <w:rPr>
            <w:color w:val="1155CC"/>
            <w:u w:val="single"/>
          </w:rPr>
          <w:t>https://doi.org/10.2307/2669259</w:t>
        </w:r>
      </w:hyperlink>
      <w:r>
        <w:t>.</w:t>
      </w:r>
    </w:p>
    <w:p w14:paraId="184A7FD8" w14:textId="77777777" w:rsidR="00657E08" w:rsidRDefault="00483D1B">
      <w:pPr>
        <w:spacing w:after="200" w:line="240" w:lineRule="auto"/>
        <w:ind w:left="450" w:right="0" w:hanging="450"/>
      </w:pPr>
      <w:r>
        <w:t>Warden, John. “Limited Nuclear War: The 21st Century Challenge for the United States.” Livermore Papers on Global Security. Lawrence Livermore National Laboratory: Center for Global Security Research, July 2018.</w:t>
      </w:r>
    </w:p>
    <w:p w14:paraId="7D1738B0" w14:textId="77777777" w:rsidR="00657E08" w:rsidRDefault="00483D1B">
      <w:pPr>
        <w:spacing w:after="200" w:line="240" w:lineRule="auto"/>
        <w:ind w:left="450" w:right="0" w:hanging="450"/>
      </w:pPr>
      <w:r>
        <w:t xml:space="preserve">Wood, Elisabeth Jean. </w:t>
      </w:r>
      <w:r>
        <w:rPr>
          <w:i/>
        </w:rPr>
        <w:t>Insurgent Collective Action and Civil War in El Salvador</w:t>
      </w:r>
      <w:r>
        <w:t>. Cambridge University Press, 2003.</w:t>
      </w:r>
    </w:p>
    <w:p w14:paraId="7EE6B31E" w14:textId="77777777" w:rsidR="00657E08" w:rsidRDefault="00483D1B">
      <w:pPr>
        <w:spacing w:after="200" w:line="240" w:lineRule="auto"/>
        <w:ind w:left="450" w:right="0" w:hanging="450"/>
      </w:pPr>
      <w:r>
        <w:t xml:space="preserve">Woodman, Dr Stewart. “Defining Limited Conflict: A Case of Mistaken Identity.” </w:t>
      </w:r>
      <w:r>
        <w:rPr>
          <w:i/>
        </w:rPr>
        <w:t>Small Wars &amp; Insurgencies</w:t>
      </w:r>
      <w:r>
        <w:t xml:space="preserve"> 2, no. 3 (December 1, 1991): 24–43.</w:t>
      </w:r>
      <w:hyperlink r:id="rId264">
        <w:r>
          <w:t xml:space="preserve"> </w:t>
        </w:r>
      </w:hyperlink>
      <w:hyperlink r:id="rId265">
        <w:r>
          <w:rPr>
            <w:color w:val="1155CC"/>
            <w:u w:val="single"/>
          </w:rPr>
          <w:t>https://doi.org/10.1080/09592319108422992</w:t>
        </w:r>
      </w:hyperlink>
      <w:r>
        <w:t>.</w:t>
      </w:r>
    </w:p>
    <w:p w14:paraId="73727769" w14:textId="77777777" w:rsidR="00657E08" w:rsidRDefault="00483D1B">
      <w:pPr>
        <w:spacing w:after="200" w:line="240" w:lineRule="auto"/>
        <w:ind w:left="450" w:right="0" w:hanging="450"/>
      </w:pPr>
      <w:proofErr w:type="spellStart"/>
      <w:r>
        <w:t>Yeeson</w:t>
      </w:r>
      <w:proofErr w:type="spellEnd"/>
      <w:r>
        <w:t xml:space="preserve">, Erik. “NATO and Russia in Kosovo.” </w:t>
      </w:r>
      <w:r>
        <w:rPr>
          <w:i/>
        </w:rPr>
        <w:t>Perspectives</w:t>
      </w:r>
      <w:r>
        <w:t>, no. 13 (1999): 11–19.</w:t>
      </w:r>
    </w:p>
    <w:p w14:paraId="095BFE8B" w14:textId="77777777" w:rsidR="00657E08" w:rsidRDefault="00483D1B">
      <w:pPr>
        <w:spacing w:after="200" w:line="240" w:lineRule="auto"/>
        <w:ind w:left="450" w:right="0" w:hanging="450"/>
      </w:pPr>
      <w:r>
        <w:t xml:space="preserve">Zhang, </w:t>
      </w:r>
      <w:proofErr w:type="spellStart"/>
      <w:r>
        <w:t>Jiakun</w:t>
      </w:r>
      <w:proofErr w:type="spellEnd"/>
      <w:r>
        <w:t xml:space="preserve"> Jack. “Is China an Exception to the Commercial Peace?” Dissertation, UC San Diego, 2018.</w:t>
      </w:r>
      <w:r>
        <w:br w:type="page"/>
      </w:r>
    </w:p>
    <w:p w14:paraId="2940D6AA" w14:textId="629535FA" w:rsidR="00657E08" w:rsidDel="007E0388" w:rsidRDefault="00483D1B">
      <w:pPr>
        <w:pStyle w:val="Heading1"/>
        <w:spacing w:after="200" w:line="276" w:lineRule="auto"/>
        <w:ind w:left="225" w:hanging="225"/>
        <w:rPr>
          <w:del w:id="262" w:author="Andres Gannon" w:date="2019-04-04T11:46:00Z"/>
        </w:rPr>
      </w:pPr>
      <w:bookmarkStart w:id="263" w:name="_3u9y7lmq1qi3" w:colFirst="0" w:colLast="0"/>
      <w:bookmarkEnd w:id="263"/>
      <w:del w:id="264" w:author="Andres Gannon" w:date="2019-04-04T11:46:00Z">
        <w:r w:rsidDel="007E0388">
          <w:lastRenderedPageBreak/>
          <w:delText>Appendix</w:delText>
        </w:r>
      </w:del>
    </w:p>
    <w:p w14:paraId="37780C21" w14:textId="128E644A" w:rsidR="00657E08" w:rsidDel="007E0388" w:rsidRDefault="00483D1B">
      <w:pPr>
        <w:spacing w:after="200" w:line="276" w:lineRule="auto"/>
        <w:ind w:left="225" w:right="0" w:hanging="225"/>
        <w:rPr>
          <w:del w:id="265" w:author="Andres Gannon" w:date="2019-04-04T11:46:00Z"/>
        </w:rPr>
      </w:pPr>
      <w:del w:id="266" w:author="Andres Gannon" w:date="2019-04-04T11:46:00Z">
        <w:r w:rsidDel="007E0388">
          <w:delText xml:space="preserve">Table 1: List of cases and dataset of origin </w:delText>
        </w:r>
      </w:del>
    </w:p>
    <w:tbl>
      <w:tblPr>
        <w:tblStyle w:val="a1"/>
        <w:tblW w:w="936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424"/>
        <w:gridCol w:w="1311"/>
        <w:gridCol w:w="1562"/>
        <w:gridCol w:w="965"/>
        <w:gridCol w:w="1216"/>
        <w:gridCol w:w="882"/>
      </w:tblGrid>
      <w:tr w:rsidR="00657E08" w:rsidDel="007E0388" w14:paraId="36CC5A5A" w14:textId="5688D621">
        <w:trPr>
          <w:trHeight w:val="440"/>
          <w:del w:id="267" w:author="Andres Gannon" w:date="2019-04-04T11:46:00Z"/>
        </w:trPr>
        <w:tc>
          <w:tcPr>
            <w:tcW w:w="3422" w:type="dxa"/>
            <w:tcBorders>
              <w:top w:val="nil"/>
              <w:left w:val="nil"/>
              <w:bottom w:val="single" w:sz="12" w:space="0" w:color="DDDDDD"/>
              <w:right w:val="nil"/>
            </w:tcBorders>
            <w:tcMar>
              <w:top w:w="80" w:type="dxa"/>
              <w:left w:w="80" w:type="dxa"/>
              <w:bottom w:w="80" w:type="dxa"/>
              <w:right w:w="80" w:type="dxa"/>
            </w:tcMar>
            <w:vAlign w:val="bottom"/>
          </w:tcPr>
          <w:p w14:paraId="137615B3" w14:textId="482203AE" w:rsidR="00657E08" w:rsidDel="007E0388" w:rsidRDefault="00483D1B">
            <w:pPr>
              <w:spacing w:after="0" w:line="240" w:lineRule="auto"/>
              <w:ind w:left="225" w:right="0" w:hanging="225"/>
              <w:jc w:val="center"/>
              <w:rPr>
                <w:del w:id="268" w:author="Andres Gannon" w:date="2019-04-04T11:46:00Z"/>
                <w:rFonts w:ascii="Arial" w:eastAsia="Arial" w:hAnsi="Arial" w:cs="Arial"/>
                <w:color w:val="333333"/>
                <w:sz w:val="21"/>
                <w:szCs w:val="21"/>
              </w:rPr>
            </w:pPr>
            <w:del w:id="269" w:author="Andres Gannon" w:date="2019-04-04T11:46:00Z">
              <w:r w:rsidDel="007E0388">
                <w:rPr>
                  <w:rFonts w:ascii="Arial" w:eastAsia="Arial" w:hAnsi="Arial" w:cs="Arial"/>
                  <w:b/>
                  <w:color w:val="333333"/>
                  <w:sz w:val="21"/>
                  <w:szCs w:val="21"/>
                </w:rPr>
                <w:delText>Target</w:delText>
              </w:r>
            </w:del>
          </w:p>
        </w:tc>
        <w:tc>
          <w:tcPr>
            <w:tcW w:w="1311" w:type="dxa"/>
            <w:tcBorders>
              <w:top w:val="nil"/>
              <w:left w:val="nil"/>
              <w:bottom w:val="single" w:sz="12" w:space="0" w:color="DDDDDD"/>
              <w:right w:val="nil"/>
            </w:tcBorders>
            <w:tcMar>
              <w:top w:w="80" w:type="dxa"/>
              <w:left w:w="80" w:type="dxa"/>
              <w:bottom w:w="80" w:type="dxa"/>
              <w:right w:w="80" w:type="dxa"/>
            </w:tcMar>
            <w:vAlign w:val="bottom"/>
          </w:tcPr>
          <w:p w14:paraId="342B20FC" w14:textId="3C1B2F15" w:rsidR="00657E08" w:rsidDel="007E0388" w:rsidRDefault="00483D1B">
            <w:pPr>
              <w:spacing w:after="0" w:line="240" w:lineRule="auto"/>
              <w:ind w:left="225" w:right="0" w:hanging="225"/>
              <w:jc w:val="center"/>
              <w:rPr>
                <w:del w:id="270" w:author="Andres Gannon" w:date="2019-04-04T11:46:00Z"/>
                <w:rFonts w:ascii="Arial" w:eastAsia="Arial" w:hAnsi="Arial" w:cs="Arial"/>
                <w:color w:val="333333"/>
                <w:sz w:val="21"/>
                <w:szCs w:val="21"/>
              </w:rPr>
            </w:pPr>
            <w:del w:id="271" w:author="Andres Gannon" w:date="2019-04-04T11:46:00Z">
              <w:r w:rsidDel="007E0388">
                <w:rPr>
                  <w:rFonts w:ascii="Arial" w:eastAsia="Arial" w:hAnsi="Arial" w:cs="Arial"/>
                  <w:b/>
                  <w:color w:val="333333"/>
                  <w:sz w:val="21"/>
                  <w:szCs w:val="21"/>
                </w:rPr>
                <w:delText>Year</w:delText>
              </w:r>
            </w:del>
          </w:p>
        </w:tc>
        <w:tc>
          <w:tcPr>
            <w:tcW w:w="1561" w:type="dxa"/>
            <w:tcBorders>
              <w:top w:val="nil"/>
              <w:left w:val="nil"/>
              <w:bottom w:val="single" w:sz="12" w:space="0" w:color="DDDDDD"/>
              <w:right w:val="nil"/>
            </w:tcBorders>
            <w:tcMar>
              <w:top w:w="80" w:type="dxa"/>
              <w:left w:w="80" w:type="dxa"/>
              <w:bottom w:w="80" w:type="dxa"/>
              <w:right w:w="80" w:type="dxa"/>
            </w:tcMar>
            <w:vAlign w:val="bottom"/>
          </w:tcPr>
          <w:p w14:paraId="759D3CC9" w14:textId="25490675" w:rsidR="00657E08" w:rsidDel="007E0388" w:rsidRDefault="00483D1B">
            <w:pPr>
              <w:spacing w:after="0" w:line="240" w:lineRule="auto"/>
              <w:ind w:left="225" w:right="0" w:hanging="225"/>
              <w:jc w:val="center"/>
              <w:rPr>
                <w:del w:id="272" w:author="Andres Gannon" w:date="2019-04-04T11:46:00Z"/>
                <w:rFonts w:ascii="Arial" w:eastAsia="Arial" w:hAnsi="Arial" w:cs="Arial"/>
                <w:color w:val="333333"/>
                <w:sz w:val="21"/>
                <w:szCs w:val="21"/>
              </w:rPr>
            </w:pPr>
            <w:del w:id="273" w:author="Andres Gannon" w:date="2019-04-04T11:46:00Z">
              <w:r w:rsidDel="007E0388">
                <w:rPr>
                  <w:rFonts w:ascii="Arial" w:eastAsia="Arial" w:hAnsi="Arial" w:cs="Arial"/>
                  <w:b/>
                  <w:color w:val="333333"/>
                  <w:sz w:val="21"/>
                  <w:szCs w:val="21"/>
                </w:rPr>
                <w:delText>new</w:delText>
              </w:r>
            </w:del>
          </w:p>
        </w:tc>
        <w:tc>
          <w:tcPr>
            <w:tcW w:w="965" w:type="dxa"/>
            <w:tcBorders>
              <w:top w:val="nil"/>
              <w:left w:val="nil"/>
              <w:bottom w:val="single" w:sz="12" w:space="0" w:color="DDDDDD"/>
              <w:right w:val="nil"/>
            </w:tcBorders>
            <w:tcMar>
              <w:top w:w="80" w:type="dxa"/>
              <w:left w:w="80" w:type="dxa"/>
              <w:bottom w:w="80" w:type="dxa"/>
              <w:right w:w="80" w:type="dxa"/>
            </w:tcMar>
            <w:vAlign w:val="bottom"/>
          </w:tcPr>
          <w:p w14:paraId="2C31D1AC" w14:textId="1BD6124E" w:rsidR="00657E08" w:rsidDel="007E0388" w:rsidRDefault="00483D1B">
            <w:pPr>
              <w:spacing w:after="0" w:line="240" w:lineRule="auto"/>
              <w:ind w:left="225" w:right="0" w:hanging="225"/>
              <w:jc w:val="center"/>
              <w:rPr>
                <w:del w:id="274" w:author="Andres Gannon" w:date="2019-04-04T11:46:00Z"/>
                <w:rFonts w:ascii="Arial" w:eastAsia="Arial" w:hAnsi="Arial" w:cs="Arial"/>
                <w:color w:val="333333"/>
                <w:sz w:val="21"/>
                <w:szCs w:val="21"/>
              </w:rPr>
            </w:pPr>
            <w:del w:id="275" w:author="Andres Gannon" w:date="2019-04-04T11:46:00Z">
              <w:r w:rsidDel="007E0388">
                <w:rPr>
                  <w:rFonts w:ascii="Arial" w:eastAsia="Arial" w:hAnsi="Arial" w:cs="Arial"/>
                  <w:b/>
                  <w:color w:val="333333"/>
                  <w:sz w:val="21"/>
                  <w:szCs w:val="21"/>
                </w:rPr>
                <w:delText>icb</w:delText>
              </w:r>
            </w:del>
          </w:p>
        </w:tc>
        <w:tc>
          <w:tcPr>
            <w:tcW w:w="1216" w:type="dxa"/>
            <w:tcBorders>
              <w:top w:val="nil"/>
              <w:left w:val="nil"/>
              <w:bottom w:val="single" w:sz="12" w:space="0" w:color="DDDDDD"/>
              <w:right w:val="nil"/>
            </w:tcBorders>
            <w:tcMar>
              <w:top w:w="80" w:type="dxa"/>
              <w:left w:w="80" w:type="dxa"/>
              <w:bottom w:w="80" w:type="dxa"/>
              <w:right w:w="80" w:type="dxa"/>
            </w:tcMar>
            <w:vAlign w:val="bottom"/>
          </w:tcPr>
          <w:p w14:paraId="0E4587A2" w14:textId="6A22E7AD" w:rsidR="00657E08" w:rsidDel="007E0388" w:rsidRDefault="00483D1B">
            <w:pPr>
              <w:spacing w:after="0" w:line="240" w:lineRule="auto"/>
              <w:ind w:left="225" w:right="0" w:hanging="225"/>
              <w:jc w:val="center"/>
              <w:rPr>
                <w:del w:id="276" w:author="Andres Gannon" w:date="2019-04-04T11:46:00Z"/>
                <w:rFonts w:ascii="Arial" w:eastAsia="Arial" w:hAnsi="Arial" w:cs="Arial"/>
                <w:color w:val="333333"/>
                <w:sz w:val="21"/>
                <w:szCs w:val="21"/>
              </w:rPr>
            </w:pPr>
            <w:del w:id="277" w:author="Andres Gannon" w:date="2019-04-04T11:46:00Z">
              <w:r w:rsidDel="007E0388">
                <w:rPr>
                  <w:rFonts w:ascii="Arial" w:eastAsia="Arial" w:hAnsi="Arial" w:cs="Arial"/>
                  <w:b/>
                  <w:color w:val="333333"/>
                  <w:sz w:val="21"/>
                  <w:szCs w:val="21"/>
                </w:rPr>
                <w:delText>dcid</w:delText>
              </w:r>
            </w:del>
          </w:p>
        </w:tc>
        <w:tc>
          <w:tcPr>
            <w:tcW w:w="882" w:type="dxa"/>
            <w:tcBorders>
              <w:top w:val="nil"/>
              <w:left w:val="nil"/>
              <w:bottom w:val="single" w:sz="12" w:space="0" w:color="DDDDDD"/>
              <w:right w:val="nil"/>
            </w:tcBorders>
            <w:tcMar>
              <w:top w:w="80" w:type="dxa"/>
              <w:left w:w="80" w:type="dxa"/>
              <w:bottom w:w="80" w:type="dxa"/>
              <w:right w:w="80" w:type="dxa"/>
            </w:tcMar>
            <w:vAlign w:val="bottom"/>
          </w:tcPr>
          <w:p w14:paraId="1C7104A8" w14:textId="2E6AE967" w:rsidR="00657E08" w:rsidDel="007E0388" w:rsidRDefault="00483D1B">
            <w:pPr>
              <w:spacing w:after="0" w:line="240" w:lineRule="auto"/>
              <w:ind w:left="225" w:right="0" w:hanging="225"/>
              <w:jc w:val="center"/>
              <w:rPr>
                <w:del w:id="278" w:author="Andres Gannon" w:date="2019-04-04T11:46:00Z"/>
                <w:rFonts w:ascii="Arial" w:eastAsia="Arial" w:hAnsi="Arial" w:cs="Arial"/>
                <w:color w:val="333333"/>
                <w:sz w:val="21"/>
                <w:szCs w:val="21"/>
              </w:rPr>
            </w:pPr>
            <w:del w:id="279" w:author="Andres Gannon" w:date="2019-04-04T11:46:00Z">
              <w:r w:rsidDel="007E0388">
                <w:rPr>
                  <w:rFonts w:ascii="Arial" w:eastAsia="Arial" w:hAnsi="Arial" w:cs="Arial"/>
                  <w:b/>
                  <w:color w:val="333333"/>
                  <w:sz w:val="21"/>
                  <w:szCs w:val="21"/>
                </w:rPr>
                <w:delText>rei</w:delText>
              </w:r>
            </w:del>
          </w:p>
        </w:tc>
      </w:tr>
      <w:tr w:rsidR="00657E08" w:rsidDel="007E0388" w14:paraId="588DEA12" w14:textId="081F6996">
        <w:trPr>
          <w:trHeight w:val="440"/>
          <w:del w:id="280"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58B306CF" w14:textId="37EB27E7" w:rsidR="00657E08" w:rsidDel="007E0388" w:rsidRDefault="00483D1B">
            <w:pPr>
              <w:spacing w:after="0" w:line="240" w:lineRule="auto"/>
              <w:ind w:left="225" w:right="0" w:hanging="225"/>
              <w:jc w:val="center"/>
              <w:rPr>
                <w:del w:id="281" w:author="Andres Gannon" w:date="2019-04-04T11:46:00Z"/>
                <w:rFonts w:ascii="Arial" w:eastAsia="Arial" w:hAnsi="Arial" w:cs="Arial"/>
                <w:color w:val="333333"/>
                <w:sz w:val="21"/>
                <w:szCs w:val="21"/>
              </w:rPr>
            </w:pPr>
            <w:del w:id="282" w:author="Andres Gannon" w:date="2019-04-04T11:46:00Z">
              <w:r w:rsidDel="007E0388">
                <w:rPr>
                  <w:rFonts w:ascii="Arial" w:eastAsia="Arial" w:hAnsi="Arial" w:cs="Arial"/>
                  <w:color w:val="333333"/>
                  <w:sz w:val="21"/>
                  <w:szCs w:val="21"/>
                </w:rPr>
                <w:delText>Chechnya</w:delText>
              </w:r>
            </w:del>
          </w:p>
        </w:tc>
        <w:tc>
          <w:tcPr>
            <w:tcW w:w="1311" w:type="dxa"/>
            <w:tcBorders>
              <w:top w:val="single" w:sz="6" w:space="0" w:color="DDDDDD"/>
              <w:left w:val="nil"/>
              <w:bottom w:val="nil"/>
              <w:right w:val="nil"/>
            </w:tcBorders>
            <w:tcMar>
              <w:top w:w="80" w:type="dxa"/>
              <w:left w:w="80" w:type="dxa"/>
              <w:bottom w:w="80" w:type="dxa"/>
              <w:right w:w="80" w:type="dxa"/>
            </w:tcMar>
          </w:tcPr>
          <w:p w14:paraId="6719246A" w14:textId="20EC7BC4" w:rsidR="00657E08" w:rsidDel="007E0388" w:rsidRDefault="00483D1B">
            <w:pPr>
              <w:spacing w:after="0" w:line="240" w:lineRule="auto"/>
              <w:ind w:left="225" w:right="0" w:hanging="225"/>
              <w:jc w:val="center"/>
              <w:rPr>
                <w:del w:id="283" w:author="Andres Gannon" w:date="2019-04-04T11:46:00Z"/>
                <w:rFonts w:ascii="Arial" w:eastAsia="Arial" w:hAnsi="Arial" w:cs="Arial"/>
                <w:color w:val="333333"/>
                <w:sz w:val="21"/>
                <w:szCs w:val="21"/>
              </w:rPr>
            </w:pPr>
            <w:del w:id="284" w:author="Andres Gannon" w:date="2019-04-04T11:46:00Z">
              <w:r w:rsidDel="007E0388">
                <w:rPr>
                  <w:rFonts w:ascii="Arial" w:eastAsia="Arial" w:hAnsi="Arial" w:cs="Arial"/>
                  <w:color w:val="333333"/>
                  <w:sz w:val="21"/>
                  <w:szCs w:val="21"/>
                </w:rPr>
                <w:delText>1994</w:delText>
              </w:r>
            </w:del>
          </w:p>
        </w:tc>
        <w:tc>
          <w:tcPr>
            <w:tcW w:w="1561" w:type="dxa"/>
            <w:tcBorders>
              <w:top w:val="single" w:sz="6" w:space="0" w:color="DDDDDD"/>
              <w:left w:val="nil"/>
              <w:bottom w:val="nil"/>
              <w:right w:val="nil"/>
            </w:tcBorders>
            <w:tcMar>
              <w:top w:w="80" w:type="dxa"/>
              <w:left w:w="80" w:type="dxa"/>
              <w:bottom w:w="80" w:type="dxa"/>
              <w:right w:w="80" w:type="dxa"/>
            </w:tcMar>
          </w:tcPr>
          <w:p w14:paraId="4A96E1F4" w14:textId="70F83AF4" w:rsidR="00657E08" w:rsidDel="007E0388" w:rsidRDefault="00483D1B">
            <w:pPr>
              <w:spacing w:after="0" w:line="240" w:lineRule="auto"/>
              <w:ind w:left="225" w:right="0" w:hanging="225"/>
              <w:jc w:val="center"/>
              <w:rPr>
                <w:del w:id="285" w:author="Andres Gannon" w:date="2019-04-04T11:46:00Z"/>
                <w:rFonts w:ascii="Arial" w:eastAsia="Arial" w:hAnsi="Arial" w:cs="Arial"/>
                <w:color w:val="333333"/>
                <w:sz w:val="21"/>
                <w:szCs w:val="21"/>
              </w:rPr>
            </w:pPr>
            <w:del w:id="286"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1967399D" w14:textId="7DFA9594" w:rsidR="00657E08" w:rsidDel="007E0388" w:rsidRDefault="00657E08">
            <w:pPr>
              <w:spacing w:after="0" w:line="240" w:lineRule="auto"/>
              <w:ind w:left="225" w:right="0" w:hanging="225"/>
              <w:jc w:val="center"/>
              <w:rPr>
                <w:del w:id="287"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81A0C0F" w14:textId="1149412F" w:rsidR="00657E08" w:rsidDel="007E0388" w:rsidRDefault="00657E08">
            <w:pPr>
              <w:spacing w:after="0" w:line="240" w:lineRule="auto"/>
              <w:ind w:left="225" w:right="0" w:hanging="225"/>
              <w:jc w:val="center"/>
              <w:rPr>
                <w:del w:id="288"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0A4D74FE" w14:textId="425669A3" w:rsidR="00657E08" w:rsidDel="007E0388" w:rsidRDefault="00657E08">
            <w:pPr>
              <w:spacing w:after="0" w:line="240" w:lineRule="auto"/>
              <w:ind w:left="225" w:right="0" w:hanging="225"/>
              <w:jc w:val="center"/>
              <w:rPr>
                <w:del w:id="289" w:author="Andres Gannon" w:date="2019-04-04T11:46:00Z"/>
                <w:rFonts w:ascii="Arial" w:eastAsia="Arial" w:hAnsi="Arial" w:cs="Arial"/>
                <w:color w:val="333333"/>
                <w:sz w:val="21"/>
                <w:szCs w:val="21"/>
              </w:rPr>
            </w:pPr>
          </w:p>
        </w:tc>
      </w:tr>
      <w:tr w:rsidR="00657E08" w:rsidDel="007E0388" w14:paraId="1EFE60C6" w14:textId="4AC2302E">
        <w:trPr>
          <w:trHeight w:val="440"/>
          <w:del w:id="290"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57599E69" w14:textId="55E8F12E" w:rsidR="00657E08" w:rsidDel="007E0388" w:rsidRDefault="00483D1B">
            <w:pPr>
              <w:spacing w:after="0" w:line="240" w:lineRule="auto"/>
              <w:ind w:left="225" w:right="0" w:hanging="225"/>
              <w:jc w:val="center"/>
              <w:rPr>
                <w:del w:id="291" w:author="Andres Gannon" w:date="2019-04-04T11:46:00Z"/>
                <w:rFonts w:ascii="Arial" w:eastAsia="Arial" w:hAnsi="Arial" w:cs="Arial"/>
                <w:color w:val="333333"/>
                <w:sz w:val="21"/>
                <w:szCs w:val="21"/>
              </w:rPr>
            </w:pPr>
            <w:del w:id="292" w:author="Andres Gannon" w:date="2019-04-04T11:46:00Z">
              <w:r w:rsidDel="007E0388">
                <w:rPr>
                  <w:rFonts w:ascii="Arial" w:eastAsia="Arial" w:hAnsi="Arial" w:cs="Arial"/>
                  <w:color w:val="333333"/>
                  <w:sz w:val="21"/>
                  <w:szCs w:val="21"/>
                </w:rPr>
                <w:delText>Belarus</w:delText>
              </w:r>
            </w:del>
          </w:p>
        </w:tc>
        <w:tc>
          <w:tcPr>
            <w:tcW w:w="1311" w:type="dxa"/>
            <w:tcBorders>
              <w:top w:val="single" w:sz="6" w:space="0" w:color="DDDDDD"/>
              <w:left w:val="nil"/>
              <w:bottom w:val="nil"/>
              <w:right w:val="nil"/>
            </w:tcBorders>
            <w:tcMar>
              <w:top w:w="80" w:type="dxa"/>
              <w:left w:w="80" w:type="dxa"/>
              <w:bottom w:w="80" w:type="dxa"/>
              <w:right w:w="80" w:type="dxa"/>
            </w:tcMar>
          </w:tcPr>
          <w:p w14:paraId="241F153D" w14:textId="2022A60E" w:rsidR="00657E08" w:rsidDel="007E0388" w:rsidRDefault="00483D1B">
            <w:pPr>
              <w:spacing w:after="0" w:line="240" w:lineRule="auto"/>
              <w:ind w:left="225" w:right="0" w:hanging="225"/>
              <w:jc w:val="center"/>
              <w:rPr>
                <w:del w:id="293" w:author="Andres Gannon" w:date="2019-04-04T11:46:00Z"/>
                <w:rFonts w:ascii="Arial" w:eastAsia="Arial" w:hAnsi="Arial" w:cs="Arial"/>
                <w:color w:val="333333"/>
                <w:sz w:val="21"/>
                <w:szCs w:val="21"/>
              </w:rPr>
            </w:pPr>
            <w:del w:id="294" w:author="Andres Gannon" w:date="2019-04-04T11:46:00Z">
              <w:r w:rsidDel="007E0388">
                <w:rPr>
                  <w:rFonts w:ascii="Arial" w:eastAsia="Arial" w:hAnsi="Arial" w:cs="Arial"/>
                  <w:color w:val="333333"/>
                  <w:sz w:val="21"/>
                  <w:szCs w:val="21"/>
                </w:rPr>
                <w:delText>1994</w:delText>
              </w:r>
            </w:del>
          </w:p>
        </w:tc>
        <w:tc>
          <w:tcPr>
            <w:tcW w:w="1561" w:type="dxa"/>
            <w:tcBorders>
              <w:top w:val="single" w:sz="6" w:space="0" w:color="DDDDDD"/>
              <w:left w:val="nil"/>
              <w:bottom w:val="nil"/>
              <w:right w:val="nil"/>
            </w:tcBorders>
            <w:tcMar>
              <w:top w:w="80" w:type="dxa"/>
              <w:left w:w="80" w:type="dxa"/>
              <w:bottom w:w="80" w:type="dxa"/>
              <w:right w:w="80" w:type="dxa"/>
            </w:tcMar>
          </w:tcPr>
          <w:p w14:paraId="577E78A3" w14:textId="6C493083" w:rsidR="00657E08" w:rsidDel="007E0388" w:rsidRDefault="00657E08">
            <w:pPr>
              <w:spacing w:after="0" w:line="240" w:lineRule="auto"/>
              <w:ind w:left="225" w:right="0" w:hanging="225"/>
              <w:jc w:val="center"/>
              <w:rPr>
                <w:del w:id="295"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29E6D6E3" w14:textId="4ED71217" w:rsidR="00657E08" w:rsidDel="007E0388" w:rsidRDefault="00657E08">
            <w:pPr>
              <w:spacing w:after="0" w:line="240" w:lineRule="auto"/>
              <w:ind w:left="225" w:right="0" w:hanging="225"/>
              <w:jc w:val="center"/>
              <w:rPr>
                <w:del w:id="296"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17CE9BDB" w14:textId="2BDDE9FA" w:rsidR="00657E08" w:rsidDel="007E0388" w:rsidRDefault="00657E08">
            <w:pPr>
              <w:spacing w:after="0" w:line="240" w:lineRule="auto"/>
              <w:ind w:left="225" w:right="0" w:hanging="225"/>
              <w:jc w:val="center"/>
              <w:rPr>
                <w:del w:id="297"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6C3DEEC8" w14:textId="100FD745" w:rsidR="00657E08" w:rsidDel="007E0388" w:rsidRDefault="00483D1B">
            <w:pPr>
              <w:spacing w:after="0" w:line="240" w:lineRule="auto"/>
              <w:ind w:left="225" w:right="0" w:hanging="225"/>
              <w:jc w:val="center"/>
              <w:rPr>
                <w:del w:id="298" w:author="Andres Gannon" w:date="2019-04-04T11:46:00Z"/>
                <w:rFonts w:ascii="Arial" w:eastAsia="Arial" w:hAnsi="Arial" w:cs="Arial"/>
                <w:color w:val="333333"/>
                <w:sz w:val="21"/>
                <w:szCs w:val="21"/>
              </w:rPr>
            </w:pPr>
            <w:del w:id="299"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6E96EC36" w14:textId="35EB00B9">
        <w:trPr>
          <w:trHeight w:val="440"/>
          <w:del w:id="300"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FD357FC" w14:textId="42BF627C" w:rsidR="00657E08" w:rsidDel="007E0388" w:rsidRDefault="00483D1B">
            <w:pPr>
              <w:spacing w:after="0" w:line="240" w:lineRule="auto"/>
              <w:ind w:left="225" w:right="0" w:hanging="225"/>
              <w:jc w:val="center"/>
              <w:rPr>
                <w:del w:id="301" w:author="Andres Gannon" w:date="2019-04-04T11:46:00Z"/>
                <w:rFonts w:ascii="Arial" w:eastAsia="Arial" w:hAnsi="Arial" w:cs="Arial"/>
                <w:color w:val="333333"/>
                <w:sz w:val="21"/>
                <w:szCs w:val="21"/>
              </w:rPr>
            </w:pPr>
            <w:del w:id="302"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09E3200A" w14:textId="72075893" w:rsidR="00657E08" w:rsidDel="007E0388" w:rsidRDefault="00483D1B">
            <w:pPr>
              <w:spacing w:after="0" w:line="240" w:lineRule="auto"/>
              <w:ind w:left="225" w:right="0" w:hanging="225"/>
              <w:jc w:val="center"/>
              <w:rPr>
                <w:del w:id="303" w:author="Andres Gannon" w:date="2019-04-04T11:46:00Z"/>
                <w:rFonts w:ascii="Arial" w:eastAsia="Arial" w:hAnsi="Arial" w:cs="Arial"/>
                <w:color w:val="333333"/>
                <w:sz w:val="21"/>
                <w:szCs w:val="21"/>
              </w:rPr>
            </w:pPr>
            <w:del w:id="304" w:author="Andres Gannon" w:date="2019-04-04T11:46:00Z">
              <w:r w:rsidDel="007E0388">
                <w:rPr>
                  <w:rFonts w:ascii="Arial" w:eastAsia="Arial" w:hAnsi="Arial" w:cs="Arial"/>
                  <w:color w:val="333333"/>
                  <w:sz w:val="21"/>
                  <w:szCs w:val="21"/>
                </w:rPr>
                <w:delText>1994</w:delText>
              </w:r>
            </w:del>
          </w:p>
        </w:tc>
        <w:tc>
          <w:tcPr>
            <w:tcW w:w="1561" w:type="dxa"/>
            <w:tcBorders>
              <w:top w:val="single" w:sz="6" w:space="0" w:color="DDDDDD"/>
              <w:left w:val="nil"/>
              <w:bottom w:val="nil"/>
              <w:right w:val="nil"/>
            </w:tcBorders>
            <w:tcMar>
              <w:top w:w="80" w:type="dxa"/>
              <w:left w:w="80" w:type="dxa"/>
              <w:bottom w:w="80" w:type="dxa"/>
              <w:right w:w="80" w:type="dxa"/>
            </w:tcMar>
          </w:tcPr>
          <w:p w14:paraId="6950C9AA" w14:textId="1EDDE768" w:rsidR="00657E08" w:rsidDel="007E0388" w:rsidRDefault="00657E08">
            <w:pPr>
              <w:spacing w:after="0" w:line="240" w:lineRule="auto"/>
              <w:ind w:left="225" w:right="0" w:hanging="225"/>
              <w:jc w:val="center"/>
              <w:rPr>
                <w:del w:id="305"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B557B23" w14:textId="420338C1" w:rsidR="00657E08" w:rsidDel="007E0388" w:rsidRDefault="00657E08">
            <w:pPr>
              <w:spacing w:after="0" w:line="240" w:lineRule="auto"/>
              <w:ind w:left="225" w:right="0" w:hanging="225"/>
              <w:jc w:val="center"/>
              <w:rPr>
                <w:del w:id="306"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7961DBA2" w14:textId="10A511E4" w:rsidR="00657E08" w:rsidDel="007E0388" w:rsidRDefault="00657E08">
            <w:pPr>
              <w:spacing w:after="0" w:line="240" w:lineRule="auto"/>
              <w:ind w:left="225" w:right="0" w:hanging="225"/>
              <w:jc w:val="center"/>
              <w:rPr>
                <w:del w:id="307"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3A33C199" w14:textId="11599D0F" w:rsidR="00657E08" w:rsidDel="007E0388" w:rsidRDefault="00483D1B">
            <w:pPr>
              <w:spacing w:after="0" w:line="240" w:lineRule="auto"/>
              <w:ind w:left="225" w:right="0" w:hanging="225"/>
              <w:jc w:val="center"/>
              <w:rPr>
                <w:del w:id="308" w:author="Andres Gannon" w:date="2019-04-04T11:46:00Z"/>
                <w:rFonts w:ascii="Arial" w:eastAsia="Arial" w:hAnsi="Arial" w:cs="Arial"/>
                <w:color w:val="333333"/>
                <w:sz w:val="21"/>
                <w:szCs w:val="21"/>
              </w:rPr>
            </w:pPr>
            <w:del w:id="309"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0DF90416" w14:textId="53B7B662">
        <w:trPr>
          <w:trHeight w:val="440"/>
          <w:del w:id="310"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2EF0C775" w14:textId="4FBFCBF5" w:rsidR="00657E08" w:rsidDel="007E0388" w:rsidRDefault="00483D1B">
            <w:pPr>
              <w:spacing w:after="0" w:line="240" w:lineRule="auto"/>
              <w:ind w:left="225" w:right="0" w:hanging="225"/>
              <w:jc w:val="center"/>
              <w:rPr>
                <w:del w:id="311" w:author="Andres Gannon" w:date="2019-04-04T11:46:00Z"/>
                <w:rFonts w:ascii="Arial" w:eastAsia="Arial" w:hAnsi="Arial" w:cs="Arial"/>
                <w:color w:val="333333"/>
                <w:sz w:val="21"/>
                <w:szCs w:val="21"/>
              </w:rPr>
            </w:pPr>
            <w:del w:id="312" w:author="Andres Gannon" w:date="2019-04-04T11:46:00Z">
              <w:r w:rsidDel="007E0388">
                <w:rPr>
                  <w:rFonts w:ascii="Arial" w:eastAsia="Arial" w:hAnsi="Arial" w:cs="Arial"/>
                  <w:color w:val="333333"/>
                  <w:sz w:val="21"/>
                  <w:szCs w:val="21"/>
                </w:rPr>
                <w:delText>Moldova</w:delText>
              </w:r>
            </w:del>
          </w:p>
        </w:tc>
        <w:tc>
          <w:tcPr>
            <w:tcW w:w="1311" w:type="dxa"/>
            <w:tcBorders>
              <w:top w:val="single" w:sz="6" w:space="0" w:color="DDDDDD"/>
              <w:left w:val="nil"/>
              <w:bottom w:val="nil"/>
              <w:right w:val="nil"/>
            </w:tcBorders>
            <w:tcMar>
              <w:top w:w="80" w:type="dxa"/>
              <w:left w:w="80" w:type="dxa"/>
              <w:bottom w:w="80" w:type="dxa"/>
              <w:right w:w="80" w:type="dxa"/>
            </w:tcMar>
          </w:tcPr>
          <w:p w14:paraId="6620A673" w14:textId="04DE2DCE" w:rsidR="00657E08" w:rsidDel="007E0388" w:rsidRDefault="00483D1B">
            <w:pPr>
              <w:spacing w:after="0" w:line="240" w:lineRule="auto"/>
              <w:ind w:left="225" w:right="0" w:hanging="225"/>
              <w:jc w:val="center"/>
              <w:rPr>
                <w:del w:id="313" w:author="Andres Gannon" w:date="2019-04-04T11:46:00Z"/>
                <w:rFonts w:ascii="Arial" w:eastAsia="Arial" w:hAnsi="Arial" w:cs="Arial"/>
                <w:color w:val="333333"/>
                <w:sz w:val="21"/>
                <w:szCs w:val="21"/>
              </w:rPr>
            </w:pPr>
            <w:del w:id="314" w:author="Andres Gannon" w:date="2019-04-04T11:46:00Z">
              <w:r w:rsidDel="007E0388">
                <w:rPr>
                  <w:rFonts w:ascii="Arial" w:eastAsia="Arial" w:hAnsi="Arial" w:cs="Arial"/>
                  <w:color w:val="333333"/>
                  <w:sz w:val="21"/>
                  <w:szCs w:val="21"/>
                </w:rPr>
                <w:delText>1996</w:delText>
              </w:r>
            </w:del>
          </w:p>
        </w:tc>
        <w:tc>
          <w:tcPr>
            <w:tcW w:w="1561" w:type="dxa"/>
            <w:tcBorders>
              <w:top w:val="single" w:sz="6" w:space="0" w:color="DDDDDD"/>
              <w:left w:val="nil"/>
              <w:bottom w:val="nil"/>
              <w:right w:val="nil"/>
            </w:tcBorders>
            <w:tcMar>
              <w:top w:w="80" w:type="dxa"/>
              <w:left w:w="80" w:type="dxa"/>
              <w:bottom w:w="80" w:type="dxa"/>
              <w:right w:w="80" w:type="dxa"/>
            </w:tcMar>
          </w:tcPr>
          <w:p w14:paraId="0D9E668B" w14:textId="5A8FF56D" w:rsidR="00657E08" w:rsidDel="007E0388" w:rsidRDefault="00657E08">
            <w:pPr>
              <w:spacing w:after="0" w:line="240" w:lineRule="auto"/>
              <w:ind w:left="225" w:right="0" w:hanging="225"/>
              <w:jc w:val="center"/>
              <w:rPr>
                <w:del w:id="315"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0D09108" w14:textId="5FC73C46" w:rsidR="00657E08" w:rsidDel="007E0388" w:rsidRDefault="00657E08">
            <w:pPr>
              <w:spacing w:after="0" w:line="240" w:lineRule="auto"/>
              <w:ind w:left="225" w:right="0" w:hanging="225"/>
              <w:jc w:val="center"/>
              <w:rPr>
                <w:del w:id="316"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C588BAA" w14:textId="796035EC" w:rsidR="00657E08" w:rsidDel="007E0388" w:rsidRDefault="00657E08">
            <w:pPr>
              <w:spacing w:after="0" w:line="240" w:lineRule="auto"/>
              <w:ind w:left="225" w:right="0" w:hanging="225"/>
              <w:jc w:val="center"/>
              <w:rPr>
                <w:del w:id="317"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5BF2D598" w14:textId="08522DE7" w:rsidR="00657E08" w:rsidDel="007E0388" w:rsidRDefault="00483D1B">
            <w:pPr>
              <w:spacing w:after="0" w:line="240" w:lineRule="auto"/>
              <w:ind w:left="225" w:right="0" w:hanging="225"/>
              <w:jc w:val="center"/>
              <w:rPr>
                <w:del w:id="318" w:author="Andres Gannon" w:date="2019-04-04T11:46:00Z"/>
                <w:rFonts w:ascii="Arial" w:eastAsia="Arial" w:hAnsi="Arial" w:cs="Arial"/>
                <w:color w:val="333333"/>
                <w:sz w:val="21"/>
                <w:szCs w:val="21"/>
              </w:rPr>
            </w:pPr>
            <w:del w:id="319"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30273690" w14:textId="7CC6257B">
        <w:trPr>
          <w:trHeight w:val="440"/>
          <w:del w:id="320"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251E67A2" w14:textId="303315AF" w:rsidR="00657E08" w:rsidDel="007E0388" w:rsidRDefault="00483D1B">
            <w:pPr>
              <w:spacing w:after="0" w:line="240" w:lineRule="auto"/>
              <w:ind w:left="225" w:right="0" w:hanging="225"/>
              <w:jc w:val="center"/>
              <w:rPr>
                <w:del w:id="321" w:author="Andres Gannon" w:date="2019-04-04T11:46:00Z"/>
                <w:rFonts w:ascii="Arial" w:eastAsia="Arial" w:hAnsi="Arial" w:cs="Arial"/>
                <w:color w:val="333333"/>
                <w:sz w:val="21"/>
                <w:szCs w:val="21"/>
              </w:rPr>
            </w:pPr>
            <w:del w:id="322" w:author="Andres Gannon" w:date="2019-04-04T11:46:00Z">
              <w:r w:rsidDel="007E0388">
                <w:rPr>
                  <w:rFonts w:ascii="Arial" w:eastAsia="Arial" w:hAnsi="Arial" w:cs="Arial"/>
                  <w:color w:val="333333"/>
                  <w:sz w:val="21"/>
                  <w:szCs w:val="21"/>
                </w:rPr>
                <w:delText>Kosovo</w:delText>
              </w:r>
            </w:del>
          </w:p>
        </w:tc>
        <w:tc>
          <w:tcPr>
            <w:tcW w:w="1311" w:type="dxa"/>
            <w:tcBorders>
              <w:top w:val="single" w:sz="6" w:space="0" w:color="DDDDDD"/>
              <w:left w:val="nil"/>
              <w:bottom w:val="nil"/>
              <w:right w:val="nil"/>
            </w:tcBorders>
            <w:tcMar>
              <w:top w:w="80" w:type="dxa"/>
              <w:left w:w="80" w:type="dxa"/>
              <w:bottom w:w="80" w:type="dxa"/>
              <w:right w:w="80" w:type="dxa"/>
            </w:tcMar>
          </w:tcPr>
          <w:p w14:paraId="1A7A68B4" w14:textId="7A7BA931" w:rsidR="00657E08" w:rsidDel="007E0388" w:rsidRDefault="00483D1B">
            <w:pPr>
              <w:spacing w:after="0" w:line="240" w:lineRule="auto"/>
              <w:ind w:left="225" w:right="0" w:hanging="225"/>
              <w:jc w:val="center"/>
              <w:rPr>
                <w:del w:id="323" w:author="Andres Gannon" w:date="2019-04-04T11:46:00Z"/>
                <w:rFonts w:ascii="Arial" w:eastAsia="Arial" w:hAnsi="Arial" w:cs="Arial"/>
                <w:color w:val="333333"/>
                <w:sz w:val="21"/>
                <w:szCs w:val="21"/>
              </w:rPr>
            </w:pPr>
            <w:del w:id="324" w:author="Andres Gannon" w:date="2019-04-04T11:46:00Z">
              <w:r w:rsidDel="007E0388">
                <w:rPr>
                  <w:rFonts w:ascii="Arial" w:eastAsia="Arial" w:hAnsi="Arial" w:cs="Arial"/>
                  <w:color w:val="333333"/>
                  <w:sz w:val="21"/>
                  <w:szCs w:val="21"/>
                </w:rPr>
                <w:delText>1999</w:delText>
              </w:r>
            </w:del>
          </w:p>
        </w:tc>
        <w:tc>
          <w:tcPr>
            <w:tcW w:w="1561" w:type="dxa"/>
            <w:tcBorders>
              <w:top w:val="single" w:sz="6" w:space="0" w:color="DDDDDD"/>
              <w:left w:val="nil"/>
              <w:bottom w:val="nil"/>
              <w:right w:val="nil"/>
            </w:tcBorders>
            <w:tcMar>
              <w:top w:w="80" w:type="dxa"/>
              <w:left w:w="80" w:type="dxa"/>
              <w:bottom w:w="80" w:type="dxa"/>
              <w:right w:w="80" w:type="dxa"/>
            </w:tcMar>
          </w:tcPr>
          <w:p w14:paraId="650F735E" w14:textId="02A5D4FA" w:rsidR="00657E08" w:rsidDel="007E0388" w:rsidRDefault="00483D1B">
            <w:pPr>
              <w:spacing w:after="0" w:line="240" w:lineRule="auto"/>
              <w:ind w:left="225" w:right="0" w:hanging="225"/>
              <w:jc w:val="center"/>
              <w:rPr>
                <w:del w:id="325" w:author="Andres Gannon" w:date="2019-04-04T11:46:00Z"/>
                <w:rFonts w:ascii="Arial" w:eastAsia="Arial" w:hAnsi="Arial" w:cs="Arial"/>
                <w:color w:val="333333"/>
                <w:sz w:val="21"/>
                <w:szCs w:val="21"/>
              </w:rPr>
            </w:pPr>
            <w:del w:id="326"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1CC9BCE9" w14:textId="2EE82635" w:rsidR="00657E08" w:rsidDel="007E0388" w:rsidRDefault="00657E08">
            <w:pPr>
              <w:spacing w:after="0" w:line="240" w:lineRule="auto"/>
              <w:ind w:left="225" w:right="0" w:hanging="225"/>
              <w:jc w:val="center"/>
              <w:rPr>
                <w:del w:id="327"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0260EF5F" w14:textId="1B0E7941" w:rsidR="00657E08" w:rsidDel="007E0388" w:rsidRDefault="00657E08">
            <w:pPr>
              <w:spacing w:after="0" w:line="240" w:lineRule="auto"/>
              <w:ind w:left="225" w:right="0" w:hanging="225"/>
              <w:jc w:val="center"/>
              <w:rPr>
                <w:del w:id="328"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5BCBAFE1" w14:textId="154E6D5C" w:rsidR="00657E08" w:rsidDel="007E0388" w:rsidRDefault="00657E08">
            <w:pPr>
              <w:spacing w:after="0" w:line="240" w:lineRule="auto"/>
              <w:ind w:left="225" w:right="0" w:hanging="225"/>
              <w:jc w:val="center"/>
              <w:rPr>
                <w:del w:id="329" w:author="Andres Gannon" w:date="2019-04-04T11:46:00Z"/>
                <w:rFonts w:ascii="Arial" w:eastAsia="Arial" w:hAnsi="Arial" w:cs="Arial"/>
                <w:color w:val="333333"/>
                <w:sz w:val="21"/>
                <w:szCs w:val="21"/>
              </w:rPr>
            </w:pPr>
          </w:p>
        </w:tc>
      </w:tr>
      <w:tr w:rsidR="00657E08" w:rsidDel="007E0388" w14:paraId="58046682" w14:textId="7F23858E">
        <w:trPr>
          <w:trHeight w:val="440"/>
          <w:del w:id="330"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B650B66" w14:textId="795695DD" w:rsidR="00657E08" w:rsidDel="007E0388" w:rsidRDefault="00483D1B">
            <w:pPr>
              <w:spacing w:after="0" w:line="240" w:lineRule="auto"/>
              <w:ind w:left="225" w:right="0" w:hanging="225"/>
              <w:jc w:val="center"/>
              <w:rPr>
                <w:del w:id="331" w:author="Andres Gannon" w:date="2019-04-04T11:46:00Z"/>
                <w:rFonts w:ascii="Arial" w:eastAsia="Arial" w:hAnsi="Arial" w:cs="Arial"/>
                <w:color w:val="333333"/>
                <w:sz w:val="21"/>
                <w:szCs w:val="21"/>
              </w:rPr>
            </w:pPr>
            <w:del w:id="332" w:author="Andres Gannon" w:date="2019-04-04T11:46:00Z">
              <w:r w:rsidDel="007E0388">
                <w:rPr>
                  <w:rFonts w:ascii="Arial" w:eastAsia="Arial" w:hAnsi="Arial" w:cs="Arial"/>
                  <w:color w:val="333333"/>
                  <w:sz w:val="21"/>
                  <w:szCs w:val="21"/>
                </w:rPr>
                <w:delText>Georgia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1E734723" w14:textId="2FD78A28" w:rsidR="00657E08" w:rsidDel="007E0388" w:rsidRDefault="00483D1B">
            <w:pPr>
              <w:spacing w:after="0" w:line="240" w:lineRule="auto"/>
              <w:ind w:left="225" w:right="0" w:hanging="225"/>
              <w:jc w:val="center"/>
              <w:rPr>
                <w:del w:id="333" w:author="Andres Gannon" w:date="2019-04-04T11:46:00Z"/>
                <w:rFonts w:ascii="Arial" w:eastAsia="Arial" w:hAnsi="Arial" w:cs="Arial"/>
                <w:color w:val="333333"/>
                <w:sz w:val="21"/>
                <w:szCs w:val="21"/>
              </w:rPr>
            </w:pPr>
            <w:del w:id="334" w:author="Andres Gannon" w:date="2019-04-04T11:46:00Z">
              <w:r w:rsidDel="007E0388">
                <w:rPr>
                  <w:rFonts w:ascii="Arial" w:eastAsia="Arial" w:hAnsi="Arial" w:cs="Arial"/>
                  <w:color w:val="333333"/>
                  <w:sz w:val="21"/>
                  <w:szCs w:val="21"/>
                </w:rPr>
                <w:delText>2002</w:delText>
              </w:r>
            </w:del>
          </w:p>
        </w:tc>
        <w:tc>
          <w:tcPr>
            <w:tcW w:w="1561" w:type="dxa"/>
            <w:tcBorders>
              <w:top w:val="single" w:sz="6" w:space="0" w:color="DDDDDD"/>
              <w:left w:val="nil"/>
              <w:bottom w:val="nil"/>
              <w:right w:val="nil"/>
            </w:tcBorders>
            <w:tcMar>
              <w:top w:w="80" w:type="dxa"/>
              <w:left w:w="80" w:type="dxa"/>
              <w:bottom w:w="80" w:type="dxa"/>
              <w:right w:w="80" w:type="dxa"/>
            </w:tcMar>
          </w:tcPr>
          <w:p w14:paraId="477CBF97" w14:textId="7ADBDF9E" w:rsidR="00657E08" w:rsidDel="007E0388" w:rsidRDefault="00657E08">
            <w:pPr>
              <w:spacing w:after="0" w:line="240" w:lineRule="auto"/>
              <w:ind w:left="225" w:right="0" w:hanging="225"/>
              <w:jc w:val="center"/>
              <w:rPr>
                <w:del w:id="335"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7CECE56" w14:textId="14139993" w:rsidR="00657E08" w:rsidDel="007E0388" w:rsidRDefault="00483D1B">
            <w:pPr>
              <w:spacing w:after="0" w:line="240" w:lineRule="auto"/>
              <w:ind w:left="225" w:right="0" w:hanging="225"/>
              <w:jc w:val="center"/>
              <w:rPr>
                <w:del w:id="336" w:author="Andres Gannon" w:date="2019-04-04T11:46:00Z"/>
                <w:rFonts w:ascii="Arial" w:eastAsia="Arial" w:hAnsi="Arial" w:cs="Arial"/>
                <w:color w:val="333333"/>
                <w:sz w:val="21"/>
                <w:szCs w:val="21"/>
              </w:rPr>
            </w:pPr>
            <w:del w:id="337" w:author="Andres Gannon" w:date="2019-04-04T11:46:00Z">
              <w:r w:rsidDel="007E0388">
                <w:rPr>
                  <w:rFonts w:ascii="Arial Unicode MS" w:eastAsia="Arial Unicode MS" w:hAnsi="Arial Unicode MS" w:cs="Arial Unicode MS"/>
                  <w:color w:val="333333"/>
                  <w:sz w:val="21"/>
                  <w:szCs w:val="21"/>
                </w:rPr>
                <w:delText>✔</w:delText>
              </w:r>
            </w:del>
          </w:p>
        </w:tc>
        <w:tc>
          <w:tcPr>
            <w:tcW w:w="1216" w:type="dxa"/>
            <w:tcBorders>
              <w:top w:val="single" w:sz="6" w:space="0" w:color="DDDDDD"/>
              <w:left w:val="nil"/>
              <w:bottom w:val="nil"/>
              <w:right w:val="nil"/>
            </w:tcBorders>
            <w:tcMar>
              <w:top w:w="80" w:type="dxa"/>
              <w:left w:w="80" w:type="dxa"/>
              <w:bottom w:w="80" w:type="dxa"/>
              <w:right w:w="80" w:type="dxa"/>
            </w:tcMar>
          </w:tcPr>
          <w:p w14:paraId="73CE81D8" w14:textId="4EF75EF0" w:rsidR="00657E08" w:rsidDel="007E0388" w:rsidRDefault="00657E08">
            <w:pPr>
              <w:spacing w:after="0" w:line="240" w:lineRule="auto"/>
              <w:ind w:left="225" w:right="0" w:hanging="225"/>
              <w:jc w:val="center"/>
              <w:rPr>
                <w:del w:id="338"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54583C0B" w14:textId="0302026B" w:rsidR="00657E08" w:rsidDel="007E0388" w:rsidRDefault="00657E08">
            <w:pPr>
              <w:spacing w:after="0" w:line="240" w:lineRule="auto"/>
              <w:ind w:left="225" w:right="0" w:hanging="225"/>
              <w:jc w:val="center"/>
              <w:rPr>
                <w:del w:id="339" w:author="Andres Gannon" w:date="2019-04-04T11:46:00Z"/>
                <w:rFonts w:ascii="Arial" w:eastAsia="Arial" w:hAnsi="Arial" w:cs="Arial"/>
                <w:color w:val="333333"/>
                <w:sz w:val="21"/>
                <w:szCs w:val="21"/>
              </w:rPr>
            </w:pPr>
          </w:p>
        </w:tc>
      </w:tr>
      <w:tr w:rsidR="00657E08" w:rsidDel="007E0388" w14:paraId="787DE895" w14:textId="0F7687E7">
        <w:trPr>
          <w:trHeight w:val="440"/>
          <w:del w:id="340"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3BDD7460" w14:textId="52493C8F" w:rsidR="00657E08" w:rsidDel="007E0388" w:rsidRDefault="00483D1B">
            <w:pPr>
              <w:spacing w:after="0" w:line="240" w:lineRule="auto"/>
              <w:ind w:left="225" w:right="0" w:hanging="225"/>
              <w:jc w:val="center"/>
              <w:rPr>
                <w:del w:id="341" w:author="Andres Gannon" w:date="2019-04-04T11:46:00Z"/>
                <w:rFonts w:ascii="Arial" w:eastAsia="Arial" w:hAnsi="Arial" w:cs="Arial"/>
                <w:color w:val="333333"/>
                <w:sz w:val="21"/>
                <w:szCs w:val="21"/>
              </w:rPr>
            </w:pPr>
            <w:del w:id="342"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39C656F9" w14:textId="008180B4" w:rsidR="00657E08" w:rsidDel="007E0388" w:rsidRDefault="00483D1B">
            <w:pPr>
              <w:spacing w:after="0" w:line="240" w:lineRule="auto"/>
              <w:ind w:left="225" w:right="0" w:hanging="225"/>
              <w:jc w:val="center"/>
              <w:rPr>
                <w:del w:id="343" w:author="Andres Gannon" w:date="2019-04-04T11:46:00Z"/>
                <w:rFonts w:ascii="Arial" w:eastAsia="Arial" w:hAnsi="Arial" w:cs="Arial"/>
                <w:color w:val="333333"/>
                <w:sz w:val="21"/>
                <w:szCs w:val="21"/>
              </w:rPr>
            </w:pPr>
            <w:del w:id="344" w:author="Andres Gannon" w:date="2019-04-04T11:46:00Z">
              <w:r w:rsidDel="007E0388">
                <w:rPr>
                  <w:rFonts w:ascii="Arial" w:eastAsia="Arial" w:hAnsi="Arial" w:cs="Arial"/>
                  <w:color w:val="333333"/>
                  <w:sz w:val="21"/>
                  <w:szCs w:val="21"/>
                </w:rPr>
                <w:delText>2002</w:delText>
              </w:r>
            </w:del>
          </w:p>
        </w:tc>
        <w:tc>
          <w:tcPr>
            <w:tcW w:w="1561" w:type="dxa"/>
            <w:tcBorders>
              <w:top w:val="single" w:sz="6" w:space="0" w:color="DDDDDD"/>
              <w:left w:val="nil"/>
              <w:bottom w:val="nil"/>
              <w:right w:val="nil"/>
            </w:tcBorders>
            <w:tcMar>
              <w:top w:w="80" w:type="dxa"/>
              <w:left w:w="80" w:type="dxa"/>
              <w:bottom w:w="80" w:type="dxa"/>
              <w:right w:w="80" w:type="dxa"/>
            </w:tcMar>
          </w:tcPr>
          <w:p w14:paraId="09036EF8" w14:textId="03331DA9" w:rsidR="00657E08" w:rsidDel="007E0388" w:rsidRDefault="00657E08">
            <w:pPr>
              <w:spacing w:after="0" w:line="240" w:lineRule="auto"/>
              <w:ind w:left="225" w:right="0" w:hanging="225"/>
              <w:jc w:val="center"/>
              <w:rPr>
                <w:del w:id="345"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63C4D1C5" w14:textId="5B058C93" w:rsidR="00657E08" w:rsidDel="007E0388" w:rsidRDefault="00657E08">
            <w:pPr>
              <w:spacing w:after="0" w:line="240" w:lineRule="auto"/>
              <w:ind w:left="225" w:right="0" w:hanging="225"/>
              <w:jc w:val="center"/>
              <w:rPr>
                <w:del w:id="346"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10B05CD1" w14:textId="7EEEC0DF" w:rsidR="00657E08" w:rsidDel="007E0388" w:rsidRDefault="00657E08">
            <w:pPr>
              <w:spacing w:after="0" w:line="240" w:lineRule="auto"/>
              <w:ind w:left="225" w:right="0" w:hanging="225"/>
              <w:jc w:val="center"/>
              <w:rPr>
                <w:del w:id="347"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58E58721" w14:textId="0925F00B" w:rsidR="00657E08" w:rsidDel="007E0388" w:rsidRDefault="00483D1B">
            <w:pPr>
              <w:spacing w:after="0" w:line="240" w:lineRule="auto"/>
              <w:ind w:left="225" w:right="0" w:hanging="225"/>
              <w:jc w:val="center"/>
              <w:rPr>
                <w:del w:id="348" w:author="Andres Gannon" w:date="2019-04-04T11:46:00Z"/>
                <w:rFonts w:ascii="Arial" w:eastAsia="Arial" w:hAnsi="Arial" w:cs="Arial"/>
                <w:color w:val="333333"/>
                <w:sz w:val="21"/>
                <w:szCs w:val="21"/>
              </w:rPr>
            </w:pPr>
            <w:del w:id="349"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3577927B" w14:textId="37C6618E">
        <w:trPr>
          <w:trHeight w:val="440"/>
          <w:del w:id="350"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150960A" w14:textId="5FE5222C" w:rsidR="00657E08" w:rsidDel="007E0388" w:rsidRDefault="00483D1B">
            <w:pPr>
              <w:spacing w:after="0" w:line="240" w:lineRule="auto"/>
              <w:ind w:left="225" w:right="0" w:hanging="225"/>
              <w:jc w:val="center"/>
              <w:rPr>
                <w:del w:id="351" w:author="Andres Gannon" w:date="2019-04-04T11:46:00Z"/>
                <w:rFonts w:ascii="Arial" w:eastAsia="Arial" w:hAnsi="Arial" w:cs="Arial"/>
                <w:color w:val="333333"/>
                <w:sz w:val="21"/>
                <w:szCs w:val="21"/>
              </w:rPr>
            </w:pPr>
            <w:del w:id="352" w:author="Andres Gannon" w:date="2019-04-04T11:46:00Z">
              <w:r w:rsidDel="007E0388">
                <w:rPr>
                  <w:rFonts w:ascii="Arial" w:eastAsia="Arial" w:hAnsi="Arial" w:cs="Arial"/>
                  <w:color w:val="333333"/>
                  <w:sz w:val="21"/>
                  <w:szCs w:val="21"/>
                </w:rPr>
                <w:delText>Georgia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5B98C57D" w14:textId="29D88EBC" w:rsidR="00657E08" w:rsidDel="007E0388" w:rsidRDefault="00483D1B">
            <w:pPr>
              <w:spacing w:after="0" w:line="240" w:lineRule="auto"/>
              <w:ind w:left="225" w:right="0" w:hanging="225"/>
              <w:jc w:val="center"/>
              <w:rPr>
                <w:del w:id="353" w:author="Andres Gannon" w:date="2019-04-04T11:46:00Z"/>
                <w:rFonts w:ascii="Arial" w:eastAsia="Arial" w:hAnsi="Arial" w:cs="Arial"/>
                <w:color w:val="333333"/>
                <w:sz w:val="21"/>
                <w:szCs w:val="21"/>
              </w:rPr>
            </w:pPr>
            <w:del w:id="354" w:author="Andres Gannon" w:date="2019-04-04T11:46:00Z">
              <w:r w:rsidDel="007E0388">
                <w:rPr>
                  <w:rFonts w:ascii="Arial" w:eastAsia="Arial" w:hAnsi="Arial" w:cs="Arial"/>
                  <w:color w:val="333333"/>
                  <w:sz w:val="21"/>
                  <w:szCs w:val="21"/>
                </w:rPr>
                <w:delText>2004</w:delText>
              </w:r>
            </w:del>
          </w:p>
        </w:tc>
        <w:tc>
          <w:tcPr>
            <w:tcW w:w="1561" w:type="dxa"/>
            <w:tcBorders>
              <w:top w:val="single" w:sz="6" w:space="0" w:color="DDDDDD"/>
              <w:left w:val="nil"/>
              <w:bottom w:val="nil"/>
              <w:right w:val="nil"/>
            </w:tcBorders>
            <w:tcMar>
              <w:top w:w="80" w:type="dxa"/>
              <w:left w:w="80" w:type="dxa"/>
              <w:bottom w:w="80" w:type="dxa"/>
              <w:right w:w="80" w:type="dxa"/>
            </w:tcMar>
          </w:tcPr>
          <w:p w14:paraId="0EDD2DAC" w14:textId="73E89923" w:rsidR="00657E08" w:rsidDel="007E0388" w:rsidRDefault="00657E08">
            <w:pPr>
              <w:spacing w:after="0" w:line="240" w:lineRule="auto"/>
              <w:ind w:left="225" w:right="0" w:hanging="225"/>
              <w:jc w:val="center"/>
              <w:rPr>
                <w:del w:id="355"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62DCA1E" w14:textId="04D96FE2" w:rsidR="00657E08" w:rsidDel="007E0388" w:rsidRDefault="00483D1B">
            <w:pPr>
              <w:spacing w:after="0" w:line="240" w:lineRule="auto"/>
              <w:ind w:left="225" w:right="0" w:hanging="225"/>
              <w:jc w:val="center"/>
              <w:rPr>
                <w:del w:id="356" w:author="Andres Gannon" w:date="2019-04-04T11:46:00Z"/>
                <w:rFonts w:ascii="Arial" w:eastAsia="Arial" w:hAnsi="Arial" w:cs="Arial"/>
                <w:color w:val="333333"/>
                <w:sz w:val="21"/>
                <w:szCs w:val="21"/>
              </w:rPr>
            </w:pPr>
            <w:del w:id="357" w:author="Andres Gannon" w:date="2019-04-04T11:46:00Z">
              <w:r w:rsidDel="007E0388">
                <w:rPr>
                  <w:rFonts w:ascii="Arial Unicode MS" w:eastAsia="Arial Unicode MS" w:hAnsi="Arial Unicode MS" w:cs="Arial Unicode MS"/>
                  <w:color w:val="333333"/>
                  <w:sz w:val="21"/>
                  <w:szCs w:val="21"/>
                </w:rPr>
                <w:delText>✔</w:delText>
              </w:r>
            </w:del>
          </w:p>
        </w:tc>
        <w:tc>
          <w:tcPr>
            <w:tcW w:w="1216" w:type="dxa"/>
            <w:tcBorders>
              <w:top w:val="single" w:sz="6" w:space="0" w:color="DDDDDD"/>
              <w:left w:val="nil"/>
              <w:bottom w:val="nil"/>
              <w:right w:val="nil"/>
            </w:tcBorders>
            <w:tcMar>
              <w:top w:w="80" w:type="dxa"/>
              <w:left w:w="80" w:type="dxa"/>
              <w:bottom w:w="80" w:type="dxa"/>
              <w:right w:w="80" w:type="dxa"/>
            </w:tcMar>
          </w:tcPr>
          <w:p w14:paraId="35AFC84D" w14:textId="24A5D7EB" w:rsidR="00657E08" w:rsidDel="007E0388" w:rsidRDefault="00657E08">
            <w:pPr>
              <w:spacing w:after="0" w:line="240" w:lineRule="auto"/>
              <w:ind w:left="225" w:right="0" w:hanging="225"/>
              <w:jc w:val="center"/>
              <w:rPr>
                <w:del w:id="358"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33A3FEED" w14:textId="0959094C" w:rsidR="00657E08" w:rsidDel="007E0388" w:rsidRDefault="00657E08">
            <w:pPr>
              <w:spacing w:after="0" w:line="240" w:lineRule="auto"/>
              <w:ind w:left="225" w:right="0" w:hanging="225"/>
              <w:jc w:val="center"/>
              <w:rPr>
                <w:del w:id="359" w:author="Andres Gannon" w:date="2019-04-04T11:46:00Z"/>
                <w:rFonts w:ascii="Arial" w:eastAsia="Arial" w:hAnsi="Arial" w:cs="Arial"/>
                <w:color w:val="333333"/>
                <w:sz w:val="21"/>
                <w:szCs w:val="21"/>
              </w:rPr>
            </w:pPr>
          </w:p>
        </w:tc>
      </w:tr>
      <w:tr w:rsidR="00657E08" w:rsidDel="007E0388" w14:paraId="3F134D03" w14:textId="25097AF5">
        <w:trPr>
          <w:trHeight w:val="440"/>
          <w:del w:id="360"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473B3DFE" w14:textId="270D4A2B" w:rsidR="00657E08" w:rsidDel="007E0388" w:rsidRDefault="00483D1B">
            <w:pPr>
              <w:spacing w:after="0" w:line="240" w:lineRule="auto"/>
              <w:ind w:left="225" w:right="0" w:hanging="225"/>
              <w:jc w:val="center"/>
              <w:rPr>
                <w:del w:id="361" w:author="Andres Gannon" w:date="2019-04-04T11:46:00Z"/>
                <w:rFonts w:ascii="Arial" w:eastAsia="Arial" w:hAnsi="Arial" w:cs="Arial"/>
                <w:color w:val="333333"/>
                <w:sz w:val="21"/>
                <w:szCs w:val="21"/>
              </w:rPr>
            </w:pPr>
            <w:del w:id="362"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46C613C9" w14:textId="79EFC098" w:rsidR="00657E08" w:rsidDel="007E0388" w:rsidRDefault="00483D1B">
            <w:pPr>
              <w:spacing w:after="0" w:line="240" w:lineRule="auto"/>
              <w:ind w:left="225" w:right="0" w:hanging="225"/>
              <w:jc w:val="center"/>
              <w:rPr>
                <w:del w:id="363" w:author="Andres Gannon" w:date="2019-04-04T11:46:00Z"/>
                <w:rFonts w:ascii="Arial" w:eastAsia="Arial" w:hAnsi="Arial" w:cs="Arial"/>
                <w:color w:val="333333"/>
                <w:sz w:val="21"/>
                <w:szCs w:val="21"/>
              </w:rPr>
            </w:pPr>
            <w:del w:id="364" w:author="Andres Gannon" w:date="2019-04-04T11:46:00Z">
              <w:r w:rsidDel="007E0388">
                <w:rPr>
                  <w:rFonts w:ascii="Arial" w:eastAsia="Arial" w:hAnsi="Arial" w:cs="Arial"/>
                  <w:color w:val="333333"/>
                  <w:sz w:val="21"/>
                  <w:szCs w:val="21"/>
                </w:rPr>
                <w:delText>2004</w:delText>
              </w:r>
            </w:del>
          </w:p>
        </w:tc>
        <w:tc>
          <w:tcPr>
            <w:tcW w:w="1561" w:type="dxa"/>
            <w:tcBorders>
              <w:top w:val="single" w:sz="6" w:space="0" w:color="DDDDDD"/>
              <w:left w:val="nil"/>
              <w:bottom w:val="nil"/>
              <w:right w:val="nil"/>
            </w:tcBorders>
            <w:tcMar>
              <w:top w:w="80" w:type="dxa"/>
              <w:left w:w="80" w:type="dxa"/>
              <w:bottom w:w="80" w:type="dxa"/>
              <w:right w:w="80" w:type="dxa"/>
            </w:tcMar>
          </w:tcPr>
          <w:p w14:paraId="37F1F00B" w14:textId="7DBC718A" w:rsidR="00657E08" w:rsidDel="007E0388" w:rsidRDefault="00657E08">
            <w:pPr>
              <w:spacing w:after="0" w:line="240" w:lineRule="auto"/>
              <w:ind w:left="225" w:right="0" w:hanging="225"/>
              <w:jc w:val="center"/>
              <w:rPr>
                <w:del w:id="365"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792B0A9" w14:textId="415CB1BF" w:rsidR="00657E08" w:rsidDel="007E0388" w:rsidRDefault="00657E08">
            <w:pPr>
              <w:spacing w:after="0" w:line="240" w:lineRule="auto"/>
              <w:ind w:left="225" w:right="0" w:hanging="225"/>
              <w:jc w:val="center"/>
              <w:rPr>
                <w:del w:id="366"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319014FE" w14:textId="1C1BB48C" w:rsidR="00657E08" w:rsidDel="007E0388" w:rsidRDefault="00657E08">
            <w:pPr>
              <w:spacing w:after="0" w:line="240" w:lineRule="auto"/>
              <w:ind w:left="225" w:right="0" w:hanging="225"/>
              <w:jc w:val="center"/>
              <w:rPr>
                <w:del w:id="367"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7F8226B1" w14:textId="47586437" w:rsidR="00657E08" w:rsidDel="007E0388" w:rsidRDefault="00483D1B">
            <w:pPr>
              <w:spacing w:after="0" w:line="240" w:lineRule="auto"/>
              <w:ind w:left="225" w:right="0" w:hanging="225"/>
              <w:jc w:val="center"/>
              <w:rPr>
                <w:del w:id="368" w:author="Andres Gannon" w:date="2019-04-04T11:46:00Z"/>
                <w:rFonts w:ascii="Arial" w:eastAsia="Arial" w:hAnsi="Arial" w:cs="Arial"/>
                <w:color w:val="333333"/>
                <w:sz w:val="21"/>
                <w:szCs w:val="21"/>
              </w:rPr>
            </w:pPr>
            <w:del w:id="369"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13819722" w14:textId="63733106">
        <w:trPr>
          <w:trHeight w:val="440"/>
          <w:del w:id="370"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27E378A" w14:textId="6E11CCAB" w:rsidR="00657E08" w:rsidDel="007E0388" w:rsidRDefault="00483D1B">
            <w:pPr>
              <w:spacing w:after="0" w:line="240" w:lineRule="auto"/>
              <w:ind w:left="225" w:right="0" w:hanging="225"/>
              <w:jc w:val="center"/>
              <w:rPr>
                <w:del w:id="371" w:author="Andres Gannon" w:date="2019-04-04T11:46:00Z"/>
                <w:rFonts w:ascii="Arial" w:eastAsia="Arial" w:hAnsi="Arial" w:cs="Arial"/>
                <w:color w:val="333333"/>
                <w:sz w:val="21"/>
                <w:szCs w:val="21"/>
              </w:rPr>
            </w:pPr>
            <w:del w:id="372" w:author="Andres Gannon" w:date="2019-04-04T11:46:00Z">
              <w:r w:rsidDel="007E0388">
                <w:rPr>
                  <w:rFonts w:ascii="Arial" w:eastAsia="Arial" w:hAnsi="Arial" w:cs="Arial"/>
                  <w:color w:val="333333"/>
                  <w:sz w:val="21"/>
                  <w:szCs w:val="21"/>
                </w:rPr>
                <w:delText>Lithuania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1F25A5F7" w14:textId="7593A39F" w:rsidR="00657E08" w:rsidDel="007E0388" w:rsidRDefault="00483D1B">
            <w:pPr>
              <w:spacing w:after="0" w:line="240" w:lineRule="auto"/>
              <w:ind w:left="225" w:right="0" w:hanging="225"/>
              <w:jc w:val="center"/>
              <w:rPr>
                <w:del w:id="373" w:author="Andres Gannon" w:date="2019-04-04T11:46:00Z"/>
                <w:rFonts w:ascii="Arial" w:eastAsia="Arial" w:hAnsi="Arial" w:cs="Arial"/>
                <w:color w:val="333333"/>
                <w:sz w:val="21"/>
                <w:szCs w:val="21"/>
              </w:rPr>
            </w:pPr>
            <w:del w:id="374" w:author="Andres Gannon" w:date="2019-04-04T11:46:00Z">
              <w:r w:rsidDel="007E0388">
                <w:rPr>
                  <w:rFonts w:ascii="Arial" w:eastAsia="Arial" w:hAnsi="Arial" w:cs="Arial"/>
                  <w:color w:val="333333"/>
                  <w:sz w:val="21"/>
                  <w:szCs w:val="21"/>
                </w:rPr>
                <w:delText>2005</w:delText>
              </w:r>
            </w:del>
          </w:p>
        </w:tc>
        <w:tc>
          <w:tcPr>
            <w:tcW w:w="1561" w:type="dxa"/>
            <w:tcBorders>
              <w:top w:val="single" w:sz="6" w:space="0" w:color="DDDDDD"/>
              <w:left w:val="nil"/>
              <w:bottom w:val="nil"/>
              <w:right w:val="nil"/>
            </w:tcBorders>
            <w:tcMar>
              <w:top w:w="80" w:type="dxa"/>
              <w:left w:w="80" w:type="dxa"/>
              <w:bottom w:w="80" w:type="dxa"/>
              <w:right w:w="80" w:type="dxa"/>
            </w:tcMar>
          </w:tcPr>
          <w:p w14:paraId="025CBFBD" w14:textId="3BF91348" w:rsidR="00657E08" w:rsidDel="007E0388" w:rsidRDefault="00657E08">
            <w:pPr>
              <w:spacing w:after="0" w:line="240" w:lineRule="auto"/>
              <w:ind w:left="225" w:right="0" w:hanging="225"/>
              <w:jc w:val="center"/>
              <w:rPr>
                <w:del w:id="375"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3B346251" w14:textId="5D658932" w:rsidR="00657E08" w:rsidDel="007E0388" w:rsidRDefault="00657E08">
            <w:pPr>
              <w:spacing w:after="0" w:line="240" w:lineRule="auto"/>
              <w:ind w:left="225" w:right="0" w:hanging="225"/>
              <w:jc w:val="center"/>
              <w:rPr>
                <w:del w:id="376"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3ACA128" w14:textId="7AD404B6" w:rsidR="00657E08" w:rsidDel="007E0388" w:rsidRDefault="00483D1B">
            <w:pPr>
              <w:spacing w:after="0" w:line="240" w:lineRule="auto"/>
              <w:ind w:left="225" w:right="0" w:hanging="225"/>
              <w:jc w:val="center"/>
              <w:rPr>
                <w:del w:id="377" w:author="Andres Gannon" w:date="2019-04-04T11:46:00Z"/>
                <w:rFonts w:ascii="Arial" w:eastAsia="Arial" w:hAnsi="Arial" w:cs="Arial"/>
                <w:color w:val="333333"/>
                <w:sz w:val="21"/>
                <w:szCs w:val="21"/>
              </w:rPr>
            </w:pPr>
            <w:del w:id="378"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70AF634E" w14:textId="32C5A5B7" w:rsidR="00657E08" w:rsidDel="007E0388" w:rsidRDefault="00657E08">
            <w:pPr>
              <w:spacing w:after="0" w:line="240" w:lineRule="auto"/>
              <w:ind w:left="225" w:right="0" w:hanging="225"/>
              <w:jc w:val="center"/>
              <w:rPr>
                <w:del w:id="379" w:author="Andres Gannon" w:date="2019-04-04T11:46:00Z"/>
                <w:rFonts w:ascii="Arial" w:eastAsia="Arial" w:hAnsi="Arial" w:cs="Arial"/>
                <w:color w:val="333333"/>
                <w:sz w:val="21"/>
                <w:szCs w:val="21"/>
              </w:rPr>
            </w:pPr>
          </w:p>
        </w:tc>
      </w:tr>
      <w:tr w:rsidR="00657E08" w:rsidDel="007E0388" w14:paraId="2C1F424E" w14:textId="1E3E9CF5">
        <w:trPr>
          <w:trHeight w:val="440"/>
          <w:del w:id="380"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D8FA720" w14:textId="2C35C771" w:rsidR="00657E08" w:rsidDel="007E0388" w:rsidRDefault="00483D1B">
            <w:pPr>
              <w:spacing w:after="0" w:line="240" w:lineRule="auto"/>
              <w:ind w:left="225" w:right="0" w:hanging="225"/>
              <w:jc w:val="center"/>
              <w:rPr>
                <w:del w:id="381" w:author="Andres Gannon" w:date="2019-04-04T11:46:00Z"/>
                <w:rFonts w:ascii="Arial" w:eastAsia="Arial" w:hAnsi="Arial" w:cs="Arial"/>
                <w:color w:val="333333"/>
                <w:sz w:val="21"/>
                <w:szCs w:val="21"/>
              </w:rPr>
            </w:pPr>
            <w:del w:id="382"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3B0B642C" w14:textId="431FCBA6" w:rsidR="00657E08" w:rsidDel="007E0388" w:rsidRDefault="00483D1B">
            <w:pPr>
              <w:spacing w:after="0" w:line="240" w:lineRule="auto"/>
              <w:ind w:left="225" w:right="0" w:hanging="225"/>
              <w:jc w:val="center"/>
              <w:rPr>
                <w:del w:id="383" w:author="Andres Gannon" w:date="2019-04-04T11:46:00Z"/>
                <w:rFonts w:ascii="Arial" w:eastAsia="Arial" w:hAnsi="Arial" w:cs="Arial"/>
                <w:color w:val="333333"/>
                <w:sz w:val="21"/>
                <w:szCs w:val="21"/>
              </w:rPr>
            </w:pPr>
            <w:del w:id="384" w:author="Andres Gannon" w:date="2019-04-04T11:46:00Z">
              <w:r w:rsidDel="007E0388">
                <w:rPr>
                  <w:rFonts w:ascii="Arial" w:eastAsia="Arial" w:hAnsi="Arial" w:cs="Arial"/>
                  <w:color w:val="333333"/>
                  <w:sz w:val="21"/>
                  <w:szCs w:val="21"/>
                </w:rPr>
                <w:delText>2005</w:delText>
              </w:r>
            </w:del>
          </w:p>
        </w:tc>
        <w:tc>
          <w:tcPr>
            <w:tcW w:w="1561" w:type="dxa"/>
            <w:tcBorders>
              <w:top w:val="single" w:sz="6" w:space="0" w:color="DDDDDD"/>
              <w:left w:val="nil"/>
              <w:bottom w:val="nil"/>
              <w:right w:val="nil"/>
            </w:tcBorders>
            <w:tcMar>
              <w:top w:w="80" w:type="dxa"/>
              <w:left w:w="80" w:type="dxa"/>
              <w:bottom w:w="80" w:type="dxa"/>
              <w:right w:w="80" w:type="dxa"/>
            </w:tcMar>
          </w:tcPr>
          <w:p w14:paraId="3F0EB50A" w14:textId="35D46FC7" w:rsidR="00657E08" w:rsidDel="007E0388" w:rsidRDefault="00657E08">
            <w:pPr>
              <w:spacing w:after="0" w:line="240" w:lineRule="auto"/>
              <w:ind w:left="225" w:right="0" w:hanging="225"/>
              <w:jc w:val="center"/>
              <w:rPr>
                <w:del w:id="385"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32441E4B" w14:textId="31D10248" w:rsidR="00657E08" w:rsidDel="007E0388" w:rsidRDefault="00657E08">
            <w:pPr>
              <w:spacing w:after="0" w:line="240" w:lineRule="auto"/>
              <w:ind w:left="225" w:right="0" w:hanging="225"/>
              <w:jc w:val="center"/>
              <w:rPr>
                <w:del w:id="386"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7A4AFF08" w14:textId="5B3457FA" w:rsidR="00657E08" w:rsidDel="007E0388" w:rsidRDefault="00483D1B">
            <w:pPr>
              <w:spacing w:after="0" w:line="240" w:lineRule="auto"/>
              <w:ind w:left="225" w:right="0" w:hanging="225"/>
              <w:jc w:val="center"/>
              <w:rPr>
                <w:del w:id="387" w:author="Andres Gannon" w:date="2019-04-04T11:46:00Z"/>
                <w:rFonts w:ascii="Arial" w:eastAsia="Arial" w:hAnsi="Arial" w:cs="Arial"/>
                <w:color w:val="333333"/>
                <w:sz w:val="21"/>
                <w:szCs w:val="21"/>
              </w:rPr>
            </w:pPr>
            <w:del w:id="388"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2A26C34E" w14:textId="021FEFC9" w:rsidR="00657E08" w:rsidDel="007E0388" w:rsidRDefault="00657E08">
            <w:pPr>
              <w:spacing w:after="0" w:line="240" w:lineRule="auto"/>
              <w:ind w:left="225" w:right="0" w:hanging="225"/>
              <w:jc w:val="center"/>
              <w:rPr>
                <w:del w:id="389" w:author="Andres Gannon" w:date="2019-04-04T11:46:00Z"/>
                <w:rFonts w:ascii="Arial" w:eastAsia="Arial" w:hAnsi="Arial" w:cs="Arial"/>
                <w:color w:val="333333"/>
                <w:sz w:val="21"/>
                <w:szCs w:val="21"/>
              </w:rPr>
            </w:pPr>
          </w:p>
        </w:tc>
      </w:tr>
      <w:tr w:rsidR="00657E08" w:rsidDel="007E0388" w14:paraId="25C5BCC8" w14:textId="0A5EAA3D">
        <w:trPr>
          <w:trHeight w:val="440"/>
          <w:del w:id="390"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463F824D" w14:textId="2E99300F" w:rsidR="00657E08" w:rsidDel="007E0388" w:rsidRDefault="00483D1B">
            <w:pPr>
              <w:spacing w:after="0" w:line="240" w:lineRule="auto"/>
              <w:ind w:left="225" w:right="0" w:hanging="225"/>
              <w:jc w:val="center"/>
              <w:rPr>
                <w:del w:id="391" w:author="Andres Gannon" w:date="2019-04-04T11:46:00Z"/>
                <w:rFonts w:ascii="Arial" w:eastAsia="Arial" w:hAnsi="Arial" w:cs="Arial"/>
                <w:color w:val="333333"/>
                <w:sz w:val="21"/>
                <w:szCs w:val="21"/>
              </w:rPr>
            </w:pPr>
            <w:del w:id="392" w:author="Andres Gannon" w:date="2019-04-04T11:46:00Z">
              <w:r w:rsidDel="007E0388">
                <w:rPr>
                  <w:rFonts w:ascii="Arial" w:eastAsia="Arial" w:hAnsi="Arial" w:cs="Arial"/>
                  <w:color w:val="333333"/>
                  <w:sz w:val="21"/>
                  <w:szCs w:val="21"/>
                </w:rPr>
                <w:delText>Moldova</w:delText>
              </w:r>
            </w:del>
          </w:p>
        </w:tc>
        <w:tc>
          <w:tcPr>
            <w:tcW w:w="1311" w:type="dxa"/>
            <w:tcBorders>
              <w:top w:val="single" w:sz="6" w:space="0" w:color="DDDDDD"/>
              <w:left w:val="nil"/>
              <w:bottom w:val="nil"/>
              <w:right w:val="nil"/>
            </w:tcBorders>
            <w:tcMar>
              <w:top w:w="80" w:type="dxa"/>
              <w:left w:w="80" w:type="dxa"/>
              <w:bottom w:w="80" w:type="dxa"/>
              <w:right w:w="80" w:type="dxa"/>
            </w:tcMar>
          </w:tcPr>
          <w:p w14:paraId="0D76A742" w14:textId="284098C0" w:rsidR="00657E08" w:rsidDel="007E0388" w:rsidRDefault="00483D1B">
            <w:pPr>
              <w:spacing w:after="0" w:line="240" w:lineRule="auto"/>
              <w:ind w:left="225" w:right="0" w:hanging="225"/>
              <w:jc w:val="center"/>
              <w:rPr>
                <w:del w:id="393" w:author="Andres Gannon" w:date="2019-04-04T11:46:00Z"/>
                <w:rFonts w:ascii="Arial" w:eastAsia="Arial" w:hAnsi="Arial" w:cs="Arial"/>
                <w:color w:val="333333"/>
                <w:sz w:val="21"/>
                <w:szCs w:val="21"/>
              </w:rPr>
            </w:pPr>
            <w:del w:id="394" w:author="Andres Gannon" w:date="2019-04-04T11:46:00Z">
              <w:r w:rsidDel="007E0388">
                <w:rPr>
                  <w:rFonts w:ascii="Arial" w:eastAsia="Arial" w:hAnsi="Arial" w:cs="Arial"/>
                  <w:color w:val="333333"/>
                  <w:sz w:val="21"/>
                  <w:szCs w:val="21"/>
                </w:rPr>
                <w:delText>2005</w:delText>
              </w:r>
            </w:del>
          </w:p>
        </w:tc>
        <w:tc>
          <w:tcPr>
            <w:tcW w:w="1561" w:type="dxa"/>
            <w:tcBorders>
              <w:top w:val="single" w:sz="6" w:space="0" w:color="DDDDDD"/>
              <w:left w:val="nil"/>
              <w:bottom w:val="nil"/>
              <w:right w:val="nil"/>
            </w:tcBorders>
            <w:tcMar>
              <w:top w:w="80" w:type="dxa"/>
              <w:left w:w="80" w:type="dxa"/>
              <w:bottom w:w="80" w:type="dxa"/>
              <w:right w:w="80" w:type="dxa"/>
            </w:tcMar>
          </w:tcPr>
          <w:p w14:paraId="1BFB35F1" w14:textId="5130D27E" w:rsidR="00657E08" w:rsidDel="007E0388" w:rsidRDefault="00657E08">
            <w:pPr>
              <w:spacing w:after="0" w:line="240" w:lineRule="auto"/>
              <w:ind w:left="225" w:right="0" w:hanging="225"/>
              <w:jc w:val="center"/>
              <w:rPr>
                <w:del w:id="395"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0F51236A" w14:textId="59081652" w:rsidR="00657E08" w:rsidDel="007E0388" w:rsidRDefault="00657E08">
            <w:pPr>
              <w:spacing w:after="0" w:line="240" w:lineRule="auto"/>
              <w:ind w:left="225" w:right="0" w:hanging="225"/>
              <w:jc w:val="center"/>
              <w:rPr>
                <w:del w:id="396"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36C84A36" w14:textId="264D2CDF" w:rsidR="00657E08" w:rsidDel="007E0388" w:rsidRDefault="00657E08">
            <w:pPr>
              <w:spacing w:after="0" w:line="240" w:lineRule="auto"/>
              <w:ind w:left="225" w:right="0" w:hanging="225"/>
              <w:jc w:val="center"/>
              <w:rPr>
                <w:del w:id="397"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3CD3D601" w14:textId="3398DCE2" w:rsidR="00657E08" w:rsidDel="007E0388" w:rsidRDefault="00483D1B">
            <w:pPr>
              <w:spacing w:after="0" w:line="240" w:lineRule="auto"/>
              <w:ind w:left="225" w:right="0" w:hanging="225"/>
              <w:jc w:val="center"/>
              <w:rPr>
                <w:del w:id="398" w:author="Andres Gannon" w:date="2019-04-04T11:46:00Z"/>
                <w:rFonts w:ascii="Arial" w:eastAsia="Arial" w:hAnsi="Arial" w:cs="Arial"/>
                <w:color w:val="333333"/>
                <w:sz w:val="21"/>
                <w:szCs w:val="21"/>
              </w:rPr>
            </w:pPr>
            <w:del w:id="399"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54B0FE22" w14:textId="39132D20">
        <w:trPr>
          <w:trHeight w:val="440"/>
          <w:del w:id="400"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2DE80505" w14:textId="0E15F0EA" w:rsidR="00657E08" w:rsidDel="007E0388" w:rsidRDefault="00483D1B">
            <w:pPr>
              <w:spacing w:after="0" w:line="240" w:lineRule="auto"/>
              <w:ind w:left="225" w:right="0" w:hanging="225"/>
              <w:jc w:val="center"/>
              <w:rPr>
                <w:del w:id="401" w:author="Andres Gannon" w:date="2019-04-04T11:46:00Z"/>
                <w:rFonts w:ascii="Arial" w:eastAsia="Arial" w:hAnsi="Arial" w:cs="Arial"/>
                <w:color w:val="333333"/>
                <w:sz w:val="21"/>
                <w:szCs w:val="21"/>
              </w:rPr>
            </w:pPr>
            <w:del w:id="402" w:author="Andres Gannon" w:date="2019-04-04T11:46:00Z">
              <w:r w:rsidDel="007E0388">
                <w:rPr>
                  <w:rFonts w:ascii="Arial" w:eastAsia="Arial" w:hAnsi="Arial" w:cs="Arial"/>
                  <w:color w:val="333333"/>
                  <w:sz w:val="21"/>
                  <w:szCs w:val="21"/>
                </w:rPr>
                <w:delText>Belarus</w:delText>
              </w:r>
            </w:del>
          </w:p>
        </w:tc>
        <w:tc>
          <w:tcPr>
            <w:tcW w:w="1311" w:type="dxa"/>
            <w:tcBorders>
              <w:top w:val="single" w:sz="6" w:space="0" w:color="DDDDDD"/>
              <w:left w:val="nil"/>
              <w:bottom w:val="nil"/>
              <w:right w:val="nil"/>
            </w:tcBorders>
            <w:tcMar>
              <w:top w:w="80" w:type="dxa"/>
              <w:left w:w="80" w:type="dxa"/>
              <w:bottom w:w="80" w:type="dxa"/>
              <w:right w:w="80" w:type="dxa"/>
            </w:tcMar>
          </w:tcPr>
          <w:p w14:paraId="39156BC8" w14:textId="66F7A851" w:rsidR="00657E08" w:rsidDel="007E0388" w:rsidRDefault="00483D1B">
            <w:pPr>
              <w:spacing w:after="0" w:line="240" w:lineRule="auto"/>
              <w:ind w:left="225" w:right="0" w:hanging="225"/>
              <w:jc w:val="center"/>
              <w:rPr>
                <w:del w:id="403" w:author="Andres Gannon" w:date="2019-04-04T11:46:00Z"/>
                <w:rFonts w:ascii="Arial" w:eastAsia="Arial" w:hAnsi="Arial" w:cs="Arial"/>
                <w:color w:val="333333"/>
                <w:sz w:val="21"/>
                <w:szCs w:val="21"/>
              </w:rPr>
            </w:pPr>
            <w:del w:id="404" w:author="Andres Gannon" w:date="2019-04-04T11:46:00Z">
              <w:r w:rsidDel="007E0388">
                <w:rPr>
                  <w:rFonts w:ascii="Arial" w:eastAsia="Arial" w:hAnsi="Arial" w:cs="Arial"/>
                  <w:color w:val="333333"/>
                  <w:sz w:val="21"/>
                  <w:szCs w:val="21"/>
                </w:rPr>
                <w:delText>2006</w:delText>
              </w:r>
            </w:del>
          </w:p>
        </w:tc>
        <w:tc>
          <w:tcPr>
            <w:tcW w:w="1561" w:type="dxa"/>
            <w:tcBorders>
              <w:top w:val="single" w:sz="6" w:space="0" w:color="DDDDDD"/>
              <w:left w:val="nil"/>
              <w:bottom w:val="nil"/>
              <w:right w:val="nil"/>
            </w:tcBorders>
            <w:tcMar>
              <w:top w:w="80" w:type="dxa"/>
              <w:left w:w="80" w:type="dxa"/>
              <w:bottom w:w="80" w:type="dxa"/>
              <w:right w:w="80" w:type="dxa"/>
            </w:tcMar>
          </w:tcPr>
          <w:p w14:paraId="05D49EC4" w14:textId="46011526" w:rsidR="00657E08" w:rsidDel="007E0388" w:rsidRDefault="00657E08">
            <w:pPr>
              <w:spacing w:after="0" w:line="240" w:lineRule="auto"/>
              <w:ind w:left="225" w:right="0" w:hanging="225"/>
              <w:jc w:val="center"/>
              <w:rPr>
                <w:del w:id="405"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48DB8724" w14:textId="329537F6" w:rsidR="00657E08" w:rsidDel="007E0388" w:rsidRDefault="00657E08">
            <w:pPr>
              <w:spacing w:after="0" w:line="240" w:lineRule="auto"/>
              <w:ind w:left="225" w:right="0" w:hanging="225"/>
              <w:jc w:val="center"/>
              <w:rPr>
                <w:del w:id="406"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8DC43ED" w14:textId="21909416" w:rsidR="00657E08" w:rsidDel="007E0388" w:rsidRDefault="00657E08">
            <w:pPr>
              <w:spacing w:after="0" w:line="240" w:lineRule="auto"/>
              <w:ind w:left="225" w:right="0" w:hanging="225"/>
              <w:jc w:val="center"/>
              <w:rPr>
                <w:del w:id="407"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25269864" w14:textId="57FA5170" w:rsidR="00657E08" w:rsidDel="007E0388" w:rsidRDefault="00483D1B">
            <w:pPr>
              <w:spacing w:after="0" w:line="240" w:lineRule="auto"/>
              <w:ind w:left="225" w:right="0" w:hanging="225"/>
              <w:jc w:val="center"/>
              <w:rPr>
                <w:del w:id="408" w:author="Andres Gannon" w:date="2019-04-04T11:46:00Z"/>
                <w:rFonts w:ascii="Arial" w:eastAsia="Arial" w:hAnsi="Arial" w:cs="Arial"/>
                <w:color w:val="333333"/>
                <w:sz w:val="21"/>
                <w:szCs w:val="21"/>
              </w:rPr>
            </w:pPr>
            <w:del w:id="409"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293B0E64" w14:textId="1934FB01">
        <w:trPr>
          <w:trHeight w:val="440"/>
          <w:del w:id="410"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251234F8" w14:textId="17A0CBAF" w:rsidR="00657E08" w:rsidDel="007E0388" w:rsidRDefault="00483D1B">
            <w:pPr>
              <w:spacing w:after="0" w:line="240" w:lineRule="auto"/>
              <w:ind w:left="225" w:right="0" w:hanging="225"/>
              <w:jc w:val="center"/>
              <w:rPr>
                <w:del w:id="411" w:author="Andres Gannon" w:date="2019-04-04T11:46:00Z"/>
                <w:rFonts w:ascii="Arial" w:eastAsia="Arial" w:hAnsi="Arial" w:cs="Arial"/>
                <w:color w:val="333333"/>
                <w:sz w:val="21"/>
                <w:szCs w:val="21"/>
              </w:rPr>
            </w:pPr>
            <w:del w:id="412" w:author="Andres Gannon" w:date="2019-04-04T11:46:00Z">
              <w:r w:rsidDel="007E0388">
                <w:rPr>
                  <w:rFonts w:ascii="Arial" w:eastAsia="Arial" w:hAnsi="Arial" w:cs="Arial"/>
                  <w:color w:val="333333"/>
                  <w:sz w:val="21"/>
                  <w:szCs w:val="21"/>
                </w:rPr>
                <w:delText>Estonia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4686E709" w14:textId="7AAF9BAA" w:rsidR="00657E08" w:rsidDel="007E0388" w:rsidRDefault="00483D1B">
            <w:pPr>
              <w:spacing w:after="0" w:line="240" w:lineRule="auto"/>
              <w:ind w:left="225" w:right="0" w:hanging="225"/>
              <w:jc w:val="center"/>
              <w:rPr>
                <w:del w:id="413" w:author="Andres Gannon" w:date="2019-04-04T11:46:00Z"/>
                <w:rFonts w:ascii="Arial" w:eastAsia="Arial" w:hAnsi="Arial" w:cs="Arial"/>
                <w:color w:val="333333"/>
                <w:sz w:val="21"/>
                <w:szCs w:val="21"/>
              </w:rPr>
            </w:pPr>
            <w:del w:id="414" w:author="Andres Gannon" w:date="2019-04-04T11:46:00Z">
              <w:r w:rsidDel="007E0388">
                <w:rPr>
                  <w:rFonts w:ascii="Arial" w:eastAsia="Arial" w:hAnsi="Arial" w:cs="Arial"/>
                  <w:color w:val="333333"/>
                  <w:sz w:val="21"/>
                  <w:szCs w:val="21"/>
                </w:rPr>
                <w:delText>2007</w:delText>
              </w:r>
            </w:del>
          </w:p>
        </w:tc>
        <w:tc>
          <w:tcPr>
            <w:tcW w:w="1561" w:type="dxa"/>
            <w:tcBorders>
              <w:top w:val="single" w:sz="6" w:space="0" w:color="DDDDDD"/>
              <w:left w:val="nil"/>
              <w:bottom w:val="nil"/>
              <w:right w:val="nil"/>
            </w:tcBorders>
            <w:tcMar>
              <w:top w:w="80" w:type="dxa"/>
              <w:left w:w="80" w:type="dxa"/>
              <w:bottom w:w="80" w:type="dxa"/>
              <w:right w:w="80" w:type="dxa"/>
            </w:tcMar>
          </w:tcPr>
          <w:p w14:paraId="405A0F0C" w14:textId="3DF3B508" w:rsidR="00657E08" w:rsidDel="007E0388" w:rsidRDefault="00657E08">
            <w:pPr>
              <w:spacing w:after="0" w:line="240" w:lineRule="auto"/>
              <w:ind w:left="225" w:right="0" w:hanging="225"/>
              <w:jc w:val="center"/>
              <w:rPr>
                <w:del w:id="415"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A0023D6" w14:textId="4974B984" w:rsidR="00657E08" w:rsidDel="007E0388" w:rsidRDefault="00657E08">
            <w:pPr>
              <w:spacing w:after="0" w:line="240" w:lineRule="auto"/>
              <w:ind w:left="225" w:right="0" w:hanging="225"/>
              <w:jc w:val="center"/>
              <w:rPr>
                <w:del w:id="416"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526BB8D6" w14:textId="2CAD6C5C" w:rsidR="00657E08" w:rsidDel="007E0388" w:rsidRDefault="00483D1B">
            <w:pPr>
              <w:spacing w:after="0" w:line="240" w:lineRule="auto"/>
              <w:ind w:left="225" w:right="0" w:hanging="225"/>
              <w:jc w:val="center"/>
              <w:rPr>
                <w:del w:id="417" w:author="Andres Gannon" w:date="2019-04-04T11:46:00Z"/>
                <w:rFonts w:ascii="Arial" w:eastAsia="Arial" w:hAnsi="Arial" w:cs="Arial"/>
                <w:color w:val="333333"/>
                <w:sz w:val="21"/>
                <w:szCs w:val="21"/>
              </w:rPr>
            </w:pPr>
            <w:del w:id="418"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099EB965" w14:textId="1422E196" w:rsidR="00657E08" w:rsidDel="007E0388" w:rsidRDefault="00657E08">
            <w:pPr>
              <w:spacing w:after="0" w:line="240" w:lineRule="auto"/>
              <w:ind w:left="225" w:right="0" w:hanging="225"/>
              <w:jc w:val="center"/>
              <w:rPr>
                <w:del w:id="419" w:author="Andres Gannon" w:date="2019-04-04T11:46:00Z"/>
                <w:rFonts w:ascii="Arial" w:eastAsia="Arial" w:hAnsi="Arial" w:cs="Arial"/>
                <w:color w:val="333333"/>
                <w:sz w:val="21"/>
                <w:szCs w:val="21"/>
              </w:rPr>
            </w:pPr>
          </w:p>
        </w:tc>
      </w:tr>
      <w:tr w:rsidR="00657E08" w:rsidDel="007E0388" w14:paraId="0BA8B8D5" w14:textId="14892B2B">
        <w:trPr>
          <w:trHeight w:val="440"/>
          <w:del w:id="420"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59A3DCBB" w14:textId="07BEA633" w:rsidR="00657E08" w:rsidDel="007E0388" w:rsidRDefault="00483D1B">
            <w:pPr>
              <w:spacing w:after="0" w:line="240" w:lineRule="auto"/>
              <w:ind w:left="225" w:right="0" w:hanging="225"/>
              <w:jc w:val="center"/>
              <w:rPr>
                <w:del w:id="421" w:author="Andres Gannon" w:date="2019-04-04T11:46:00Z"/>
                <w:rFonts w:ascii="Arial" w:eastAsia="Arial" w:hAnsi="Arial" w:cs="Arial"/>
                <w:color w:val="333333"/>
                <w:sz w:val="21"/>
                <w:szCs w:val="21"/>
              </w:rPr>
            </w:pPr>
            <w:del w:id="422" w:author="Andres Gannon" w:date="2019-04-04T11:46:00Z">
              <w:r w:rsidDel="007E0388">
                <w:rPr>
                  <w:rFonts w:ascii="Arial" w:eastAsia="Arial" w:hAnsi="Arial" w:cs="Arial"/>
                  <w:color w:val="333333"/>
                  <w:sz w:val="21"/>
                  <w:szCs w:val="21"/>
                </w:rPr>
                <w:delText>Georgia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7E57D9EE" w14:textId="41F38A94" w:rsidR="00657E08" w:rsidDel="007E0388" w:rsidRDefault="00483D1B">
            <w:pPr>
              <w:spacing w:after="0" w:line="240" w:lineRule="auto"/>
              <w:ind w:left="225" w:right="0" w:hanging="225"/>
              <w:jc w:val="center"/>
              <w:rPr>
                <w:del w:id="423" w:author="Andres Gannon" w:date="2019-04-04T11:46:00Z"/>
                <w:rFonts w:ascii="Arial" w:eastAsia="Arial" w:hAnsi="Arial" w:cs="Arial"/>
                <w:color w:val="333333"/>
                <w:sz w:val="21"/>
                <w:szCs w:val="21"/>
              </w:rPr>
            </w:pPr>
            <w:del w:id="424" w:author="Andres Gannon" w:date="2019-04-04T11:46:00Z">
              <w:r w:rsidDel="007E0388">
                <w:rPr>
                  <w:rFonts w:ascii="Arial" w:eastAsia="Arial" w:hAnsi="Arial" w:cs="Arial"/>
                  <w:color w:val="333333"/>
                  <w:sz w:val="21"/>
                  <w:szCs w:val="21"/>
                </w:rPr>
                <w:delText>2007</w:delText>
              </w:r>
            </w:del>
          </w:p>
        </w:tc>
        <w:tc>
          <w:tcPr>
            <w:tcW w:w="1561" w:type="dxa"/>
            <w:tcBorders>
              <w:top w:val="single" w:sz="6" w:space="0" w:color="DDDDDD"/>
              <w:left w:val="nil"/>
              <w:bottom w:val="nil"/>
              <w:right w:val="nil"/>
            </w:tcBorders>
            <w:tcMar>
              <w:top w:w="80" w:type="dxa"/>
              <w:left w:w="80" w:type="dxa"/>
              <w:bottom w:w="80" w:type="dxa"/>
              <w:right w:w="80" w:type="dxa"/>
            </w:tcMar>
          </w:tcPr>
          <w:p w14:paraId="0B50842A" w14:textId="37181B85" w:rsidR="00657E08" w:rsidDel="007E0388" w:rsidRDefault="00657E08">
            <w:pPr>
              <w:spacing w:after="0" w:line="240" w:lineRule="auto"/>
              <w:ind w:left="225" w:right="0" w:hanging="225"/>
              <w:jc w:val="center"/>
              <w:rPr>
                <w:del w:id="425"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2AEAE6BF" w14:textId="32E4894B" w:rsidR="00657E08" w:rsidDel="007E0388" w:rsidRDefault="00657E08">
            <w:pPr>
              <w:spacing w:after="0" w:line="240" w:lineRule="auto"/>
              <w:ind w:left="225" w:right="0" w:hanging="225"/>
              <w:jc w:val="center"/>
              <w:rPr>
                <w:del w:id="426"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10A2FCAA" w14:textId="6CDD3D81" w:rsidR="00657E08" w:rsidDel="007E0388" w:rsidRDefault="00483D1B">
            <w:pPr>
              <w:spacing w:after="0" w:line="240" w:lineRule="auto"/>
              <w:ind w:left="225" w:right="0" w:hanging="225"/>
              <w:jc w:val="center"/>
              <w:rPr>
                <w:del w:id="427" w:author="Andres Gannon" w:date="2019-04-04T11:46:00Z"/>
                <w:rFonts w:ascii="Arial" w:eastAsia="Arial" w:hAnsi="Arial" w:cs="Arial"/>
                <w:color w:val="333333"/>
                <w:sz w:val="21"/>
                <w:szCs w:val="21"/>
              </w:rPr>
            </w:pPr>
            <w:del w:id="428"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57C3BFFA" w14:textId="7E8D79DE" w:rsidR="00657E08" w:rsidDel="007E0388" w:rsidRDefault="00657E08">
            <w:pPr>
              <w:spacing w:after="0" w:line="240" w:lineRule="auto"/>
              <w:ind w:left="225" w:right="0" w:hanging="225"/>
              <w:jc w:val="center"/>
              <w:rPr>
                <w:del w:id="429" w:author="Andres Gannon" w:date="2019-04-04T11:46:00Z"/>
                <w:rFonts w:ascii="Arial" w:eastAsia="Arial" w:hAnsi="Arial" w:cs="Arial"/>
                <w:color w:val="333333"/>
                <w:sz w:val="21"/>
                <w:szCs w:val="21"/>
              </w:rPr>
            </w:pPr>
          </w:p>
        </w:tc>
      </w:tr>
      <w:tr w:rsidR="00657E08" w:rsidDel="007E0388" w14:paraId="7EF48CD5" w14:textId="66DBA046">
        <w:trPr>
          <w:trHeight w:val="440"/>
          <w:del w:id="430"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2C78324" w14:textId="4308B857" w:rsidR="00657E08" w:rsidDel="007E0388" w:rsidRDefault="00483D1B">
            <w:pPr>
              <w:spacing w:after="0" w:line="240" w:lineRule="auto"/>
              <w:ind w:left="225" w:right="0" w:hanging="225"/>
              <w:jc w:val="center"/>
              <w:rPr>
                <w:del w:id="431" w:author="Andres Gannon" w:date="2019-04-04T11:46:00Z"/>
                <w:rFonts w:ascii="Arial" w:eastAsia="Arial" w:hAnsi="Arial" w:cs="Arial"/>
                <w:color w:val="333333"/>
                <w:sz w:val="21"/>
                <w:szCs w:val="21"/>
              </w:rPr>
            </w:pPr>
            <w:del w:id="432" w:author="Andres Gannon" w:date="2019-04-04T11:46:00Z">
              <w:r w:rsidDel="007E0388">
                <w:rPr>
                  <w:rFonts w:ascii="Arial" w:eastAsia="Arial" w:hAnsi="Arial" w:cs="Arial"/>
                  <w:color w:val="333333"/>
                  <w:sz w:val="21"/>
                  <w:szCs w:val="21"/>
                </w:rPr>
                <w:delText>Georgia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1AFEEC06" w14:textId="23106B4C" w:rsidR="00657E08" w:rsidDel="007E0388" w:rsidRDefault="00483D1B">
            <w:pPr>
              <w:spacing w:after="0" w:line="240" w:lineRule="auto"/>
              <w:ind w:left="225" w:right="0" w:hanging="225"/>
              <w:jc w:val="center"/>
              <w:rPr>
                <w:del w:id="433" w:author="Andres Gannon" w:date="2019-04-04T11:46:00Z"/>
                <w:rFonts w:ascii="Arial" w:eastAsia="Arial" w:hAnsi="Arial" w:cs="Arial"/>
                <w:color w:val="333333"/>
                <w:sz w:val="21"/>
                <w:szCs w:val="21"/>
              </w:rPr>
            </w:pPr>
            <w:del w:id="434" w:author="Andres Gannon" w:date="2019-04-04T11:46:00Z">
              <w:r w:rsidDel="007E0388">
                <w:rPr>
                  <w:rFonts w:ascii="Arial" w:eastAsia="Arial" w:hAnsi="Arial" w:cs="Arial"/>
                  <w:color w:val="333333"/>
                  <w:sz w:val="21"/>
                  <w:szCs w:val="21"/>
                </w:rPr>
                <w:delText>2008</w:delText>
              </w:r>
            </w:del>
          </w:p>
        </w:tc>
        <w:tc>
          <w:tcPr>
            <w:tcW w:w="1561" w:type="dxa"/>
            <w:tcBorders>
              <w:top w:val="single" w:sz="6" w:space="0" w:color="DDDDDD"/>
              <w:left w:val="nil"/>
              <w:bottom w:val="nil"/>
              <w:right w:val="nil"/>
            </w:tcBorders>
            <w:tcMar>
              <w:top w:w="80" w:type="dxa"/>
              <w:left w:w="80" w:type="dxa"/>
              <w:bottom w:w="80" w:type="dxa"/>
              <w:right w:w="80" w:type="dxa"/>
            </w:tcMar>
          </w:tcPr>
          <w:p w14:paraId="40B163E4" w14:textId="47F10D50" w:rsidR="00657E08" w:rsidDel="007E0388" w:rsidRDefault="00657E08">
            <w:pPr>
              <w:spacing w:after="0" w:line="240" w:lineRule="auto"/>
              <w:ind w:left="225" w:right="0" w:hanging="225"/>
              <w:jc w:val="center"/>
              <w:rPr>
                <w:del w:id="435"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70520721" w14:textId="49623C41" w:rsidR="00657E08" w:rsidDel="007E0388" w:rsidRDefault="00483D1B">
            <w:pPr>
              <w:spacing w:after="0" w:line="240" w:lineRule="auto"/>
              <w:ind w:left="225" w:right="0" w:hanging="225"/>
              <w:jc w:val="center"/>
              <w:rPr>
                <w:del w:id="436" w:author="Andres Gannon" w:date="2019-04-04T11:46:00Z"/>
                <w:rFonts w:ascii="Arial" w:eastAsia="Arial" w:hAnsi="Arial" w:cs="Arial"/>
                <w:color w:val="333333"/>
                <w:sz w:val="21"/>
                <w:szCs w:val="21"/>
              </w:rPr>
            </w:pPr>
            <w:del w:id="437" w:author="Andres Gannon" w:date="2019-04-04T11:46:00Z">
              <w:r w:rsidDel="007E0388">
                <w:rPr>
                  <w:rFonts w:ascii="Arial Unicode MS" w:eastAsia="Arial Unicode MS" w:hAnsi="Arial Unicode MS" w:cs="Arial Unicode MS"/>
                  <w:color w:val="333333"/>
                  <w:sz w:val="21"/>
                  <w:szCs w:val="21"/>
                </w:rPr>
                <w:delText>✔</w:delText>
              </w:r>
            </w:del>
          </w:p>
        </w:tc>
        <w:tc>
          <w:tcPr>
            <w:tcW w:w="1216" w:type="dxa"/>
            <w:tcBorders>
              <w:top w:val="single" w:sz="6" w:space="0" w:color="DDDDDD"/>
              <w:left w:val="nil"/>
              <w:bottom w:val="nil"/>
              <w:right w:val="nil"/>
            </w:tcBorders>
            <w:tcMar>
              <w:top w:w="80" w:type="dxa"/>
              <w:left w:w="80" w:type="dxa"/>
              <w:bottom w:w="80" w:type="dxa"/>
              <w:right w:w="80" w:type="dxa"/>
            </w:tcMar>
          </w:tcPr>
          <w:p w14:paraId="15E86D02" w14:textId="3394DD0C" w:rsidR="00657E08" w:rsidDel="007E0388" w:rsidRDefault="00483D1B">
            <w:pPr>
              <w:spacing w:after="0" w:line="240" w:lineRule="auto"/>
              <w:ind w:left="225" w:right="0" w:hanging="225"/>
              <w:jc w:val="center"/>
              <w:rPr>
                <w:del w:id="438" w:author="Andres Gannon" w:date="2019-04-04T11:46:00Z"/>
                <w:rFonts w:ascii="Arial" w:eastAsia="Arial" w:hAnsi="Arial" w:cs="Arial"/>
                <w:color w:val="333333"/>
                <w:sz w:val="21"/>
                <w:szCs w:val="21"/>
              </w:rPr>
            </w:pPr>
            <w:del w:id="439"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10AAAE7C" w14:textId="70F0F45E" w:rsidR="00657E08" w:rsidDel="007E0388" w:rsidRDefault="00657E08">
            <w:pPr>
              <w:spacing w:after="0" w:line="240" w:lineRule="auto"/>
              <w:ind w:left="225" w:right="0" w:hanging="225"/>
              <w:jc w:val="center"/>
              <w:rPr>
                <w:del w:id="440" w:author="Andres Gannon" w:date="2019-04-04T11:46:00Z"/>
                <w:rFonts w:ascii="Arial" w:eastAsia="Arial" w:hAnsi="Arial" w:cs="Arial"/>
                <w:color w:val="333333"/>
                <w:sz w:val="21"/>
                <w:szCs w:val="21"/>
              </w:rPr>
            </w:pPr>
          </w:p>
        </w:tc>
      </w:tr>
      <w:tr w:rsidR="00657E08" w:rsidDel="007E0388" w14:paraId="39222FB1" w14:textId="7424F616">
        <w:trPr>
          <w:trHeight w:val="440"/>
          <w:del w:id="441"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06CBB3A7" w14:textId="345F3D75" w:rsidR="00657E08" w:rsidDel="007E0388" w:rsidRDefault="00483D1B">
            <w:pPr>
              <w:spacing w:after="0" w:line="240" w:lineRule="auto"/>
              <w:ind w:left="225" w:right="0" w:hanging="225"/>
              <w:jc w:val="center"/>
              <w:rPr>
                <w:del w:id="442" w:author="Andres Gannon" w:date="2019-04-04T11:46:00Z"/>
                <w:rFonts w:ascii="Arial" w:eastAsia="Arial" w:hAnsi="Arial" w:cs="Arial"/>
                <w:color w:val="333333"/>
                <w:sz w:val="21"/>
                <w:szCs w:val="21"/>
              </w:rPr>
            </w:pPr>
            <w:del w:id="443" w:author="Andres Gannon" w:date="2019-04-04T11:46:00Z">
              <w:r w:rsidDel="007E0388">
                <w:rPr>
                  <w:rFonts w:ascii="Arial" w:eastAsia="Arial" w:hAnsi="Arial" w:cs="Arial"/>
                  <w:color w:val="333333"/>
                  <w:sz w:val="21"/>
                  <w:szCs w:val="21"/>
                </w:rPr>
                <w:delText>US</w:delText>
              </w:r>
            </w:del>
          </w:p>
        </w:tc>
        <w:tc>
          <w:tcPr>
            <w:tcW w:w="1311" w:type="dxa"/>
            <w:tcBorders>
              <w:top w:val="single" w:sz="6" w:space="0" w:color="DDDDDD"/>
              <w:left w:val="nil"/>
              <w:bottom w:val="nil"/>
              <w:right w:val="nil"/>
            </w:tcBorders>
            <w:tcMar>
              <w:top w:w="80" w:type="dxa"/>
              <w:left w:w="80" w:type="dxa"/>
              <w:bottom w:w="80" w:type="dxa"/>
              <w:right w:w="80" w:type="dxa"/>
            </w:tcMar>
          </w:tcPr>
          <w:p w14:paraId="4FB7D347" w14:textId="6A9933F7" w:rsidR="00657E08" w:rsidDel="007E0388" w:rsidRDefault="00483D1B">
            <w:pPr>
              <w:spacing w:after="0" w:line="240" w:lineRule="auto"/>
              <w:ind w:left="225" w:right="0" w:hanging="225"/>
              <w:jc w:val="center"/>
              <w:rPr>
                <w:del w:id="444" w:author="Andres Gannon" w:date="2019-04-04T11:46:00Z"/>
                <w:rFonts w:ascii="Arial" w:eastAsia="Arial" w:hAnsi="Arial" w:cs="Arial"/>
                <w:color w:val="333333"/>
                <w:sz w:val="21"/>
                <w:szCs w:val="21"/>
              </w:rPr>
            </w:pPr>
            <w:del w:id="445" w:author="Andres Gannon" w:date="2019-04-04T11:46:00Z">
              <w:r w:rsidDel="007E0388">
                <w:rPr>
                  <w:rFonts w:ascii="Arial" w:eastAsia="Arial" w:hAnsi="Arial" w:cs="Arial"/>
                  <w:color w:val="333333"/>
                  <w:sz w:val="21"/>
                  <w:szCs w:val="21"/>
                </w:rPr>
                <w:delText>2008</w:delText>
              </w:r>
            </w:del>
          </w:p>
        </w:tc>
        <w:tc>
          <w:tcPr>
            <w:tcW w:w="1561" w:type="dxa"/>
            <w:tcBorders>
              <w:top w:val="single" w:sz="6" w:space="0" w:color="DDDDDD"/>
              <w:left w:val="nil"/>
              <w:bottom w:val="nil"/>
              <w:right w:val="nil"/>
            </w:tcBorders>
            <w:tcMar>
              <w:top w:w="80" w:type="dxa"/>
              <w:left w:w="80" w:type="dxa"/>
              <w:bottom w:w="80" w:type="dxa"/>
              <w:right w:w="80" w:type="dxa"/>
            </w:tcMar>
          </w:tcPr>
          <w:p w14:paraId="5A311AD1" w14:textId="126B7641" w:rsidR="00657E08" w:rsidDel="007E0388" w:rsidRDefault="00657E08">
            <w:pPr>
              <w:spacing w:after="0" w:line="240" w:lineRule="auto"/>
              <w:ind w:left="225" w:right="0" w:hanging="225"/>
              <w:jc w:val="center"/>
              <w:rPr>
                <w:del w:id="446"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28DE9D78" w14:textId="3FA46831" w:rsidR="00657E08" w:rsidDel="007E0388" w:rsidRDefault="00657E08">
            <w:pPr>
              <w:spacing w:after="0" w:line="240" w:lineRule="auto"/>
              <w:ind w:left="225" w:right="0" w:hanging="225"/>
              <w:jc w:val="center"/>
              <w:rPr>
                <w:del w:id="447"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7F4BBA64" w14:textId="5F88324E" w:rsidR="00657E08" w:rsidDel="007E0388" w:rsidRDefault="00483D1B">
            <w:pPr>
              <w:spacing w:after="0" w:line="240" w:lineRule="auto"/>
              <w:ind w:left="225" w:right="0" w:hanging="225"/>
              <w:jc w:val="center"/>
              <w:rPr>
                <w:del w:id="448" w:author="Andres Gannon" w:date="2019-04-04T11:46:00Z"/>
                <w:rFonts w:ascii="Arial" w:eastAsia="Arial" w:hAnsi="Arial" w:cs="Arial"/>
                <w:color w:val="333333"/>
                <w:sz w:val="21"/>
                <w:szCs w:val="21"/>
              </w:rPr>
            </w:pPr>
            <w:del w:id="449"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173A7834" w14:textId="06FEB2FB" w:rsidR="00657E08" w:rsidDel="007E0388" w:rsidRDefault="00657E08">
            <w:pPr>
              <w:spacing w:after="0" w:line="240" w:lineRule="auto"/>
              <w:ind w:left="225" w:right="0" w:hanging="225"/>
              <w:jc w:val="center"/>
              <w:rPr>
                <w:del w:id="450" w:author="Andres Gannon" w:date="2019-04-04T11:46:00Z"/>
                <w:rFonts w:ascii="Arial" w:eastAsia="Arial" w:hAnsi="Arial" w:cs="Arial"/>
                <w:color w:val="333333"/>
                <w:sz w:val="21"/>
                <w:szCs w:val="21"/>
              </w:rPr>
            </w:pPr>
          </w:p>
        </w:tc>
      </w:tr>
      <w:tr w:rsidR="00657E08" w:rsidDel="007E0388" w14:paraId="70427CB2" w14:textId="7E3535B9">
        <w:trPr>
          <w:trHeight w:val="440"/>
          <w:del w:id="451"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F8C7A1B" w14:textId="5E3BE54F" w:rsidR="00657E08" w:rsidDel="007E0388" w:rsidRDefault="00483D1B">
            <w:pPr>
              <w:spacing w:after="0" w:line="240" w:lineRule="auto"/>
              <w:ind w:left="225" w:right="0" w:hanging="225"/>
              <w:jc w:val="center"/>
              <w:rPr>
                <w:del w:id="452" w:author="Andres Gannon" w:date="2019-04-04T11:46:00Z"/>
                <w:rFonts w:ascii="Arial" w:eastAsia="Arial" w:hAnsi="Arial" w:cs="Arial"/>
                <w:color w:val="333333"/>
                <w:sz w:val="21"/>
                <w:szCs w:val="21"/>
              </w:rPr>
            </w:pPr>
            <w:del w:id="453" w:author="Andres Gannon" w:date="2019-04-04T11:46:00Z">
              <w:r w:rsidDel="007E0388">
                <w:rPr>
                  <w:rFonts w:ascii="Arial" w:eastAsia="Arial" w:hAnsi="Arial" w:cs="Arial"/>
                  <w:color w:val="333333"/>
                  <w:sz w:val="21"/>
                  <w:szCs w:val="21"/>
                </w:rPr>
                <w:delText>Lithuania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7B3551B8" w14:textId="2EF20A0E" w:rsidR="00657E08" w:rsidDel="007E0388" w:rsidRDefault="00483D1B">
            <w:pPr>
              <w:spacing w:after="0" w:line="240" w:lineRule="auto"/>
              <w:ind w:left="225" w:right="0" w:hanging="225"/>
              <w:jc w:val="center"/>
              <w:rPr>
                <w:del w:id="454" w:author="Andres Gannon" w:date="2019-04-04T11:46:00Z"/>
                <w:rFonts w:ascii="Arial" w:eastAsia="Arial" w:hAnsi="Arial" w:cs="Arial"/>
                <w:color w:val="333333"/>
                <w:sz w:val="21"/>
                <w:szCs w:val="21"/>
              </w:rPr>
            </w:pPr>
            <w:del w:id="455" w:author="Andres Gannon" w:date="2019-04-04T11:46:00Z">
              <w:r w:rsidDel="007E0388">
                <w:rPr>
                  <w:rFonts w:ascii="Arial" w:eastAsia="Arial" w:hAnsi="Arial" w:cs="Arial"/>
                  <w:color w:val="333333"/>
                  <w:sz w:val="21"/>
                  <w:szCs w:val="21"/>
                </w:rPr>
                <w:delText>2008</w:delText>
              </w:r>
            </w:del>
          </w:p>
        </w:tc>
        <w:tc>
          <w:tcPr>
            <w:tcW w:w="1561" w:type="dxa"/>
            <w:tcBorders>
              <w:top w:val="single" w:sz="6" w:space="0" w:color="DDDDDD"/>
              <w:left w:val="nil"/>
              <w:bottom w:val="nil"/>
              <w:right w:val="nil"/>
            </w:tcBorders>
            <w:tcMar>
              <w:top w:w="80" w:type="dxa"/>
              <w:left w:w="80" w:type="dxa"/>
              <w:bottom w:w="80" w:type="dxa"/>
              <w:right w:w="80" w:type="dxa"/>
            </w:tcMar>
          </w:tcPr>
          <w:p w14:paraId="478D000C" w14:textId="16787E60" w:rsidR="00657E08" w:rsidDel="007E0388" w:rsidRDefault="00657E08">
            <w:pPr>
              <w:spacing w:after="0" w:line="240" w:lineRule="auto"/>
              <w:ind w:left="225" w:right="0" w:hanging="225"/>
              <w:jc w:val="center"/>
              <w:rPr>
                <w:del w:id="456"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07479E1C" w14:textId="2794E0B3" w:rsidR="00657E08" w:rsidDel="007E0388" w:rsidRDefault="00657E08">
            <w:pPr>
              <w:spacing w:after="0" w:line="240" w:lineRule="auto"/>
              <w:ind w:left="225" w:right="0" w:hanging="225"/>
              <w:jc w:val="center"/>
              <w:rPr>
                <w:del w:id="457"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189522A" w14:textId="757DFF32" w:rsidR="00657E08" w:rsidDel="007E0388" w:rsidRDefault="00483D1B">
            <w:pPr>
              <w:spacing w:after="0" w:line="240" w:lineRule="auto"/>
              <w:ind w:left="225" w:right="0" w:hanging="225"/>
              <w:jc w:val="center"/>
              <w:rPr>
                <w:del w:id="458" w:author="Andres Gannon" w:date="2019-04-04T11:46:00Z"/>
                <w:rFonts w:ascii="Arial" w:eastAsia="Arial" w:hAnsi="Arial" w:cs="Arial"/>
                <w:color w:val="333333"/>
                <w:sz w:val="21"/>
                <w:szCs w:val="21"/>
              </w:rPr>
            </w:pPr>
            <w:del w:id="459"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6C2205B9" w14:textId="7DB4051D" w:rsidR="00657E08" w:rsidDel="007E0388" w:rsidRDefault="00657E08">
            <w:pPr>
              <w:spacing w:after="0" w:line="240" w:lineRule="auto"/>
              <w:ind w:left="225" w:right="0" w:hanging="225"/>
              <w:jc w:val="center"/>
              <w:rPr>
                <w:del w:id="460" w:author="Andres Gannon" w:date="2019-04-04T11:46:00Z"/>
                <w:rFonts w:ascii="Arial" w:eastAsia="Arial" w:hAnsi="Arial" w:cs="Arial"/>
                <w:color w:val="333333"/>
                <w:sz w:val="21"/>
                <w:szCs w:val="21"/>
              </w:rPr>
            </w:pPr>
          </w:p>
        </w:tc>
      </w:tr>
      <w:tr w:rsidR="00657E08" w:rsidDel="007E0388" w14:paraId="3DCD9500" w14:textId="3A06329B">
        <w:trPr>
          <w:trHeight w:val="440"/>
          <w:del w:id="461"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41B6A77C" w14:textId="6E6AE9B8" w:rsidR="00657E08" w:rsidDel="007E0388" w:rsidRDefault="00483D1B">
            <w:pPr>
              <w:spacing w:after="0" w:line="240" w:lineRule="auto"/>
              <w:ind w:left="225" w:right="0" w:hanging="225"/>
              <w:jc w:val="center"/>
              <w:rPr>
                <w:del w:id="462" w:author="Andres Gannon" w:date="2019-04-04T11:46:00Z"/>
                <w:rFonts w:ascii="Arial" w:eastAsia="Arial" w:hAnsi="Arial" w:cs="Arial"/>
                <w:color w:val="333333"/>
                <w:sz w:val="21"/>
                <w:szCs w:val="21"/>
              </w:rPr>
            </w:pPr>
            <w:del w:id="463" w:author="Andres Gannon" w:date="2019-04-04T11:46:00Z">
              <w:r w:rsidDel="007E0388">
                <w:rPr>
                  <w:rFonts w:ascii="Arial" w:eastAsia="Arial" w:hAnsi="Arial" w:cs="Arial"/>
                  <w:color w:val="333333"/>
                  <w:sz w:val="21"/>
                  <w:szCs w:val="21"/>
                </w:rPr>
                <w:lastRenderedPageBreak/>
                <w:delText>US</w:delText>
              </w:r>
            </w:del>
          </w:p>
        </w:tc>
        <w:tc>
          <w:tcPr>
            <w:tcW w:w="1311" w:type="dxa"/>
            <w:tcBorders>
              <w:top w:val="single" w:sz="6" w:space="0" w:color="DDDDDD"/>
              <w:left w:val="nil"/>
              <w:bottom w:val="nil"/>
              <w:right w:val="nil"/>
            </w:tcBorders>
            <w:tcMar>
              <w:top w:w="80" w:type="dxa"/>
              <w:left w:w="80" w:type="dxa"/>
              <w:bottom w:w="80" w:type="dxa"/>
              <w:right w:w="80" w:type="dxa"/>
            </w:tcMar>
          </w:tcPr>
          <w:p w14:paraId="17440C67" w14:textId="71BFC247" w:rsidR="00657E08" w:rsidDel="007E0388" w:rsidRDefault="00483D1B">
            <w:pPr>
              <w:spacing w:after="0" w:line="240" w:lineRule="auto"/>
              <w:ind w:left="225" w:right="0" w:hanging="225"/>
              <w:jc w:val="center"/>
              <w:rPr>
                <w:del w:id="464" w:author="Andres Gannon" w:date="2019-04-04T11:46:00Z"/>
                <w:rFonts w:ascii="Arial" w:eastAsia="Arial" w:hAnsi="Arial" w:cs="Arial"/>
                <w:color w:val="333333"/>
                <w:sz w:val="21"/>
                <w:szCs w:val="21"/>
              </w:rPr>
            </w:pPr>
            <w:del w:id="465" w:author="Andres Gannon" w:date="2019-04-04T11:46:00Z">
              <w:r w:rsidDel="007E0388">
                <w:rPr>
                  <w:rFonts w:ascii="Arial" w:eastAsia="Arial" w:hAnsi="Arial" w:cs="Arial"/>
                  <w:color w:val="333333"/>
                  <w:sz w:val="21"/>
                  <w:szCs w:val="21"/>
                </w:rPr>
                <w:delText>2009</w:delText>
              </w:r>
            </w:del>
          </w:p>
        </w:tc>
        <w:tc>
          <w:tcPr>
            <w:tcW w:w="1561" w:type="dxa"/>
            <w:tcBorders>
              <w:top w:val="single" w:sz="6" w:space="0" w:color="DDDDDD"/>
              <w:left w:val="nil"/>
              <w:bottom w:val="nil"/>
              <w:right w:val="nil"/>
            </w:tcBorders>
            <w:tcMar>
              <w:top w:w="80" w:type="dxa"/>
              <w:left w:w="80" w:type="dxa"/>
              <w:bottom w:w="80" w:type="dxa"/>
              <w:right w:w="80" w:type="dxa"/>
            </w:tcMar>
          </w:tcPr>
          <w:p w14:paraId="289C826B" w14:textId="648D1D52" w:rsidR="00657E08" w:rsidDel="007E0388" w:rsidRDefault="00657E08">
            <w:pPr>
              <w:spacing w:after="0" w:line="240" w:lineRule="auto"/>
              <w:ind w:left="225" w:right="0" w:hanging="225"/>
              <w:jc w:val="center"/>
              <w:rPr>
                <w:del w:id="466"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74402CA" w14:textId="14AAB2A0" w:rsidR="00657E08" w:rsidDel="007E0388" w:rsidRDefault="00657E08">
            <w:pPr>
              <w:spacing w:after="0" w:line="240" w:lineRule="auto"/>
              <w:ind w:left="225" w:right="0" w:hanging="225"/>
              <w:jc w:val="center"/>
              <w:rPr>
                <w:del w:id="467"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72BB08A" w14:textId="78690B89" w:rsidR="00657E08" w:rsidDel="007E0388" w:rsidRDefault="00483D1B">
            <w:pPr>
              <w:spacing w:after="0" w:line="240" w:lineRule="auto"/>
              <w:ind w:left="225" w:right="0" w:hanging="225"/>
              <w:jc w:val="center"/>
              <w:rPr>
                <w:del w:id="468" w:author="Andres Gannon" w:date="2019-04-04T11:46:00Z"/>
                <w:rFonts w:ascii="Arial" w:eastAsia="Arial" w:hAnsi="Arial" w:cs="Arial"/>
                <w:color w:val="333333"/>
                <w:sz w:val="21"/>
                <w:szCs w:val="21"/>
              </w:rPr>
            </w:pPr>
            <w:del w:id="469"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5220579A" w14:textId="70EC730A" w:rsidR="00657E08" w:rsidDel="007E0388" w:rsidRDefault="00657E08">
            <w:pPr>
              <w:spacing w:after="0" w:line="240" w:lineRule="auto"/>
              <w:ind w:left="225" w:right="0" w:hanging="225"/>
              <w:jc w:val="center"/>
              <w:rPr>
                <w:del w:id="470" w:author="Andres Gannon" w:date="2019-04-04T11:46:00Z"/>
                <w:rFonts w:ascii="Arial" w:eastAsia="Arial" w:hAnsi="Arial" w:cs="Arial"/>
                <w:color w:val="333333"/>
                <w:sz w:val="21"/>
                <w:szCs w:val="21"/>
              </w:rPr>
            </w:pPr>
          </w:p>
        </w:tc>
      </w:tr>
      <w:tr w:rsidR="00657E08" w:rsidDel="007E0388" w14:paraId="397D875C" w14:textId="7337676D">
        <w:trPr>
          <w:trHeight w:val="440"/>
          <w:del w:id="471"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2D9E39D" w14:textId="40775A4A" w:rsidR="00657E08" w:rsidDel="007E0388" w:rsidRDefault="00483D1B">
            <w:pPr>
              <w:spacing w:after="0" w:line="240" w:lineRule="auto"/>
              <w:ind w:left="225" w:right="0" w:hanging="225"/>
              <w:jc w:val="center"/>
              <w:rPr>
                <w:del w:id="472" w:author="Andres Gannon" w:date="2019-04-04T11:46:00Z"/>
                <w:rFonts w:ascii="Arial" w:eastAsia="Arial" w:hAnsi="Arial" w:cs="Arial"/>
                <w:color w:val="333333"/>
                <w:sz w:val="21"/>
                <w:szCs w:val="21"/>
              </w:rPr>
            </w:pPr>
            <w:del w:id="473" w:author="Andres Gannon" w:date="2019-04-04T11:46:00Z">
              <w:r w:rsidDel="007E0388">
                <w:rPr>
                  <w:rFonts w:ascii="Arial" w:eastAsia="Arial" w:hAnsi="Arial" w:cs="Arial"/>
                  <w:color w:val="333333"/>
                  <w:sz w:val="21"/>
                  <w:szCs w:val="21"/>
                </w:rPr>
                <w:delText>Poland</w:delText>
              </w:r>
            </w:del>
          </w:p>
        </w:tc>
        <w:tc>
          <w:tcPr>
            <w:tcW w:w="1311" w:type="dxa"/>
            <w:tcBorders>
              <w:top w:val="single" w:sz="6" w:space="0" w:color="DDDDDD"/>
              <w:left w:val="nil"/>
              <w:bottom w:val="nil"/>
              <w:right w:val="nil"/>
            </w:tcBorders>
            <w:tcMar>
              <w:top w:w="80" w:type="dxa"/>
              <w:left w:w="80" w:type="dxa"/>
              <w:bottom w:w="80" w:type="dxa"/>
              <w:right w:w="80" w:type="dxa"/>
            </w:tcMar>
          </w:tcPr>
          <w:p w14:paraId="4BFDC3DE" w14:textId="615D67FB" w:rsidR="00657E08" w:rsidDel="007E0388" w:rsidRDefault="00483D1B">
            <w:pPr>
              <w:spacing w:after="0" w:line="240" w:lineRule="auto"/>
              <w:ind w:left="225" w:right="0" w:hanging="225"/>
              <w:jc w:val="center"/>
              <w:rPr>
                <w:del w:id="474" w:author="Andres Gannon" w:date="2019-04-04T11:46:00Z"/>
                <w:rFonts w:ascii="Arial" w:eastAsia="Arial" w:hAnsi="Arial" w:cs="Arial"/>
                <w:color w:val="333333"/>
                <w:sz w:val="21"/>
                <w:szCs w:val="21"/>
              </w:rPr>
            </w:pPr>
            <w:del w:id="475" w:author="Andres Gannon" w:date="2019-04-04T11:46:00Z">
              <w:r w:rsidDel="007E0388">
                <w:rPr>
                  <w:rFonts w:ascii="Arial" w:eastAsia="Arial" w:hAnsi="Arial" w:cs="Arial"/>
                  <w:color w:val="333333"/>
                  <w:sz w:val="21"/>
                  <w:szCs w:val="21"/>
                </w:rPr>
                <w:delText>2009</w:delText>
              </w:r>
            </w:del>
          </w:p>
        </w:tc>
        <w:tc>
          <w:tcPr>
            <w:tcW w:w="1561" w:type="dxa"/>
            <w:tcBorders>
              <w:top w:val="single" w:sz="6" w:space="0" w:color="DDDDDD"/>
              <w:left w:val="nil"/>
              <w:bottom w:val="nil"/>
              <w:right w:val="nil"/>
            </w:tcBorders>
            <w:tcMar>
              <w:top w:w="80" w:type="dxa"/>
              <w:left w:w="80" w:type="dxa"/>
              <w:bottom w:w="80" w:type="dxa"/>
              <w:right w:w="80" w:type="dxa"/>
            </w:tcMar>
          </w:tcPr>
          <w:p w14:paraId="61500093" w14:textId="576AF7C0" w:rsidR="00657E08" w:rsidDel="007E0388" w:rsidRDefault="00657E08">
            <w:pPr>
              <w:spacing w:after="0" w:line="240" w:lineRule="auto"/>
              <w:ind w:left="225" w:right="0" w:hanging="225"/>
              <w:jc w:val="center"/>
              <w:rPr>
                <w:del w:id="476"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532FAF1" w14:textId="3DAF6C59" w:rsidR="00657E08" w:rsidDel="007E0388" w:rsidRDefault="00657E08">
            <w:pPr>
              <w:spacing w:after="0" w:line="240" w:lineRule="auto"/>
              <w:ind w:left="225" w:right="0" w:hanging="225"/>
              <w:jc w:val="center"/>
              <w:rPr>
                <w:del w:id="477"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1FD1CCD7" w14:textId="5B3D3085" w:rsidR="00657E08" w:rsidDel="007E0388" w:rsidRDefault="00483D1B">
            <w:pPr>
              <w:spacing w:after="0" w:line="240" w:lineRule="auto"/>
              <w:ind w:left="225" w:right="0" w:hanging="225"/>
              <w:jc w:val="center"/>
              <w:rPr>
                <w:del w:id="478" w:author="Andres Gannon" w:date="2019-04-04T11:46:00Z"/>
                <w:rFonts w:ascii="Arial" w:eastAsia="Arial" w:hAnsi="Arial" w:cs="Arial"/>
                <w:color w:val="333333"/>
                <w:sz w:val="21"/>
                <w:szCs w:val="21"/>
              </w:rPr>
            </w:pPr>
            <w:del w:id="479"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4EAC0D0D" w14:textId="557B389B" w:rsidR="00657E08" w:rsidDel="007E0388" w:rsidRDefault="00657E08">
            <w:pPr>
              <w:spacing w:after="0" w:line="240" w:lineRule="auto"/>
              <w:ind w:left="225" w:right="0" w:hanging="225"/>
              <w:jc w:val="center"/>
              <w:rPr>
                <w:del w:id="480" w:author="Andres Gannon" w:date="2019-04-04T11:46:00Z"/>
                <w:rFonts w:ascii="Arial" w:eastAsia="Arial" w:hAnsi="Arial" w:cs="Arial"/>
                <w:color w:val="333333"/>
                <w:sz w:val="21"/>
                <w:szCs w:val="21"/>
              </w:rPr>
            </w:pPr>
          </w:p>
        </w:tc>
      </w:tr>
      <w:tr w:rsidR="00657E08" w:rsidDel="007E0388" w14:paraId="2EEBC860" w14:textId="6693CA7A">
        <w:trPr>
          <w:trHeight w:val="440"/>
          <w:del w:id="481"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FBEB3E2" w14:textId="023675AD" w:rsidR="00657E08" w:rsidDel="007E0388" w:rsidRDefault="00483D1B">
            <w:pPr>
              <w:spacing w:after="0" w:line="240" w:lineRule="auto"/>
              <w:ind w:left="225" w:right="0" w:hanging="225"/>
              <w:jc w:val="center"/>
              <w:rPr>
                <w:del w:id="482" w:author="Andres Gannon" w:date="2019-04-04T11:46:00Z"/>
                <w:rFonts w:ascii="Arial" w:eastAsia="Arial" w:hAnsi="Arial" w:cs="Arial"/>
                <w:color w:val="333333"/>
                <w:sz w:val="21"/>
                <w:szCs w:val="21"/>
              </w:rPr>
            </w:pPr>
            <w:del w:id="483"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7207A84F" w14:textId="71884D5D" w:rsidR="00657E08" w:rsidDel="007E0388" w:rsidRDefault="00483D1B">
            <w:pPr>
              <w:spacing w:after="0" w:line="240" w:lineRule="auto"/>
              <w:ind w:left="225" w:right="0" w:hanging="225"/>
              <w:jc w:val="center"/>
              <w:rPr>
                <w:del w:id="484" w:author="Andres Gannon" w:date="2019-04-04T11:46:00Z"/>
                <w:rFonts w:ascii="Arial" w:eastAsia="Arial" w:hAnsi="Arial" w:cs="Arial"/>
                <w:color w:val="333333"/>
                <w:sz w:val="21"/>
                <w:szCs w:val="21"/>
              </w:rPr>
            </w:pPr>
            <w:del w:id="485" w:author="Andres Gannon" w:date="2019-04-04T11:46:00Z">
              <w:r w:rsidDel="007E0388">
                <w:rPr>
                  <w:rFonts w:ascii="Arial" w:eastAsia="Arial" w:hAnsi="Arial" w:cs="Arial"/>
                  <w:color w:val="333333"/>
                  <w:sz w:val="21"/>
                  <w:szCs w:val="21"/>
                </w:rPr>
                <w:delText>2009</w:delText>
              </w:r>
            </w:del>
          </w:p>
        </w:tc>
        <w:tc>
          <w:tcPr>
            <w:tcW w:w="1561" w:type="dxa"/>
            <w:tcBorders>
              <w:top w:val="single" w:sz="6" w:space="0" w:color="DDDDDD"/>
              <w:left w:val="nil"/>
              <w:bottom w:val="nil"/>
              <w:right w:val="nil"/>
            </w:tcBorders>
            <w:tcMar>
              <w:top w:w="80" w:type="dxa"/>
              <w:left w:w="80" w:type="dxa"/>
              <w:bottom w:w="80" w:type="dxa"/>
              <w:right w:w="80" w:type="dxa"/>
            </w:tcMar>
          </w:tcPr>
          <w:p w14:paraId="2AD0DC48" w14:textId="150CEC4A" w:rsidR="00657E08" w:rsidDel="007E0388" w:rsidRDefault="00657E08">
            <w:pPr>
              <w:spacing w:after="0" w:line="240" w:lineRule="auto"/>
              <w:ind w:left="225" w:right="0" w:hanging="225"/>
              <w:jc w:val="center"/>
              <w:rPr>
                <w:del w:id="486"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299F7A1E" w14:textId="2BD17DF8" w:rsidR="00657E08" w:rsidDel="007E0388" w:rsidRDefault="00657E08">
            <w:pPr>
              <w:spacing w:after="0" w:line="240" w:lineRule="auto"/>
              <w:ind w:left="225" w:right="0" w:hanging="225"/>
              <w:jc w:val="center"/>
              <w:rPr>
                <w:del w:id="487"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61CA112" w14:textId="395EA35B" w:rsidR="00657E08" w:rsidDel="007E0388" w:rsidRDefault="00483D1B">
            <w:pPr>
              <w:spacing w:after="0" w:line="240" w:lineRule="auto"/>
              <w:ind w:left="225" w:right="0" w:hanging="225"/>
              <w:jc w:val="center"/>
              <w:rPr>
                <w:del w:id="488" w:author="Andres Gannon" w:date="2019-04-04T11:46:00Z"/>
                <w:rFonts w:ascii="Arial" w:eastAsia="Arial" w:hAnsi="Arial" w:cs="Arial"/>
                <w:color w:val="333333"/>
                <w:sz w:val="21"/>
                <w:szCs w:val="21"/>
              </w:rPr>
            </w:pPr>
            <w:del w:id="489"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735C1703" w14:textId="7EADA4AF" w:rsidR="00657E08" w:rsidDel="007E0388" w:rsidRDefault="00657E08">
            <w:pPr>
              <w:spacing w:after="0" w:line="240" w:lineRule="auto"/>
              <w:ind w:left="225" w:right="0" w:hanging="225"/>
              <w:jc w:val="center"/>
              <w:rPr>
                <w:del w:id="490" w:author="Andres Gannon" w:date="2019-04-04T11:46:00Z"/>
                <w:rFonts w:ascii="Arial" w:eastAsia="Arial" w:hAnsi="Arial" w:cs="Arial"/>
                <w:color w:val="333333"/>
                <w:sz w:val="21"/>
                <w:szCs w:val="21"/>
              </w:rPr>
            </w:pPr>
          </w:p>
        </w:tc>
      </w:tr>
      <w:tr w:rsidR="00657E08" w:rsidDel="007E0388" w14:paraId="7852ADD8" w14:textId="0CDBD6D2">
        <w:trPr>
          <w:trHeight w:val="440"/>
          <w:del w:id="491"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2672CF23" w14:textId="752EB5CC" w:rsidR="00657E08" w:rsidDel="007E0388" w:rsidRDefault="00483D1B">
            <w:pPr>
              <w:spacing w:after="0" w:line="240" w:lineRule="auto"/>
              <w:ind w:left="225" w:right="0" w:hanging="225"/>
              <w:jc w:val="center"/>
              <w:rPr>
                <w:del w:id="492" w:author="Andres Gannon" w:date="2019-04-04T11:46:00Z"/>
                <w:rFonts w:ascii="Arial" w:eastAsia="Arial" w:hAnsi="Arial" w:cs="Arial"/>
                <w:color w:val="333333"/>
                <w:sz w:val="21"/>
                <w:szCs w:val="21"/>
              </w:rPr>
            </w:pPr>
            <w:del w:id="493" w:author="Andres Gannon" w:date="2019-04-04T11:46:00Z">
              <w:r w:rsidDel="007E0388">
                <w:rPr>
                  <w:rFonts w:ascii="Arial" w:eastAsia="Arial" w:hAnsi="Arial" w:cs="Arial"/>
                  <w:color w:val="333333"/>
                  <w:sz w:val="21"/>
                  <w:szCs w:val="21"/>
                </w:rPr>
                <w:delText>Moldova</w:delText>
              </w:r>
            </w:del>
          </w:p>
        </w:tc>
        <w:tc>
          <w:tcPr>
            <w:tcW w:w="1311" w:type="dxa"/>
            <w:tcBorders>
              <w:top w:val="single" w:sz="6" w:space="0" w:color="DDDDDD"/>
              <w:left w:val="nil"/>
              <w:bottom w:val="nil"/>
              <w:right w:val="nil"/>
            </w:tcBorders>
            <w:tcMar>
              <w:top w:w="80" w:type="dxa"/>
              <w:left w:w="80" w:type="dxa"/>
              <w:bottom w:w="80" w:type="dxa"/>
              <w:right w:w="80" w:type="dxa"/>
            </w:tcMar>
          </w:tcPr>
          <w:p w14:paraId="1D813767" w14:textId="7AD1AB34" w:rsidR="00657E08" w:rsidDel="007E0388" w:rsidRDefault="00483D1B">
            <w:pPr>
              <w:spacing w:after="0" w:line="240" w:lineRule="auto"/>
              <w:ind w:left="225" w:right="0" w:hanging="225"/>
              <w:jc w:val="center"/>
              <w:rPr>
                <w:del w:id="494" w:author="Andres Gannon" w:date="2019-04-04T11:46:00Z"/>
                <w:rFonts w:ascii="Arial" w:eastAsia="Arial" w:hAnsi="Arial" w:cs="Arial"/>
                <w:color w:val="333333"/>
                <w:sz w:val="21"/>
                <w:szCs w:val="21"/>
              </w:rPr>
            </w:pPr>
            <w:del w:id="495" w:author="Andres Gannon" w:date="2019-04-04T11:46:00Z">
              <w:r w:rsidDel="007E0388">
                <w:rPr>
                  <w:rFonts w:ascii="Arial" w:eastAsia="Arial" w:hAnsi="Arial" w:cs="Arial"/>
                  <w:color w:val="333333"/>
                  <w:sz w:val="21"/>
                  <w:szCs w:val="21"/>
                </w:rPr>
                <w:delText>2009</w:delText>
              </w:r>
            </w:del>
          </w:p>
        </w:tc>
        <w:tc>
          <w:tcPr>
            <w:tcW w:w="1561" w:type="dxa"/>
            <w:tcBorders>
              <w:top w:val="single" w:sz="6" w:space="0" w:color="DDDDDD"/>
              <w:left w:val="nil"/>
              <w:bottom w:val="nil"/>
              <w:right w:val="nil"/>
            </w:tcBorders>
            <w:tcMar>
              <w:top w:w="80" w:type="dxa"/>
              <w:left w:w="80" w:type="dxa"/>
              <w:bottom w:w="80" w:type="dxa"/>
              <w:right w:w="80" w:type="dxa"/>
            </w:tcMar>
          </w:tcPr>
          <w:p w14:paraId="01371B0D" w14:textId="58A1D197" w:rsidR="00657E08" w:rsidDel="007E0388" w:rsidRDefault="00657E08">
            <w:pPr>
              <w:spacing w:after="0" w:line="240" w:lineRule="auto"/>
              <w:ind w:left="225" w:right="0" w:hanging="225"/>
              <w:jc w:val="center"/>
              <w:rPr>
                <w:del w:id="496"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3A1570C7" w14:textId="52F276AE" w:rsidR="00657E08" w:rsidDel="007E0388" w:rsidRDefault="00657E08">
            <w:pPr>
              <w:spacing w:after="0" w:line="240" w:lineRule="auto"/>
              <w:ind w:left="225" w:right="0" w:hanging="225"/>
              <w:jc w:val="center"/>
              <w:rPr>
                <w:del w:id="497"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3945ED4" w14:textId="3ABFCF79" w:rsidR="00657E08" w:rsidDel="007E0388" w:rsidRDefault="00657E08">
            <w:pPr>
              <w:spacing w:after="0" w:line="240" w:lineRule="auto"/>
              <w:ind w:left="225" w:right="0" w:hanging="225"/>
              <w:jc w:val="center"/>
              <w:rPr>
                <w:del w:id="498"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4E06DCD5" w14:textId="3940FAA1" w:rsidR="00657E08" w:rsidDel="007E0388" w:rsidRDefault="00483D1B">
            <w:pPr>
              <w:spacing w:after="0" w:line="240" w:lineRule="auto"/>
              <w:ind w:left="225" w:right="0" w:hanging="225"/>
              <w:jc w:val="center"/>
              <w:rPr>
                <w:del w:id="499" w:author="Andres Gannon" w:date="2019-04-04T11:46:00Z"/>
                <w:rFonts w:ascii="Arial" w:eastAsia="Arial" w:hAnsi="Arial" w:cs="Arial"/>
                <w:color w:val="333333"/>
                <w:sz w:val="21"/>
                <w:szCs w:val="21"/>
              </w:rPr>
            </w:pPr>
            <w:del w:id="500"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680DDC70" w14:textId="62B16576">
        <w:trPr>
          <w:trHeight w:val="440"/>
          <w:del w:id="501"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6E428D7" w14:textId="196FE786" w:rsidR="00657E08" w:rsidDel="007E0388" w:rsidRDefault="00483D1B">
            <w:pPr>
              <w:spacing w:after="0" w:line="240" w:lineRule="auto"/>
              <w:ind w:left="225" w:right="0" w:hanging="225"/>
              <w:jc w:val="center"/>
              <w:rPr>
                <w:del w:id="502" w:author="Andres Gannon" w:date="2019-04-04T11:46:00Z"/>
                <w:rFonts w:ascii="Arial" w:eastAsia="Arial" w:hAnsi="Arial" w:cs="Arial"/>
                <w:color w:val="333333"/>
                <w:sz w:val="21"/>
                <w:szCs w:val="21"/>
              </w:rPr>
            </w:pPr>
            <w:del w:id="503"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49FF6CD6" w14:textId="4371B2EF" w:rsidR="00657E08" w:rsidDel="007E0388" w:rsidRDefault="00483D1B">
            <w:pPr>
              <w:spacing w:after="0" w:line="240" w:lineRule="auto"/>
              <w:ind w:left="225" w:right="0" w:hanging="225"/>
              <w:jc w:val="center"/>
              <w:rPr>
                <w:del w:id="504" w:author="Andres Gannon" w:date="2019-04-04T11:46:00Z"/>
                <w:rFonts w:ascii="Arial" w:eastAsia="Arial" w:hAnsi="Arial" w:cs="Arial"/>
                <w:color w:val="333333"/>
                <w:sz w:val="21"/>
                <w:szCs w:val="21"/>
              </w:rPr>
            </w:pPr>
            <w:del w:id="505" w:author="Andres Gannon" w:date="2019-04-04T11:46:00Z">
              <w:r w:rsidDel="007E0388">
                <w:rPr>
                  <w:rFonts w:ascii="Arial" w:eastAsia="Arial" w:hAnsi="Arial" w:cs="Arial"/>
                  <w:color w:val="333333"/>
                  <w:sz w:val="21"/>
                  <w:szCs w:val="21"/>
                </w:rPr>
                <w:delText>2010</w:delText>
              </w:r>
            </w:del>
          </w:p>
        </w:tc>
        <w:tc>
          <w:tcPr>
            <w:tcW w:w="1561" w:type="dxa"/>
            <w:tcBorders>
              <w:top w:val="single" w:sz="6" w:space="0" w:color="DDDDDD"/>
              <w:left w:val="nil"/>
              <w:bottom w:val="nil"/>
              <w:right w:val="nil"/>
            </w:tcBorders>
            <w:tcMar>
              <w:top w:w="80" w:type="dxa"/>
              <w:left w:w="80" w:type="dxa"/>
              <w:bottom w:w="80" w:type="dxa"/>
              <w:right w:w="80" w:type="dxa"/>
            </w:tcMar>
          </w:tcPr>
          <w:p w14:paraId="66FF3870" w14:textId="7BEA65BE" w:rsidR="00657E08" w:rsidDel="007E0388" w:rsidRDefault="00657E08">
            <w:pPr>
              <w:spacing w:after="0" w:line="240" w:lineRule="auto"/>
              <w:ind w:left="225" w:right="0" w:hanging="225"/>
              <w:jc w:val="center"/>
              <w:rPr>
                <w:del w:id="506"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682513B3" w14:textId="6A4E31F1" w:rsidR="00657E08" w:rsidDel="007E0388" w:rsidRDefault="00657E08">
            <w:pPr>
              <w:spacing w:after="0" w:line="240" w:lineRule="auto"/>
              <w:ind w:left="225" w:right="0" w:hanging="225"/>
              <w:jc w:val="center"/>
              <w:rPr>
                <w:del w:id="507"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7171B342" w14:textId="54DED792" w:rsidR="00657E08" w:rsidDel="007E0388" w:rsidRDefault="00657E08">
            <w:pPr>
              <w:spacing w:after="0" w:line="240" w:lineRule="auto"/>
              <w:ind w:left="225" w:right="0" w:hanging="225"/>
              <w:jc w:val="center"/>
              <w:rPr>
                <w:del w:id="508"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31F6E722" w14:textId="30C07767" w:rsidR="00657E08" w:rsidDel="007E0388" w:rsidRDefault="00483D1B">
            <w:pPr>
              <w:spacing w:after="0" w:line="240" w:lineRule="auto"/>
              <w:ind w:left="225" w:right="0" w:hanging="225"/>
              <w:jc w:val="center"/>
              <w:rPr>
                <w:del w:id="509" w:author="Andres Gannon" w:date="2019-04-04T11:46:00Z"/>
                <w:rFonts w:ascii="Arial" w:eastAsia="Arial" w:hAnsi="Arial" w:cs="Arial"/>
                <w:color w:val="333333"/>
                <w:sz w:val="21"/>
                <w:szCs w:val="21"/>
              </w:rPr>
            </w:pPr>
            <w:del w:id="510"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3725D7C4" w14:textId="1DBD4A63">
        <w:trPr>
          <w:trHeight w:val="440"/>
          <w:del w:id="511"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76CEB3C3" w14:textId="4E0C1DA2" w:rsidR="00657E08" w:rsidDel="007E0388" w:rsidRDefault="00483D1B">
            <w:pPr>
              <w:spacing w:after="0" w:line="240" w:lineRule="auto"/>
              <w:ind w:left="225" w:right="0" w:hanging="225"/>
              <w:jc w:val="center"/>
              <w:rPr>
                <w:del w:id="512" w:author="Andres Gannon" w:date="2019-04-04T11:46:00Z"/>
                <w:rFonts w:ascii="Arial" w:eastAsia="Arial" w:hAnsi="Arial" w:cs="Arial"/>
                <w:color w:val="333333"/>
                <w:sz w:val="21"/>
                <w:szCs w:val="21"/>
              </w:rPr>
            </w:pPr>
            <w:del w:id="513" w:author="Andres Gannon" w:date="2019-04-04T11:46:00Z">
              <w:r w:rsidDel="007E0388">
                <w:rPr>
                  <w:rFonts w:ascii="Arial" w:eastAsia="Arial" w:hAnsi="Arial" w:cs="Arial"/>
                  <w:color w:val="333333"/>
                  <w:sz w:val="21"/>
                  <w:szCs w:val="21"/>
                </w:rPr>
                <w:delText>US</w:delText>
              </w:r>
            </w:del>
          </w:p>
        </w:tc>
        <w:tc>
          <w:tcPr>
            <w:tcW w:w="1311" w:type="dxa"/>
            <w:tcBorders>
              <w:top w:val="single" w:sz="6" w:space="0" w:color="DDDDDD"/>
              <w:left w:val="nil"/>
              <w:bottom w:val="nil"/>
              <w:right w:val="nil"/>
            </w:tcBorders>
            <w:tcMar>
              <w:top w:w="80" w:type="dxa"/>
              <w:left w:w="80" w:type="dxa"/>
              <w:bottom w:w="80" w:type="dxa"/>
              <w:right w:w="80" w:type="dxa"/>
            </w:tcMar>
          </w:tcPr>
          <w:p w14:paraId="72D34270" w14:textId="547E11EC" w:rsidR="00657E08" w:rsidDel="007E0388" w:rsidRDefault="00483D1B">
            <w:pPr>
              <w:spacing w:after="0" w:line="240" w:lineRule="auto"/>
              <w:ind w:left="225" w:right="0" w:hanging="225"/>
              <w:jc w:val="center"/>
              <w:rPr>
                <w:del w:id="514" w:author="Andres Gannon" w:date="2019-04-04T11:46:00Z"/>
                <w:rFonts w:ascii="Arial" w:eastAsia="Arial" w:hAnsi="Arial" w:cs="Arial"/>
                <w:color w:val="333333"/>
                <w:sz w:val="21"/>
                <w:szCs w:val="21"/>
              </w:rPr>
            </w:pPr>
            <w:del w:id="515" w:author="Andres Gannon" w:date="2019-04-04T11:46:00Z">
              <w:r w:rsidDel="007E0388">
                <w:rPr>
                  <w:rFonts w:ascii="Arial" w:eastAsia="Arial" w:hAnsi="Arial" w:cs="Arial"/>
                  <w:color w:val="333333"/>
                  <w:sz w:val="21"/>
                  <w:szCs w:val="21"/>
                </w:rPr>
                <w:delText>2011</w:delText>
              </w:r>
            </w:del>
          </w:p>
        </w:tc>
        <w:tc>
          <w:tcPr>
            <w:tcW w:w="1561" w:type="dxa"/>
            <w:tcBorders>
              <w:top w:val="single" w:sz="6" w:space="0" w:color="DDDDDD"/>
              <w:left w:val="nil"/>
              <w:bottom w:val="nil"/>
              <w:right w:val="nil"/>
            </w:tcBorders>
            <w:tcMar>
              <w:top w:w="80" w:type="dxa"/>
              <w:left w:w="80" w:type="dxa"/>
              <w:bottom w:w="80" w:type="dxa"/>
              <w:right w:w="80" w:type="dxa"/>
            </w:tcMar>
          </w:tcPr>
          <w:p w14:paraId="2DA8B39B" w14:textId="03827390" w:rsidR="00657E08" w:rsidDel="007E0388" w:rsidRDefault="00657E08">
            <w:pPr>
              <w:spacing w:after="0" w:line="240" w:lineRule="auto"/>
              <w:ind w:left="225" w:right="0" w:hanging="225"/>
              <w:jc w:val="center"/>
              <w:rPr>
                <w:del w:id="516"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3BFF10F5" w14:textId="3E981336" w:rsidR="00657E08" w:rsidDel="007E0388" w:rsidRDefault="00657E08">
            <w:pPr>
              <w:spacing w:after="0" w:line="240" w:lineRule="auto"/>
              <w:ind w:left="225" w:right="0" w:hanging="225"/>
              <w:jc w:val="center"/>
              <w:rPr>
                <w:del w:id="517"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433A6411" w14:textId="2313B307" w:rsidR="00657E08" w:rsidDel="007E0388" w:rsidRDefault="00483D1B">
            <w:pPr>
              <w:spacing w:after="0" w:line="240" w:lineRule="auto"/>
              <w:ind w:left="225" w:right="0" w:hanging="225"/>
              <w:jc w:val="center"/>
              <w:rPr>
                <w:del w:id="518" w:author="Andres Gannon" w:date="2019-04-04T11:46:00Z"/>
                <w:rFonts w:ascii="Arial" w:eastAsia="Arial" w:hAnsi="Arial" w:cs="Arial"/>
                <w:color w:val="333333"/>
                <w:sz w:val="21"/>
                <w:szCs w:val="21"/>
              </w:rPr>
            </w:pPr>
            <w:del w:id="519"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321DAA95" w14:textId="45C7D182" w:rsidR="00657E08" w:rsidDel="007E0388" w:rsidRDefault="00657E08">
            <w:pPr>
              <w:spacing w:after="0" w:line="240" w:lineRule="auto"/>
              <w:ind w:left="225" w:right="0" w:hanging="225"/>
              <w:jc w:val="center"/>
              <w:rPr>
                <w:del w:id="520" w:author="Andres Gannon" w:date="2019-04-04T11:46:00Z"/>
                <w:rFonts w:ascii="Arial" w:eastAsia="Arial" w:hAnsi="Arial" w:cs="Arial"/>
                <w:color w:val="333333"/>
                <w:sz w:val="21"/>
                <w:szCs w:val="21"/>
              </w:rPr>
            </w:pPr>
          </w:p>
        </w:tc>
      </w:tr>
      <w:tr w:rsidR="00657E08" w:rsidDel="007E0388" w14:paraId="14533697" w14:textId="360ECD40">
        <w:trPr>
          <w:trHeight w:val="440"/>
          <w:del w:id="521"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41D3588A" w14:textId="596AE315" w:rsidR="00657E08" w:rsidDel="007E0388" w:rsidRDefault="00483D1B">
            <w:pPr>
              <w:spacing w:after="0" w:line="240" w:lineRule="auto"/>
              <w:ind w:left="225" w:right="0" w:hanging="225"/>
              <w:jc w:val="center"/>
              <w:rPr>
                <w:del w:id="522" w:author="Andres Gannon" w:date="2019-04-04T11:46:00Z"/>
                <w:rFonts w:ascii="Arial" w:eastAsia="Arial" w:hAnsi="Arial" w:cs="Arial"/>
                <w:color w:val="333333"/>
                <w:sz w:val="21"/>
                <w:szCs w:val="21"/>
              </w:rPr>
            </w:pPr>
            <w:del w:id="523" w:author="Andres Gannon" w:date="2019-04-04T11:46:00Z">
              <w:r w:rsidDel="007E0388">
                <w:rPr>
                  <w:rFonts w:ascii="Arial" w:eastAsia="Arial" w:hAnsi="Arial" w:cs="Arial"/>
                  <w:color w:val="333333"/>
                  <w:sz w:val="21"/>
                  <w:szCs w:val="21"/>
                </w:rPr>
                <w:delText>Canada</w:delText>
              </w:r>
            </w:del>
          </w:p>
        </w:tc>
        <w:tc>
          <w:tcPr>
            <w:tcW w:w="1311" w:type="dxa"/>
            <w:tcBorders>
              <w:top w:val="single" w:sz="6" w:space="0" w:color="DDDDDD"/>
              <w:left w:val="nil"/>
              <w:bottom w:val="nil"/>
              <w:right w:val="nil"/>
            </w:tcBorders>
            <w:tcMar>
              <w:top w:w="80" w:type="dxa"/>
              <w:left w:w="80" w:type="dxa"/>
              <w:bottom w:w="80" w:type="dxa"/>
              <w:right w:w="80" w:type="dxa"/>
            </w:tcMar>
          </w:tcPr>
          <w:p w14:paraId="63F873E8" w14:textId="4FC98E8A" w:rsidR="00657E08" w:rsidDel="007E0388" w:rsidRDefault="00483D1B">
            <w:pPr>
              <w:spacing w:after="0" w:line="240" w:lineRule="auto"/>
              <w:ind w:left="225" w:right="0" w:hanging="225"/>
              <w:jc w:val="center"/>
              <w:rPr>
                <w:del w:id="524" w:author="Andres Gannon" w:date="2019-04-04T11:46:00Z"/>
                <w:rFonts w:ascii="Arial" w:eastAsia="Arial" w:hAnsi="Arial" w:cs="Arial"/>
                <w:color w:val="333333"/>
                <w:sz w:val="21"/>
                <w:szCs w:val="21"/>
              </w:rPr>
            </w:pPr>
            <w:del w:id="525" w:author="Andres Gannon" w:date="2019-04-04T11:46:00Z">
              <w:r w:rsidDel="007E0388">
                <w:rPr>
                  <w:rFonts w:ascii="Arial" w:eastAsia="Arial" w:hAnsi="Arial" w:cs="Arial"/>
                  <w:color w:val="333333"/>
                  <w:sz w:val="21"/>
                  <w:szCs w:val="21"/>
                </w:rPr>
                <w:delText>2011</w:delText>
              </w:r>
            </w:del>
          </w:p>
        </w:tc>
        <w:tc>
          <w:tcPr>
            <w:tcW w:w="1561" w:type="dxa"/>
            <w:tcBorders>
              <w:top w:val="single" w:sz="6" w:space="0" w:color="DDDDDD"/>
              <w:left w:val="nil"/>
              <w:bottom w:val="nil"/>
              <w:right w:val="nil"/>
            </w:tcBorders>
            <w:tcMar>
              <w:top w:w="80" w:type="dxa"/>
              <w:left w:w="80" w:type="dxa"/>
              <w:bottom w:w="80" w:type="dxa"/>
              <w:right w:w="80" w:type="dxa"/>
            </w:tcMar>
          </w:tcPr>
          <w:p w14:paraId="4D8379F3" w14:textId="026E15BC" w:rsidR="00657E08" w:rsidDel="007E0388" w:rsidRDefault="00657E08">
            <w:pPr>
              <w:spacing w:after="0" w:line="240" w:lineRule="auto"/>
              <w:ind w:left="225" w:right="0" w:hanging="225"/>
              <w:jc w:val="center"/>
              <w:rPr>
                <w:del w:id="526"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47EA43FB" w14:textId="5444795B" w:rsidR="00657E08" w:rsidDel="007E0388" w:rsidRDefault="00657E08">
            <w:pPr>
              <w:spacing w:after="0" w:line="240" w:lineRule="auto"/>
              <w:ind w:left="225" w:right="0" w:hanging="225"/>
              <w:jc w:val="center"/>
              <w:rPr>
                <w:del w:id="527"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013ED2D2" w14:textId="5F2EFA29" w:rsidR="00657E08" w:rsidDel="007E0388" w:rsidRDefault="00483D1B">
            <w:pPr>
              <w:spacing w:after="0" w:line="240" w:lineRule="auto"/>
              <w:ind w:left="225" w:right="0" w:hanging="225"/>
              <w:jc w:val="center"/>
              <w:rPr>
                <w:del w:id="528" w:author="Andres Gannon" w:date="2019-04-04T11:46:00Z"/>
                <w:rFonts w:ascii="Arial" w:eastAsia="Arial" w:hAnsi="Arial" w:cs="Arial"/>
                <w:color w:val="333333"/>
                <w:sz w:val="21"/>
                <w:szCs w:val="21"/>
              </w:rPr>
            </w:pPr>
            <w:del w:id="529"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622A8593" w14:textId="283FE3B1" w:rsidR="00657E08" w:rsidDel="007E0388" w:rsidRDefault="00657E08">
            <w:pPr>
              <w:spacing w:after="0" w:line="240" w:lineRule="auto"/>
              <w:ind w:left="225" w:right="0" w:hanging="225"/>
              <w:jc w:val="center"/>
              <w:rPr>
                <w:del w:id="530" w:author="Andres Gannon" w:date="2019-04-04T11:46:00Z"/>
                <w:rFonts w:ascii="Arial" w:eastAsia="Arial" w:hAnsi="Arial" w:cs="Arial"/>
                <w:color w:val="333333"/>
                <w:sz w:val="21"/>
                <w:szCs w:val="21"/>
              </w:rPr>
            </w:pPr>
          </w:p>
        </w:tc>
      </w:tr>
      <w:tr w:rsidR="00657E08" w:rsidDel="007E0388" w14:paraId="4F3873AA" w14:textId="2CE67CB7">
        <w:trPr>
          <w:trHeight w:val="440"/>
          <w:del w:id="531"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57620A28" w14:textId="17DE7293" w:rsidR="00657E08" w:rsidDel="007E0388" w:rsidRDefault="00483D1B">
            <w:pPr>
              <w:spacing w:after="0" w:line="240" w:lineRule="auto"/>
              <w:ind w:left="225" w:right="0" w:hanging="225"/>
              <w:jc w:val="center"/>
              <w:rPr>
                <w:del w:id="532" w:author="Andres Gannon" w:date="2019-04-04T11:46:00Z"/>
                <w:rFonts w:ascii="Arial" w:eastAsia="Arial" w:hAnsi="Arial" w:cs="Arial"/>
                <w:color w:val="333333"/>
                <w:sz w:val="21"/>
                <w:szCs w:val="21"/>
              </w:rPr>
            </w:pPr>
            <w:del w:id="533" w:author="Andres Gannon" w:date="2019-04-04T11:46:00Z">
              <w:r w:rsidDel="007E0388">
                <w:rPr>
                  <w:rFonts w:ascii="Arial" w:eastAsia="Arial" w:hAnsi="Arial" w:cs="Arial"/>
                  <w:color w:val="333333"/>
                  <w:sz w:val="21"/>
                  <w:szCs w:val="21"/>
                </w:rPr>
                <w:delText>UK</w:delText>
              </w:r>
            </w:del>
          </w:p>
        </w:tc>
        <w:tc>
          <w:tcPr>
            <w:tcW w:w="1311" w:type="dxa"/>
            <w:tcBorders>
              <w:top w:val="single" w:sz="6" w:space="0" w:color="DDDDDD"/>
              <w:left w:val="nil"/>
              <w:bottom w:val="nil"/>
              <w:right w:val="nil"/>
            </w:tcBorders>
            <w:tcMar>
              <w:top w:w="80" w:type="dxa"/>
              <w:left w:w="80" w:type="dxa"/>
              <w:bottom w:w="80" w:type="dxa"/>
              <w:right w:w="80" w:type="dxa"/>
            </w:tcMar>
          </w:tcPr>
          <w:p w14:paraId="672C8F6C" w14:textId="26954241" w:rsidR="00657E08" w:rsidDel="007E0388" w:rsidRDefault="00483D1B">
            <w:pPr>
              <w:spacing w:after="0" w:line="240" w:lineRule="auto"/>
              <w:ind w:left="225" w:right="0" w:hanging="225"/>
              <w:jc w:val="center"/>
              <w:rPr>
                <w:del w:id="534" w:author="Andres Gannon" w:date="2019-04-04T11:46:00Z"/>
                <w:rFonts w:ascii="Arial" w:eastAsia="Arial" w:hAnsi="Arial" w:cs="Arial"/>
                <w:color w:val="333333"/>
                <w:sz w:val="21"/>
                <w:szCs w:val="21"/>
              </w:rPr>
            </w:pPr>
            <w:del w:id="535" w:author="Andres Gannon" w:date="2019-04-04T11:46:00Z">
              <w:r w:rsidDel="007E0388">
                <w:rPr>
                  <w:rFonts w:ascii="Arial" w:eastAsia="Arial" w:hAnsi="Arial" w:cs="Arial"/>
                  <w:color w:val="333333"/>
                  <w:sz w:val="21"/>
                  <w:szCs w:val="21"/>
                </w:rPr>
                <w:delText>2011</w:delText>
              </w:r>
            </w:del>
          </w:p>
        </w:tc>
        <w:tc>
          <w:tcPr>
            <w:tcW w:w="1561" w:type="dxa"/>
            <w:tcBorders>
              <w:top w:val="single" w:sz="6" w:space="0" w:color="DDDDDD"/>
              <w:left w:val="nil"/>
              <w:bottom w:val="nil"/>
              <w:right w:val="nil"/>
            </w:tcBorders>
            <w:tcMar>
              <w:top w:w="80" w:type="dxa"/>
              <w:left w:w="80" w:type="dxa"/>
              <w:bottom w:w="80" w:type="dxa"/>
              <w:right w:w="80" w:type="dxa"/>
            </w:tcMar>
          </w:tcPr>
          <w:p w14:paraId="33871BD8" w14:textId="471B7B93" w:rsidR="00657E08" w:rsidDel="007E0388" w:rsidRDefault="00657E08">
            <w:pPr>
              <w:spacing w:after="0" w:line="240" w:lineRule="auto"/>
              <w:ind w:left="225" w:right="0" w:hanging="225"/>
              <w:jc w:val="center"/>
              <w:rPr>
                <w:del w:id="536"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6143FFBD" w14:textId="04608694" w:rsidR="00657E08" w:rsidDel="007E0388" w:rsidRDefault="00657E08">
            <w:pPr>
              <w:spacing w:after="0" w:line="240" w:lineRule="auto"/>
              <w:ind w:left="225" w:right="0" w:hanging="225"/>
              <w:jc w:val="center"/>
              <w:rPr>
                <w:del w:id="537"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08B6E070" w14:textId="52EA37A8" w:rsidR="00657E08" w:rsidDel="007E0388" w:rsidRDefault="00483D1B">
            <w:pPr>
              <w:spacing w:after="0" w:line="240" w:lineRule="auto"/>
              <w:ind w:left="225" w:right="0" w:hanging="225"/>
              <w:jc w:val="center"/>
              <w:rPr>
                <w:del w:id="538" w:author="Andres Gannon" w:date="2019-04-04T11:46:00Z"/>
                <w:rFonts w:ascii="Arial" w:eastAsia="Arial" w:hAnsi="Arial" w:cs="Arial"/>
                <w:color w:val="333333"/>
                <w:sz w:val="21"/>
                <w:szCs w:val="21"/>
              </w:rPr>
            </w:pPr>
            <w:del w:id="539"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6ACCD5F1" w14:textId="7E6612A7" w:rsidR="00657E08" w:rsidDel="007E0388" w:rsidRDefault="00657E08">
            <w:pPr>
              <w:spacing w:after="0" w:line="240" w:lineRule="auto"/>
              <w:ind w:left="225" w:right="0" w:hanging="225"/>
              <w:jc w:val="center"/>
              <w:rPr>
                <w:del w:id="540" w:author="Andres Gannon" w:date="2019-04-04T11:46:00Z"/>
                <w:rFonts w:ascii="Arial" w:eastAsia="Arial" w:hAnsi="Arial" w:cs="Arial"/>
                <w:color w:val="333333"/>
                <w:sz w:val="21"/>
                <w:szCs w:val="21"/>
              </w:rPr>
            </w:pPr>
          </w:p>
        </w:tc>
      </w:tr>
      <w:tr w:rsidR="00657E08" w:rsidDel="007E0388" w14:paraId="2834E9C6" w14:textId="26E3759A">
        <w:trPr>
          <w:trHeight w:val="440"/>
          <w:del w:id="541"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43BA1700" w14:textId="613A6A1D" w:rsidR="00657E08" w:rsidDel="007E0388" w:rsidRDefault="00483D1B">
            <w:pPr>
              <w:spacing w:after="0" w:line="240" w:lineRule="auto"/>
              <w:ind w:left="225" w:right="0" w:hanging="225"/>
              <w:jc w:val="center"/>
              <w:rPr>
                <w:del w:id="542" w:author="Andres Gannon" w:date="2019-04-04T11:46:00Z"/>
                <w:rFonts w:ascii="Arial" w:eastAsia="Arial" w:hAnsi="Arial" w:cs="Arial"/>
                <w:color w:val="333333"/>
                <w:sz w:val="21"/>
                <w:szCs w:val="21"/>
              </w:rPr>
            </w:pPr>
            <w:del w:id="543" w:author="Andres Gannon" w:date="2019-04-04T11:46:00Z">
              <w:r w:rsidDel="007E0388">
                <w:rPr>
                  <w:rFonts w:ascii="Arial" w:eastAsia="Arial" w:hAnsi="Arial" w:cs="Arial"/>
                  <w:color w:val="333333"/>
                  <w:sz w:val="21"/>
                  <w:szCs w:val="21"/>
                </w:rPr>
                <w:delText>US</w:delText>
              </w:r>
            </w:del>
          </w:p>
        </w:tc>
        <w:tc>
          <w:tcPr>
            <w:tcW w:w="1311" w:type="dxa"/>
            <w:tcBorders>
              <w:top w:val="single" w:sz="6" w:space="0" w:color="DDDDDD"/>
              <w:left w:val="nil"/>
              <w:bottom w:val="nil"/>
              <w:right w:val="nil"/>
            </w:tcBorders>
            <w:tcMar>
              <w:top w:w="80" w:type="dxa"/>
              <w:left w:w="80" w:type="dxa"/>
              <w:bottom w:w="80" w:type="dxa"/>
              <w:right w:w="80" w:type="dxa"/>
            </w:tcMar>
          </w:tcPr>
          <w:p w14:paraId="55113776" w14:textId="0FD09FE8" w:rsidR="00657E08" w:rsidDel="007E0388" w:rsidRDefault="00483D1B">
            <w:pPr>
              <w:spacing w:after="0" w:line="240" w:lineRule="auto"/>
              <w:ind w:left="225" w:right="0" w:hanging="225"/>
              <w:jc w:val="center"/>
              <w:rPr>
                <w:del w:id="544" w:author="Andres Gannon" w:date="2019-04-04T11:46:00Z"/>
                <w:rFonts w:ascii="Arial" w:eastAsia="Arial" w:hAnsi="Arial" w:cs="Arial"/>
                <w:color w:val="333333"/>
                <w:sz w:val="21"/>
                <w:szCs w:val="21"/>
              </w:rPr>
            </w:pPr>
            <w:del w:id="545" w:author="Andres Gannon" w:date="2019-04-04T11:46:00Z">
              <w:r w:rsidDel="007E0388">
                <w:rPr>
                  <w:rFonts w:ascii="Arial" w:eastAsia="Arial" w:hAnsi="Arial" w:cs="Arial"/>
                  <w:color w:val="333333"/>
                  <w:sz w:val="21"/>
                  <w:szCs w:val="21"/>
                </w:rPr>
                <w:delText>2013</w:delText>
              </w:r>
            </w:del>
          </w:p>
        </w:tc>
        <w:tc>
          <w:tcPr>
            <w:tcW w:w="1561" w:type="dxa"/>
            <w:tcBorders>
              <w:top w:val="single" w:sz="6" w:space="0" w:color="DDDDDD"/>
              <w:left w:val="nil"/>
              <w:bottom w:val="nil"/>
              <w:right w:val="nil"/>
            </w:tcBorders>
            <w:tcMar>
              <w:top w:w="80" w:type="dxa"/>
              <w:left w:w="80" w:type="dxa"/>
              <w:bottom w:w="80" w:type="dxa"/>
              <w:right w:w="80" w:type="dxa"/>
            </w:tcMar>
          </w:tcPr>
          <w:p w14:paraId="10898941" w14:textId="5193385C" w:rsidR="00657E08" w:rsidDel="007E0388" w:rsidRDefault="00657E08">
            <w:pPr>
              <w:spacing w:after="0" w:line="240" w:lineRule="auto"/>
              <w:ind w:left="225" w:right="0" w:hanging="225"/>
              <w:jc w:val="center"/>
              <w:rPr>
                <w:del w:id="546"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07633EDC" w14:textId="17E5FA4A" w:rsidR="00657E08" w:rsidDel="007E0388" w:rsidRDefault="00657E08">
            <w:pPr>
              <w:spacing w:after="0" w:line="240" w:lineRule="auto"/>
              <w:ind w:left="225" w:right="0" w:hanging="225"/>
              <w:jc w:val="center"/>
              <w:rPr>
                <w:del w:id="547"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056F32E6" w14:textId="1050EAE7" w:rsidR="00657E08" w:rsidDel="007E0388" w:rsidRDefault="00483D1B">
            <w:pPr>
              <w:spacing w:after="0" w:line="240" w:lineRule="auto"/>
              <w:ind w:left="225" w:right="0" w:hanging="225"/>
              <w:jc w:val="center"/>
              <w:rPr>
                <w:del w:id="548" w:author="Andres Gannon" w:date="2019-04-04T11:46:00Z"/>
                <w:rFonts w:ascii="Arial" w:eastAsia="Arial" w:hAnsi="Arial" w:cs="Arial"/>
                <w:color w:val="333333"/>
                <w:sz w:val="21"/>
                <w:szCs w:val="21"/>
              </w:rPr>
            </w:pPr>
            <w:del w:id="549"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16006525" w14:textId="0B506947" w:rsidR="00657E08" w:rsidDel="007E0388" w:rsidRDefault="00657E08">
            <w:pPr>
              <w:spacing w:after="0" w:line="240" w:lineRule="auto"/>
              <w:ind w:left="225" w:right="0" w:hanging="225"/>
              <w:jc w:val="center"/>
              <w:rPr>
                <w:del w:id="550" w:author="Andres Gannon" w:date="2019-04-04T11:46:00Z"/>
                <w:rFonts w:ascii="Arial" w:eastAsia="Arial" w:hAnsi="Arial" w:cs="Arial"/>
                <w:color w:val="333333"/>
                <w:sz w:val="21"/>
                <w:szCs w:val="21"/>
              </w:rPr>
            </w:pPr>
          </w:p>
        </w:tc>
      </w:tr>
      <w:tr w:rsidR="00657E08" w:rsidDel="007E0388" w14:paraId="09CBFCFF" w14:textId="3A04D097">
        <w:trPr>
          <w:trHeight w:val="440"/>
          <w:del w:id="551"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0F926A7" w14:textId="0B303FC9" w:rsidR="00657E08" w:rsidDel="007E0388" w:rsidRDefault="00483D1B">
            <w:pPr>
              <w:spacing w:after="0" w:line="240" w:lineRule="auto"/>
              <w:ind w:left="225" w:right="0" w:hanging="225"/>
              <w:jc w:val="center"/>
              <w:rPr>
                <w:del w:id="552" w:author="Andres Gannon" w:date="2019-04-04T11:46:00Z"/>
                <w:rFonts w:ascii="Arial" w:eastAsia="Arial" w:hAnsi="Arial" w:cs="Arial"/>
                <w:color w:val="333333"/>
                <w:sz w:val="21"/>
                <w:szCs w:val="21"/>
              </w:rPr>
            </w:pPr>
            <w:del w:id="553"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414C805A" w14:textId="3C41A631" w:rsidR="00657E08" w:rsidDel="007E0388" w:rsidRDefault="00483D1B">
            <w:pPr>
              <w:spacing w:after="0" w:line="240" w:lineRule="auto"/>
              <w:ind w:left="225" w:right="0" w:hanging="225"/>
              <w:jc w:val="center"/>
              <w:rPr>
                <w:del w:id="554" w:author="Andres Gannon" w:date="2019-04-04T11:46:00Z"/>
                <w:rFonts w:ascii="Arial" w:eastAsia="Arial" w:hAnsi="Arial" w:cs="Arial"/>
                <w:color w:val="333333"/>
                <w:sz w:val="21"/>
                <w:szCs w:val="21"/>
              </w:rPr>
            </w:pPr>
            <w:del w:id="555" w:author="Andres Gannon" w:date="2019-04-04T11:46:00Z">
              <w:r w:rsidDel="007E0388">
                <w:rPr>
                  <w:rFonts w:ascii="Arial" w:eastAsia="Arial" w:hAnsi="Arial" w:cs="Arial"/>
                  <w:color w:val="333333"/>
                  <w:sz w:val="21"/>
                  <w:szCs w:val="21"/>
                </w:rPr>
                <w:delText>2013</w:delText>
              </w:r>
            </w:del>
          </w:p>
        </w:tc>
        <w:tc>
          <w:tcPr>
            <w:tcW w:w="1561" w:type="dxa"/>
            <w:tcBorders>
              <w:top w:val="single" w:sz="6" w:space="0" w:color="DDDDDD"/>
              <w:left w:val="nil"/>
              <w:bottom w:val="nil"/>
              <w:right w:val="nil"/>
            </w:tcBorders>
            <w:tcMar>
              <w:top w:w="80" w:type="dxa"/>
              <w:left w:w="80" w:type="dxa"/>
              <w:bottom w:w="80" w:type="dxa"/>
              <w:right w:w="80" w:type="dxa"/>
            </w:tcMar>
          </w:tcPr>
          <w:p w14:paraId="2EE4D291" w14:textId="3D916A36" w:rsidR="00657E08" w:rsidDel="007E0388" w:rsidRDefault="00657E08">
            <w:pPr>
              <w:spacing w:after="0" w:line="240" w:lineRule="auto"/>
              <w:ind w:left="225" w:right="0" w:hanging="225"/>
              <w:jc w:val="center"/>
              <w:rPr>
                <w:del w:id="556"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B6EBE4C" w14:textId="0EA46D3E" w:rsidR="00657E08" w:rsidDel="007E0388" w:rsidRDefault="00657E08">
            <w:pPr>
              <w:spacing w:after="0" w:line="240" w:lineRule="auto"/>
              <w:ind w:left="225" w:right="0" w:hanging="225"/>
              <w:jc w:val="center"/>
              <w:rPr>
                <w:del w:id="557"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0287373D" w14:textId="6AA73FCF" w:rsidR="00657E08" w:rsidDel="007E0388" w:rsidRDefault="00483D1B">
            <w:pPr>
              <w:spacing w:after="0" w:line="240" w:lineRule="auto"/>
              <w:ind w:left="225" w:right="0" w:hanging="225"/>
              <w:jc w:val="center"/>
              <w:rPr>
                <w:del w:id="558" w:author="Andres Gannon" w:date="2019-04-04T11:46:00Z"/>
                <w:rFonts w:ascii="Arial" w:eastAsia="Arial" w:hAnsi="Arial" w:cs="Arial"/>
                <w:color w:val="333333"/>
                <w:sz w:val="21"/>
                <w:szCs w:val="21"/>
              </w:rPr>
            </w:pPr>
            <w:del w:id="559"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185ED988" w14:textId="2D47E40F" w:rsidR="00657E08" w:rsidDel="007E0388" w:rsidRDefault="00657E08">
            <w:pPr>
              <w:spacing w:after="0" w:line="240" w:lineRule="auto"/>
              <w:ind w:left="225" w:right="0" w:hanging="225"/>
              <w:jc w:val="center"/>
              <w:rPr>
                <w:del w:id="560" w:author="Andres Gannon" w:date="2019-04-04T11:46:00Z"/>
                <w:rFonts w:ascii="Arial" w:eastAsia="Arial" w:hAnsi="Arial" w:cs="Arial"/>
                <w:color w:val="333333"/>
                <w:sz w:val="21"/>
                <w:szCs w:val="21"/>
              </w:rPr>
            </w:pPr>
          </w:p>
        </w:tc>
      </w:tr>
      <w:tr w:rsidR="00657E08" w:rsidDel="007E0388" w14:paraId="1CF7A120" w14:textId="11EC65CC">
        <w:trPr>
          <w:trHeight w:val="440"/>
          <w:del w:id="561"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71B56ACC" w14:textId="07C011DB" w:rsidR="00657E08" w:rsidDel="007E0388" w:rsidRDefault="00483D1B">
            <w:pPr>
              <w:spacing w:after="0" w:line="240" w:lineRule="auto"/>
              <w:ind w:left="225" w:right="0" w:hanging="225"/>
              <w:jc w:val="center"/>
              <w:rPr>
                <w:del w:id="562" w:author="Andres Gannon" w:date="2019-04-04T11:46:00Z"/>
                <w:rFonts w:ascii="Arial" w:eastAsia="Arial" w:hAnsi="Arial" w:cs="Arial"/>
                <w:color w:val="333333"/>
                <w:sz w:val="21"/>
                <w:szCs w:val="21"/>
              </w:rPr>
            </w:pPr>
            <w:del w:id="563"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57CEFBBC" w14:textId="4D7097C9" w:rsidR="00657E08" w:rsidDel="007E0388" w:rsidRDefault="00483D1B">
            <w:pPr>
              <w:spacing w:after="0" w:line="240" w:lineRule="auto"/>
              <w:ind w:left="225" w:right="0" w:hanging="225"/>
              <w:jc w:val="center"/>
              <w:rPr>
                <w:del w:id="564" w:author="Andres Gannon" w:date="2019-04-04T11:46:00Z"/>
                <w:rFonts w:ascii="Arial" w:eastAsia="Arial" w:hAnsi="Arial" w:cs="Arial"/>
                <w:color w:val="333333"/>
                <w:sz w:val="21"/>
                <w:szCs w:val="21"/>
              </w:rPr>
            </w:pPr>
            <w:del w:id="565" w:author="Andres Gannon" w:date="2019-04-04T11:46:00Z">
              <w:r w:rsidDel="007E0388">
                <w:rPr>
                  <w:rFonts w:ascii="Arial" w:eastAsia="Arial" w:hAnsi="Arial" w:cs="Arial"/>
                  <w:color w:val="333333"/>
                  <w:sz w:val="21"/>
                  <w:szCs w:val="21"/>
                </w:rPr>
                <w:delText>2014</w:delText>
              </w:r>
            </w:del>
          </w:p>
        </w:tc>
        <w:tc>
          <w:tcPr>
            <w:tcW w:w="1561" w:type="dxa"/>
            <w:tcBorders>
              <w:top w:val="single" w:sz="6" w:space="0" w:color="DDDDDD"/>
              <w:left w:val="nil"/>
              <w:bottom w:val="nil"/>
              <w:right w:val="nil"/>
            </w:tcBorders>
            <w:tcMar>
              <w:top w:w="80" w:type="dxa"/>
              <w:left w:w="80" w:type="dxa"/>
              <w:bottom w:w="80" w:type="dxa"/>
              <w:right w:w="80" w:type="dxa"/>
            </w:tcMar>
          </w:tcPr>
          <w:p w14:paraId="3A9C3D3B" w14:textId="737BE158" w:rsidR="00657E08" w:rsidDel="007E0388" w:rsidRDefault="00657E08">
            <w:pPr>
              <w:spacing w:after="0" w:line="240" w:lineRule="auto"/>
              <w:ind w:left="225" w:right="0" w:hanging="225"/>
              <w:jc w:val="center"/>
              <w:rPr>
                <w:del w:id="566"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6E5C36C" w14:textId="541DC514" w:rsidR="00657E08" w:rsidDel="007E0388" w:rsidRDefault="00483D1B">
            <w:pPr>
              <w:spacing w:after="0" w:line="240" w:lineRule="auto"/>
              <w:ind w:left="225" w:right="0" w:hanging="225"/>
              <w:jc w:val="center"/>
              <w:rPr>
                <w:del w:id="567" w:author="Andres Gannon" w:date="2019-04-04T11:46:00Z"/>
                <w:rFonts w:ascii="Arial" w:eastAsia="Arial" w:hAnsi="Arial" w:cs="Arial"/>
                <w:color w:val="333333"/>
                <w:sz w:val="21"/>
                <w:szCs w:val="21"/>
              </w:rPr>
            </w:pPr>
            <w:del w:id="568" w:author="Andres Gannon" w:date="2019-04-04T11:46:00Z">
              <w:r w:rsidDel="007E0388">
                <w:rPr>
                  <w:rFonts w:ascii="Arial Unicode MS" w:eastAsia="Arial Unicode MS" w:hAnsi="Arial Unicode MS" w:cs="Arial Unicode MS"/>
                  <w:color w:val="333333"/>
                  <w:sz w:val="21"/>
                  <w:szCs w:val="21"/>
                </w:rPr>
                <w:delText>✔</w:delText>
              </w:r>
            </w:del>
          </w:p>
        </w:tc>
        <w:tc>
          <w:tcPr>
            <w:tcW w:w="1216" w:type="dxa"/>
            <w:tcBorders>
              <w:top w:val="single" w:sz="6" w:space="0" w:color="DDDDDD"/>
              <w:left w:val="nil"/>
              <w:bottom w:val="nil"/>
              <w:right w:val="nil"/>
            </w:tcBorders>
            <w:tcMar>
              <w:top w:w="80" w:type="dxa"/>
              <w:left w:w="80" w:type="dxa"/>
              <w:bottom w:w="80" w:type="dxa"/>
              <w:right w:w="80" w:type="dxa"/>
            </w:tcMar>
          </w:tcPr>
          <w:p w14:paraId="0786C88D" w14:textId="49D0EB61" w:rsidR="00657E08" w:rsidDel="007E0388" w:rsidRDefault="00483D1B">
            <w:pPr>
              <w:spacing w:after="0" w:line="240" w:lineRule="auto"/>
              <w:ind w:left="225" w:right="0" w:hanging="225"/>
              <w:jc w:val="center"/>
              <w:rPr>
                <w:del w:id="569" w:author="Andres Gannon" w:date="2019-04-04T11:46:00Z"/>
                <w:rFonts w:ascii="Arial" w:eastAsia="Arial" w:hAnsi="Arial" w:cs="Arial"/>
                <w:color w:val="333333"/>
                <w:sz w:val="21"/>
                <w:szCs w:val="21"/>
              </w:rPr>
            </w:pPr>
            <w:del w:id="570"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58C8732E" w14:textId="0B7E937A" w:rsidR="00657E08" w:rsidDel="007E0388" w:rsidRDefault="00483D1B">
            <w:pPr>
              <w:spacing w:after="0" w:line="240" w:lineRule="auto"/>
              <w:ind w:left="225" w:right="0" w:hanging="225"/>
              <w:jc w:val="center"/>
              <w:rPr>
                <w:del w:id="571" w:author="Andres Gannon" w:date="2019-04-04T11:46:00Z"/>
                <w:rFonts w:ascii="Arial" w:eastAsia="Arial" w:hAnsi="Arial" w:cs="Arial"/>
                <w:color w:val="333333"/>
                <w:sz w:val="21"/>
                <w:szCs w:val="21"/>
              </w:rPr>
            </w:pPr>
            <w:del w:id="57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5E7D38AC" w14:textId="35855CC2">
        <w:trPr>
          <w:trHeight w:val="440"/>
          <w:del w:id="57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2ED144D" w14:textId="5A9346AC" w:rsidR="00657E08" w:rsidDel="007E0388" w:rsidRDefault="00483D1B">
            <w:pPr>
              <w:spacing w:after="0" w:line="240" w:lineRule="auto"/>
              <w:ind w:left="225" w:right="0" w:hanging="225"/>
              <w:jc w:val="center"/>
              <w:rPr>
                <w:del w:id="574" w:author="Andres Gannon" w:date="2019-04-04T11:46:00Z"/>
                <w:rFonts w:ascii="Arial" w:eastAsia="Arial" w:hAnsi="Arial" w:cs="Arial"/>
                <w:color w:val="333333"/>
                <w:sz w:val="21"/>
                <w:szCs w:val="21"/>
              </w:rPr>
            </w:pPr>
            <w:del w:id="575" w:author="Andres Gannon" w:date="2019-04-04T11:46:00Z">
              <w:r w:rsidDel="007E0388">
                <w:rPr>
                  <w:rFonts w:ascii="Arial" w:eastAsia="Arial" w:hAnsi="Arial" w:cs="Arial"/>
                  <w:color w:val="333333"/>
                  <w:sz w:val="21"/>
                  <w:szCs w:val="21"/>
                </w:rPr>
                <w:delText>US</w:delText>
              </w:r>
            </w:del>
          </w:p>
        </w:tc>
        <w:tc>
          <w:tcPr>
            <w:tcW w:w="1311" w:type="dxa"/>
            <w:tcBorders>
              <w:top w:val="single" w:sz="6" w:space="0" w:color="DDDDDD"/>
              <w:left w:val="nil"/>
              <w:bottom w:val="nil"/>
              <w:right w:val="nil"/>
            </w:tcBorders>
            <w:tcMar>
              <w:top w:w="80" w:type="dxa"/>
              <w:left w:w="80" w:type="dxa"/>
              <w:bottom w:w="80" w:type="dxa"/>
              <w:right w:w="80" w:type="dxa"/>
            </w:tcMar>
          </w:tcPr>
          <w:p w14:paraId="3C30B958" w14:textId="46B2B201" w:rsidR="00657E08" w:rsidDel="007E0388" w:rsidRDefault="00483D1B">
            <w:pPr>
              <w:spacing w:after="0" w:line="240" w:lineRule="auto"/>
              <w:ind w:left="225" w:right="0" w:hanging="225"/>
              <w:jc w:val="center"/>
              <w:rPr>
                <w:del w:id="576" w:author="Andres Gannon" w:date="2019-04-04T11:46:00Z"/>
                <w:rFonts w:ascii="Arial" w:eastAsia="Arial" w:hAnsi="Arial" w:cs="Arial"/>
                <w:color w:val="333333"/>
                <w:sz w:val="21"/>
                <w:szCs w:val="21"/>
              </w:rPr>
            </w:pPr>
            <w:del w:id="577" w:author="Andres Gannon" w:date="2019-04-04T11:46:00Z">
              <w:r w:rsidDel="007E0388">
                <w:rPr>
                  <w:rFonts w:ascii="Arial" w:eastAsia="Arial" w:hAnsi="Arial" w:cs="Arial"/>
                  <w:color w:val="333333"/>
                  <w:sz w:val="21"/>
                  <w:szCs w:val="21"/>
                </w:rPr>
                <w:delText>2014</w:delText>
              </w:r>
            </w:del>
          </w:p>
        </w:tc>
        <w:tc>
          <w:tcPr>
            <w:tcW w:w="1561" w:type="dxa"/>
            <w:tcBorders>
              <w:top w:val="single" w:sz="6" w:space="0" w:color="DDDDDD"/>
              <w:left w:val="nil"/>
              <w:bottom w:val="nil"/>
              <w:right w:val="nil"/>
            </w:tcBorders>
            <w:tcMar>
              <w:top w:w="80" w:type="dxa"/>
              <w:left w:w="80" w:type="dxa"/>
              <w:bottom w:w="80" w:type="dxa"/>
              <w:right w:w="80" w:type="dxa"/>
            </w:tcMar>
          </w:tcPr>
          <w:p w14:paraId="344349F9" w14:textId="5063B01F" w:rsidR="00657E08" w:rsidDel="007E0388" w:rsidRDefault="00657E08">
            <w:pPr>
              <w:spacing w:after="0" w:line="240" w:lineRule="auto"/>
              <w:ind w:left="225" w:right="0" w:hanging="225"/>
              <w:jc w:val="center"/>
              <w:rPr>
                <w:del w:id="57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479A99B" w14:textId="1B687459" w:rsidR="00657E08" w:rsidDel="007E0388" w:rsidRDefault="00657E08">
            <w:pPr>
              <w:spacing w:after="0" w:line="240" w:lineRule="auto"/>
              <w:ind w:left="225" w:right="0" w:hanging="225"/>
              <w:jc w:val="center"/>
              <w:rPr>
                <w:del w:id="57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1A6C521D" w14:textId="0280EEA3" w:rsidR="00657E08" w:rsidDel="007E0388" w:rsidRDefault="00483D1B">
            <w:pPr>
              <w:spacing w:after="0" w:line="240" w:lineRule="auto"/>
              <w:ind w:left="225" w:right="0" w:hanging="225"/>
              <w:jc w:val="center"/>
              <w:rPr>
                <w:del w:id="580" w:author="Andres Gannon" w:date="2019-04-04T11:46:00Z"/>
                <w:rFonts w:ascii="Arial" w:eastAsia="Arial" w:hAnsi="Arial" w:cs="Arial"/>
                <w:color w:val="333333"/>
                <w:sz w:val="21"/>
                <w:szCs w:val="21"/>
              </w:rPr>
            </w:pPr>
            <w:del w:id="581"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4896DBDB" w14:textId="274FA54E" w:rsidR="00657E08" w:rsidDel="007E0388" w:rsidRDefault="00657E08">
            <w:pPr>
              <w:spacing w:after="0" w:line="240" w:lineRule="auto"/>
              <w:ind w:left="225" w:right="0" w:hanging="225"/>
              <w:jc w:val="center"/>
              <w:rPr>
                <w:del w:id="582" w:author="Andres Gannon" w:date="2019-04-04T11:46:00Z"/>
                <w:rFonts w:ascii="Arial" w:eastAsia="Arial" w:hAnsi="Arial" w:cs="Arial"/>
                <w:color w:val="333333"/>
                <w:sz w:val="21"/>
                <w:szCs w:val="21"/>
              </w:rPr>
            </w:pPr>
          </w:p>
        </w:tc>
      </w:tr>
      <w:tr w:rsidR="00657E08" w:rsidDel="007E0388" w14:paraId="09D2E88C" w14:textId="272D94C1">
        <w:trPr>
          <w:trHeight w:val="440"/>
          <w:del w:id="58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04F40FB4" w14:textId="4EEC04E5" w:rsidR="00657E08" w:rsidDel="007E0388" w:rsidRDefault="00483D1B">
            <w:pPr>
              <w:spacing w:after="0" w:line="240" w:lineRule="auto"/>
              <w:ind w:left="225" w:right="0" w:hanging="225"/>
              <w:jc w:val="center"/>
              <w:rPr>
                <w:del w:id="584" w:author="Andres Gannon" w:date="2019-04-04T11:46:00Z"/>
                <w:rFonts w:ascii="Arial" w:eastAsia="Arial" w:hAnsi="Arial" w:cs="Arial"/>
                <w:color w:val="333333"/>
                <w:sz w:val="21"/>
                <w:szCs w:val="21"/>
              </w:rPr>
            </w:pPr>
            <w:del w:id="585" w:author="Andres Gannon" w:date="2019-04-04T11:46:00Z">
              <w:r w:rsidDel="007E0388">
                <w:rPr>
                  <w:rFonts w:ascii="Arial" w:eastAsia="Arial" w:hAnsi="Arial" w:cs="Arial"/>
                  <w:color w:val="333333"/>
                  <w:sz w:val="21"/>
                  <w:szCs w:val="21"/>
                </w:rPr>
                <w:delText>Canada</w:delText>
              </w:r>
            </w:del>
          </w:p>
        </w:tc>
        <w:tc>
          <w:tcPr>
            <w:tcW w:w="1311" w:type="dxa"/>
            <w:tcBorders>
              <w:top w:val="single" w:sz="6" w:space="0" w:color="DDDDDD"/>
              <w:left w:val="nil"/>
              <w:bottom w:val="nil"/>
              <w:right w:val="nil"/>
            </w:tcBorders>
            <w:tcMar>
              <w:top w:w="80" w:type="dxa"/>
              <w:left w:w="80" w:type="dxa"/>
              <w:bottom w:w="80" w:type="dxa"/>
              <w:right w:w="80" w:type="dxa"/>
            </w:tcMar>
          </w:tcPr>
          <w:p w14:paraId="220B317A" w14:textId="2C6B97E0" w:rsidR="00657E08" w:rsidDel="007E0388" w:rsidRDefault="00483D1B">
            <w:pPr>
              <w:spacing w:after="0" w:line="240" w:lineRule="auto"/>
              <w:ind w:left="225" w:right="0" w:hanging="225"/>
              <w:jc w:val="center"/>
              <w:rPr>
                <w:del w:id="586" w:author="Andres Gannon" w:date="2019-04-04T11:46:00Z"/>
                <w:rFonts w:ascii="Arial" w:eastAsia="Arial" w:hAnsi="Arial" w:cs="Arial"/>
                <w:color w:val="333333"/>
                <w:sz w:val="21"/>
                <w:szCs w:val="21"/>
              </w:rPr>
            </w:pPr>
            <w:del w:id="587" w:author="Andres Gannon" w:date="2019-04-04T11:46:00Z">
              <w:r w:rsidDel="007E0388">
                <w:rPr>
                  <w:rFonts w:ascii="Arial" w:eastAsia="Arial" w:hAnsi="Arial" w:cs="Arial"/>
                  <w:color w:val="333333"/>
                  <w:sz w:val="21"/>
                  <w:szCs w:val="21"/>
                </w:rPr>
                <w:delText>2014</w:delText>
              </w:r>
            </w:del>
          </w:p>
        </w:tc>
        <w:tc>
          <w:tcPr>
            <w:tcW w:w="1561" w:type="dxa"/>
            <w:tcBorders>
              <w:top w:val="single" w:sz="6" w:space="0" w:color="DDDDDD"/>
              <w:left w:val="nil"/>
              <w:bottom w:val="nil"/>
              <w:right w:val="nil"/>
            </w:tcBorders>
            <w:tcMar>
              <w:top w:w="80" w:type="dxa"/>
              <w:left w:w="80" w:type="dxa"/>
              <w:bottom w:w="80" w:type="dxa"/>
              <w:right w:w="80" w:type="dxa"/>
            </w:tcMar>
          </w:tcPr>
          <w:p w14:paraId="2275DAEE" w14:textId="36AE33EF" w:rsidR="00657E08" w:rsidDel="007E0388" w:rsidRDefault="00657E08">
            <w:pPr>
              <w:spacing w:after="0" w:line="240" w:lineRule="auto"/>
              <w:ind w:left="225" w:right="0" w:hanging="225"/>
              <w:jc w:val="center"/>
              <w:rPr>
                <w:del w:id="58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E5CAC7D" w14:textId="540B1D35" w:rsidR="00657E08" w:rsidDel="007E0388" w:rsidRDefault="00657E08">
            <w:pPr>
              <w:spacing w:after="0" w:line="240" w:lineRule="auto"/>
              <w:ind w:left="225" w:right="0" w:hanging="225"/>
              <w:jc w:val="center"/>
              <w:rPr>
                <w:del w:id="58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451EA96" w14:textId="5D082133" w:rsidR="00657E08" w:rsidDel="007E0388" w:rsidRDefault="00483D1B">
            <w:pPr>
              <w:spacing w:after="0" w:line="240" w:lineRule="auto"/>
              <w:ind w:left="225" w:right="0" w:hanging="225"/>
              <w:jc w:val="center"/>
              <w:rPr>
                <w:del w:id="590" w:author="Andres Gannon" w:date="2019-04-04T11:46:00Z"/>
                <w:rFonts w:ascii="Arial" w:eastAsia="Arial" w:hAnsi="Arial" w:cs="Arial"/>
                <w:color w:val="333333"/>
                <w:sz w:val="21"/>
                <w:szCs w:val="21"/>
              </w:rPr>
            </w:pPr>
            <w:del w:id="591"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35A158A8" w14:textId="1BEE7C91" w:rsidR="00657E08" w:rsidDel="007E0388" w:rsidRDefault="00657E08">
            <w:pPr>
              <w:spacing w:after="0" w:line="240" w:lineRule="auto"/>
              <w:ind w:left="225" w:right="0" w:hanging="225"/>
              <w:jc w:val="center"/>
              <w:rPr>
                <w:del w:id="592" w:author="Andres Gannon" w:date="2019-04-04T11:46:00Z"/>
                <w:rFonts w:ascii="Arial" w:eastAsia="Arial" w:hAnsi="Arial" w:cs="Arial"/>
                <w:color w:val="333333"/>
                <w:sz w:val="21"/>
                <w:szCs w:val="21"/>
              </w:rPr>
            </w:pPr>
          </w:p>
        </w:tc>
      </w:tr>
      <w:tr w:rsidR="00657E08" w:rsidDel="007E0388" w14:paraId="1513C330" w14:textId="58AE9751">
        <w:trPr>
          <w:trHeight w:val="440"/>
          <w:del w:id="59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7B2FE938" w14:textId="7D7617AD" w:rsidR="00657E08" w:rsidDel="007E0388" w:rsidRDefault="00483D1B">
            <w:pPr>
              <w:spacing w:after="0" w:line="240" w:lineRule="auto"/>
              <w:ind w:left="225" w:right="0" w:hanging="225"/>
              <w:jc w:val="center"/>
              <w:rPr>
                <w:del w:id="594" w:author="Andres Gannon" w:date="2019-04-04T11:46:00Z"/>
                <w:rFonts w:ascii="Arial" w:eastAsia="Arial" w:hAnsi="Arial" w:cs="Arial"/>
                <w:color w:val="333333"/>
                <w:sz w:val="21"/>
                <w:szCs w:val="21"/>
              </w:rPr>
            </w:pPr>
            <w:del w:id="595" w:author="Andres Gannon" w:date="2019-04-04T11:46:00Z">
              <w:r w:rsidDel="007E0388">
                <w:rPr>
                  <w:rFonts w:ascii="Arial" w:eastAsia="Arial" w:hAnsi="Arial" w:cs="Arial"/>
                  <w:color w:val="333333"/>
                  <w:sz w:val="21"/>
                  <w:szCs w:val="21"/>
                </w:rPr>
                <w:delText>UK</w:delText>
              </w:r>
            </w:del>
          </w:p>
        </w:tc>
        <w:tc>
          <w:tcPr>
            <w:tcW w:w="1311" w:type="dxa"/>
            <w:tcBorders>
              <w:top w:val="single" w:sz="6" w:space="0" w:color="DDDDDD"/>
              <w:left w:val="nil"/>
              <w:bottom w:val="nil"/>
              <w:right w:val="nil"/>
            </w:tcBorders>
            <w:tcMar>
              <w:top w:w="80" w:type="dxa"/>
              <w:left w:w="80" w:type="dxa"/>
              <w:bottom w:w="80" w:type="dxa"/>
              <w:right w:w="80" w:type="dxa"/>
            </w:tcMar>
          </w:tcPr>
          <w:p w14:paraId="7813098B" w14:textId="1A05619C" w:rsidR="00657E08" w:rsidDel="007E0388" w:rsidRDefault="00483D1B">
            <w:pPr>
              <w:spacing w:after="0" w:line="240" w:lineRule="auto"/>
              <w:ind w:left="225" w:right="0" w:hanging="225"/>
              <w:jc w:val="center"/>
              <w:rPr>
                <w:del w:id="596" w:author="Andres Gannon" w:date="2019-04-04T11:46:00Z"/>
                <w:rFonts w:ascii="Arial" w:eastAsia="Arial" w:hAnsi="Arial" w:cs="Arial"/>
                <w:color w:val="333333"/>
                <w:sz w:val="21"/>
                <w:szCs w:val="21"/>
              </w:rPr>
            </w:pPr>
            <w:del w:id="597" w:author="Andres Gannon" w:date="2019-04-04T11:46:00Z">
              <w:r w:rsidDel="007E0388">
                <w:rPr>
                  <w:rFonts w:ascii="Arial" w:eastAsia="Arial" w:hAnsi="Arial" w:cs="Arial"/>
                  <w:color w:val="333333"/>
                  <w:sz w:val="21"/>
                  <w:szCs w:val="21"/>
                </w:rPr>
                <w:delText>2014</w:delText>
              </w:r>
            </w:del>
          </w:p>
        </w:tc>
        <w:tc>
          <w:tcPr>
            <w:tcW w:w="1561" w:type="dxa"/>
            <w:tcBorders>
              <w:top w:val="single" w:sz="6" w:space="0" w:color="DDDDDD"/>
              <w:left w:val="nil"/>
              <w:bottom w:val="nil"/>
              <w:right w:val="nil"/>
            </w:tcBorders>
            <w:tcMar>
              <w:top w:w="80" w:type="dxa"/>
              <w:left w:w="80" w:type="dxa"/>
              <w:bottom w:w="80" w:type="dxa"/>
              <w:right w:w="80" w:type="dxa"/>
            </w:tcMar>
          </w:tcPr>
          <w:p w14:paraId="0D62119C" w14:textId="5B7E56C4" w:rsidR="00657E08" w:rsidDel="007E0388" w:rsidRDefault="00657E08">
            <w:pPr>
              <w:spacing w:after="0" w:line="240" w:lineRule="auto"/>
              <w:ind w:left="225" w:right="0" w:hanging="225"/>
              <w:jc w:val="center"/>
              <w:rPr>
                <w:del w:id="59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064A47BF" w14:textId="18D386C8" w:rsidR="00657E08" w:rsidDel="007E0388" w:rsidRDefault="00657E08">
            <w:pPr>
              <w:spacing w:after="0" w:line="240" w:lineRule="auto"/>
              <w:ind w:left="225" w:right="0" w:hanging="225"/>
              <w:jc w:val="center"/>
              <w:rPr>
                <w:del w:id="59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AAF1518" w14:textId="70B8008C" w:rsidR="00657E08" w:rsidDel="007E0388" w:rsidRDefault="00483D1B">
            <w:pPr>
              <w:spacing w:after="0" w:line="240" w:lineRule="auto"/>
              <w:ind w:left="225" w:right="0" w:hanging="225"/>
              <w:jc w:val="center"/>
              <w:rPr>
                <w:del w:id="600" w:author="Andres Gannon" w:date="2019-04-04T11:46:00Z"/>
                <w:rFonts w:ascii="Arial" w:eastAsia="Arial" w:hAnsi="Arial" w:cs="Arial"/>
                <w:color w:val="333333"/>
                <w:sz w:val="21"/>
                <w:szCs w:val="21"/>
              </w:rPr>
            </w:pPr>
            <w:del w:id="601"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59C92816" w14:textId="5DF9F165" w:rsidR="00657E08" w:rsidDel="007E0388" w:rsidRDefault="00657E08">
            <w:pPr>
              <w:spacing w:after="0" w:line="240" w:lineRule="auto"/>
              <w:ind w:left="225" w:right="0" w:hanging="225"/>
              <w:jc w:val="center"/>
              <w:rPr>
                <w:del w:id="602" w:author="Andres Gannon" w:date="2019-04-04T11:46:00Z"/>
                <w:rFonts w:ascii="Arial" w:eastAsia="Arial" w:hAnsi="Arial" w:cs="Arial"/>
                <w:color w:val="333333"/>
                <w:sz w:val="21"/>
                <w:szCs w:val="21"/>
              </w:rPr>
            </w:pPr>
          </w:p>
        </w:tc>
      </w:tr>
      <w:tr w:rsidR="00657E08" w:rsidDel="007E0388" w14:paraId="3F25ADF7" w14:textId="7670A49E">
        <w:trPr>
          <w:trHeight w:val="440"/>
          <w:del w:id="60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3233D132" w14:textId="597C0C89" w:rsidR="00657E08" w:rsidDel="007E0388" w:rsidRDefault="00483D1B">
            <w:pPr>
              <w:spacing w:after="0" w:line="240" w:lineRule="auto"/>
              <w:ind w:left="225" w:right="0" w:hanging="225"/>
              <w:jc w:val="center"/>
              <w:rPr>
                <w:del w:id="604" w:author="Andres Gannon" w:date="2019-04-04T11:46:00Z"/>
                <w:rFonts w:ascii="Arial" w:eastAsia="Arial" w:hAnsi="Arial" w:cs="Arial"/>
                <w:color w:val="333333"/>
                <w:sz w:val="21"/>
                <w:szCs w:val="21"/>
              </w:rPr>
            </w:pPr>
            <w:del w:id="605" w:author="Andres Gannon" w:date="2019-04-04T11:46:00Z">
              <w:r w:rsidDel="007E0388">
                <w:rPr>
                  <w:rFonts w:ascii="Arial" w:eastAsia="Arial" w:hAnsi="Arial" w:cs="Arial"/>
                  <w:color w:val="333333"/>
                  <w:sz w:val="21"/>
                  <w:szCs w:val="21"/>
                </w:rPr>
                <w:delText>Poland</w:delText>
              </w:r>
            </w:del>
          </w:p>
        </w:tc>
        <w:tc>
          <w:tcPr>
            <w:tcW w:w="1311" w:type="dxa"/>
            <w:tcBorders>
              <w:top w:val="single" w:sz="6" w:space="0" w:color="DDDDDD"/>
              <w:left w:val="nil"/>
              <w:bottom w:val="nil"/>
              <w:right w:val="nil"/>
            </w:tcBorders>
            <w:tcMar>
              <w:top w:w="80" w:type="dxa"/>
              <w:left w:w="80" w:type="dxa"/>
              <w:bottom w:w="80" w:type="dxa"/>
              <w:right w:w="80" w:type="dxa"/>
            </w:tcMar>
          </w:tcPr>
          <w:p w14:paraId="08ED2CF4" w14:textId="38C31AA0" w:rsidR="00657E08" w:rsidDel="007E0388" w:rsidRDefault="00483D1B">
            <w:pPr>
              <w:spacing w:after="0" w:line="240" w:lineRule="auto"/>
              <w:ind w:left="225" w:right="0" w:hanging="225"/>
              <w:jc w:val="center"/>
              <w:rPr>
                <w:del w:id="606" w:author="Andres Gannon" w:date="2019-04-04T11:46:00Z"/>
                <w:rFonts w:ascii="Arial" w:eastAsia="Arial" w:hAnsi="Arial" w:cs="Arial"/>
                <w:color w:val="333333"/>
                <w:sz w:val="21"/>
                <w:szCs w:val="21"/>
              </w:rPr>
            </w:pPr>
            <w:del w:id="607" w:author="Andres Gannon" w:date="2019-04-04T11:46:00Z">
              <w:r w:rsidDel="007E0388">
                <w:rPr>
                  <w:rFonts w:ascii="Arial" w:eastAsia="Arial" w:hAnsi="Arial" w:cs="Arial"/>
                  <w:color w:val="333333"/>
                  <w:sz w:val="21"/>
                  <w:szCs w:val="21"/>
                </w:rPr>
                <w:delText>2014</w:delText>
              </w:r>
            </w:del>
          </w:p>
        </w:tc>
        <w:tc>
          <w:tcPr>
            <w:tcW w:w="1561" w:type="dxa"/>
            <w:tcBorders>
              <w:top w:val="single" w:sz="6" w:space="0" w:color="DDDDDD"/>
              <w:left w:val="nil"/>
              <w:bottom w:val="nil"/>
              <w:right w:val="nil"/>
            </w:tcBorders>
            <w:tcMar>
              <w:top w:w="80" w:type="dxa"/>
              <w:left w:w="80" w:type="dxa"/>
              <w:bottom w:w="80" w:type="dxa"/>
              <w:right w:w="80" w:type="dxa"/>
            </w:tcMar>
          </w:tcPr>
          <w:p w14:paraId="0DE2528D" w14:textId="2FE13EB3" w:rsidR="00657E08" w:rsidDel="007E0388" w:rsidRDefault="00657E08">
            <w:pPr>
              <w:spacing w:after="0" w:line="240" w:lineRule="auto"/>
              <w:ind w:left="225" w:right="0" w:hanging="225"/>
              <w:jc w:val="center"/>
              <w:rPr>
                <w:del w:id="60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3E85B0C2" w14:textId="6F2F12F2" w:rsidR="00657E08" w:rsidDel="007E0388" w:rsidRDefault="00657E08">
            <w:pPr>
              <w:spacing w:after="0" w:line="240" w:lineRule="auto"/>
              <w:ind w:left="225" w:right="0" w:hanging="225"/>
              <w:jc w:val="center"/>
              <w:rPr>
                <w:del w:id="60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9DACB89" w14:textId="42E72DC2" w:rsidR="00657E08" w:rsidDel="007E0388" w:rsidRDefault="00483D1B">
            <w:pPr>
              <w:spacing w:after="0" w:line="240" w:lineRule="auto"/>
              <w:ind w:left="225" w:right="0" w:hanging="225"/>
              <w:jc w:val="center"/>
              <w:rPr>
                <w:del w:id="610" w:author="Andres Gannon" w:date="2019-04-04T11:46:00Z"/>
                <w:rFonts w:ascii="Arial" w:eastAsia="Arial" w:hAnsi="Arial" w:cs="Arial"/>
                <w:color w:val="333333"/>
                <w:sz w:val="21"/>
                <w:szCs w:val="21"/>
              </w:rPr>
            </w:pPr>
            <w:del w:id="611"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49BEFE11" w14:textId="39D333A2" w:rsidR="00657E08" w:rsidDel="007E0388" w:rsidRDefault="00657E08">
            <w:pPr>
              <w:spacing w:after="0" w:line="240" w:lineRule="auto"/>
              <w:ind w:left="225" w:right="0" w:hanging="225"/>
              <w:jc w:val="center"/>
              <w:rPr>
                <w:del w:id="612" w:author="Andres Gannon" w:date="2019-04-04T11:46:00Z"/>
                <w:rFonts w:ascii="Arial" w:eastAsia="Arial" w:hAnsi="Arial" w:cs="Arial"/>
                <w:color w:val="333333"/>
                <w:sz w:val="21"/>
                <w:szCs w:val="21"/>
              </w:rPr>
            </w:pPr>
          </w:p>
        </w:tc>
      </w:tr>
      <w:tr w:rsidR="00657E08" w:rsidDel="007E0388" w14:paraId="6DB415BB" w14:textId="568268B8">
        <w:trPr>
          <w:trHeight w:val="440"/>
          <w:del w:id="61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238FA3C4" w14:textId="68DDEE67" w:rsidR="00657E08" w:rsidDel="007E0388" w:rsidRDefault="00483D1B">
            <w:pPr>
              <w:spacing w:after="0" w:line="240" w:lineRule="auto"/>
              <w:ind w:left="225" w:right="0" w:hanging="225"/>
              <w:jc w:val="center"/>
              <w:rPr>
                <w:del w:id="614" w:author="Andres Gannon" w:date="2019-04-04T11:46:00Z"/>
                <w:rFonts w:ascii="Arial" w:eastAsia="Arial" w:hAnsi="Arial" w:cs="Arial"/>
                <w:color w:val="333333"/>
                <w:sz w:val="21"/>
                <w:szCs w:val="21"/>
              </w:rPr>
            </w:pPr>
            <w:del w:id="615" w:author="Andres Gannon" w:date="2019-04-04T11:46:00Z">
              <w:r w:rsidDel="007E0388">
                <w:rPr>
                  <w:rFonts w:ascii="Arial" w:eastAsia="Arial" w:hAnsi="Arial" w:cs="Arial"/>
                  <w:color w:val="333333"/>
                  <w:sz w:val="21"/>
                  <w:szCs w:val="21"/>
                </w:rPr>
                <w:delText>Moldova</w:delText>
              </w:r>
            </w:del>
          </w:p>
        </w:tc>
        <w:tc>
          <w:tcPr>
            <w:tcW w:w="1311" w:type="dxa"/>
            <w:tcBorders>
              <w:top w:val="single" w:sz="6" w:space="0" w:color="DDDDDD"/>
              <w:left w:val="nil"/>
              <w:bottom w:val="nil"/>
              <w:right w:val="nil"/>
            </w:tcBorders>
            <w:tcMar>
              <w:top w:w="80" w:type="dxa"/>
              <w:left w:w="80" w:type="dxa"/>
              <w:bottom w:w="80" w:type="dxa"/>
              <w:right w:w="80" w:type="dxa"/>
            </w:tcMar>
          </w:tcPr>
          <w:p w14:paraId="588A512C" w14:textId="6AE958F6" w:rsidR="00657E08" w:rsidDel="007E0388" w:rsidRDefault="00483D1B">
            <w:pPr>
              <w:spacing w:after="0" w:line="240" w:lineRule="auto"/>
              <w:ind w:left="225" w:right="0" w:hanging="225"/>
              <w:jc w:val="center"/>
              <w:rPr>
                <w:del w:id="616" w:author="Andres Gannon" w:date="2019-04-04T11:46:00Z"/>
                <w:rFonts w:ascii="Arial" w:eastAsia="Arial" w:hAnsi="Arial" w:cs="Arial"/>
                <w:color w:val="333333"/>
                <w:sz w:val="21"/>
                <w:szCs w:val="21"/>
              </w:rPr>
            </w:pPr>
            <w:del w:id="617" w:author="Andres Gannon" w:date="2019-04-04T11:46:00Z">
              <w:r w:rsidDel="007E0388">
                <w:rPr>
                  <w:rFonts w:ascii="Arial" w:eastAsia="Arial" w:hAnsi="Arial" w:cs="Arial"/>
                  <w:color w:val="333333"/>
                  <w:sz w:val="21"/>
                  <w:szCs w:val="21"/>
                </w:rPr>
                <w:delText>2014</w:delText>
              </w:r>
            </w:del>
          </w:p>
        </w:tc>
        <w:tc>
          <w:tcPr>
            <w:tcW w:w="1561" w:type="dxa"/>
            <w:tcBorders>
              <w:top w:val="single" w:sz="6" w:space="0" w:color="DDDDDD"/>
              <w:left w:val="nil"/>
              <w:bottom w:val="nil"/>
              <w:right w:val="nil"/>
            </w:tcBorders>
            <w:tcMar>
              <w:top w:w="80" w:type="dxa"/>
              <w:left w:w="80" w:type="dxa"/>
              <w:bottom w:w="80" w:type="dxa"/>
              <w:right w:w="80" w:type="dxa"/>
            </w:tcMar>
          </w:tcPr>
          <w:p w14:paraId="4D58DCF3" w14:textId="1506C8E9" w:rsidR="00657E08" w:rsidDel="007E0388" w:rsidRDefault="00657E08">
            <w:pPr>
              <w:spacing w:after="0" w:line="240" w:lineRule="auto"/>
              <w:ind w:left="225" w:right="0" w:hanging="225"/>
              <w:jc w:val="center"/>
              <w:rPr>
                <w:del w:id="61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6521398E" w14:textId="405649B8" w:rsidR="00657E08" w:rsidDel="007E0388" w:rsidRDefault="00657E08">
            <w:pPr>
              <w:spacing w:after="0" w:line="240" w:lineRule="auto"/>
              <w:ind w:left="225" w:right="0" w:hanging="225"/>
              <w:jc w:val="center"/>
              <w:rPr>
                <w:del w:id="61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46A9F046" w14:textId="4956DEBA" w:rsidR="00657E08" w:rsidDel="007E0388" w:rsidRDefault="00657E08">
            <w:pPr>
              <w:spacing w:after="0" w:line="240" w:lineRule="auto"/>
              <w:ind w:left="225" w:right="0" w:hanging="225"/>
              <w:jc w:val="center"/>
              <w:rPr>
                <w:del w:id="62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007398A8" w14:textId="5C80DBF0" w:rsidR="00657E08" w:rsidDel="007E0388" w:rsidRDefault="00483D1B">
            <w:pPr>
              <w:spacing w:after="0" w:line="240" w:lineRule="auto"/>
              <w:ind w:left="225" w:right="0" w:hanging="225"/>
              <w:jc w:val="center"/>
              <w:rPr>
                <w:del w:id="621" w:author="Andres Gannon" w:date="2019-04-04T11:46:00Z"/>
                <w:rFonts w:ascii="Arial" w:eastAsia="Arial" w:hAnsi="Arial" w:cs="Arial"/>
                <w:color w:val="333333"/>
                <w:sz w:val="21"/>
                <w:szCs w:val="21"/>
              </w:rPr>
            </w:pPr>
            <w:del w:id="62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7EA77E7E" w14:textId="61AFA76B">
        <w:trPr>
          <w:trHeight w:val="440"/>
          <w:del w:id="62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30B2A9B0" w14:textId="433818B0" w:rsidR="00657E08" w:rsidDel="007E0388" w:rsidRDefault="00483D1B">
            <w:pPr>
              <w:spacing w:after="0" w:line="240" w:lineRule="auto"/>
              <w:ind w:left="225" w:right="0" w:hanging="225"/>
              <w:jc w:val="center"/>
              <w:rPr>
                <w:del w:id="624" w:author="Andres Gannon" w:date="2019-04-04T11:46:00Z"/>
                <w:rFonts w:ascii="Arial" w:eastAsia="Arial" w:hAnsi="Arial" w:cs="Arial"/>
                <w:color w:val="333333"/>
                <w:sz w:val="21"/>
                <w:szCs w:val="21"/>
              </w:rPr>
            </w:pPr>
            <w:del w:id="625"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5124829A" w14:textId="62A91C37" w:rsidR="00657E08" w:rsidDel="007E0388" w:rsidRDefault="00483D1B">
            <w:pPr>
              <w:spacing w:after="0" w:line="240" w:lineRule="auto"/>
              <w:ind w:left="225" w:right="0" w:hanging="225"/>
              <w:jc w:val="center"/>
              <w:rPr>
                <w:del w:id="626" w:author="Andres Gannon" w:date="2019-04-04T11:46:00Z"/>
                <w:rFonts w:ascii="Arial" w:eastAsia="Arial" w:hAnsi="Arial" w:cs="Arial"/>
                <w:color w:val="333333"/>
                <w:sz w:val="21"/>
                <w:szCs w:val="21"/>
              </w:rPr>
            </w:pPr>
            <w:del w:id="627" w:author="Andres Gannon" w:date="2019-04-04T11:46:00Z">
              <w:r w:rsidDel="007E0388">
                <w:rPr>
                  <w:rFonts w:ascii="Arial" w:eastAsia="Arial" w:hAnsi="Arial" w:cs="Arial"/>
                  <w:color w:val="333333"/>
                  <w:sz w:val="21"/>
                  <w:szCs w:val="21"/>
                </w:rPr>
                <w:delText>2015</w:delText>
              </w:r>
            </w:del>
          </w:p>
        </w:tc>
        <w:tc>
          <w:tcPr>
            <w:tcW w:w="1561" w:type="dxa"/>
            <w:tcBorders>
              <w:top w:val="single" w:sz="6" w:space="0" w:color="DDDDDD"/>
              <w:left w:val="nil"/>
              <w:bottom w:val="nil"/>
              <w:right w:val="nil"/>
            </w:tcBorders>
            <w:tcMar>
              <w:top w:w="80" w:type="dxa"/>
              <w:left w:w="80" w:type="dxa"/>
              <w:bottom w:w="80" w:type="dxa"/>
              <w:right w:w="80" w:type="dxa"/>
            </w:tcMar>
          </w:tcPr>
          <w:p w14:paraId="00B33A98" w14:textId="499E2AD9" w:rsidR="00657E08" w:rsidDel="007E0388" w:rsidRDefault="00483D1B">
            <w:pPr>
              <w:spacing w:after="0" w:line="240" w:lineRule="auto"/>
              <w:ind w:left="225" w:right="0" w:hanging="225"/>
              <w:jc w:val="center"/>
              <w:rPr>
                <w:del w:id="628" w:author="Andres Gannon" w:date="2019-04-04T11:46:00Z"/>
                <w:rFonts w:ascii="Arial" w:eastAsia="Arial" w:hAnsi="Arial" w:cs="Arial"/>
                <w:color w:val="333333"/>
                <w:sz w:val="21"/>
                <w:szCs w:val="21"/>
              </w:rPr>
            </w:pPr>
            <w:del w:id="629"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76DB9B3A" w14:textId="53DE920F" w:rsidR="00657E08" w:rsidDel="007E0388" w:rsidRDefault="00657E08">
            <w:pPr>
              <w:spacing w:after="0" w:line="240" w:lineRule="auto"/>
              <w:ind w:left="225" w:right="0" w:hanging="225"/>
              <w:jc w:val="center"/>
              <w:rPr>
                <w:del w:id="630"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1DF013F" w14:textId="1C963161" w:rsidR="00657E08" w:rsidDel="007E0388" w:rsidRDefault="00657E08">
            <w:pPr>
              <w:spacing w:after="0" w:line="240" w:lineRule="auto"/>
              <w:ind w:left="225" w:right="0" w:hanging="225"/>
              <w:jc w:val="center"/>
              <w:rPr>
                <w:del w:id="631"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433FB8F6" w14:textId="48F1073E" w:rsidR="00657E08" w:rsidDel="007E0388" w:rsidRDefault="00657E08">
            <w:pPr>
              <w:spacing w:after="0" w:line="240" w:lineRule="auto"/>
              <w:ind w:left="225" w:right="0" w:hanging="225"/>
              <w:jc w:val="center"/>
              <w:rPr>
                <w:del w:id="632" w:author="Andres Gannon" w:date="2019-04-04T11:46:00Z"/>
                <w:rFonts w:ascii="Arial" w:eastAsia="Arial" w:hAnsi="Arial" w:cs="Arial"/>
                <w:color w:val="333333"/>
                <w:sz w:val="21"/>
                <w:szCs w:val="21"/>
              </w:rPr>
            </w:pPr>
          </w:p>
        </w:tc>
      </w:tr>
      <w:tr w:rsidR="00657E08" w:rsidDel="007E0388" w14:paraId="76BFC02D" w14:textId="101CA455">
        <w:trPr>
          <w:trHeight w:val="440"/>
          <w:del w:id="63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7AACB2C3" w14:textId="3B780D7C" w:rsidR="00657E08" w:rsidDel="007E0388" w:rsidRDefault="00483D1B">
            <w:pPr>
              <w:spacing w:after="0" w:line="240" w:lineRule="auto"/>
              <w:ind w:left="225" w:right="0" w:hanging="225"/>
              <w:jc w:val="center"/>
              <w:rPr>
                <w:del w:id="634" w:author="Andres Gannon" w:date="2019-04-04T11:46:00Z"/>
                <w:rFonts w:ascii="Arial" w:eastAsia="Arial" w:hAnsi="Arial" w:cs="Arial"/>
                <w:color w:val="333333"/>
                <w:sz w:val="21"/>
                <w:szCs w:val="21"/>
              </w:rPr>
            </w:pPr>
            <w:del w:id="635" w:author="Andres Gannon" w:date="2019-04-04T11:46:00Z">
              <w:r w:rsidDel="007E0388">
                <w:rPr>
                  <w:rFonts w:ascii="Arial" w:eastAsia="Arial" w:hAnsi="Arial" w:cs="Arial"/>
                  <w:color w:val="333333"/>
                  <w:sz w:val="21"/>
                  <w:szCs w:val="21"/>
                </w:rPr>
                <w:delText>Syria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4E52E0F2" w14:textId="23D7B783" w:rsidR="00657E08" w:rsidDel="007E0388" w:rsidRDefault="00483D1B">
            <w:pPr>
              <w:spacing w:after="0" w:line="240" w:lineRule="auto"/>
              <w:ind w:left="225" w:right="0" w:hanging="225"/>
              <w:jc w:val="center"/>
              <w:rPr>
                <w:del w:id="636" w:author="Andres Gannon" w:date="2019-04-04T11:46:00Z"/>
                <w:rFonts w:ascii="Arial" w:eastAsia="Arial" w:hAnsi="Arial" w:cs="Arial"/>
                <w:color w:val="333333"/>
                <w:sz w:val="21"/>
                <w:szCs w:val="21"/>
              </w:rPr>
            </w:pPr>
            <w:del w:id="637" w:author="Andres Gannon" w:date="2019-04-04T11:46:00Z">
              <w:r w:rsidDel="007E0388">
                <w:rPr>
                  <w:rFonts w:ascii="Arial" w:eastAsia="Arial" w:hAnsi="Arial" w:cs="Arial"/>
                  <w:color w:val="333333"/>
                  <w:sz w:val="21"/>
                  <w:szCs w:val="21"/>
                </w:rPr>
                <w:delText>2015</w:delText>
              </w:r>
            </w:del>
          </w:p>
        </w:tc>
        <w:tc>
          <w:tcPr>
            <w:tcW w:w="1561" w:type="dxa"/>
            <w:tcBorders>
              <w:top w:val="single" w:sz="6" w:space="0" w:color="DDDDDD"/>
              <w:left w:val="nil"/>
              <w:bottom w:val="nil"/>
              <w:right w:val="nil"/>
            </w:tcBorders>
            <w:tcMar>
              <w:top w:w="80" w:type="dxa"/>
              <w:left w:w="80" w:type="dxa"/>
              <w:bottom w:w="80" w:type="dxa"/>
              <w:right w:w="80" w:type="dxa"/>
            </w:tcMar>
          </w:tcPr>
          <w:p w14:paraId="5C8C725D" w14:textId="25A7E606" w:rsidR="00657E08" w:rsidDel="007E0388" w:rsidRDefault="00657E08">
            <w:pPr>
              <w:spacing w:after="0" w:line="240" w:lineRule="auto"/>
              <w:ind w:left="225" w:right="0" w:hanging="225"/>
              <w:jc w:val="center"/>
              <w:rPr>
                <w:del w:id="63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30C3A72" w14:textId="1379A930" w:rsidR="00657E08" w:rsidDel="007E0388" w:rsidRDefault="00483D1B">
            <w:pPr>
              <w:spacing w:after="0" w:line="240" w:lineRule="auto"/>
              <w:ind w:left="225" w:right="0" w:hanging="225"/>
              <w:jc w:val="center"/>
              <w:rPr>
                <w:del w:id="639" w:author="Andres Gannon" w:date="2019-04-04T11:46:00Z"/>
                <w:rFonts w:ascii="Arial" w:eastAsia="Arial" w:hAnsi="Arial" w:cs="Arial"/>
                <w:color w:val="333333"/>
                <w:sz w:val="21"/>
                <w:szCs w:val="21"/>
              </w:rPr>
            </w:pPr>
            <w:del w:id="640" w:author="Andres Gannon" w:date="2019-04-04T11:46:00Z">
              <w:r w:rsidDel="007E0388">
                <w:rPr>
                  <w:rFonts w:ascii="Arial Unicode MS" w:eastAsia="Arial Unicode MS" w:hAnsi="Arial Unicode MS" w:cs="Arial Unicode MS"/>
                  <w:color w:val="333333"/>
                  <w:sz w:val="21"/>
                  <w:szCs w:val="21"/>
                </w:rPr>
                <w:delText>✔</w:delText>
              </w:r>
            </w:del>
          </w:p>
        </w:tc>
        <w:tc>
          <w:tcPr>
            <w:tcW w:w="1216" w:type="dxa"/>
            <w:tcBorders>
              <w:top w:val="single" w:sz="6" w:space="0" w:color="DDDDDD"/>
              <w:left w:val="nil"/>
              <w:bottom w:val="nil"/>
              <w:right w:val="nil"/>
            </w:tcBorders>
            <w:tcMar>
              <w:top w:w="80" w:type="dxa"/>
              <w:left w:w="80" w:type="dxa"/>
              <w:bottom w:w="80" w:type="dxa"/>
              <w:right w:w="80" w:type="dxa"/>
            </w:tcMar>
          </w:tcPr>
          <w:p w14:paraId="572AE707" w14:textId="3D5C5F58" w:rsidR="00657E08" w:rsidDel="007E0388" w:rsidRDefault="00657E08">
            <w:pPr>
              <w:spacing w:after="0" w:line="240" w:lineRule="auto"/>
              <w:ind w:left="225" w:right="0" w:hanging="225"/>
              <w:jc w:val="center"/>
              <w:rPr>
                <w:del w:id="641"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23EDD98D" w14:textId="1BC282B2" w:rsidR="00657E08" w:rsidDel="007E0388" w:rsidRDefault="00657E08">
            <w:pPr>
              <w:spacing w:after="0" w:line="240" w:lineRule="auto"/>
              <w:ind w:left="225" w:right="0" w:hanging="225"/>
              <w:jc w:val="center"/>
              <w:rPr>
                <w:del w:id="642" w:author="Andres Gannon" w:date="2019-04-04T11:46:00Z"/>
                <w:rFonts w:ascii="Arial" w:eastAsia="Arial" w:hAnsi="Arial" w:cs="Arial"/>
                <w:color w:val="333333"/>
                <w:sz w:val="21"/>
                <w:szCs w:val="21"/>
              </w:rPr>
            </w:pPr>
          </w:p>
        </w:tc>
      </w:tr>
      <w:tr w:rsidR="00657E08" w:rsidDel="007E0388" w14:paraId="48B280D5" w14:textId="7BBC3B57">
        <w:trPr>
          <w:trHeight w:val="440"/>
          <w:del w:id="64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353C62E7" w14:textId="645A6845" w:rsidR="00657E08" w:rsidDel="007E0388" w:rsidRDefault="00483D1B">
            <w:pPr>
              <w:spacing w:after="0" w:line="240" w:lineRule="auto"/>
              <w:ind w:left="225" w:right="0" w:hanging="225"/>
              <w:jc w:val="center"/>
              <w:rPr>
                <w:del w:id="644" w:author="Andres Gannon" w:date="2019-04-04T11:46:00Z"/>
                <w:rFonts w:ascii="Arial" w:eastAsia="Arial" w:hAnsi="Arial" w:cs="Arial"/>
                <w:color w:val="333333"/>
                <w:sz w:val="21"/>
                <w:szCs w:val="21"/>
              </w:rPr>
            </w:pPr>
            <w:del w:id="645" w:author="Andres Gannon" w:date="2019-04-04T11:46:00Z">
              <w:r w:rsidDel="007E0388">
                <w:rPr>
                  <w:rFonts w:ascii="Arial" w:eastAsia="Arial" w:hAnsi="Arial" w:cs="Arial"/>
                  <w:color w:val="333333"/>
                  <w:sz w:val="21"/>
                  <w:szCs w:val="21"/>
                </w:rPr>
                <w:delText>Germany</w:delText>
              </w:r>
            </w:del>
          </w:p>
        </w:tc>
        <w:tc>
          <w:tcPr>
            <w:tcW w:w="1311" w:type="dxa"/>
            <w:tcBorders>
              <w:top w:val="single" w:sz="6" w:space="0" w:color="DDDDDD"/>
              <w:left w:val="nil"/>
              <w:bottom w:val="nil"/>
              <w:right w:val="nil"/>
            </w:tcBorders>
            <w:tcMar>
              <w:top w:w="80" w:type="dxa"/>
              <w:left w:w="80" w:type="dxa"/>
              <w:bottom w:w="80" w:type="dxa"/>
              <w:right w:w="80" w:type="dxa"/>
            </w:tcMar>
          </w:tcPr>
          <w:p w14:paraId="68AB08C3" w14:textId="05A50C47" w:rsidR="00657E08" w:rsidDel="007E0388" w:rsidRDefault="00483D1B">
            <w:pPr>
              <w:spacing w:after="0" w:line="240" w:lineRule="auto"/>
              <w:ind w:left="225" w:right="0" w:hanging="225"/>
              <w:jc w:val="center"/>
              <w:rPr>
                <w:del w:id="646" w:author="Andres Gannon" w:date="2019-04-04T11:46:00Z"/>
                <w:rFonts w:ascii="Arial" w:eastAsia="Arial" w:hAnsi="Arial" w:cs="Arial"/>
                <w:color w:val="333333"/>
                <w:sz w:val="21"/>
                <w:szCs w:val="21"/>
              </w:rPr>
            </w:pPr>
            <w:del w:id="647" w:author="Andres Gannon" w:date="2019-04-04T11:46:00Z">
              <w:r w:rsidDel="007E0388">
                <w:rPr>
                  <w:rFonts w:ascii="Arial" w:eastAsia="Arial" w:hAnsi="Arial" w:cs="Arial"/>
                  <w:color w:val="333333"/>
                  <w:sz w:val="21"/>
                  <w:szCs w:val="21"/>
                </w:rPr>
                <w:delText>2015</w:delText>
              </w:r>
            </w:del>
          </w:p>
        </w:tc>
        <w:tc>
          <w:tcPr>
            <w:tcW w:w="1561" w:type="dxa"/>
            <w:tcBorders>
              <w:top w:val="single" w:sz="6" w:space="0" w:color="DDDDDD"/>
              <w:left w:val="nil"/>
              <w:bottom w:val="nil"/>
              <w:right w:val="nil"/>
            </w:tcBorders>
            <w:tcMar>
              <w:top w:w="80" w:type="dxa"/>
              <w:left w:w="80" w:type="dxa"/>
              <w:bottom w:w="80" w:type="dxa"/>
              <w:right w:w="80" w:type="dxa"/>
            </w:tcMar>
          </w:tcPr>
          <w:p w14:paraId="047C20AC" w14:textId="27D4A3AF" w:rsidR="00657E08" w:rsidDel="007E0388" w:rsidRDefault="00657E08">
            <w:pPr>
              <w:spacing w:after="0" w:line="240" w:lineRule="auto"/>
              <w:ind w:left="225" w:right="0" w:hanging="225"/>
              <w:jc w:val="center"/>
              <w:rPr>
                <w:del w:id="64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28FE1551" w14:textId="23984AA4" w:rsidR="00657E08" w:rsidDel="007E0388" w:rsidRDefault="00657E08">
            <w:pPr>
              <w:spacing w:after="0" w:line="240" w:lineRule="auto"/>
              <w:ind w:left="225" w:right="0" w:hanging="225"/>
              <w:jc w:val="center"/>
              <w:rPr>
                <w:del w:id="64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36848C0F" w14:textId="247435CB" w:rsidR="00657E08" w:rsidDel="007E0388" w:rsidRDefault="00657E08">
            <w:pPr>
              <w:spacing w:after="0" w:line="240" w:lineRule="auto"/>
              <w:ind w:left="225" w:right="0" w:hanging="225"/>
              <w:jc w:val="center"/>
              <w:rPr>
                <w:del w:id="65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15FDE7CE" w14:textId="598C7047" w:rsidR="00657E08" w:rsidDel="007E0388" w:rsidRDefault="00483D1B">
            <w:pPr>
              <w:spacing w:after="0" w:line="240" w:lineRule="auto"/>
              <w:ind w:left="225" w:right="0" w:hanging="225"/>
              <w:jc w:val="center"/>
              <w:rPr>
                <w:del w:id="651" w:author="Andres Gannon" w:date="2019-04-04T11:46:00Z"/>
                <w:rFonts w:ascii="Arial" w:eastAsia="Arial" w:hAnsi="Arial" w:cs="Arial"/>
                <w:color w:val="333333"/>
                <w:sz w:val="21"/>
                <w:szCs w:val="21"/>
              </w:rPr>
            </w:pPr>
            <w:del w:id="65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19A5129B" w14:textId="09D50B7D">
        <w:trPr>
          <w:trHeight w:val="440"/>
          <w:del w:id="65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030551A9" w14:textId="7478AD22" w:rsidR="00657E08" w:rsidDel="007E0388" w:rsidRDefault="00483D1B">
            <w:pPr>
              <w:spacing w:after="0" w:line="240" w:lineRule="auto"/>
              <w:ind w:left="225" w:right="0" w:hanging="225"/>
              <w:jc w:val="center"/>
              <w:rPr>
                <w:del w:id="654" w:author="Andres Gannon" w:date="2019-04-04T11:46:00Z"/>
                <w:rFonts w:ascii="Arial" w:eastAsia="Arial" w:hAnsi="Arial" w:cs="Arial"/>
                <w:color w:val="333333"/>
                <w:sz w:val="21"/>
                <w:szCs w:val="21"/>
              </w:rPr>
            </w:pPr>
            <w:del w:id="655" w:author="Andres Gannon" w:date="2019-04-04T11:46:00Z">
              <w:r w:rsidDel="007E0388">
                <w:rPr>
                  <w:rFonts w:ascii="Arial" w:eastAsia="Arial" w:hAnsi="Arial" w:cs="Arial"/>
                  <w:color w:val="333333"/>
                  <w:sz w:val="21"/>
                  <w:szCs w:val="21"/>
                </w:rPr>
                <w:delText>United Kingdom</w:delText>
              </w:r>
            </w:del>
          </w:p>
        </w:tc>
        <w:tc>
          <w:tcPr>
            <w:tcW w:w="1311" w:type="dxa"/>
            <w:tcBorders>
              <w:top w:val="single" w:sz="6" w:space="0" w:color="DDDDDD"/>
              <w:left w:val="nil"/>
              <w:bottom w:val="nil"/>
              <w:right w:val="nil"/>
            </w:tcBorders>
            <w:tcMar>
              <w:top w:w="80" w:type="dxa"/>
              <w:left w:w="80" w:type="dxa"/>
              <w:bottom w:w="80" w:type="dxa"/>
              <w:right w:w="80" w:type="dxa"/>
            </w:tcMar>
          </w:tcPr>
          <w:p w14:paraId="7E1A718B" w14:textId="3BD4FC52" w:rsidR="00657E08" w:rsidDel="007E0388" w:rsidRDefault="00483D1B">
            <w:pPr>
              <w:spacing w:after="0" w:line="240" w:lineRule="auto"/>
              <w:ind w:left="225" w:right="0" w:hanging="225"/>
              <w:jc w:val="center"/>
              <w:rPr>
                <w:del w:id="656" w:author="Andres Gannon" w:date="2019-04-04T11:46:00Z"/>
                <w:rFonts w:ascii="Arial" w:eastAsia="Arial" w:hAnsi="Arial" w:cs="Arial"/>
                <w:color w:val="333333"/>
                <w:sz w:val="21"/>
                <w:szCs w:val="21"/>
              </w:rPr>
            </w:pPr>
            <w:del w:id="657" w:author="Andres Gannon" w:date="2019-04-04T11:46:00Z">
              <w:r w:rsidDel="007E0388">
                <w:rPr>
                  <w:rFonts w:ascii="Arial" w:eastAsia="Arial" w:hAnsi="Arial" w:cs="Arial"/>
                  <w:color w:val="333333"/>
                  <w:sz w:val="21"/>
                  <w:szCs w:val="21"/>
                </w:rPr>
                <w:delText>2015</w:delText>
              </w:r>
            </w:del>
          </w:p>
        </w:tc>
        <w:tc>
          <w:tcPr>
            <w:tcW w:w="1561" w:type="dxa"/>
            <w:tcBorders>
              <w:top w:val="single" w:sz="6" w:space="0" w:color="DDDDDD"/>
              <w:left w:val="nil"/>
              <w:bottom w:val="nil"/>
              <w:right w:val="nil"/>
            </w:tcBorders>
            <w:tcMar>
              <w:top w:w="80" w:type="dxa"/>
              <w:left w:w="80" w:type="dxa"/>
              <w:bottom w:w="80" w:type="dxa"/>
              <w:right w:w="80" w:type="dxa"/>
            </w:tcMar>
          </w:tcPr>
          <w:p w14:paraId="5782E7B2" w14:textId="74E099D2" w:rsidR="00657E08" w:rsidDel="007E0388" w:rsidRDefault="00657E08">
            <w:pPr>
              <w:spacing w:after="0" w:line="240" w:lineRule="auto"/>
              <w:ind w:left="225" w:right="0" w:hanging="225"/>
              <w:jc w:val="center"/>
              <w:rPr>
                <w:del w:id="65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3FF6E5B" w14:textId="677A0ACB" w:rsidR="00657E08" w:rsidDel="007E0388" w:rsidRDefault="00657E08">
            <w:pPr>
              <w:spacing w:after="0" w:line="240" w:lineRule="auto"/>
              <w:ind w:left="225" w:right="0" w:hanging="225"/>
              <w:jc w:val="center"/>
              <w:rPr>
                <w:del w:id="65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093978F8" w14:textId="4FFCF12D" w:rsidR="00657E08" w:rsidDel="007E0388" w:rsidRDefault="00657E08">
            <w:pPr>
              <w:spacing w:after="0" w:line="240" w:lineRule="auto"/>
              <w:ind w:left="225" w:right="0" w:hanging="225"/>
              <w:jc w:val="center"/>
              <w:rPr>
                <w:del w:id="66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7CE288BF" w14:textId="347F11A7" w:rsidR="00657E08" w:rsidDel="007E0388" w:rsidRDefault="00483D1B">
            <w:pPr>
              <w:spacing w:after="0" w:line="240" w:lineRule="auto"/>
              <w:ind w:left="225" w:right="0" w:hanging="225"/>
              <w:jc w:val="center"/>
              <w:rPr>
                <w:del w:id="661" w:author="Andres Gannon" w:date="2019-04-04T11:46:00Z"/>
                <w:rFonts w:ascii="Arial" w:eastAsia="Arial" w:hAnsi="Arial" w:cs="Arial"/>
                <w:color w:val="333333"/>
                <w:sz w:val="21"/>
                <w:szCs w:val="21"/>
              </w:rPr>
            </w:pPr>
            <w:del w:id="66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79BCE088" w14:textId="78367865">
        <w:trPr>
          <w:trHeight w:val="440"/>
          <w:del w:id="66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CC78AAA" w14:textId="55A5F6E5" w:rsidR="00657E08" w:rsidDel="007E0388" w:rsidRDefault="00483D1B">
            <w:pPr>
              <w:spacing w:after="0" w:line="240" w:lineRule="auto"/>
              <w:ind w:left="225" w:right="0" w:hanging="225"/>
              <w:jc w:val="center"/>
              <w:rPr>
                <w:del w:id="664" w:author="Andres Gannon" w:date="2019-04-04T11:46:00Z"/>
                <w:rFonts w:ascii="Arial" w:eastAsia="Arial" w:hAnsi="Arial" w:cs="Arial"/>
                <w:color w:val="333333"/>
                <w:sz w:val="21"/>
                <w:szCs w:val="21"/>
              </w:rPr>
            </w:pPr>
            <w:del w:id="665" w:author="Andres Gannon" w:date="2019-04-04T11:46:00Z">
              <w:r w:rsidDel="007E0388">
                <w:rPr>
                  <w:rFonts w:ascii="Arial" w:eastAsia="Arial" w:hAnsi="Arial" w:cs="Arial"/>
                  <w:color w:val="333333"/>
                  <w:sz w:val="21"/>
                  <w:szCs w:val="21"/>
                </w:rPr>
                <w:delText>Canada</w:delText>
              </w:r>
            </w:del>
          </w:p>
        </w:tc>
        <w:tc>
          <w:tcPr>
            <w:tcW w:w="1311" w:type="dxa"/>
            <w:tcBorders>
              <w:top w:val="single" w:sz="6" w:space="0" w:color="DDDDDD"/>
              <w:left w:val="nil"/>
              <w:bottom w:val="nil"/>
              <w:right w:val="nil"/>
            </w:tcBorders>
            <w:tcMar>
              <w:top w:w="80" w:type="dxa"/>
              <w:left w:w="80" w:type="dxa"/>
              <w:bottom w:w="80" w:type="dxa"/>
              <w:right w:w="80" w:type="dxa"/>
            </w:tcMar>
          </w:tcPr>
          <w:p w14:paraId="3E1F8B1A" w14:textId="4DFCECDE" w:rsidR="00657E08" w:rsidDel="007E0388" w:rsidRDefault="00483D1B">
            <w:pPr>
              <w:spacing w:after="0" w:line="240" w:lineRule="auto"/>
              <w:ind w:left="225" w:right="0" w:hanging="225"/>
              <w:jc w:val="center"/>
              <w:rPr>
                <w:del w:id="666" w:author="Andres Gannon" w:date="2019-04-04T11:46:00Z"/>
                <w:rFonts w:ascii="Arial" w:eastAsia="Arial" w:hAnsi="Arial" w:cs="Arial"/>
                <w:color w:val="333333"/>
                <w:sz w:val="21"/>
                <w:szCs w:val="21"/>
              </w:rPr>
            </w:pPr>
            <w:del w:id="667"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5B283B49" w14:textId="5DF4B5C5" w:rsidR="00657E08" w:rsidDel="007E0388" w:rsidRDefault="00483D1B">
            <w:pPr>
              <w:spacing w:after="0" w:line="240" w:lineRule="auto"/>
              <w:ind w:left="225" w:right="0" w:hanging="225"/>
              <w:jc w:val="center"/>
              <w:rPr>
                <w:del w:id="668" w:author="Andres Gannon" w:date="2019-04-04T11:46:00Z"/>
                <w:rFonts w:ascii="Arial" w:eastAsia="Arial" w:hAnsi="Arial" w:cs="Arial"/>
                <w:color w:val="333333"/>
                <w:sz w:val="21"/>
                <w:szCs w:val="21"/>
              </w:rPr>
            </w:pPr>
            <w:del w:id="669"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31774D5E" w14:textId="0FEE2A4D" w:rsidR="00657E08" w:rsidDel="007E0388" w:rsidRDefault="00657E08">
            <w:pPr>
              <w:spacing w:after="0" w:line="240" w:lineRule="auto"/>
              <w:ind w:left="225" w:right="0" w:hanging="225"/>
              <w:jc w:val="center"/>
              <w:rPr>
                <w:del w:id="670"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48DFCD90" w14:textId="3ED97662" w:rsidR="00657E08" w:rsidDel="007E0388" w:rsidRDefault="00657E08">
            <w:pPr>
              <w:spacing w:after="0" w:line="240" w:lineRule="auto"/>
              <w:ind w:left="225" w:right="0" w:hanging="225"/>
              <w:jc w:val="center"/>
              <w:rPr>
                <w:del w:id="671"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4CDDF2EA" w14:textId="379F6019" w:rsidR="00657E08" w:rsidDel="007E0388" w:rsidRDefault="00657E08">
            <w:pPr>
              <w:spacing w:after="0" w:line="240" w:lineRule="auto"/>
              <w:ind w:left="225" w:right="0" w:hanging="225"/>
              <w:jc w:val="center"/>
              <w:rPr>
                <w:del w:id="672" w:author="Andres Gannon" w:date="2019-04-04T11:46:00Z"/>
                <w:rFonts w:ascii="Arial" w:eastAsia="Arial" w:hAnsi="Arial" w:cs="Arial"/>
                <w:color w:val="333333"/>
                <w:sz w:val="21"/>
                <w:szCs w:val="21"/>
              </w:rPr>
            </w:pPr>
          </w:p>
        </w:tc>
      </w:tr>
      <w:tr w:rsidR="00657E08" w:rsidDel="007E0388" w14:paraId="17F68007" w14:textId="65D87577">
        <w:trPr>
          <w:trHeight w:val="440"/>
          <w:del w:id="67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5DFEC654" w14:textId="4006D503" w:rsidR="00657E08" w:rsidDel="007E0388" w:rsidRDefault="00483D1B">
            <w:pPr>
              <w:spacing w:after="0" w:line="240" w:lineRule="auto"/>
              <w:ind w:left="225" w:right="0" w:hanging="225"/>
              <w:jc w:val="center"/>
              <w:rPr>
                <w:del w:id="674" w:author="Andres Gannon" w:date="2019-04-04T11:46:00Z"/>
                <w:rFonts w:ascii="Arial" w:eastAsia="Arial" w:hAnsi="Arial" w:cs="Arial"/>
                <w:color w:val="333333"/>
                <w:sz w:val="21"/>
                <w:szCs w:val="21"/>
              </w:rPr>
            </w:pPr>
            <w:del w:id="675" w:author="Andres Gannon" w:date="2019-04-04T11:46:00Z">
              <w:r w:rsidDel="007E0388">
                <w:rPr>
                  <w:rFonts w:ascii="Arial" w:eastAsia="Arial" w:hAnsi="Arial" w:cs="Arial"/>
                  <w:color w:val="333333"/>
                  <w:sz w:val="21"/>
                  <w:szCs w:val="21"/>
                </w:rPr>
                <w:lastRenderedPageBreak/>
                <w:delText>Austria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120B6759" w14:textId="22D481AE" w:rsidR="00657E08" w:rsidDel="007E0388" w:rsidRDefault="00483D1B">
            <w:pPr>
              <w:spacing w:after="0" w:line="240" w:lineRule="auto"/>
              <w:ind w:left="225" w:right="0" w:hanging="225"/>
              <w:jc w:val="center"/>
              <w:rPr>
                <w:del w:id="676" w:author="Andres Gannon" w:date="2019-04-04T11:46:00Z"/>
                <w:rFonts w:ascii="Arial" w:eastAsia="Arial" w:hAnsi="Arial" w:cs="Arial"/>
                <w:color w:val="333333"/>
                <w:sz w:val="21"/>
                <w:szCs w:val="21"/>
              </w:rPr>
            </w:pPr>
            <w:del w:id="677"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5A888B36" w14:textId="4D7FB359" w:rsidR="00657E08" w:rsidDel="007E0388" w:rsidRDefault="00657E08">
            <w:pPr>
              <w:spacing w:after="0" w:line="240" w:lineRule="auto"/>
              <w:ind w:left="225" w:right="0" w:hanging="225"/>
              <w:jc w:val="center"/>
              <w:rPr>
                <w:del w:id="67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43517434" w14:textId="37102D95" w:rsidR="00657E08" w:rsidDel="007E0388" w:rsidRDefault="00657E08">
            <w:pPr>
              <w:spacing w:after="0" w:line="240" w:lineRule="auto"/>
              <w:ind w:left="225" w:right="0" w:hanging="225"/>
              <w:jc w:val="center"/>
              <w:rPr>
                <w:del w:id="67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6E3C3B6" w14:textId="02B17537" w:rsidR="00657E08" w:rsidDel="007E0388" w:rsidRDefault="00657E08">
            <w:pPr>
              <w:spacing w:after="0" w:line="240" w:lineRule="auto"/>
              <w:ind w:left="225" w:right="0" w:hanging="225"/>
              <w:jc w:val="center"/>
              <w:rPr>
                <w:del w:id="68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0AD7E846" w14:textId="77B49581" w:rsidR="00657E08" w:rsidDel="007E0388" w:rsidRDefault="00483D1B">
            <w:pPr>
              <w:spacing w:after="0" w:line="240" w:lineRule="auto"/>
              <w:ind w:left="225" w:right="0" w:hanging="225"/>
              <w:jc w:val="center"/>
              <w:rPr>
                <w:del w:id="681" w:author="Andres Gannon" w:date="2019-04-04T11:46:00Z"/>
                <w:rFonts w:ascii="Arial" w:eastAsia="Arial" w:hAnsi="Arial" w:cs="Arial"/>
                <w:color w:val="333333"/>
                <w:sz w:val="21"/>
                <w:szCs w:val="21"/>
              </w:rPr>
            </w:pPr>
            <w:del w:id="68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5748DC22" w14:textId="4C6F7FA4">
        <w:trPr>
          <w:trHeight w:val="440"/>
          <w:del w:id="68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69A41AA" w14:textId="15725DF8" w:rsidR="00657E08" w:rsidDel="007E0388" w:rsidRDefault="00483D1B">
            <w:pPr>
              <w:spacing w:after="0" w:line="240" w:lineRule="auto"/>
              <w:ind w:left="225" w:right="0" w:hanging="225"/>
              <w:jc w:val="center"/>
              <w:rPr>
                <w:del w:id="684" w:author="Andres Gannon" w:date="2019-04-04T11:46:00Z"/>
                <w:rFonts w:ascii="Arial" w:eastAsia="Arial" w:hAnsi="Arial" w:cs="Arial"/>
                <w:color w:val="333333"/>
                <w:sz w:val="21"/>
                <w:szCs w:val="21"/>
              </w:rPr>
            </w:pPr>
            <w:del w:id="685" w:author="Andres Gannon" w:date="2019-04-04T11:46:00Z">
              <w:r w:rsidDel="007E0388">
                <w:rPr>
                  <w:rFonts w:ascii="Arial" w:eastAsia="Arial" w:hAnsi="Arial" w:cs="Arial"/>
                  <w:color w:val="333333"/>
                  <w:sz w:val="21"/>
                  <w:szCs w:val="21"/>
                </w:rPr>
                <w:delText>Bulgaria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46D60EA5" w14:textId="0E731ED5" w:rsidR="00657E08" w:rsidDel="007E0388" w:rsidRDefault="00483D1B">
            <w:pPr>
              <w:spacing w:after="0" w:line="240" w:lineRule="auto"/>
              <w:ind w:left="225" w:right="0" w:hanging="225"/>
              <w:jc w:val="center"/>
              <w:rPr>
                <w:del w:id="686" w:author="Andres Gannon" w:date="2019-04-04T11:46:00Z"/>
                <w:rFonts w:ascii="Arial" w:eastAsia="Arial" w:hAnsi="Arial" w:cs="Arial"/>
                <w:color w:val="333333"/>
                <w:sz w:val="21"/>
                <w:szCs w:val="21"/>
              </w:rPr>
            </w:pPr>
            <w:del w:id="687"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1CFC9B66" w14:textId="71727EDC" w:rsidR="00657E08" w:rsidDel="007E0388" w:rsidRDefault="00657E08">
            <w:pPr>
              <w:spacing w:after="0" w:line="240" w:lineRule="auto"/>
              <w:ind w:left="225" w:right="0" w:hanging="225"/>
              <w:jc w:val="center"/>
              <w:rPr>
                <w:del w:id="68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21E24829" w14:textId="5079A193" w:rsidR="00657E08" w:rsidDel="007E0388" w:rsidRDefault="00657E08">
            <w:pPr>
              <w:spacing w:after="0" w:line="240" w:lineRule="auto"/>
              <w:ind w:left="225" w:right="0" w:hanging="225"/>
              <w:jc w:val="center"/>
              <w:rPr>
                <w:del w:id="68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00F717E7" w14:textId="653874B8" w:rsidR="00657E08" w:rsidDel="007E0388" w:rsidRDefault="00657E08">
            <w:pPr>
              <w:spacing w:after="0" w:line="240" w:lineRule="auto"/>
              <w:ind w:left="225" w:right="0" w:hanging="225"/>
              <w:jc w:val="center"/>
              <w:rPr>
                <w:del w:id="69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225CA594" w14:textId="2D7068C1" w:rsidR="00657E08" w:rsidDel="007E0388" w:rsidRDefault="00483D1B">
            <w:pPr>
              <w:spacing w:after="0" w:line="240" w:lineRule="auto"/>
              <w:ind w:left="225" w:right="0" w:hanging="225"/>
              <w:jc w:val="center"/>
              <w:rPr>
                <w:del w:id="691" w:author="Andres Gannon" w:date="2019-04-04T11:46:00Z"/>
                <w:rFonts w:ascii="Arial" w:eastAsia="Arial" w:hAnsi="Arial" w:cs="Arial"/>
                <w:color w:val="333333"/>
                <w:sz w:val="21"/>
                <w:szCs w:val="21"/>
              </w:rPr>
            </w:pPr>
            <w:del w:id="69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422AA261" w14:textId="369FAE68">
        <w:trPr>
          <w:trHeight w:val="440"/>
          <w:del w:id="69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2131E0A1" w14:textId="1BBB2456" w:rsidR="00657E08" w:rsidDel="007E0388" w:rsidRDefault="00483D1B">
            <w:pPr>
              <w:spacing w:after="0" w:line="240" w:lineRule="auto"/>
              <w:ind w:left="225" w:right="0" w:hanging="225"/>
              <w:jc w:val="center"/>
              <w:rPr>
                <w:del w:id="694" w:author="Andres Gannon" w:date="2019-04-04T11:46:00Z"/>
                <w:rFonts w:ascii="Arial" w:eastAsia="Arial" w:hAnsi="Arial" w:cs="Arial"/>
                <w:color w:val="333333"/>
                <w:sz w:val="21"/>
                <w:szCs w:val="21"/>
              </w:rPr>
            </w:pPr>
            <w:del w:id="695" w:author="Andres Gannon" w:date="2019-04-04T11:46:00Z">
              <w:r w:rsidDel="007E0388">
                <w:rPr>
                  <w:rFonts w:ascii="Arial" w:eastAsia="Arial" w:hAnsi="Arial" w:cs="Arial"/>
                  <w:color w:val="333333"/>
                  <w:sz w:val="21"/>
                  <w:szCs w:val="21"/>
                </w:rPr>
                <w:delText>Italy</w:delText>
              </w:r>
            </w:del>
          </w:p>
        </w:tc>
        <w:tc>
          <w:tcPr>
            <w:tcW w:w="1311" w:type="dxa"/>
            <w:tcBorders>
              <w:top w:val="single" w:sz="6" w:space="0" w:color="DDDDDD"/>
              <w:left w:val="nil"/>
              <w:bottom w:val="nil"/>
              <w:right w:val="nil"/>
            </w:tcBorders>
            <w:tcMar>
              <w:top w:w="80" w:type="dxa"/>
              <w:left w:w="80" w:type="dxa"/>
              <w:bottom w:w="80" w:type="dxa"/>
              <w:right w:w="80" w:type="dxa"/>
            </w:tcMar>
          </w:tcPr>
          <w:p w14:paraId="11833B3C" w14:textId="10096F2B" w:rsidR="00657E08" w:rsidDel="007E0388" w:rsidRDefault="00483D1B">
            <w:pPr>
              <w:spacing w:after="0" w:line="240" w:lineRule="auto"/>
              <w:ind w:left="225" w:right="0" w:hanging="225"/>
              <w:jc w:val="center"/>
              <w:rPr>
                <w:del w:id="696" w:author="Andres Gannon" w:date="2019-04-04T11:46:00Z"/>
                <w:rFonts w:ascii="Arial" w:eastAsia="Arial" w:hAnsi="Arial" w:cs="Arial"/>
                <w:color w:val="333333"/>
                <w:sz w:val="21"/>
                <w:szCs w:val="21"/>
              </w:rPr>
            </w:pPr>
            <w:del w:id="697"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72842FDB" w14:textId="54FA78B2" w:rsidR="00657E08" w:rsidDel="007E0388" w:rsidRDefault="00657E08">
            <w:pPr>
              <w:spacing w:after="0" w:line="240" w:lineRule="auto"/>
              <w:ind w:left="225" w:right="0" w:hanging="225"/>
              <w:jc w:val="center"/>
              <w:rPr>
                <w:del w:id="69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42CD433" w14:textId="27F527B9" w:rsidR="00657E08" w:rsidDel="007E0388" w:rsidRDefault="00657E08">
            <w:pPr>
              <w:spacing w:after="0" w:line="240" w:lineRule="auto"/>
              <w:ind w:left="225" w:right="0" w:hanging="225"/>
              <w:jc w:val="center"/>
              <w:rPr>
                <w:del w:id="69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56D59B3E" w14:textId="03019CA2" w:rsidR="00657E08" w:rsidDel="007E0388" w:rsidRDefault="00657E08">
            <w:pPr>
              <w:spacing w:after="0" w:line="240" w:lineRule="auto"/>
              <w:ind w:left="225" w:right="0" w:hanging="225"/>
              <w:jc w:val="center"/>
              <w:rPr>
                <w:del w:id="70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5BB176E2" w14:textId="63C9250F" w:rsidR="00657E08" w:rsidDel="007E0388" w:rsidRDefault="00483D1B">
            <w:pPr>
              <w:spacing w:after="0" w:line="240" w:lineRule="auto"/>
              <w:ind w:left="225" w:right="0" w:hanging="225"/>
              <w:jc w:val="center"/>
              <w:rPr>
                <w:del w:id="701" w:author="Andres Gannon" w:date="2019-04-04T11:46:00Z"/>
                <w:rFonts w:ascii="Arial" w:eastAsia="Arial" w:hAnsi="Arial" w:cs="Arial"/>
                <w:color w:val="333333"/>
                <w:sz w:val="21"/>
                <w:szCs w:val="21"/>
              </w:rPr>
            </w:pPr>
            <w:del w:id="70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0C8BA590" w14:textId="04F4D627">
        <w:trPr>
          <w:trHeight w:val="440"/>
          <w:del w:id="70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78A43AC0" w14:textId="41FA2246" w:rsidR="00657E08" w:rsidDel="007E0388" w:rsidRDefault="00483D1B">
            <w:pPr>
              <w:spacing w:after="0" w:line="240" w:lineRule="auto"/>
              <w:ind w:left="225" w:right="0" w:hanging="225"/>
              <w:jc w:val="center"/>
              <w:rPr>
                <w:del w:id="704" w:author="Andres Gannon" w:date="2019-04-04T11:46:00Z"/>
                <w:rFonts w:ascii="Arial" w:eastAsia="Arial" w:hAnsi="Arial" w:cs="Arial"/>
                <w:color w:val="333333"/>
                <w:sz w:val="21"/>
                <w:szCs w:val="21"/>
              </w:rPr>
            </w:pPr>
            <w:del w:id="705" w:author="Andres Gannon" w:date="2019-04-04T11:46:00Z">
              <w:r w:rsidDel="007E0388">
                <w:rPr>
                  <w:rFonts w:ascii="Arial" w:eastAsia="Arial" w:hAnsi="Arial" w:cs="Arial"/>
                  <w:color w:val="333333"/>
                  <w:sz w:val="21"/>
                  <w:szCs w:val="21"/>
                </w:rPr>
                <w:delText>Montenegro</w:delText>
              </w:r>
            </w:del>
          </w:p>
        </w:tc>
        <w:tc>
          <w:tcPr>
            <w:tcW w:w="1311" w:type="dxa"/>
            <w:tcBorders>
              <w:top w:val="single" w:sz="6" w:space="0" w:color="DDDDDD"/>
              <w:left w:val="nil"/>
              <w:bottom w:val="nil"/>
              <w:right w:val="nil"/>
            </w:tcBorders>
            <w:tcMar>
              <w:top w:w="80" w:type="dxa"/>
              <w:left w:w="80" w:type="dxa"/>
              <w:bottom w:w="80" w:type="dxa"/>
              <w:right w:w="80" w:type="dxa"/>
            </w:tcMar>
          </w:tcPr>
          <w:p w14:paraId="4F6EDDF2" w14:textId="424D7AF8" w:rsidR="00657E08" w:rsidDel="007E0388" w:rsidRDefault="00483D1B">
            <w:pPr>
              <w:spacing w:after="0" w:line="240" w:lineRule="auto"/>
              <w:ind w:left="225" w:right="0" w:hanging="225"/>
              <w:jc w:val="center"/>
              <w:rPr>
                <w:del w:id="706" w:author="Andres Gannon" w:date="2019-04-04T11:46:00Z"/>
                <w:rFonts w:ascii="Arial" w:eastAsia="Arial" w:hAnsi="Arial" w:cs="Arial"/>
                <w:color w:val="333333"/>
                <w:sz w:val="21"/>
                <w:szCs w:val="21"/>
              </w:rPr>
            </w:pPr>
            <w:del w:id="707"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6B45730A" w14:textId="31734C6B" w:rsidR="00657E08" w:rsidDel="007E0388" w:rsidRDefault="00657E08">
            <w:pPr>
              <w:spacing w:after="0" w:line="240" w:lineRule="auto"/>
              <w:ind w:left="225" w:right="0" w:hanging="225"/>
              <w:jc w:val="center"/>
              <w:rPr>
                <w:del w:id="70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625B3693" w14:textId="2F4773EC" w:rsidR="00657E08" w:rsidDel="007E0388" w:rsidRDefault="00657E08">
            <w:pPr>
              <w:spacing w:after="0" w:line="240" w:lineRule="auto"/>
              <w:ind w:left="225" w:right="0" w:hanging="225"/>
              <w:jc w:val="center"/>
              <w:rPr>
                <w:del w:id="70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0498DA0" w14:textId="6336F069" w:rsidR="00657E08" w:rsidDel="007E0388" w:rsidRDefault="00657E08">
            <w:pPr>
              <w:spacing w:after="0" w:line="240" w:lineRule="auto"/>
              <w:ind w:left="225" w:right="0" w:hanging="225"/>
              <w:jc w:val="center"/>
              <w:rPr>
                <w:del w:id="71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00CB265E" w14:textId="3AA5C7F5" w:rsidR="00657E08" w:rsidDel="007E0388" w:rsidRDefault="00483D1B">
            <w:pPr>
              <w:spacing w:after="0" w:line="240" w:lineRule="auto"/>
              <w:ind w:left="225" w:right="0" w:hanging="225"/>
              <w:jc w:val="center"/>
              <w:rPr>
                <w:del w:id="711" w:author="Andres Gannon" w:date="2019-04-04T11:46:00Z"/>
                <w:rFonts w:ascii="Arial" w:eastAsia="Arial" w:hAnsi="Arial" w:cs="Arial"/>
                <w:color w:val="333333"/>
                <w:sz w:val="21"/>
                <w:szCs w:val="21"/>
              </w:rPr>
            </w:pPr>
            <w:del w:id="71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5B332B0D" w14:textId="04C1C46D">
        <w:trPr>
          <w:trHeight w:val="440"/>
          <w:del w:id="71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45B4EBE" w14:textId="01A431C8" w:rsidR="00657E08" w:rsidDel="007E0388" w:rsidRDefault="00483D1B">
            <w:pPr>
              <w:spacing w:after="0" w:line="240" w:lineRule="auto"/>
              <w:ind w:left="225" w:right="0" w:hanging="225"/>
              <w:jc w:val="center"/>
              <w:rPr>
                <w:del w:id="714" w:author="Andres Gannon" w:date="2019-04-04T11:46:00Z"/>
                <w:rFonts w:ascii="Arial" w:eastAsia="Arial" w:hAnsi="Arial" w:cs="Arial"/>
                <w:color w:val="333333"/>
                <w:sz w:val="21"/>
                <w:szCs w:val="21"/>
              </w:rPr>
            </w:pPr>
            <w:del w:id="715" w:author="Andres Gannon" w:date="2019-04-04T11:46:00Z">
              <w:r w:rsidDel="007E0388">
                <w:rPr>
                  <w:rFonts w:ascii="Arial" w:eastAsia="Arial" w:hAnsi="Arial" w:cs="Arial"/>
                  <w:color w:val="333333"/>
                  <w:sz w:val="21"/>
                  <w:szCs w:val="21"/>
                </w:rPr>
                <w:delText>Norway</w:delText>
              </w:r>
            </w:del>
          </w:p>
        </w:tc>
        <w:tc>
          <w:tcPr>
            <w:tcW w:w="1311" w:type="dxa"/>
            <w:tcBorders>
              <w:top w:val="single" w:sz="6" w:space="0" w:color="DDDDDD"/>
              <w:left w:val="nil"/>
              <w:bottom w:val="nil"/>
              <w:right w:val="nil"/>
            </w:tcBorders>
            <w:tcMar>
              <w:top w:w="80" w:type="dxa"/>
              <w:left w:w="80" w:type="dxa"/>
              <w:bottom w:w="80" w:type="dxa"/>
              <w:right w:w="80" w:type="dxa"/>
            </w:tcMar>
          </w:tcPr>
          <w:p w14:paraId="1DE8B4AB" w14:textId="5FEFC1FF" w:rsidR="00657E08" w:rsidDel="007E0388" w:rsidRDefault="00483D1B">
            <w:pPr>
              <w:spacing w:after="0" w:line="240" w:lineRule="auto"/>
              <w:ind w:left="225" w:right="0" w:hanging="225"/>
              <w:jc w:val="center"/>
              <w:rPr>
                <w:del w:id="716" w:author="Andres Gannon" w:date="2019-04-04T11:46:00Z"/>
                <w:rFonts w:ascii="Arial" w:eastAsia="Arial" w:hAnsi="Arial" w:cs="Arial"/>
                <w:color w:val="333333"/>
                <w:sz w:val="21"/>
                <w:szCs w:val="21"/>
              </w:rPr>
            </w:pPr>
            <w:del w:id="717"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0367B3A1" w14:textId="0BF24A97" w:rsidR="00657E08" w:rsidDel="007E0388" w:rsidRDefault="00657E08">
            <w:pPr>
              <w:spacing w:after="0" w:line="240" w:lineRule="auto"/>
              <w:ind w:left="225" w:right="0" w:hanging="225"/>
              <w:jc w:val="center"/>
              <w:rPr>
                <w:del w:id="71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3C62E11C" w14:textId="692430B6" w:rsidR="00657E08" w:rsidDel="007E0388" w:rsidRDefault="00657E08">
            <w:pPr>
              <w:spacing w:after="0" w:line="240" w:lineRule="auto"/>
              <w:ind w:left="225" w:right="0" w:hanging="225"/>
              <w:jc w:val="center"/>
              <w:rPr>
                <w:del w:id="71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3862BCCC" w14:textId="2C6D9640" w:rsidR="00657E08" w:rsidDel="007E0388" w:rsidRDefault="00657E08">
            <w:pPr>
              <w:spacing w:after="0" w:line="240" w:lineRule="auto"/>
              <w:ind w:left="225" w:right="0" w:hanging="225"/>
              <w:jc w:val="center"/>
              <w:rPr>
                <w:del w:id="72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3EF1BED8" w14:textId="7B08340D" w:rsidR="00657E08" w:rsidDel="007E0388" w:rsidRDefault="00483D1B">
            <w:pPr>
              <w:spacing w:after="0" w:line="240" w:lineRule="auto"/>
              <w:ind w:left="225" w:right="0" w:hanging="225"/>
              <w:jc w:val="center"/>
              <w:rPr>
                <w:del w:id="721" w:author="Andres Gannon" w:date="2019-04-04T11:46:00Z"/>
                <w:rFonts w:ascii="Arial" w:eastAsia="Arial" w:hAnsi="Arial" w:cs="Arial"/>
                <w:color w:val="333333"/>
                <w:sz w:val="21"/>
                <w:szCs w:val="21"/>
              </w:rPr>
            </w:pPr>
            <w:del w:id="72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192211A7" w14:textId="31186782">
        <w:trPr>
          <w:trHeight w:val="440"/>
          <w:del w:id="72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55076F9B" w14:textId="470B7321" w:rsidR="00657E08" w:rsidDel="007E0388" w:rsidRDefault="00483D1B">
            <w:pPr>
              <w:spacing w:after="0" w:line="240" w:lineRule="auto"/>
              <w:ind w:left="225" w:right="0" w:hanging="225"/>
              <w:jc w:val="center"/>
              <w:rPr>
                <w:del w:id="724" w:author="Andres Gannon" w:date="2019-04-04T11:46:00Z"/>
                <w:rFonts w:ascii="Arial" w:eastAsia="Arial" w:hAnsi="Arial" w:cs="Arial"/>
                <w:color w:val="333333"/>
                <w:sz w:val="21"/>
                <w:szCs w:val="21"/>
              </w:rPr>
            </w:pPr>
            <w:del w:id="725" w:author="Andres Gannon" w:date="2019-04-04T11:46:00Z">
              <w:r w:rsidDel="007E0388">
                <w:rPr>
                  <w:rFonts w:ascii="Arial" w:eastAsia="Arial" w:hAnsi="Arial" w:cs="Arial"/>
                  <w:color w:val="333333"/>
                  <w:sz w:val="21"/>
                  <w:szCs w:val="21"/>
                </w:rPr>
                <w:delText>Netherlands</w:delText>
              </w:r>
            </w:del>
          </w:p>
        </w:tc>
        <w:tc>
          <w:tcPr>
            <w:tcW w:w="1311" w:type="dxa"/>
            <w:tcBorders>
              <w:top w:val="single" w:sz="6" w:space="0" w:color="DDDDDD"/>
              <w:left w:val="nil"/>
              <w:bottom w:val="nil"/>
              <w:right w:val="nil"/>
            </w:tcBorders>
            <w:tcMar>
              <w:top w:w="80" w:type="dxa"/>
              <w:left w:w="80" w:type="dxa"/>
              <w:bottom w:w="80" w:type="dxa"/>
              <w:right w:w="80" w:type="dxa"/>
            </w:tcMar>
          </w:tcPr>
          <w:p w14:paraId="19517E01" w14:textId="1ECED380" w:rsidR="00657E08" w:rsidDel="007E0388" w:rsidRDefault="00483D1B">
            <w:pPr>
              <w:spacing w:after="0" w:line="240" w:lineRule="auto"/>
              <w:ind w:left="225" w:right="0" w:hanging="225"/>
              <w:jc w:val="center"/>
              <w:rPr>
                <w:del w:id="726" w:author="Andres Gannon" w:date="2019-04-04T11:46:00Z"/>
                <w:rFonts w:ascii="Arial" w:eastAsia="Arial" w:hAnsi="Arial" w:cs="Arial"/>
                <w:color w:val="333333"/>
                <w:sz w:val="21"/>
                <w:szCs w:val="21"/>
              </w:rPr>
            </w:pPr>
            <w:del w:id="727"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665BA708" w14:textId="7F948A2C" w:rsidR="00657E08" w:rsidDel="007E0388" w:rsidRDefault="00657E08">
            <w:pPr>
              <w:spacing w:after="0" w:line="240" w:lineRule="auto"/>
              <w:ind w:left="225" w:right="0" w:hanging="225"/>
              <w:jc w:val="center"/>
              <w:rPr>
                <w:del w:id="72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6523C05C" w14:textId="0085AE6D" w:rsidR="00657E08" w:rsidDel="007E0388" w:rsidRDefault="00657E08">
            <w:pPr>
              <w:spacing w:after="0" w:line="240" w:lineRule="auto"/>
              <w:ind w:left="225" w:right="0" w:hanging="225"/>
              <w:jc w:val="center"/>
              <w:rPr>
                <w:del w:id="72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7977D30" w14:textId="23814991" w:rsidR="00657E08" w:rsidDel="007E0388" w:rsidRDefault="00657E08">
            <w:pPr>
              <w:spacing w:after="0" w:line="240" w:lineRule="auto"/>
              <w:ind w:left="225" w:right="0" w:hanging="225"/>
              <w:jc w:val="center"/>
              <w:rPr>
                <w:del w:id="73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79AA6643" w14:textId="5E8F0DFC" w:rsidR="00657E08" w:rsidDel="007E0388" w:rsidRDefault="00483D1B">
            <w:pPr>
              <w:spacing w:after="0" w:line="240" w:lineRule="auto"/>
              <w:ind w:left="225" w:right="0" w:hanging="225"/>
              <w:jc w:val="center"/>
              <w:rPr>
                <w:del w:id="731" w:author="Andres Gannon" w:date="2019-04-04T11:46:00Z"/>
                <w:rFonts w:ascii="Arial" w:eastAsia="Arial" w:hAnsi="Arial" w:cs="Arial"/>
                <w:color w:val="333333"/>
                <w:sz w:val="21"/>
                <w:szCs w:val="21"/>
              </w:rPr>
            </w:pPr>
            <w:del w:id="73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7941B109" w14:textId="54D09DFA">
        <w:trPr>
          <w:trHeight w:val="440"/>
          <w:del w:id="73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4B0BEA24" w14:textId="2A6C8BB0" w:rsidR="00657E08" w:rsidDel="007E0388" w:rsidRDefault="00483D1B">
            <w:pPr>
              <w:spacing w:after="0" w:line="240" w:lineRule="auto"/>
              <w:ind w:left="225" w:right="0" w:hanging="225"/>
              <w:jc w:val="center"/>
              <w:rPr>
                <w:del w:id="734" w:author="Andres Gannon" w:date="2019-04-04T11:46:00Z"/>
                <w:rFonts w:ascii="Arial" w:eastAsia="Arial" w:hAnsi="Arial" w:cs="Arial"/>
                <w:color w:val="333333"/>
                <w:sz w:val="21"/>
                <w:szCs w:val="21"/>
              </w:rPr>
            </w:pPr>
            <w:del w:id="735" w:author="Andres Gannon" w:date="2019-04-04T11:46:00Z">
              <w:r w:rsidDel="007E0388">
                <w:rPr>
                  <w:rFonts w:ascii="Arial" w:eastAsia="Arial" w:hAnsi="Arial" w:cs="Arial"/>
                  <w:color w:val="333333"/>
                  <w:sz w:val="21"/>
                  <w:szCs w:val="21"/>
                </w:rPr>
                <w:delText>United Kingdom</w:delText>
              </w:r>
            </w:del>
          </w:p>
        </w:tc>
        <w:tc>
          <w:tcPr>
            <w:tcW w:w="1311" w:type="dxa"/>
            <w:tcBorders>
              <w:top w:val="single" w:sz="6" w:space="0" w:color="DDDDDD"/>
              <w:left w:val="nil"/>
              <w:bottom w:val="nil"/>
              <w:right w:val="nil"/>
            </w:tcBorders>
            <w:tcMar>
              <w:top w:w="80" w:type="dxa"/>
              <w:left w:w="80" w:type="dxa"/>
              <w:bottom w:w="80" w:type="dxa"/>
              <w:right w:w="80" w:type="dxa"/>
            </w:tcMar>
          </w:tcPr>
          <w:p w14:paraId="232242F1" w14:textId="6EBEBE3C" w:rsidR="00657E08" w:rsidDel="007E0388" w:rsidRDefault="00483D1B">
            <w:pPr>
              <w:spacing w:after="0" w:line="240" w:lineRule="auto"/>
              <w:ind w:left="225" w:right="0" w:hanging="225"/>
              <w:jc w:val="center"/>
              <w:rPr>
                <w:del w:id="736" w:author="Andres Gannon" w:date="2019-04-04T11:46:00Z"/>
                <w:rFonts w:ascii="Arial" w:eastAsia="Arial" w:hAnsi="Arial" w:cs="Arial"/>
                <w:color w:val="333333"/>
                <w:sz w:val="21"/>
                <w:szCs w:val="21"/>
              </w:rPr>
            </w:pPr>
            <w:del w:id="737"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746EE58C" w14:textId="2694EF19" w:rsidR="00657E08" w:rsidDel="007E0388" w:rsidRDefault="00657E08">
            <w:pPr>
              <w:spacing w:after="0" w:line="240" w:lineRule="auto"/>
              <w:ind w:left="225" w:right="0" w:hanging="225"/>
              <w:jc w:val="center"/>
              <w:rPr>
                <w:del w:id="73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D692F6F" w14:textId="3AA549C1" w:rsidR="00657E08" w:rsidDel="007E0388" w:rsidRDefault="00657E08">
            <w:pPr>
              <w:spacing w:after="0" w:line="240" w:lineRule="auto"/>
              <w:ind w:left="225" w:right="0" w:hanging="225"/>
              <w:jc w:val="center"/>
              <w:rPr>
                <w:del w:id="73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74D8DAB" w14:textId="720B4960" w:rsidR="00657E08" w:rsidDel="007E0388" w:rsidRDefault="00657E08">
            <w:pPr>
              <w:spacing w:after="0" w:line="240" w:lineRule="auto"/>
              <w:ind w:left="225" w:right="0" w:hanging="225"/>
              <w:jc w:val="center"/>
              <w:rPr>
                <w:del w:id="74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65409284" w14:textId="5B4DDAD2" w:rsidR="00657E08" w:rsidDel="007E0388" w:rsidRDefault="00483D1B">
            <w:pPr>
              <w:spacing w:after="0" w:line="240" w:lineRule="auto"/>
              <w:ind w:left="225" w:right="0" w:hanging="225"/>
              <w:jc w:val="center"/>
              <w:rPr>
                <w:del w:id="741" w:author="Andres Gannon" w:date="2019-04-04T11:46:00Z"/>
                <w:rFonts w:ascii="Arial" w:eastAsia="Arial" w:hAnsi="Arial" w:cs="Arial"/>
                <w:color w:val="333333"/>
                <w:sz w:val="21"/>
                <w:szCs w:val="21"/>
              </w:rPr>
            </w:pPr>
            <w:del w:id="74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7F2032BF" w14:textId="725FC290">
        <w:trPr>
          <w:trHeight w:val="440"/>
          <w:del w:id="74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831935D" w14:textId="359C5C10" w:rsidR="00657E08" w:rsidDel="007E0388" w:rsidRDefault="00483D1B">
            <w:pPr>
              <w:spacing w:after="0" w:line="240" w:lineRule="auto"/>
              <w:ind w:left="225" w:right="0" w:hanging="225"/>
              <w:jc w:val="center"/>
              <w:rPr>
                <w:del w:id="744" w:author="Andres Gannon" w:date="2019-04-04T11:46:00Z"/>
                <w:rFonts w:ascii="Arial" w:eastAsia="Arial" w:hAnsi="Arial" w:cs="Arial"/>
                <w:color w:val="333333"/>
                <w:sz w:val="21"/>
                <w:szCs w:val="21"/>
              </w:rPr>
            </w:pPr>
            <w:del w:id="745" w:author="Andres Gannon" w:date="2019-04-04T11:46:00Z">
              <w:r w:rsidDel="007E0388">
                <w:rPr>
                  <w:rFonts w:ascii="Arial" w:eastAsia="Arial" w:hAnsi="Arial" w:cs="Arial"/>
                  <w:color w:val="333333"/>
                  <w:sz w:val="21"/>
                  <w:szCs w:val="21"/>
                </w:rPr>
                <w:delText>United States</w:delText>
              </w:r>
            </w:del>
          </w:p>
        </w:tc>
        <w:tc>
          <w:tcPr>
            <w:tcW w:w="1311" w:type="dxa"/>
            <w:tcBorders>
              <w:top w:val="single" w:sz="6" w:space="0" w:color="DDDDDD"/>
              <w:left w:val="nil"/>
              <w:bottom w:val="nil"/>
              <w:right w:val="nil"/>
            </w:tcBorders>
            <w:tcMar>
              <w:top w:w="80" w:type="dxa"/>
              <w:left w:w="80" w:type="dxa"/>
              <w:bottom w:w="80" w:type="dxa"/>
              <w:right w:w="80" w:type="dxa"/>
            </w:tcMar>
          </w:tcPr>
          <w:p w14:paraId="50EF429B" w14:textId="5F1BB2F1" w:rsidR="00657E08" w:rsidDel="007E0388" w:rsidRDefault="00483D1B">
            <w:pPr>
              <w:spacing w:after="0" w:line="240" w:lineRule="auto"/>
              <w:ind w:left="225" w:right="0" w:hanging="225"/>
              <w:jc w:val="center"/>
              <w:rPr>
                <w:del w:id="746" w:author="Andres Gannon" w:date="2019-04-04T11:46:00Z"/>
                <w:rFonts w:ascii="Arial" w:eastAsia="Arial" w:hAnsi="Arial" w:cs="Arial"/>
                <w:color w:val="333333"/>
                <w:sz w:val="21"/>
                <w:szCs w:val="21"/>
              </w:rPr>
            </w:pPr>
            <w:del w:id="747"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05DB1CC3" w14:textId="44ACAE47" w:rsidR="00657E08" w:rsidDel="007E0388" w:rsidRDefault="00657E08">
            <w:pPr>
              <w:spacing w:after="0" w:line="240" w:lineRule="auto"/>
              <w:ind w:left="225" w:right="0" w:hanging="225"/>
              <w:jc w:val="center"/>
              <w:rPr>
                <w:del w:id="74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41EB2042" w14:textId="2FA6B4C2" w:rsidR="00657E08" w:rsidDel="007E0388" w:rsidRDefault="00657E08">
            <w:pPr>
              <w:spacing w:after="0" w:line="240" w:lineRule="auto"/>
              <w:ind w:left="225" w:right="0" w:hanging="225"/>
              <w:jc w:val="center"/>
              <w:rPr>
                <w:del w:id="74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74415F63" w14:textId="29713D96" w:rsidR="00657E08" w:rsidDel="007E0388" w:rsidRDefault="00657E08">
            <w:pPr>
              <w:spacing w:after="0" w:line="240" w:lineRule="auto"/>
              <w:ind w:left="225" w:right="0" w:hanging="225"/>
              <w:jc w:val="center"/>
              <w:rPr>
                <w:del w:id="75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0AF549E3" w14:textId="58C400CE" w:rsidR="00657E08" w:rsidDel="007E0388" w:rsidRDefault="00483D1B">
            <w:pPr>
              <w:spacing w:after="0" w:line="240" w:lineRule="auto"/>
              <w:ind w:left="225" w:right="0" w:hanging="225"/>
              <w:jc w:val="center"/>
              <w:rPr>
                <w:del w:id="751" w:author="Andres Gannon" w:date="2019-04-04T11:46:00Z"/>
                <w:rFonts w:ascii="Arial" w:eastAsia="Arial" w:hAnsi="Arial" w:cs="Arial"/>
                <w:color w:val="333333"/>
                <w:sz w:val="21"/>
                <w:szCs w:val="21"/>
              </w:rPr>
            </w:pPr>
            <w:del w:id="75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7C5C3471" w14:textId="37AAC4FB">
        <w:trPr>
          <w:trHeight w:val="440"/>
          <w:del w:id="75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147CCD0" w14:textId="54B5DF6C" w:rsidR="00657E08" w:rsidDel="007E0388" w:rsidRDefault="00483D1B">
            <w:pPr>
              <w:spacing w:after="0" w:line="240" w:lineRule="auto"/>
              <w:ind w:left="225" w:right="0" w:hanging="225"/>
              <w:jc w:val="center"/>
              <w:rPr>
                <w:del w:id="754" w:author="Andres Gannon" w:date="2019-04-04T11:46:00Z"/>
                <w:rFonts w:ascii="Arial" w:eastAsia="Arial" w:hAnsi="Arial" w:cs="Arial"/>
                <w:color w:val="333333"/>
                <w:sz w:val="21"/>
                <w:szCs w:val="21"/>
              </w:rPr>
            </w:pPr>
            <w:del w:id="755" w:author="Andres Gannon" w:date="2019-04-04T11:46:00Z">
              <w:r w:rsidDel="007E0388">
                <w:rPr>
                  <w:rFonts w:ascii="Arial" w:eastAsia="Arial" w:hAnsi="Arial" w:cs="Arial"/>
                  <w:color w:val="333333"/>
                  <w:sz w:val="21"/>
                  <w:szCs w:val="21"/>
                </w:rPr>
                <w:delText>United Kingdom</w:delText>
              </w:r>
            </w:del>
          </w:p>
        </w:tc>
        <w:tc>
          <w:tcPr>
            <w:tcW w:w="1311" w:type="dxa"/>
            <w:tcBorders>
              <w:top w:val="single" w:sz="6" w:space="0" w:color="DDDDDD"/>
              <w:left w:val="nil"/>
              <w:bottom w:val="nil"/>
              <w:right w:val="nil"/>
            </w:tcBorders>
            <w:tcMar>
              <w:top w:w="80" w:type="dxa"/>
              <w:left w:w="80" w:type="dxa"/>
              <w:bottom w:w="80" w:type="dxa"/>
              <w:right w:w="80" w:type="dxa"/>
            </w:tcMar>
          </w:tcPr>
          <w:p w14:paraId="0A89121F" w14:textId="6F638F6C" w:rsidR="00657E08" w:rsidDel="007E0388" w:rsidRDefault="00483D1B">
            <w:pPr>
              <w:spacing w:after="0" w:line="240" w:lineRule="auto"/>
              <w:ind w:left="225" w:right="0" w:hanging="225"/>
              <w:jc w:val="center"/>
              <w:rPr>
                <w:del w:id="756" w:author="Andres Gannon" w:date="2019-04-04T11:46:00Z"/>
                <w:rFonts w:ascii="Arial" w:eastAsia="Arial" w:hAnsi="Arial" w:cs="Arial"/>
                <w:color w:val="333333"/>
                <w:sz w:val="21"/>
                <w:szCs w:val="21"/>
              </w:rPr>
            </w:pPr>
            <w:del w:id="757" w:author="Andres Gannon" w:date="2019-04-04T11:46:00Z">
              <w:r w:rsidDel="007E0388">
                <w:rPr>
                  <w:rFonts w:ascii="Arial" w:eastAsia="Arial" w:hAnsi="Arial" w:cs="Arial"/>
                  <w:color w:val="333333"/>
                  <w:sz w:val="21"/>
                  <w:szCs w:val="21"/>
                </w:rPr>
                <w:delText>2017</w:delText>
              </w:r>
            </w:del>
          </w:p>
        </w:tc>
        <w:tc>
          <w:tcPr>
            <w:tcW w:w="1561" w:type="dxa"/>
            <w:tcBorders>
              <w:top w:val="single" w:sz="6" w:space="0" w:color="DDDDDD"/>
              <w:left w:val="nil"/>
              <w:bottom w:val="nil"/>
              <w:right w:val="nil"/>
            </w:tcBorders>
            <w:tcMar>
              <w:top w:w="80" w:type="dxa"/>
              <w:left w:w="80" w:type="dxa"/>
              <w:bottom w:w="80" w:type="dxa"/>
              <w:right w:w="80" w:type="dxa"/>
            </w:tcMar>
          </w:tcPr>
          <w:p w14:paraId="4788D879" w14:textId="6F0E6444" w:rsidR="00657E08" w:rsidDel="007E0388" w:rsidRDefault="00483D1B">
            <w:pPr>
              <w:spacing w:after="0" w:line="240" w:lineRule="auto"/>
              <w:ind w:left="225" w:right="0" w:hanging="225"/>
              <w:jc w:val="center"/>
              <w:rPr>
                <w:del w:id="758" w:author="Andres Gannon" w:date="2019-04-04T11:46:00Z"/>
                <w:rFonts w:ascii="Arial" w:eastAsia="Arial" w:hAnsi="Arial" w:cs="Arial"/>
                <w:color w:val="333333"/>
                <w:sz w:val="21"/>
                <w:szCs w:val="21"/>
              </w:rPr>
            </w:pPr>
            <w:del w:id="759"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67E5700C" w14:textId="16296643" w:rsidR="00657E08" w:rsidDel="007E0388" w:rsidRDefault="00657E08">
            <w:pPr>
              <w:spacing w:after="0" w:line="240" w:lineRule="auto"/>
              <w:ind w:left="225" w:right="0" w:hanging="225"/>
              <w:jc w:val="center"/>
              <w:rPr>
                <w:del w:id="760"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808713F" w14:textId="4D44DEFF" w:rsidR="00657E08" w:rsidDel="007E0388" w:rsidRDefault="00657E08">
            <w:pPr>
              <w:spacing w:after="0" w:line="240" w:lineRule="auto"/>
              <w:ind w:left="225" w:right="0" w:hanging="225"/>
              <w:jc w:val="center"/>
              <w:rPr>
                <w:del w:id="761"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26ED6584" w14:textId="662BC17D" w:rsidR="00657E08" w:rsidDel="007E0388" w:rsidRDefault="00657E08">
            <w:pPr>
              <w:spacing w:after="0" w:line="240" w:lineRule="auto"/>
              <w:ind w:left="225" w:right="0" w:hanging="225"/>
              <w:jc w:val="center"/>
              <w:rPr>
                <w:del w:id="762" w:author="Andres Gannon" w:date="2019-04-04T11:46:00Z"/>
                <w:rFonts w:ascii="Arial" w:eastAsia="Arial" w:hAnsi="Arial" w:cs="Arial"/>
                <w:color w:val="333333"/>
                <w:sz w:val="21"/>
                <w:szCs w:val="21"/>
              </w:rPr>
            </w:pPr>
          </w:p>
        </w:tc>
      </w:tr>
      <w:tr w:rsidR="00657E08" w:rsidDel="007E0388" w14:paraId="02CA257B" w14:textId="43D43FBA">
        <w:trPr>
          <w:trHeight w:val="440"/>
          <w:del w:id="76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7854DBCB" w14:textId="7EF729C9" w:rsidR="00657E08" w:rsidDel="007E0388" w:rsidRDefault="00483D1B">
            <w:pPr>
              <w:spacing w:after="0" w:line="240" w:lineRule="auto"/>
              <w:ind w:left="225" w:right="0" w:hanging="225"/>
              <w:jc w:val="center"/>
              <w:rPr>
                <w:del w:id="764" w:author="Andres Gannon" w:date="2019-04-04T11:46:00Z"/>
                <w:rFonts w:ascii="Arial" w:eastAsia="Arial" w:hAnsi="Arial" w:cs="Arial"/>
                <w:color w:val="333333"/>
                <w:sz w:val="21"/>
                <w:szCs w:val="21"/>
              </w:rPr>
            </w:pPr>
            <w:del w:id="765" w:author="Andres Gannon" w:date="2019-04-04T11:46:00Z">
              <w:r w:rsidDel="007E0388">
                <w:rPr>
                  <w:rFonts w:ascii="Arial" w:eastAsia="Arial" w:hAnsi="Arial" w:cs="Arial"/>
                  <w:color w:val="333333"/>
                  <w:sz w:val="21"/>
                  <w:szCs w:val="21"/>
                </w:rPr>
                <w:delText>Czech Republic</w:delText>
              </w:r>
            </w:del>
          </w:p>
        </w:tc>
        <w:tc>
          <w:tcPr>
            <w:tcW w:w="1311" w:type="dxa"/>
            <w:tcBorders>
              <w:top w:val="single" w:sz="6" w:space="0" w:color="DDDDDD"/>
              <w:left w:val="nil"/>
              <w:bottom w:val="nil"/>
              <w:right w:val="nil"/>
            </w:tcBorders>
            <w:tcMar>
              <w:top w:w="80" w:type="dxa"/>
              <w:left w:w="80" w:type="dxa"/>
              <w:bottom w:w="80" w:type="dxa"/>
              <w:right w:w="80" w:type="dxa"/>
            </w:tcMar>
          </w:tcPr>
          <w:p w14:paraId="6A80E79D" w14:textId="2179E759" w:rsidR="00657E08" w:rsidDel="007E0388" w:rsidRDefault="00483D1B">
            <w:pPr>
              <w:spacing w:after="0" w:line="240" w:lineRule="auto"/>
              <w:ind w:left="225" w:right="0" w:hanging="225"/>
              <w:jc w:val="center"/>
              <w:rPr>
                <w:del w:id="766" w:author="Andres Gannon" w:date="2019-04-04T11:46:00Z"/>
                <w:rFonts w:ascii="Arial" w:eastAsia="Arial" w:hAnsi="Arial" w:cs="Arial"/>
                <w:color w:val="333333"/>
                <w:sz w:val="21"/>
                <w:szCs w:val="21"/>
              </w:rPr>
            </w:pPr>
            <w:del w:id="767" w:author="Andres Gannon" w:date="2019-04-04T11:46:00Z">
              <w:r w:rsidDel="007E0388">
                <w:rPr>
                  <w:rFonts w:ascii="Arial" w:eastAsia="Arial" w:hAnsi="Arial" w:cs="Arial"/>
                  <w:color w:val="333333"/>
                  <w:sz w:val="21"/>
                  <w:szCs w:val="21"/>
                </w:rPr>
                <w:delText>2017</w:delText>
              </w:r>
            </w:del>
          </w:p>
        </w:tc>
        <w:tc>
          <w:tcPr>
            <w:tcW w:w="1561" w:type="dxa"/>
            <w:tcBorders>
              <w:top w:val="single" w:sz="6" w:space="0" w:color="DDDDDD"/>
              <w:left w:val="nil"/>
              <w:bottom w:val="nil"/>
              <w:right w:val="nil"/>
            </w:tcBorders>
            <w:tcMar>
              <w:top w:w="80" w:type="dxa"/>
              <w:left w:w="80" w:type="dxa"/>
              <w:bottom w:w="80" w:type="dxa"/>
              <w:right w:w="80" w:type="dxa"/>
            </w:tcMar>
          </w:tcPr>
          <w:p w14:paraId="6E426F63" w14:textId="5CAD10AE" w:rsidR="00657E08" w:rsidDel="007E0388" w:rsidRDefault="00657E08">
            <w:pPr>
              <w:spacing w:after="0" w:line="240" w:lineRule="auto"/>
              <w:ind w:left="225" w:right="0" w:hanging="225"/>
              <w:jc w:val="center"/>
              <w:rPr>
                <w:del w:id="76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05B824C0" w14:textId="7665CAC2" w:rsidR="00657E08" w:rsidDel="007E0388" w:rsidRDefault="00657E08">
            <w:pPr>
              <w:spacing w:after="0" w:line="240" w:lineRule="auto"/>
              <w:ind w:left="225" w:right="0" w:hanging="225"/>
              <w:jc w:val="center"/>
              <w:rPr>
                <w:del w:id="76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04668FED" w14:textId="3A2075BB" w:rsidR="00657E08" w:rsidDel="007E0388" w:rsidRDefault="00657E08">
            <w:pPr>
              <w:spacing w:after="0" w:line="240" w:lineRule="auto"/>
              <w:ind w:left="225" w:right="0" w:hanging="225"/>
              <w:jc w:val="center"/>
              <w:rPr>
                <w:del w:id="77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6DAC3715" w14:textId="6B2349D4" w:rsidR="00657E08" w:rsidDel="007E0388" w:rsidRDefault="00483D1B">
            <w:pPr>
              <w:spacing w:after="0" w:line="240" w:lineRule="auto"/>
              <w:ind w:left="225" w:right="0" w:hanging="225"/>
              <w:jc w:val="center"/>
              <w:rPr>
                <w:del w:id="771" w:author="Andres Gannon" w:date="2019-04-04T11:46:00Z"/>
                <w:rFonts w:ascii="Arial" w:eastAsia="Arial" w:hAnsi="Arial" w:cs="Arial"/>
                <w:color w:val="333333"/>
                <w:sz w:val="21"/>
                <w:szCs w:val="21"/>
              </w:rPr>
            </w:pPr>
            <w:del w:id="77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17E9818D" w14:textId="484BDDDA">
        <w:trPr>
          <w:trHeight w:val="440"/>
          <w:del w:id="77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200C951C" w14:textId="7B972204" w:rsidR="00657E08" w:rsidDel="007E0388" w:rsidRDefault="00483D1B">
            <w:pPr>
              <w:spacing w:after="0" w:line="240" w:lineRule="auto"/>
              <w:ind w:left="225" w:right="0" w:hanging="225"/>
              <w:jc w:val="center"/>
              <w:rPr>
                <w:del w:id="774" w:author="Andres Gannon" w:date="2019-04-04T11:46:00Z"/>
                <w:rFonts w:ascii="Arial" w:eastAsia="Arial" w:hAnsi="Arial" w:cs="Arial"/>
                <w:color w:val="333333"/>
                <w:sz w:val="21"/>
                <w:szCs w:val="21"/>
              </w:rPr>
            </w:pPr>
            <w:del w:id="775" w:author="Andres Gannon" w:date="2019-04-04T11:46:00Z">
              <w:r w:rsidDel="007E0388">
                <w:rPr>
                  <w:rFonts w:ascii="Arial" w:eastAsia="Arial" w:hAnsi="Arial" w:cs="Arial"/>
                  <w:color w:val="333333"/>
                  <w:sz w:val="21"/>
                  <w:szCs w:val="21"/>
                </w:rPr>
                <w:delText>France</w:delText>
              </w:r>
            </w:del>
          </w:p>
        </w:tc>
        <w:tc>
          <w:tcPr>
            <w:tcW w:w="1311" w:type="dxa"/>
            <w:tcBorders>
              <w:top w:val="single" w:sz="6" w:space="0" w:color="DDDDDD"/>
              <w:left w:val="nil"/>
              <w:bottom w:val="nil"/>
              <w:right w:val="nil"/>
            </w:tcBorders>
            <w:tcMar>
              <w:top w:w="80" w:type="dxa"/>
              <w:left w:w="80" w:type="dxa"/>
              <w:bottom w:w="80" w:type="dxa"/>
              <w:right w:w="80" w:type="dxa"/>
            </w:tcMar>
          </w:tcPr>
          <w:p w14:paraId="1DC11A35" w14:textId="70D7F708" w:rsidR="00657E08" w:rsidDel="007E0388" w:rsidRDefault="00483D1B">
            <w:pPr>
              <w:spacing w:after="0" w:line="240" w:lineRule="auto"/>
              <w:ind w:left="225" w:right="0" w:hanging="225"/>
              <w:jc w:val="center"/>
              <w:rPr>
                <w:del w:id="776" w:author="Andres Gannon" w:date="2019-04-04T11:46:00Z"/>
                <w:rFonts w:ascii="Arial" w:eastAsia="Arial" w:hAnsi="Arial" w:cs="Arial"/>
                <w:color w:val="333333"/>
                <w:sz w:val="21"/>
                <w:szCs w:val="21"/>
              </w:rPr>
            </w:pPr>
            <w:del w:id="777" w:author="Andres Gannon" w:date="2019-04-04T11:46:00Z">
              <w:r w:rsidDel="007E0388">
                <w:rPr>
                  <w:rFonts w:ascii="Arial" w:eastAsia="Arial" w:hAnsi="Arial" w:cs="Arial"/>
                  <w:color w:val="333333"/>
                  <w:sz w:val="21"/>
                  <w:szCs w:val="21"/>
                </w:rPr>
                <w:delText>2017</w:delText>
              </w:r>
            </w:del>
          </w:p>
        </w:tc>
        <w:tc>
          <w:tcPr>
            <w:tcW w:w="1561" w:type="dxa"/>
            <w:tcBorders>
              <w:top w:val="single" w:sz="6" w:space="0" w:color="DDDDDD"/>
              <w:left w:val="nil"/>
              <w:bottom w:val="nil"/>
              <w:right w:val="nil"/>
            </w:tcBorders>
            <w:tcMar>
              <w:top w:w="80" w:type="dxa"/>
              <w:left w:w="80" w:type="dxa"/>
              <w:bottom w:w="80" w:type="dxa"/>
              <w:right w:w="80" w:type="dxa"/>
            </w:tcMar>
          </w:tcPr>
          <w:p w14:paraId="1417353A" w14:textId="282CEB43" w:rsidR="00657E08" w:rsidDel="007E0388" w:rsidRDefault="00657E08">
            <w:pPr>
              <w:spacing w:after="0" w:line="240" w:lineRule="auto"/>
              <w:ind w:left="225" w:right="0" w:hanging="225"/>
              <w:jc w:val="center"/>
              <w:rPr>
                <w:del w:id="77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961C0F8" w14:textId="5E4A3ED5" w:rsidR="00657E08" w:rsidDel="007E0388" w:rsidRDefault="00657E08">
            <w:pPr>
              <w:spacing w:after="0" w:line="240" w:lineRule="auto"/>
              <w:ind w:left="225" w:right="0" w:hanging="225"/>
              <w:jc w:val="center"/>
              <w:rPr>
                <w:del w:id="77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1634CE33" w14:textId="615954E2" w:rsidR="00657E08" w:rsidDel="007E0388" w:rsidRDefault="00657E08">
            <w:pPr>
              <w:spacing w:after="0" w:line="240" w:lineRule="auto"/>
              <w:ind w:left="225" w:right="0" w:hanging="225"/>
              <w:jc w:val="center"/>
              <w:rPr>
                <w:del w:id="78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02D747C8" w14:textId="79BC4FBC" w:rsidR="00657E08" w:rsidDel="007E0388" w:rsidRDefault="00483D1B">
            <w:pPr>
              <w:spacing w:after="0" w:line="240" w:lineRule="auto"/>
              <w:ind w:left="225" w:right="0" w:hanging="225"/>
              <w:jc w:val="center"/>
              <w:rPr>
                <w:del w:id="781" w:author="Andres Gannon" w:date="2019-04-04T11:46:00Z"/>
                <w:rFonts w:ascii="Arial" w:eastAsia="Arial" w:hAnsi="Arial" w:cs="Arial"/>
                <w:color w:val="333333"/>
                <w:sz w:val="21"/>
                <w:szCs w:val="21"/>
              </w:rPr>
            </w:pPr>
            <w:del w:id="78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79A06926" w14:textId="02605C6C">
        <w:trPr>
          <w:trHeight w:val="440"/>
          <w:del w:id="78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741BB30C" w14:textId="63DE4EA6" w:rsidR="00657E08" w:rsidDel="007E0388" w:rsidRDefault="00483D1B">
            <w:pPr>
              <w:spacing w:after="0" w:line="240" w:lineRule="auto"/>
              <w:ind w:left="225" w:right="0" w:hanging="225"/>
              <w:jc w:val="center"/>
              <w:rPr>
                <w:del w:id="784" w:author="Andres Gannon" w:date="2019-04-04T11:46:00Z"/>
                <w:rFonts w:ascii="Arial" w:eastAsia="Arial" w:hAnsi="Arial" w:cs="Arial"/>
                <w:color w:val="333333"/>
                <w:sz w:val="21"/>
                <w:szCs w:val="21"/>
              </w:rPr>
            </w:pPr>
            <w:del w:id="785" w:author="Andres Gannon" w:date="2019-04-04T11:46:00Z">
              <w:r w:rsidDel="007E0388">
                <w:rPr>
                  <w:rFonts w:ascii="Arial" w:eastAsia="Arial" w:hAnsi="Arial" w:cs="Arial"/>
                  <w:color w:val="333333"/>
                  <w:sz w:val="21"/>
                  <w:szCs w:val="21"/>
                </w:rPr>
                <w:delText>Germany</w:delText>
              </w:r>
            </w:del>
          </w:p>
        </w:tc>
        <w:tc>
          <w:tcPr>
            <w:tcW w:w="1311" w:type="dxa"/>
            <w:tcBorders>
              <w:top w:val="single" w:sz="6" w:space="0" w:color="DDDDDD"/>
              <w:left w:val="nil"/>
              <w:bottom w:val="nil"/>
              <w:right w:val="nil"/>
            </w:tcBorders>
            <w:tcMar>
              <w:top w:w="80" w:type="dxa"/>
              <w:left w:w="80" w:type="dxa"/>
              <w:bottom w:w="80" w:type="dxa"/>
              <w:right w:w="80" w:type="dxa"/>
            </w:tcMar>
          </w:tcPr>
          <w:p w14:paraId="65B0C65F" w14:textId="4EAC1448" w:rsidR="00657E08" w:rsidDel="007E0388" w:rsidRDefault="00483D1B">
            <w:pPr>
              <w:spacing w:after="0" w:line="240" w:lineRule="auto"/>
              <w:ind w:left="225" w:right="0" w:hanging="225"/>
              <w:jc w:val="center"/>
              <w:rPr>
                <w:del w:id="786" w:author="Andres Gannon" w:date="2019-04-04T11:46:00Z"/>
                <w:rFonts w:ascii="Arial" w:eastAsia="Arial" w:hAnsi="Arial" w:cs="Arial"/>
                <w:color w:val="333333"/>
                <w:sz w:val="21"/>
                <w:szCs w:val="21"/>
              </w:rPr>
            </w:pPr>
            <w:del w:id="787" w:author="Andres Gannon" w:date="2019-04-04T11:46:00Z">
              <w:r w:rsidDel="007E0388">
                <w:rPr>
                  <w:rFonts w:ascii="Arial" w:eastAsia="Arial" w:hAnsi="Arial" w:cs="Arial"/>
                  <w:color w:val="333333"/>
                  <w:sz w:val="21"/>
                  <w:szCs w:val="21"/>
                </w:rPr>
                <w:delText>2017</w:delText>
              </w:r>
            </w:del>
          </w:p>
        </w:tc>
        <w:tc>
          <w:tcPr>
            <w:tcW w:w="1561" w:type="dxa"/>
            <w:tcBorders>
              <w:top w:val="single" w:sz="6" w:space="0" w:color="DDDDDD"/>
              <w:left w:val="nil"/>
              <w:bottom w:val="nil"/>
              <w:right w:val="nil"/>
            </w:tcBorders>
            <w:tcMar>
              <w:top w:w="80" w:type="dxa"/>
              <w:left w:w="80" w:type="dxa"/>
              <w:bottom w:w="80" w:type="dxa"/>
              <w:right w:w="80" w:type="dxa"/>
            </w:tcMar>
          </w:tcPr>
          <w:p w14:paraId="49B723D2" w14:textId="3A92F5EF" w:rsidR="00657E08" w:rsidDel="007E0388" w:rsidRDefault="00657E08">
            <w:pPr>
              <w:spacing w:after="0" w:line="240" w:lineRule="auto"/>
              <w:ind w:left="225" w:right="0" w:hanging="225"/>
              <w:jc w:val="center"/>
              <w:rPr>
                <w:del w:id="78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1E60C0E" w14:textId="32F19B41" w:rsidR="00657E08" w:rsidDel="007E0388" w:rsidRDefault="00657E08">
            <w:pPr>
              <w:spacing w:after="0" w:line="240" w:lineRule="auto"/>
              <w:ind w:left="225" w:right="0" w:hanging="225"/>
              <w:jc w:val="center"/>
              <w:rPr>
                <w:del w:id="78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4169239E" w14:textId="79DDE6C0" w:rsidR="00657E08" w:rsidDel="007E0388" w:rsidRDefault="00657E08">
            <w:pPr>
              <w:spacing w:after="0" w:line="240" w:lineRule="auto"/>
              <w:ind w:left="225" w:right="0" w:hanging="225"/>
              <w:jc w:val="center"/>
              <w:rPr>
                <w:del w:id="79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79883684" w14:textId="45D7C9AA" w:rsidR="00657E08" w:rsidDel="007E0388" w:rsidRDefault="00483D1B">
            <w:pPr>
              <w:spacing w:after="0" w:line="240" w:lineRule="auto"/>
              <w:ind w:left="225" w:right="0" w:hanging="225"/>
              <w:jc w:val="center"/>
              <w:rPr>
                <w:del w:id="791" w:author="Andres Gannon" w:date="2019-04-04T11:46:00Z"/>
                <w:rFonts w:ascii="Arial" w:eastAsia="Arial" w:hAnsi="Arial" w:cs="Arial"/>
                <w:color w:val="333333"/>
                <w:sz w:val="21"/>
                <w:szCs w:val="21"/>
              </w:rPr>
            </w:pPr>
            <w:del w:id="79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54258F14" w14:textId="0D466E7F">
        <w:trPr>
          <w:trHeight w:val="440"/>
          <w:del w:id="79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9EED91C" w14:textId="64112A6D" w:rsidR="00657E08" w:rsidDel="007E0388" w:rsidRDefault="00483D1B">
            <w:pPr>
              <w:spacing w:after="0" w:line="240" w:lineRule="auto"/>
              <w:ind w:left="225" w:right="0" w:hanging="225"/>
              <w:jc w:val="center"/>
              <w:rPr>
                <w:del w:id="794" w:author="Andres Gannon" w:date="2019-04-04T11:46:00Z"/>
                <w:rFonts w:ascii="Arial" w:eastAsia="Arial" w:hAnsi="Arial" w:cs="Arial"/>
                <w:color w:val="333333"/>
                <w:sz w:val="21"/>
                <w:szCs w:val="21"/>
              </w:rPr>
            </w:pPr>
            <w:del w:id="795" w:author="Andres Gannon" w:date="2019-04-04T11:46:00Z">
              <w:r w:rsidDel="007E0388">
                <w:rPr>
                  <w:rFonts w:ascii="Arial" w:eastAsia="Arial" w:hAnsi="Arial" w:cs="Arial"/>
                  <w:color w:val="333333"/>
                  <w:sz w:val="21"/>
                  <w:szCs w:val="21"/>
                </w:rPr>
                <w:delText>Malta</w:delText>
              </w:r>
            </w:del>
          </w:p>
        </w:tc>
        <w:tc>
          <w:tcPr>
            <w:tcW w:w="1311" w:type="dxa"/>
            <w:tcBorders>
              <w:top w:val="single" w:sz="6" w:space="0" w:color="DDDDDD"/>
              <w:left w:val="nil"/>
              <w:bottom w:val="nil"/>
              <w:right w:val="nil"/>
            </w:tcBorders>
            <w:tcMar>
              <w:top w:w="80" w:type="dxa"/>
              <w:left w:w="80" w:type="dxa"/>
              <w:bottom w:w="80" w:type="dxa"/>
              <w:right w:w="80" w:type="dxa"/>
            </w:tcMar>
          </w:tcPr>
          <w:p w14:paraId="7B0BB5D9" w14:textId="61BF92B9" w:rsidR="00657E08" w:rsidDel="007E0388" w:rsidRDefault="00483D1B">
            <w:pPr>
              <w:spacing w:after="0" w:line="240" w:lineRule="auto"/>
              <w:ind w:left="225" w:right="0" w:hanging="225"/>
              <w:jc w:val="center"/>
              <w:rPr>
                <w:del w:id="796" w:author="Andres Gannon" w:date="2019-04-04T11:46:00Z"/>
                <w:rFonts w:ascii="Arial" w:eastAsia="Arial" w:hAnsi="Arial" w:cs="Arial"/>
                <w:color w:val="333333"/>
                <w:sz w:val="21"/>
                <w:szCs w:val="21"/>
              </w:rPr>
            </w:pPr>
            <w:del w:id="797" w:author="Andres Gannon" w:date="2019-04-04T11:46:00Z">
              <w:r w:rsidDel="007E0388">
                <w:rPr>
                  <w:rFonts w:ascii="Arial" w:eastAsia="Arial" w:hAnsi="Arial" w:cs="Arial"/>
                  <w:color w:val="333333"/>
                  <w:sz w:val="21"/>
                  <w:szCs w:val="21"/>
                </w:rPr>
                <w:delText>2017</w:delText>
              </w:r>
            </w:del>
          </w:p>
        </w:tc>
        <w:tc>
          <w:tcPr>
            <w:tcW w:w="1561" w:type="dxa"/>
            <w:tcBorders>
              <w:top w:val="single" w:sz="6" w:space="0" w:color="DDDDDD"/>
              <w:left w:val="nil"/>
              <w:bottom w:val="nil"/>
              <w:right w:val="nil"/>
            </w:tcBorders>
            <w:tcMar>
              <w:top w:w="80" w:type="dxa"/>
              <w:left w:w="80" w:type="dxa"/>
              <w:bottom w:w="80" w:type="dxa"/>
              <w:right w:w="80" w:type="dxa"/>
            </w:tcMar>
          </w:tcPr>
          <w:p w14:paraId="0B4C4C42" w14:textId="0D6CA751" w:rsidR="00657E08" w:rsidDel="007E0388" w:rsidRDefault="00657E08">
            <w:pPr>
              <w:spacing w:after="0" w:line="240" w:lineRule="auto"/>
              <w:ind w:left="225" w:right="0" w:hanging="225"/>
              <w:jc w:val="center"/>
              <w:rPr>
                <w:del w:id="79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09162E5C" w14:textId="1C5B80C8" w:rsidR="00657E08" w:rsidDel="007E0388" w:rsidRDefault="00657E08">
            <w:pPr>
              <w:spacing w:after="0" w:line="240" w:lineRule="auto"/>
              <w:ind w:left="225" w:right="0" w:hanging="225"/>
              <w:jc w:val="center"/>
              <w:rPr>
                <w:del w:id="79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32FD439C" w14:textId="7D682E87" w:rsidR="00657E08" w:rsidDel="007E0388" w:rsidRDefault="00657E08">
            <w:pPr>
              <w:spacing w:after="0" w:line="240" w:lineRule="auto"/>
              <w:ind w:left="225" w:right="0" w:hanging="225"/>
              <w:jc w:val="center"/>
              <w:rPr>
                <w:del w:id="80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39177663" w14:textId="155F8A39" w:rsidR="00657E08" w:rsidDel="007E0388" w:rsidRDefault="00483D1B">
            <w:pPr>
              <w:spacing w:after="0" w:line="240" w:lineRule="auto"/>
              <w:ind w:left="225" w:right="0" w:hanging="225"/>
              <w:jc w:val="center"/>
              <w:rPr>
                <w:del w:id="801" w:author="Andres Gannon" w:date="2019-04-04T11:46:00Z"/>
                <w:rFonts w:ascii="Arial" w:eastAsia="Arial" w:hAnsi="Arial" w:cs="Arial"/>
                <w:color w:val="333333"/>
                <w:sz w:val="21"/>
                <w:szCs w:val="21"/>
              </w:rPr>
            </w:pPr>
            <w:del w:id="80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38D1DCFF" w14:textId="1004C35D">
        <w:trPr>
          <w:trHeight w:val="440"/>
          <w:del w:id="80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3FEEC74F" w14:textId="2BB2C5E5" w:rsidR="00657E08" w:rsidDel="007E0388" w:rsidRDefault="00483D1B">
            <w:pPr>
              <w:spacing w:after="0" w:line="240" w:lineRule="auto"/>
              <w:ind w:left="225" w:right="0" w:hanging="225"/>
              <w:jc w:val="center"/>
              <w:rPr>
                <w:del w:id="804" w:author="Andres Gannon" w:date="2019-04-04T11:46:00Z"/>
                <w:rFonts w:ascii="Arial" w:eastAsia="Arial" w:hAnsi="Arial" w:cs="Arial"/>
                <w:color w:val="333333"/>
                <w:sz w:val="21"/>
                <w:szCs w:val="21"/>
              </w:rPr>
            </w:pPr>
            <w:del w:id="805" w:author="Andres Gannon" w:date="2019-04-04T11:46:00Z">
              <w:r w:rsidDel="007E0388">
                <w:rPr>
                  <w:rFonts w:ascii="Arial" w:eastAsia="Arial" w:hAnsi="Arial" w:cs="Arial"/>
                  <w:color w:val="333333"/>
                  <w:sz w:val="21"/>
                  <w:szCs w:val="21"/>
                </w:rPr>
                <w:delText>Netherlands</w:delText>
              </w:r>
            </w:del>
          </w:p>
        </w:tc>
        <w:tc>
          <w:tcPr>
            <w:tcW w:w="1311" w:type="dxa"/>
            <w:tcBorders>
              <w:top w:val="single" w:sz="6" w:space="0" w:color="DDDDDD"/>
              <w:left w:val="nil"/>
              <w:bottom w:val="nil"/>
              <w:right w:val="nil"/>
            </w:tcBorders>
            <w:tcMar>
              <w:top w:w="80" w:type="dxa"/>
              <w:left w:w="80" w:type="dxa"/>
              <w:bottom w:w="80" w:type="dxa"/>
              <w:right w:w="80" w:type="dxa"/>
            </w:tcMar>
          </w:tcPr>
          <w:p w14:paraId="466101C2" w14:textId="3EDC6D8C" w:rsidR="00657E08" w:rsidDel="007E0388" w:rsidRDefault="00483D1B">
            <w:pPr>
              <w:spacing w:after="0" w:line="240" w:lineRule="auto"/>
              <w:ind w:left="225" w:right="0" w:hanging="225"/>
              <w:jc w:val="center"/>
              <w:rPr>
                <w:del w:id="806" w:author="Andres Gannon" w:date="2019-04-04T11:46:00Z"/>
                <w:rFonts w:ascii="Arial" w:eastAsia="Arial" w:hAnsi="Arial" w:cs="Arial"/>
                <w:color w:val="333333"/>
                <w:sz w:val="21"/>
                <w:szCs w:val="21"/>
              </w:rPr>
            </w:pPr>
            <w:del w:id="807" w:author="Andres Gannon" w:date="2019-04-04T11:46:00Z">
              <w:r w:rsidDel="007E0388">
                <w:rPr>
                  <w:rFonts w:ascii="Arial" w:eastAsia="Arial" w:hAnsi="Arial" w:cs="Arial"/>
                  <w:color w:val="333333"/>
                  <w:sz w:val="21"/>
                  <w:szCs w:val="21"/>
                </w:rPr>
                <w:delText>2017</w:delText>
              </w:r>
            </w:del>
          </w:p>
        </w:tc>
        <w:tc>
          <w:tcPr>
            <w:tcW w:w="1561" w:type="dxa"/>
            <w:tcBorders>
              <w:top w:val="single" w:sz="6" w:space="0" w:color="DDDDDD"/>
              <w:left w:val="nil"/>
              <w:bottom w:val="nil"/>
              <w:right w:val="nil"/>
            </w:tcBorders>
            <w:tcMar>
              <w:top w:w="80" w:type="dxa"/>
              <w:left w:w="80" w:type="dxa"/>
              <w:bottom w:w="80" w:type="dxa"/>
              <w:right w:w="80" w:type="dxa"/>
            </w:tcMar>
          </w:tcPr>
          <w:p w14:paraId="128D4413" w14:textId="29636FA6" w:rsidR="00657E08" w:rsidDel="007E0388" w:rsidRDefault="00657E08">
            <w:pPr>
              <w:spacing w:after="0" w:line="240" w:lineRule="auto"/>
              <w:ind w:left="225" w:right="0" w:hanging="225"/>
              <w:jc w:val="center"/>
              <w:rPr>
                <w:del w:id="80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0794326" w14:textId="66BEFA56" w:rsidR="00657E08" w:rsidDel="007E0388" w:rsidRDefault="00657E08">
            <w:pPr>
              <w:spacing w:after="0" w:line="240" w:lineRule="auto"/>
              <w:ind w:left="225" w:right="0" w:hanging="225"/>
              <w:jc w:val="center"/>
              <w:rPr>
                <w:del w:id="80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5711F620" w14:textId="47969693" w:rsidR="00657E08" w:rsidDel="007E0388" w:rsidRDefault="00657E08">
            <w:pPr>
              <w:spacing w:after="0" w:line="240" w:lineRule="auto"/>
              <w:ind w:left="225" w:right="0" w:hanging="225"/>
              <w:jc w:val="center"/>
              <w:rPr>
                <w:del w:id="81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671C03FD" w14:textId="6FD9C26D" w:rsidR="00657E08" w:rsidDel="007E0388" w:rsidRDefault="00483D1B">
            <w:pPr>
              <w:spacing w:after="0" w:line="240" w:lineRule="auto"/>
              <w:ind w:left="225" w:right="0" w:hanging="225"/>
              <w:jc w:val="center"/>
              <w:rPr>
                <w:del w:id="811" w:author="Andres Gannon" w:date="2019-04-04T11:46:00Z"/>
                <w:rFonts w:ascii="Arial" w:eastAsia="Arial" w:hAnsi="Arial" w:cs="Arial"/>
                <w:color w:val="333333"/>
                <w:sz w:val="21"/>
                <w:szCs w:val="21"/>
              </w:rPr>
            </w:pPr>
            <w:del w:id="81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317EA2ED" w14:textId="61650586">
        <w:trPr>
          <w:trHeight w:val="440"/>
          <w:del w:id="81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618058A" w14:textId="005343DB" w:rsidR="00657E08" w:rsidDel="007E0388" w:rsidRDefault="00483D1B">
            <w:pPr>
              <w:spacing w:after="0" w:line="240" w:lineRule="auto"/>
              <w:ind w:left="225" w:right="0" w:hanging="225"/>
              <w:jc w:val="center"/>
              <w:rPr>
                <w:del w:id="814" w:author="Andres Gannon" w:date="2019-04-04T11:46:00Z"/>
                <w:rFonts w:ascii="Arial" w:eastAsia="Arial" w:hAnsi="Arial" w:cs="Arial"/>
                <w:color w:val="333333"/>
                <w:sz w:val="21"/>
                <w:szCs w:val="21"/>
              </w:rPr>
            </w:pPr>
            <w:del w:id="815" w:author="Andres Gannon" w:date="2019-04-04T11:46:00Z">
              <w:r w:rsidDel="007E0388">
                <w:rPr>
                  <w:rFonts w:ascii="Arial" w:eastAsia="Arial" w:hAnsi="Arial" w:cs="Arial"/>
                  <w:color w:val="333333"/>
                  <w:sz w:val="21"/>
                  <w:szCs w:val="21"/>
                </w:rPr>
                <w:delText>Spain</w:delText>
              </w:r>
            </w:del>
          </w:p>
        </w:tc>
        <w:tc>
          <w:tcPr>
            <w:tcW w:w="1311" w:type="dxa"/>
            <w:tcBorders>
              <w:top w:val="single" w:sz="6" w:space="0" w:color="DDDDDD"/>
              <w:left w:val="nil"/>
              <w:bottom w:val="nil"/>
              <w:right w:val="nil"/>
            </w:tcBorders>
            <w:tcMar>
              <w:top w:w="80" w:type="dxa"/>
              <w:left w:w="80" w:type="dxa"/>
              <w:bottom w:w="80" w:type="dxa"/>
              <w:right w:w="80" w:type="dxa"/>
            </w:tcMar>
          </w:tcPr>
          <w:p w14:paraId="42997658" w14:textId="72FE1902" w:rsidR="00657E08" w:rsidDel="007E0388" w:rsidRDefault="00483D1B">
            <w:pPr>
              <w:spacing w:after="0" w:line="240" w:lineRule="auto"/>
              <w:ind w:left="225" w:right="0" w:hanging="225"/>
              <w:jc w:val="center"/>
              <w:rPr>
                <w:del w:id="816" w:author="Andres Gannon" w:date="2019-04-04T11:46:00Z"/>
                <w:rFonts w:ascii="Arial" w:eastAsia="Arial" w:hAnsi="Arial" w:cs="Arial"/>
                <w:color w:val="333333"/>
                <w:sz w:val="21"/>
                <w:szCs w:val="21"/>
              </w:rPr>
            </w:pPr>
            <w:del w:id="817" w:author="Andres Gannon" w:date="2019-04-04T11:46:00Z">
              <w:r w:rsidDel="007E0388">
                <w:rPr>
                  <w:rFonts w:ascii="Arial" w:eastAsia="Arial" w:hAnsi="Arial" w:cs="Arial"/>
                  <w:color w:val="333333"/>
                  <w:sz w:val="21"/>
                  <w:szCs w:val="21"/>
                </w:rPr>
                <w:delText>2017</w:delText>
              </w:r>
            </w:del>
          </w:p>
        </w:tc>
        <w:tc>
          <w:tcPr>
            <w:tcW w:w="1561" w:type="dxa"/>
            <w:tcBorders>
              <w:top w:val="single" w:sz="6" w:space="0" w:color="DDDDDD"/>
              <w:left w:val="nil"/>
              <w:bottom w:val="nil"/>
              <w:right w:val="nil"/>
            </w:tcBorders>
            <w:tcMar>
              <w:top w:w="80" w:type="dxa"/>
              <w:left w:w="80" w:type="dxa"/>
              <w:bottom w:w="80" w:type="dxa"/>
              <w:right w:w="80" w:type="dxa"/>
            </w:tcMar>
          </w:tcPr>
          <w:p w14:paraId="145DE770" w14:textId="1912650F" w:rsidR="00657E08" w:rsidDel="007E0388" w:rsidRDefault="00657E08">
            <w:pPr>
              <w:spacing w:after="0" w:line="240" w:lineRule="auto"/>
              <w:ind w:left="225" w:right="0" w:hanging="225"/>
              <w:jc w:val="center"/>
              <w:rPr>
                <w:del w:id="81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71846284" w14:textId="71BBBBC0" w:rsidR="00657E08" w:rsidDel="007E0388" w:rsidRDefault="00657E08">
            <w:pPr>
              <w:spacing w:after="0" w:line="240" w:lineRule="auto"/>
              <w:ind w:left="225" w:right="0" w:hanging="225"/>
              <w:jc w:val="center"/>
              <w:rPr>
                <w:del w:id="81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7EC44FF2" w14:textId="4A1EA3A5" w:rsidR="00657E08" w:rsidDel="007E0388" w:rsidRDefault="00657E08">
            <w:pPr>
              <w:spacing w:after="0" w:line="240" w:lineRule="auto"/>
              <w:ind w:left="225" w:right="0" w:hanging="225"/>
              <w:jc w:val="center"/>
              <w:rPr>
                <w:del w:id="82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4C3BE9A1" w14:textId="780B37B5" w:rsidR="00657E08" w:rsidDel="007E0388" w:rsidRDefault="00483D1B">
            <w:pPr>
              <w:spacing w:after="0" w:line="240" w:lineRule="auto"/>
              <w:ind w:left="225" w:right="0" w:hanging="225"/>
              <w:jc w:val="center"/>
              <w:rPr>
                <w:del w:id="821" w:author="Andres Gannon" w:date="2019-04-04T11:46:00Z"/>
                <w:rFonts w:ascii="Arial" w:eastAsia="Arial" w:hAnsi="Arial" w:cs="Arial"/>
                <w:color w:val="333333"/>
                <w:sz w:val="21"/>
                <w:szCs w:val="21"/>
              </w:rPr>
            </w:pPr>
            <w:del w:id="82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2D6E979B" w14:textId="44A8450B">
        <w:trPr>
          <w:trHeight w:val="440"/>
          <w:del w:id="82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23D24FA" w14:textId="26412B61" w:rsidR="00657E08" w:rsidDel="007E0388" w:rsidRDefault="00483D1B">
            <w:pPr>
              <w:spacing w:after="0" w:line="240" w:lineRule="auto"/>
              <w:ind w:left="225" w:right="0" w:hanging="225"/>
              <w:jc w:val="center"/>
              <w:rPr>
                <w:del w:id="824" w:author="Andres Gannon" w:date="2019-04-04T11:46:00Z"/>
                <w:rFonts w:ascii="Arial" w:eastAsia="Arial" w:hAnsi="Arial" w:cs="Arial"/>
                <w:color w:val="333333"/>
                <w:sz w:val="21"/>
                <w:szCs w:val="21"/>
              </w:rPr>
            </w:pPr>
            <w:del w:id="825" w:author="Andres Gannon" w:date="2019-04-04T11:46:00Z">
              <w:r w:rsidDel="007E0388">
                <w:rPr>
                  <w:rFonts w:ascii="Arial" w:eastAsia="Arial" w:hAnsi="Arial" w:cs="Arial"/>
                  <w:color w:val="333333"/>
                  <w:sz w:val="21"/>
                  <w:szCs w:val="21"/>
                </w:rPr>
                <w:delText>Netherlands</w:delText>
              </w:r>
            </w:del>
          </w:p>
        </w:tc>
        <w:tc>
          <w:tcPr>
            <w:tcW w:w="1311" w:type="dxa"/>
            <w:tcBorders>
              <w:top w:val="single" w:sz="6" w:space="0" w:color="DDDDDD"/>
              <w:left w:val="nil"/>
              <w:bottom w:val="nil"/>
              <w:right w:val="nil"/>
            </w:tcBorders>
            <w:tcMar>
              <w:top w:w="80" w:type="dxa"/>
              <w:left w:w="80" w:type="dxa"/>
              <w:bottom w:w="80" w:type="dxa"/>
              <w:right w:w="80" w:type="dxa"/>
            </w:tcMar>
          </w:tcPr>
          <w:p w14:paraId="5EC08494" w14:textId="3E739863" w:rsidR="00657E08" w:rsidDel="007E0388" w:rsidRDefault="00483D1B">
            <w:pPr>
              <w:spacing w:after="0" w:line="240" w:lineRule="auto"/>
              <w:ind w:left="225" w:right="0" w:hanging="225"/>
              <w:jc w:val="center"/>
              <w:rPr>
                <w:del w:id="826" w:author="Andres Gannon" w:date="2019-04-04T11:46:00Z"/>
                <w:rFonts w:ascii="Arial" w:eastAsia="Arial" w:hAnsi="Arial" w:cs="Arial"/>
                <w:color w:val="333333"/>
                <w:sz w:val="21"/>
                <w:szCs w:val="21"/>
              </w:rPr>
            </w:pPr>
            <w:del w:id="827" w:author="Andres Gannon" w:date="2019-04-04T11:46:00Z">
              <w:r w:rsidDel="007E0388">
                <w:rPr>
                  <w:rFonts w:ascii="Arial" w:eastAsia="Arial" w:hAnsi="Arial" w:cs="Arial"/>
                  <w:color w:val="333333"/>
                  <w:sz w:val="21"/>
                  <w:szCs w:val="21"/>
                </w:rPr>
                <w:delText>2018</w:delText>
              </w:r>
            </w:del>
          </w:p>
        </w:tc>
        <w:tc>
          <w:tcPr>
            <w:tcW w:w="1561" w:type="dxa"/>
            <w:tcBorders>
              <w:top w:val="single" w:sz="6" w:space="0" w:color="DDDDDD"/>
              <w:left w:val="nil"/>
              <w:bottom w:val="nil"/>
              <w:right w:val="nil"/>
            </w:tcBorders>
            <w:tcMar>
              <w:top w:w="80" w:type="dxa"/>
              <w:left w:w="80" w:type="dxa"/>
              <w:bottom w:w="80" w:type="dxa"/>
              <w:right w:w="80" w:type="dxa"/>
            </w:tcMar>
          </w:tcPr>
          <w:p w14:paraId="1AAB01FA" w14:textId="591A50E7" w:rsidR="00657E08" w:rsidDel="007E0388" w:rsidRDefault="00483D1B">
            <w:pPr>
              <w:spacing w:after="0" w:line="240" w:lineRule="auto"/>
              <w:ind w:left="225" w:right="0" w:hanging="225"/>
              <w:jc w:val="center"/>
              <w:rPr>
                <w:del w:id="828" w:author="Andres Gannon" w:date="2019-04-04T11:46:00Z"/>
                <w:rFonts w:ascii="Arial" w:eastAsia="Arial" w:hAnsi="Arial" w:cs="Arial"/>
                <w:color w:val="333333"/>
                <w:sz w:val="21"/>
                <w:szCs w:val="21"/>
              </w:rPr>
            </w:pPr>
            <w:del w:id="829"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2D778FFD" w14:textId="619E8EA6" w:rsidR="00657E08" w:rsidDel="007E0388" w:rsidRDefault="00657E08">
            <w:pPr>
              <w:spacing w:after="0" w:line="240" w:lineRule="auto"/>
              <w:ind w:left="225" w:right="0" w:hanging="225"/>
              <w:jc w:val="center"/>
              <w:rPr>
                <w:del w:id="830"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5EDBB147" w14:textId="1AD36341" w:rsidR="00657E08" w:rsidDel="007E0388" w:rsidRDefault="00657E08">
            <w:pPr>
              <w:spacing w:after="0" w:line="240" w:lineRule="auto"/>
              <w:ind w:left="225" w:right="0" w:hanging="225"/>
              <w:jc w:val="center"/>
              <w:rPr>
                <w:del w:id="831"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2D2CDEDD" w14:textId="3A936C23" w:rsidR="00657E08" w:rsidDel="007E0388" w:rsidRDefault="00657E08">
            <w:pPr>
              <w:spacing w:after="0" w:line="240" w:lineRule="auto"/>
              <w:ind w:left="225" w:right="0" w:hanging="225"/>
              <w:jc w:val="center"/>
              <w:rPr>
                <w:del w:id="832" w:author="Andres Gannon" w:date="2019-04-04T11:46:00Z"/>
                <w:rFonts w:ascii="Arial" w:eastAsia="Arial" w:hAnsi="Arial" w:cs="Arial"/>
                <w:color w:val="333333"/>
                <w:sz w:val="21"/>
                <w:szCs w:val="21"/>
              </w:rPr>
            </w:pPr>
          </w:p>
        </w:tc>
      </w:tr>
      <w:tr w:rsidR="00657E08" w:rsidDel="007E0388" w14:paraId="647B41B8" w14:textId="51BBCACF">
        <w:trPr>
          <w:trHeight w:val="440"/>
          <w:del w:id="83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06BAEE8D" w14:textId="356E2700" w:rsidR="00657E08" w:rsidDel="007E0388" w:rsidRDefault="00483D1B">
            <w:pPr>
              <w:spacing w:after="0" w:line="240" w:lineRule="auto"/>
              <w:ind w:left="225" w:right="0" w:hanging="225"/>
              <w:jc w:val="center"/>
              <w:rPr>
                <w:del w:id="834" w:author="Andres Gannon" w:date="2019-04-04T11:46:00Z"/>
                <w:rFonts w:ascii="Arial" w:eastAsia="Arial" w:hAnsi="Arial" w:cs="Arial"/>
                <w:color w:val="333333"/>
                <w:sz w:val="21"/>
                <w:szCs w:val="21"/>
              </w:rPr>
            </w:pPr>
            <w:del w:id="835" w:author="Andres Gannon" w:date="2019-04-04T11:46:00Z">
              <w:r w:rsidDel="007E0388">
                <w:rPr>
                  <w:rFonts w:ascii="Arial" w:eastAsia="Arial" w:hAnsi="Arial" w:cs="Arial"/>
                  <w:color w:val="333333"/>
                  <w:sz w:val="21"/>
                  <w:szCs w:val="21"/>
                </w:rPr>
                <w:delText>Saudi Arabia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4C5E5783" w14:textId="3478533F" w:rsidR="00657E08" w:rsidDel="007E0388" w:rsidRDefault="00483D1B">
            <w:pPr>
              <w:spacing w:after="0" w:line="240" w:lineRule="auto"/>
              <w:ind w:left="225" w:right="0" w:hanging="225"/>
              <w:jc w:val="center"/>
              <w:rPr>
                <w:del w:id="836" w:author="Andres Gannon" w:date="2019-04-04T11:46:00Z"/>
                <w:rFonts w:ascii="Arial" w:eastAsia="Arial" w:hAnsi="Arial" w:cs="Arial"/>
                <w:color w:val="333333"/>
                <w:sz w:val="21"/>
                <w:szCs w:val="21"/>
              </w:rPr>
            </w:pPr>
            <w:del w:id="837" w:author="Andres Gannon" w:date="2019-04-04T11:46:00Z">
              <w:r w:rsidDel="007E0388">
                <w:rPr>
                  <w:rFonts w:ascii="Arial" w:eastAsia="Arial" w:hAnsi="Arial" w:cs="Arial"/>
                  <w:color w:val="333333"/>
                  <w:sz w:val="21"/>
                  <w:szCs w:val="21"/>
                </w:rPr>
                <w:delText>2018</w:delText>
              </w:r>
            </w:del>
          </w:p>
        </w:tc>
        <w:tc>
          <w:tcPr>
            <w:tcW w:w="1561" w:type="dxa"/>
            <w:tcBorders>
              <w:top w:val="single" w:sz="6" w:space="0" w:color="DDDDDD"/>
              <w:left w:val="nil"/>
              <w:bottom w:val="nil"/>
              <w:right w:val="nil"/>
            </w:tcBorders>
            <w:tcMar>
              <w:top w:w="80" w:type="dxa"/>
              <w:left w:w="80" w:type="dxa"/>
              <w:bottom w:w="80" w:type="dxa"/>
              <w:right w:w="80" w:type="dxa"/>
            </w:tcMar>
          </w:tcPr>
          <w:p w14:paraId="5A501095" w14:textId="34F54A24" w:rsidR="00657E08" w:rsidDel="007E0388" w:rsidRDefault="00483D1B">
            <w:pPr>
              <w:spacing w:after="0" w:line="240" w:lineRule="auto"/>
              <w:ind w:left="225" w:right="0" w:hanging="225"/>
              <w:jc w:val="center"/>
              <w:rPr>
                <w:del w:id="838" w:author="Andres Gannon" w:date="2019-04-04T11:46:00Z"/>
                <w:rFonts w:ascii="Arial" w:eastAsia="Arial" w:hAnsi="Arial" w:cs="Arial"/>
                <w:color w:val="333333"/>
                <w:sz w:val="21"/>
                <w:szCs w:val="21"/>
              </w:rPr>
            </w:pPr>
            <w:del w:id="839"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4C9915B8" w14:textId="412A1BF9" w:rsidR="00657E08" w:rsidDel="007E0388" w:rsidRDefault="00657E08">
            <w:pPr>
              <w:spacing w:after="0" w:line="240" w:lineRule="auto"/>
              <w:ind w:left="225" w:right="0" w:hanging="225"/>
              <w:jc w:val="center"/>
              <w:rPr>
                <w:del w:id="840"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7E31BC5" w14:textId="077FF195" w:rsidR="00657E08" w:rsidDel="007E0388" w:rsidRDefault="00657E08">
            <w:pPr>
              <w:spacing w:after="0" w:line="240" w:lineRule="auto"/>
              <w:ind w:left="225" w:right="0" w:hanging="225"/>
              <w:jc w:val="center"/>
              <w:rPr>
                <w:del w:id="841"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4EAD2BEF" w14:textId="5263979A" w:rsidR="00657E08" w:rsidDel="007E0388" w:rsidRDefault="00657E08">
            <w:pPr>
              <w:spacing w:after="0" w:line="240" w:lineRule="auto"/>
              <w:ind w:left="225" w:right="0" w:hanging="225"/>
              <w:jc w:val="center"/>
              <w:rPr>
                <w:del w:id="842" w:author="Andres Gannon" w:date="2019-04-04T11:46:00Z"/>
                <w:rFonts w:ascii="Arial" w:eastAsia="Arial" w:hAnsi="Arial" w:cs="Arial"/>
                <w:color w:val="333333"/>
                <w:sz w:val="21"/>
                <w:szCs w:val="21"/>
              </w:rPr>
            </w:pPr>
          </w:p>
        </w:tc>
      </w:tr>
      <w:tr w:rsidR="00657E08" w:rsidDel="007E0388" w14:paraId="0C945E44" w14:textId="7DA40FB8">
        <w:trPr>
          <w:trHeight w:val="440"/>
          <w:del w:id="84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7951E23" w14:textId="01E5C2BE" w:rsidR="00657E08" w:rsidDel="007E0388" w:rsidRDefault="00483D1B">
            <w:pPr>
              <w:spacing w:after="0" w:line="240" w:lineRule="auto"/>
              <w:ind w:left="225" w:right="0" w:hanging="225"/>
              <w:jc w:val="center"/>
              <w:rPr>
                <w:del w:id="844" w:author="Andres Gannon" w:date="2019-04-04T11:46:00Z"/>
                <w:rFonts w:ascii="Arial" w:eastAsia="Arial" w:hAnsi="Arial" w:cs="Arial"/>
                <w:color w:val="333333"/>
                <w:sz w:val="21"/>
                <w:szCs w:val="21"/>
              </w:rPr>
            </w:pPr>
            <w:del w:id="845"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5EB20CF0" w14:textId="7102D0C2" w:rsidR="00657E08" w:rsidDel="007E0388" w:rsidRDefault="00483D1B">
            <w:pPr>
              <w:spacing w:after="0" w:line="240" w:lineRule="auto"/>
              <w:ind w:left="225" w:right="0" w:hanging="225"/>
              <w:jc w:val="center"/>
              <w:rPr>
                <w:del w:id="846" w:author="Andres Gannon" w:date="2019-04-04T11:46:00Z"/>
                <w:rFonts w:ascii="Arial" w:eastAsia="Arial" w:hAnsi="Arial" w:cs="Arial"/>
                <w:color w:val="333333"/>
                <w:sz w:val="21"/>
                <w:szCs w:val="21"/>
              </w:rPr>
            </w:pPr>
            <w:del w:id="847" w:author="Andres Gannon" w:date="2019-04-04T11:46:00Z">
              <w:r w:rsidDel="007E0388">
                <w:rPr>
                  <w:rFonts w:ascii="Arial" w:eastAsia="Arial" w:hAnsi="Arial" w:cs="Arial"/>
                  <w:color w:val="333333"/>
                  <w:sz w:val="21"/>
                  <w:szCs w:val="21"/>
                </w:rPr>
                <w:delText>2018</w:delText>
              </w:r>
            </w:del>
          </w:p>
        </w:tc>
        <w:tc>
          <w:tcPr>
            <w:tcW w:w="1561" w:type="dxa"/>
            <w:tcBorders>
              <w:top w:val="single" w:sz="6" w:space="0" w:color="DDDDDD"/>
              <w:left w:val="nil"/>
              <w:bottom w:val="nil"/>
              <w:right w:val="nil"/>
            </w:tcBorders>
            <w:tcMar>
              <w:top w:w="80" w:type="dxa"/>
              <w:left w:w="80" w:type="dxa"/>
              <w:bottom w:w="80" w:type="dxa"/>
              <w:right w:w="80" w:type="dxa"/>
            </w:tcMar>
          </w:tcPr>
          <w:p w14:paraId="6FA7466D" w14:textId="355CB058" w:rsidR="00657E08" w:rsidDel="007E0388" w:rsidRDefault="00483D1B">
            <w:pPr>
              <w:spacing w:after="0" w:line="240" w:lineRule="auto"/>
              <w:ind w:left="225" w:right="0" w:hanging="225"/>
              <w:jc w:val="center"/>
              <w:rPr>
                <w:del w:id="848" w:author="Andres Gannon" w:date="2019-04-04T11:46:00Z"/>
                <w:rFonts w:ascii="Arial" w:eastAsia="Arial" w:hAnsi="Arial" w:cs="Arial"/>
                <w:color w:val="333333"/>
                <w:sz w:val="21"/>
                <w:szCs w:val="21"/>
              </w:rPr>
            </w:pPr>
            <w:del w:id="849"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7F45AB5F" w14:textId="3FE5E640" w:rsidR="00657E08" w:rsidDel="007E0388" w:rsidRDefault="00657E08">
            <w:pPr>
              <w:spacing w:after="0" w:line="240" w:lineRule="auto"/>
              <w:ind w:left="225" w:right="0" w:hanging="225"/>
              <w:jc w:val="center"/>
              <w:rPr>
                <w:del w:id="850"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ECC4B62" w14:textId="71BF0D9F" w:rsidR="00657E08" w:rsidDel="007E0388" w:rsidRDefault="00657E08">
            <w:pPr>
              <w:spacing w:after="0" w:line="240" w:lineRule="auto"/>
              <w:ind w:left="225" w:right="0" w:hanging="225"/>
              <w:jc w:val="center"/>
              <w:rPr>
                <w:del w:id="851"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6E74A96B" w14:textId="497A8DF0" w:rsidR="00657E08" w:rsidDel="007E0388" w:rsidRDefault="00657E08">
            <w:pPr>
              <w:spacing w:after="0" w:line="240" w:lineRule="auto"/>
              <w:ind w:left="225" w:right="0" w:hanging="225"/>
              <w:jc w:val="center"/>
              <w:rPr>
                <w:del w:id="852" w:author="Andres Gannon" w:date="2019-04-04T11:46:00Z"/>
                <w:rFonts w:ascii="Arial" w:eastAsia="Arial" w:hAnsi="Arial" w:cs="Arial"/>
                <w:color w:val="333333"/>
                <w:sz w:val="21"/>
                <w:szCs w:val="21"/>
              </w:rPr>
            </w:pPr>
          </w:p>
        </w:tc>
      </w:tr>
      <w:tr w:rsidR="00657E08" w:rsidDel="007E0388" w14:paraId="66A98B56" w14:textId="43884799">
        <w:trPr>
          <w:trHeight w:val="440"/>
          <w:del w:id="85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32F11BDD" w14:textId="72280735" w:rsidR="00657E08" w:rsidDel="007E0388" w:rsidRDefault="00483D1B">
            <w:pPr>
              <w:spacing w:after="0" w:line="240" w:lineRule="auto"/>
              <w:ind w:left="225" w:right="0" w:hanging="225"/>
              <w:jc w:val="center"/>
              <w:rPr>
                <w:del w:id="854" w:author="Andres Gannon" w:date="2019-04-04T11:46:00Z"/>
                <w:rFonts w:ascii="Arial" w:eastAsia="Arial" w:hAnsi="Arial" w:cs="Arial"/>
                <w:color w:val="333333"/>
                <w:sz w:val="21"/>
                <w:szCs w:val="21"/>
              </w:rPr>
            </w:pPr>
            <w:del w:id="855" w:author="Andres Gannon" w:date="2019-04-04T11:46:00Z">
              <w:r w:rsidDel="007E0388">
                <w:rPr>
                  <w:rFonts w:ascii="Arial" w:eastAsia="Arial" w:hAnsi="Arial" w:cs="Arial"/>
                  <w:color w:val="333333"/>
                  <w:sz w:val="21"/>
                  <w:szCs w:val="21"/>
                </w:rPr>
                <w:delText>United Kingdom</w:delText>
              </w:r>
            </w:del>
          </w:p>
        </w:tc>
        <w:tc>
          <w:tcPr>
            <w:tcW w:w="1311" w:type="dxa"/>
            <w:tcBorders>
              <w:top w:val="single" w:sz="6" w:space="0" w:color="DDDDDD"/>
              <w:left w:val="nil"/>
              <w:bottom w:val="nil"/>
              <w:right w:val="nil"/>
            </w:tcBorders>
            <w:tcMar>
              <w:top w:w="80" w:type="dxa"/>
              <w:left w:w="80" w:type="dxa"/>
              <w:bottom w:w="80" w:type="dxa"/>
              <w:right w:w="80" w:type="dxa"/>
            </w:tcMar>
          </w:tcPr>
          <w:p w14:paraId="66C6B9DC" w14:textId="73F61362" w:rsidR="00657E08" w:rsidDel="007E0388" w:rsidRDefault="00483D1B">
            <w:pPr>
              <w:spacing w:after="0" w:line="240" w:lineRule="auto"/>
              <w:ind w:left="225" w:right="0" w:hanging="225"/>
              <w:jc w:val="center"/>
              <w:rPr>
                <w:del w:id="856" w:author="Andres Gannon" w:date="2019-04-04T11:46:00Z"/>
                <w:rFonts w:ascii="Arial" w:eastAsia="Arial" w:hAnsi="Arial" w:cs="Arial"/>
                <w:color w:val="333333"/>
                <w:sz w:val="21"/>
                <w:szCs w:val="21"/>
              </w:rPr>
            </w:pPr>
            <w:del w:id="857" w:author="Andres Gannon" w:date="2019-04-04T11:46:00Z">
              <w:r w:rsidDel="007E0388">
                <w:rPr>
                  <w:rFonts w:ascii="Arial" w:eastAsia="Arial" w:hAnsi="Arial" w:cs="Arial"/>
                  <w:color w:val="333333"/>
                  <w:sz w:val="21"/>
                  <w:szCs w:val="21"/>
                </w:rPr>
                <w:delText>2018</w:delText>
              </w:r>
            </w:del>
          </w:p>
        </w:tc>
        <w:tc>
          <w:tcPr>
            <w:tcW w:w="1561" w:type="dxa"/>
            <w:tcBorders>
              <w:top w:val="single" w:sz="6" w:space="0" w:color="DDDDDD"/>
              <w:left w:val="nil"/>
              <w:bottom w:val="nil"/>
              <w:right w:val="nil"/>
            </w:tcBorders>
            <w:tcMar>
              <w:top w:w="80" w:type="dxa"/>
              <w:left w:w="80" w:type="dxa"/>
              <w:bottom w:w="80" w:type="dxa"/>
              <w:right w:w="80" w:type="dxa"/>
            </w:tcMar>
          </w:tcPr>
          <w:p w14:paraId="70D51F2F" w14:textId="76984156" w:rsidR="00657E08" w:rsidDel="007E0388" w:rsidRDefault="00483D1B">
            <w:pPr>
              <w:spacing w:after="0" w:line="240" w:lineRule="auto"/>
              <w:ind w:left="225" w:right="0" w:hanging="225"/>
              <w:jc w:val="center"/>
              <w:rPr>
                <w:del w:id="858" w:author="Andres Gannon" w:date="2019-04-04T11:46:00Z"/>
                <w:rFonts w:ascii="Arial" w:eastAsia="Arial" w:hAnsi="Arial" w:cs="Arial"/>
                <w:color w:val="333333"/>
                <w:sz w:val="21"/>
                <w:szCs w:val="21"/>
              </w:rPr>
            </w:pPr>
            <w:del w:id="859"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3B1A4E5A" w14:textId="4A0F6518" w:rsidR="00657E08" w:rsidDel="007E0388" w:rsidRDefault="00657E08">
            <w:pPr>
              <w:spacing w:after="0" w:line="240" w:lineRule="auto"/>
              <w:ind w:left="225" w:right="0" w:hanging="225"/>
              <w:jc w:val="center"/>
              <w:rPr>
                <w:del w:id="860"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7B3CAB55" w14:textId="4BA63670" w:rsidR="00657E08" w:rsidDel="007E0388" w:rsidRDefault="00657E08">
            <w:pPr>
              <w:spacing w:after="0" w:line="240" w:lineRule="auto"/>
              <w:ind w:left="225" w:right="0" w:hanging="225"/>
              <w:jc w:val="center"/>
              <w:rPr>
                <w:del w:id="861"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6185D782" w14:textId="42835608" w:rsidR="00657E08" w:rsidDel="007E0388" w:rsidRDefault="00657E08">
            <w:pPr>
              <w:spacing w:after="0" w:line="240" w:lineRule="auto"/>
              <w:ind w:left="225" w:right="0" w:hanging="225"/>
              <w:jc w:val="center"/>
              <w:rPr>
                <w:del w:id="862" w:author="Andres Gannon" w:date="2019-04-04T11:46:00Z"/>
                <w:rFonts w:ascii="Arial" w:eastAsia="Arial" w:hAnsi="Arial" w:cs="Arial"/>
                <w:color w:val="333333"/>
                <w:sz w:val="21"/>
                <w:szCs w:val="21"/>
              </w:rPr>
            </w:pPr>
          </w:p>
        </w:tc>
      </w:tr>
      <w:tr w:rsidR="00657E08" w:rsidDel="007E0388" w14:paraId="0B357DD0" w14:textId="6A78A5EB">
        <w:trPr>
          <w:trHeight w:val="440"/>
          <w:del w:id="86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1535EC7" w14:textId="62F9E06E" w:rsidR="00657E08" w:rsidDel="007E0388" w:rsidRDefault="00483D1B">
            <w:pPr>
              <w:spacing w:after="0" w:line="240" w:lineRule="auto"/>
              <w:ind w:left="225" w:right="0" w:hanging="225"/>
              <w:jc w:val="center"/>
              <w:rPr>
                <w:del w:id="864" w:author="Andres Gannon" w:date="2019-04-04T11:46:00Z"/>
                <w:rFonts w:ascii="Arial" w:eastAsia="Arial" w:hAnsi="Arial" w:cs="Arial"/>
                <w:color w:val="333333"/>
                <w:sz w:val="21"/>
                <w:szCs w:val="21"/>
              </w:rPr>
            </w:pPr>
            <w:del w:id="865" w:author="Andres Gannon" w:date="2019-04-04T11:46:00Z">
              <w:r w:rsidDel="007E0388">
                <w:rPr>
                  <w:rFonts w:ascii="Arial" w:eastAsia="Arial" w:hAnsi="Arial" w:cs="Arial"/>
                  <w:color w:val="333333"/>
                  <w:sz w:val="21"/>
                  <w:szCs w:val="21"/>
                </w:rPr>
                <w:delText>United States</w:delText>
              </w:r>
            </w:del>
          </w:p>
        </w:tc>
        <w:tc>
          <w:tcPr>
            <w:tcW w:w="1311" w:type="dxa"/>
            <w:tcBorders>
              <w:top w:val="single" w:sz="6" w:space="0" w:color="DDDDDD"/>
              <w:left w:val="nil"/>
              <w:bottom w:val="nil"/>
              <w:right w:val="nil"/>
            </w:tcBorders>
            <w:tcMar>
              <w:top w:w="80" w:type="dxa"/>
              <w:left w:w="80" w:type="dxa"/>
              <w:bottom w:w="80" w:type="dxa"/>
              <w:right w:w="80" w:type="dxa"/>
            </w:tcMar>
          </w:tcPr>
          <w:p w14:paraId="4667A76C" w14:textId="21A8D823" w:rsidR="00657E08" w:rsidDel="007E0388" w:rsidRDefault="00483D1B">
            <w:pPr>
              <w:spacing w:after="0" w:line="240" w:lineRule="auto"/>
              <w:ind w:left="225" w:right="0" w:hanging="225"/>
              <w:jc w:val="center"/>
              <w:rPr>
                <w:del w:id="866" w:author="Andres Gannon" w:date="2019-04-04T11:46:00Z"/>
                <w:rFonts w:ascii="Arial" w:eastAsia="Arial" w:hAnsi="Arial" w:cs="Arial"/>
                <w:color w:val="333333"/>
                <w:sz w:val="21"/>
                <w:szCs w:val="21"/>
              </w:rPr>
            </w:pPr>
            <w:del w:id="867" w:author="Andres Gannon" w:date="2019-04-04T11:46:00Z">
              <w:r w:rsidDel="007E0388">
                <w:rPr>
                  <w:rFonts w:ascii="Arial" w:eastAsia="Arial" w:hAnsi="Arial" w:cs="Arial"/>
                  <w:color w:val="333333"/>
                  <w:sz w:val="21"/>
                  <w:szCs w:val="21"/>
                </w:rPr>
                <w:delText>2018</w:delText>
              </w:r>
            </w:del>
          </w:p>
        </w:tc>
        <w:tc>
          <w:tcPr>
            <w:tcW w:w="1561" w:type="dxa"/>
            <w:tcBorders>
              <w:top w:val="single" w:sz="6" w:space="0" w:color="DDDDDD"/>
              <w:left w:val="nil"/>
              <w:bottom w:val="nil"/>
              <w:right w:val="nil"/>
            </w:tcBorders>
            <w:tcMar>
              <w:top w:w="80" w:type="dxa"/>
              <w:left w:w="80" w:type="dxa"/>
              <w:bottom w:w="80" w:type="dxa"/>
              <w:right w:w="80" w:type="dxa"/>
            </w:tcMar>
          </w:tcPr>
          <w:p w14:paraId="118EBDBE" w14:textId="58B0FE69" w:rsidR="00657E08" w:rsidDel="007E0388" w:rsidRDefault="00483D1B">
            <w:pPr>
              <w:spacing w:after="0" w:line="240" w:lineRule="auto"/>
              <w:ind w:left="225" w:right="0" w:hanging="225"/>
              <w:jc w:val="center"/>
              <w:rPr>
                <w:del w:id="868" w:author="Andres Gannon" w:date="2019-04-04T11:46:00Z"/>
                <w:rFonts w:ascii="Arial" w:eastAsia="Arial" w:hAnsi="Arial" w:cs="Arial"/>
                <w:color w:val="333333"/>
                <w:sz w:val="21"/>
                <w:szCs w:val="21"/>
              </w:rPr>
            </w:pPr>
            <w:del w:id="869"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2C11DDE5" w14:textId="191CE14E" w:rsidR="00657E08" w:rsidDel="007E0388" w:rsidRDefault="00657E08">
            <w:pPr>
              <w:spacing w:after="0" w:line="240" w:lineRule="auto"/>
              <w:ind w:left="225" w:right="0" w:hanging="225"/>
              <w:jc w:val="center"/>
              <w:rPr>
                <w:del w:id="870"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447A52B0" w14:textId="03FC3B0A" w:rsidR="00657E08" w:rsidDel="007E0388" w:rsidRDefault="00657E08">
            <w:pPr>
              <w:spacing w:after="0" w:line="240" w:lineRule="auto"/>
              <w:ind w:left="225" w:right="0" w:hanging="225"/>
              <w:jc w:val="center"/>
              <w:rPr>
                <w:del w:id="871"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23C30221" w14:textId="7E71AFF8" w:rsidR="00657E08" w:rsidDel="007E0388" w:rsidRDefault="00657E08">
            <w:pPr>
              <w:spacing w:after="0" w:line="240" w:lineRule="auto"/>
              <w:ind w:left="225" w:right="0" w:hanging="225"/>
              <w:jc w:val="center"/>
              <w:rPr>
                <w:del w:id="872" w:author="Andres Gannon" w:date="2019-04-04T11:46:00Z"/>
                <w:rFonts w:ascii="Arial" w:eastAsia="Arial" w:hAnsi="Arial" w:cs="Arial"/>
                <w:color w:val="333333"/>
                <w:sz w:val="21"/>
                <w:szCs w:val="21"/>
              </w:rPr>
            </w:pPr>
          </w:p>
        </w:tc>
      </w:tr>
    </w:tbl>
    <w:p w14:paraId="1E285587" w14:textId="77777777" w:rsidR="00657E08" w:rsidRDefault="00657E08">
      <w:pPr>
        <w:spacing w:after="200" w:line="276" w:lineRule="auto"/>
        <w:ind w:right="0"/>
        <w:pPrChange w:id="873" w:author="Andres Gannon" w:date="2019-04-04T11:46:00Z">
          <w:pPr>
            <w:spacing w:after="200" w:line="276" w:lineRule="auto"/>
            <w:ind w:left="225" w:right="0" w:hanging="225"/>
          </w:pPr>
        </w:pPrChange>
      </w:pPr>
    </w:p>
    <w:sectPr w:rsidR="00657E08">
      <w:footerReference w:type="even" r:id="rId266"/>
      <w:footerReference w:type="default" r:id="rId267"/>
      <w:footerReference w:type="first" r:id="rId268"/>
      <w:pgSz w:w="12240" w:h="15840"/>
      <w:pgMar w:top="1440" w:right="1440" w:bottom="1394" w:left="1440" w:header="720" w:footer="79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s Gannon" w:date="2019-02-06T19:07:00Z" w:initials="">
    <w:p w14:paraId="277EC263" w14:textId="77777777" w:rsidR="001C1071" w:rsidRDefault="001C1071">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IS requirements</w:t>
      </w:r>
    </w:p>
    <w:p w14:paraId="44F41653" w14:textId="77777777" w:rsidR="001C1071" w:rsidRDefault="001C1071">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Paper length: 10,000-15,000 words</w:t>
      </w:r>
    </w:p>
    <w:p w14:paraId="63093721" w14:textId="77777777" w:rsidR="001C1071" w:rsidRDefault="001C1071">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Abstract length: 150-200 words</w:t>
      </w:r>
    </w:p>
    <w:p w14:paraId="7394EA0A" w14:textId="77777777" w:rsidR="001C1071" w:rsidRDefault="001C1071">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Formatting: word doc, footnotes</w:t>
      </w:r>
    </w:p>
  </w:comment>
  <w:comment w:id="257" w:author="Andres Gannon" w:date="2019-01-30T19:16:00Z" w:initials="">
    <w:p w14:paraId="32E387E8" w14:textId="77777777" w:rsidR="001C1071" w:rsidRDefault="001C1071">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Updated February 7, 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94EA0A" w15:done="0"/>
  <w15:commentEx w15:paraId="32E387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94EA0A" w16cid:durableId="20391AE6"/>
  <w16cid:commentId w16cid:paraId="32E387E8" w16cid:durableId="20391A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63248" w14:textId="77777777" w:rsidR="004C1A1B" w:rsidRDefault="004C1A1B">
      <w:pPr>
        <w:spacing w:after="0" w:line="240" w:lineRule="auto"/>
      </w:pPr>
      <w:r>
        <w:separator/>
      </w:r>
    </w:p>
  </w:endnote>
  <w:endnote w:type="continuationSeparator" w:id="0">
    <w:p w14:paraId="37ACF17B" w14:textId="77777777" w:rsidR="004C1A1B" w:rsidRDefault="004C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797FC" w14:textId="77777777" w:rsidR="001C1071" w:rsidRDefault="001C1071">
    <w:pPr>
      <w:spacing w:after="0" w:line="259" w:lineRule="auto"/>
      <w:ind w:right="0" w:firstLine="0"/>
      <w:jc w:val="center"/>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FC43C" w14:textId="77777777" w:rsidR="001C1071" w:rsidRDefault="001C1071">
    <w:pPr>
      <w:spacing w:after="0" w:line="259" w:lineRule="auto"/>
      <w:ind w:right="0" w:firstLine="0"/>
      <w:jc w:val="center"/>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F4426" w14:textId="77777777" w:rsidR="001C1071" w:rsidRDefault="001C1071">
    <w:pPr>
      <w:spacing w:after="0" w:line="259" w:lineRule="auto"/>
      <w:ind w:right="0" w:firstLine="0"/>
      <w:jc w:val="center"/>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74EB0" w14:textId="77777777" w:rsidR="004C1A1B" w:rsidRDefault="004C1A1B">
      <w:pPr>
        <w:spacing w:after="0" w:line="240" w:lineRule="auto"/>
      </w:pPr>
      <w:r>
        <w:separator/>
      </w:r>
    </w:p>
  </w:footnote>
  <w:footnote w:type="continuationSeparator" w:id="0">
    <w:p w14:paraId="33CFB718" w14:textId="77777777" w:rsidR="004C1A1B" w:rsidRDefault="004C1A1B">
      <w:pPr>
        <w:spacing w:after="0" w:line="240" w:lineRule="auto"/>
      </w:pPr>
      <w:r>
        <w:continuationSeparator/>
      </w:r>
    </w:p>
  </w:footnote>
  <w:footnote w:id="1">
    <w:p w14:paraId="0C3517F8" w14:textId="77777777" w:rsidR="001C1071" w:rsidRDefault="001C1071">
      <w:pPr>
        <w:spacing w:after="0" w:line="240" w:lineRule="auto"/>
        <w:rPr>
          <w:sz w:val="20"/>
          <w:szCs w:val="20"/>
        </w:rPr>
      </w:pPr>
      <w:r>
        <w:rPr>
          <w:vertAlign w:val="superscript"/>
        </w:rPr>
        <w:footnoteRef/>
      </w:r>
      <w:r>
        <w:rPr>
          <w:sz w:val="20"/>
          <w:szCs w:val="20"/>
        </w:rPr>
        <w:t xml:space="preserve"> The authors wish to thank the members of the Center for Peace and Security Studies (cPASS), particularly Peter Schram, as well as Nadiya Kostyuk, Chad Levinson, and John Warden for thoughtful feedback. Tom Brailey, Cole Reynolds, Benjamin Smalley, and Erin Werner provided excellent research assistance. Earlier drafts of this paper were presented at the 10</w:t>
      </w:r>
      <w:r>
        <w:rPr>
          <w:sz w:val="20"/>
          <w:szCs w:val="20"/>
          <w:vertAlign w:val="superscript"/>
        </w:rPr>
        <w:t>th</w:t>
      </w:r>
      <w:r>
        <w:rPr>
          <w:sz w:val="20"/>
          <w:szCs w:val="20"/>
        </w:rPr>
        <w:t xml:space="preserve"> Annual Strategic Multi-layer Assessment (SMA) Conference, the 2016 ISAC-ISSS Annual Conference, the Digital Issues Discussion Group (DIDG), the 2018 STRATCOM Deterrence Symposium, and the 2018 American Political Science Association conference, Boston, MA. This research was sponsored by Office of Naval Research Grant N00014-14-1-0071 and the Department of Defense Minerva Research Initiative. Any opinions, findings, and conclusions or recommendations expressed in this publication are those of the authors and do not necessarily reflect the view of the U.S. government.</w:t>
      </w:r>
    </w:p>
  </w:footnote>
  <w:footnote w:id="2">
    <w:p w14:paraId="6BE52B61" w14:textId="77777777" w:rsidR="001C1071" w:rsidRDefault="001C1071">
      <w:pPr>
        <w:spacing w:after="0" w:line="240" w:lineRule="auto"/>
        <w:rPr>
          <w:sz w:val="20"/>
          <w:szCs w:val="20"/>
        </w:rPr>
      </w:pPr>
      <w:r>
        <w:rPr>
          <w:vertAlign w:val="superscript"/>
        </w:rPr>
        <w:footnoteRef/>
      </w:r>
      <w:r>
        <w:rPr>
          <w:sz w:val="20"/>
          <w:szCs w:val="20"/>
        </w:rPr>
        <w:t xml:space="preserve"> In the theatrical metaphor used by Austin Carson (2018), covert action on the “backstage” of politics and collusion to maintain a fiction on the “frontstage” facilitated escalation control. </w:t>
      </w:r>
    </w:p>
  </w:footnote>
  <w:footnote w:id="3">
    <w:p w14:paraId="51BE2179" w14:textId="77777777" w:rsidR="001C1071" w:rsidDel="005C2BF4" w:rsidRDefault="001C1071">
      <w:pPr>
        <w:spacing w:after="0" w:line="240" w:lineRule="auto"/>
        <w:rPr>
          <w:del w:id="88" w:author="Andres Gannon" w:date="2019-04-04T11:06:00Z"/>
          <w:sz w:val="20"/>
          <w:szCs w:val="20"/>
        </w:rPr>
      </w:pPr>
      <w:del w:id="89" w:author="Andres Gannon" w:date="2019-04-04T11:06:00Z">
        <w:r w:rsidDel="005C2BF4">
          <w:rPr>
            <w:vertAlign w:val="superscript"/>
          </w:rPr>
          <w:footnoteRef/>
        </w:r>
        <w:r w:rsidDel="005C2BF4">
          <w:rPr>
            <w:sz w:val="20"/>
            <w:szCs w:val="20"/>
          </w:rPr>
          <w:delText xml:space="preserve"> In essence, these two conditions reflect concepts of internal or corner solutions in optimization theory.</w:delText>
        </w:r>
      </w:del>
    </w:p>
  </w:footnote>
  <w:footnote w:id="4">
    <w:p w14:paraId="0616F4E7" w14:textId="77777777" w:rsidR="001C1071" w:rsidRDefault="001C1071">
      <w:pPr>
        <w:spacing w:after="0" w:line="240" w:lineRule="auto"/>
        <w:rPr>
          <w:sz w:val="20"/>
          <w:szCs w:val="20"/>
        </w:rPr>
      </w:pPr>
      <w:r>
        <w:rPr>
          <w:vertAlign w:val="superscript"/>
        </w:rPr>
        <w:footnoteRef/>
      </w:r>
      <w:r>
        <w:rPr>
          <w:sz w:val="20"/>
          <w:szCs w:val="20"/>
        </w:rPr>
        <w:t xml:space="preserve"> Many commentators have focused on the fact Ukraine was not part of NATO, inferring that the Russian incursion is not technically a deterrence failure. The salient issue is how Russia intervened, however, which both reflects the effect of possible NATO intervention and the simultaneous shaping of actions in response to this risk.</w:t>
      </w:r>
    </w:p>
  </w:footnote>
  <w:footnote w:id="5">
    <w:p w14:paraId="12CF19A1" w14:textId="686E99B7" w:rsidR="001C1071" w:rsidRDefault="001C1071">
      <w:pPr>
        <w:pStyle w:val="FootnoteText"/>
      </w:pPr>
      <w:r>
        <w:rPr>
          <w:rStyle w:val="FootnoteReference"/>
        </w:rPr>
        <w:footnoteRef/>
      </w:r>
      <w:r>
        <w:t xml:space="preserve"> Data by </w:t>
      </w:r>
      <w:r>
        <w:t>Kostyuk and Zhukov (2019) is too narrowly focused for our analysis (</w:t>
      </w:r>
      <w:del w:id="132" w:author="Andres Gannon" w:date="2019-04-04T11:32:00Z">
        <w:r w:rsidDel="008F67D3">
          <w:delText>cyber attack</w:delText>
        </w:r>
      </w:del>
      <w:ins w:id="133" w:author="Andres Gannon" w:date="2019-04-04T11:32:00Z">
        <w:r w:rsidR="008F67D3">
          <w:t>cyber-attack</w:t>
        </w:r>
      </w:ins>
      <w:r>
        <w:t>s in Ukraine).</w:t>
      </w:r>
    </w:p>
  </w:footnote>
  <w:footnote w:id="6">
    <w:p w14:paraId="39BE0282" w14:textId="35534027" w:rsidR="001C1071" w:rsidRDefault="001C1071">
      <w:pPr>
        <w:spacing w:after="0" w:line="240" w:lineRule="auto"/>
        <w:rPr>
          <w:sz w:val="20"/>
          <w:szCs w:val="20"/>
        </w:rPr>
      </w:pPr>
      <w:r>
        <w:rPr>
          <w:vertAlign w:val="superscript"/>
        </w:rPr>
        <w:footnoteRef/>
      </w:r>
      <w:r>
        <w:rPr>
          <w:sz w:val="20"/>
          <w:szCs w:val="20"/>
        </w:rPr>
        <w:t xml:space="preserve"> The only country-year that appears in both datasets is Ukraine 2014. We standardized </w:t>
      </w:r>
      <w:r>
        <w:rPr>
          <w:sz w:val="20"/>
          <w:szCs w:val="20"/>
        </w:rPr>
        <w:t xml:space="preserve">codings across the two datasets using variable definitions from respective codebooks. A severity less than or equal to 2 in DCID’s coding is synonymous in our recoding with REI’s coding for disinformation, a severity between 3 and 7 equals REI’s coding for cyberattack, and no cases in DCID have a severity greater than 7. We adopted Valeriano and Maness (2014)’s approach of sampling on intensity when there are multiple observations in a given time unit. </w:t>
      </w:r>
    </w:p>
  </w:footnote>
  <w:footnote w:id="7">
    <w:p w14:paraId="4972FEBB" w14:textId="77777777" w:rsidR="001C1071" w:rsidRDefault="001C1071">
      <w:pPr>
        <w:spacing w:after="0" w:line="240" w:lineRule="auto"/>
        <w:rPr>
          <w:sz w:val="20"/>
          <w:szCs w:val="20"/>
        </w:rPr>
      </w:pPr>
      <w:r>
        <w:rPr>
          <w:vertAlign w:val="superscript"/>
        </w:rPr>
        <w:footnoteRef/>
      </w:r>
      <w:r>
        <w:rPr>
          <w:sz w:val="20"/>
          <w:szCs w:val="20"/>
        </w:rPr>
        <w:t xml:space="preserve"> 5 ICB cases from 1994-2015 identify Russia as the conflict initiator. 3 of these (Georgia 2002, Georgia 2004, and Syria 2015) are not included in either DCID or REI and are thus uniquely added cases.</w:t>
      </w:r>
    </w:p>
  </w:footnote>
  <w:footnote w:id="8">
    <w:p w14:paraId="5BA32D0A" w14:textId="77777777" w:rsidR="001C1071" w:rsidRDefault="001C1071">
      <w:pPr>
        <w:spacing w:after="0" w:line="240" w:lineRule="auto"/>
        <w:rPr>
          <w:sz w:val="20"/>
          <w:szCs w:val="20"/>
        </w:rPr>
      </w:pPr>
      <w:r>
        <w:rPr>
          <w:vertAlign w:val="superscript"/>
        </w:rPr>
        <w:footnoteRef/>
      </w:r>
      <w:r>
        <w:rPr>
          <w:sz w:val="20"/>
          <w:szCs w:val="20"/>
        </w:rPr>
        <w:t xml:space="preserve"> The first two variables, information operations and cyber disruption, were coded using the same coding protocol and codebook definitions as the DCID and REI datasets to ensure the coding is comparable. However, they were coded without reference to the coding in prior datasets to maintain consistency across the newly aggregated data. A comparison of the coding decisions as well as list of original sources can be found in the replication file.</w:t>
      </w:r>
    </w:p>
  </w:footnote>
  <w:footnote w:id="9">
    <w:p w14:paraId="1E03C20F" w14:textId="1264C8E2" w:rsidR="001C1071" w:rsidRDefault="001C1071">
      <w:pPr>
        <w:spacing w:after="0" w:line="240" w:lineRule="auto"/>
        <w:rPr>
          <w:sz w:val="20"/>
          <w:szCs w:val="20"/>
        </w:rPr>
      </w:pPr>
      <w:r>
        <w:rPr>
          <w:vertAlign w:val="superscript"/>
        </w:rPr>
        <w:footnoteRef/>
      </w:r>
      <w:r>
        <w:rPr>
          <w:sz w:val="20"/>
          <w:szCs w:val="20"/>
        </w:rPr>
        <w:t xml:space="preserve"> All things being equal, a state requires more supplies and troops to achieve the same concentration of force further from its border. Distant deployments involve extended supply lines and exposed flanks. An army is also likely to lack sympathetic populations and local knowledge in “contested zones” far from home (Posen 2003). The loss of strength can be partially offset by basing and mobility (Corbett 1911; Friedman 2001). </w:t>
      </w:r>
    </w:p>
  </w:footnote>
  <w:footnote w:id="10">
    <w:p w14:paraId="113882BB" w14:textId="48E68212" w:rsidR="001C1071" w:rsidRDefault="001C1071">
      <w:pPr>
        <w:spacing w:after="0" w:line="240" w:lineRule="auto"/>
        <w:rPr>
          <w:sz w:val="20"/>
          <w:szCs w:val="20"/>
        </w:rPr>
      </w:pPr>
      <w:r>
        <w:rPr>
          <w:vertAlign w:val="superscript"/>
        </w:rPr>
        <w:footnoteRef/>
      </w:r>
      <w:r>
        <w:rPr>
          <w:sz w:val="20"/>
          <w:szCs w:val="20"/>
        </w:rPr>
        <w:t xml:space="preserve"> 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sz w:val="20"/>
          <w:szCs w:val="20"/>
        </w:rPr>
        <w:t xml:space="preserve">from </w:t>
      </w:r>
      <w:r>
        <w:rPr>
          <w:sz w:val="20"/>
          <w:szCs w:val="20"/>
        </w:rPr>
        <w:t xml:space="preserve">the United States is also more in keeping with the loss of strength gradient for retaliations initiated by the United States. </w:t>
      </w:r>
    </w:p>
  </w:footnote>
  <w:footnote w:id="11">
    <w:p w14:paraId="3FFC0C23" w14:textId="77777777" w:rsidR="001C1071" w:rsidRDefault="001C1071">
      <w:pPr>
        <w:spacing w:after="0" w:line="240" w:lineRule="auto"/>
        <w:rPr>
          <w:sz w:val="20"/>
          <w:szCs w:val="20"/>
        </w:rPr>
      </w:pPr>
      <w:r>
        <w:rPr>
          <w:vertAlign w:val="superscript"/>
        </w:rPr>
        <w:footnoteRef/>
      </w:r>
      <w:r>
        <w:rPr>
          <w:sz w:val="20"/>
          <w:szCs w:val="20"/>
        </w:rPr>
        <w:t xml:space="preserve"> A botnet is a network of compromised computers that can be controlled remotely, in this case amplifying the traffic directed at targeted servers to overwhelm its capacity to accept connections.</w:t>
      </w:r>
    </w:p>
  </w:footnote>
  <w:footnote w:id="12">
    <w:p w14:paraId="436A6A24" w14:textId="77777777" w:rsidR="001C1071" w:rsidRDefault="001C1071">
      <w:pPr>
        <w:spacing w:after="0" w:line="240" w:lineRule="auto"/>
        <w:rPr>
          <w:sz w:val="20"/>
          <w:szCs w:val="20"/>
        </w:rPr>
      </w:pPr>
      <w:r>
        <w:rPr>
          <w:vertAlign w:val="superscript"/>
        </w:rPr>
        <w:footnoteRef/>
      </w:r>
      <w:r>
        <w:rPr>
          <w:sz w:val="20"/>
          <w:szCs w:val="20"/>
        </w:rPr>
        <w:t xml:space="preserve"> General deterrence discourages states from making challenges in the first place, as distinguished from immediate deterrence which responds to explicit challenges (</w:t>
      </w:r>
      <w:r>
        <w:rPr>
          <w:sz w:val="20"/>
          <w:szCs w:val="20"/>
        </w:rPr>
        <w:t>Huth and Russett 1988).</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s Gannon">
    <w15:presenceInfo w15:providerId="Windows Live" w15:userId="bffbc1c5f1c60e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08"/>
    <w:rsid w:val="00035595"/>
    <w:rsid w:val="00046CFF"/>
    <w:rsid w:val="000C26FF"/>
    <w:rsid w:val="001004A9"/>
    <w:rsid w:val="0011179C"/>
    <w:rsid w:val="00122383"/>
    <w:rsid w:val="00141554"/>
    <w:rsid w:val="001C1071"/>
    <w:rsid w:val="002433F9"/>
    <w:rsid w:val="002478F6"/>
    <w:rsid w:val="0030560D"/>
    <w:rsid w:val="00326DF5"/>
    <w:rsid w:val="00347FD7"/>
    <w:rsid w:val="00483D1B"/>
    <w:rsid w:val="004B6C1C"/>
    <w:rsid w:val="004C1A1B"/>
    <w:rsid w:val="004D2321"/>
    <w:rsid w:val="004F317D"/>
    <w:rsid w:val="00527EA5"/>
    <w:rsid w:val="005C2BF4"/>
    <w:rsid w:val="0063120E"/>
    <w:rsid w:val="00657E08"/>
    <w:rsid w:val="00770184"/>
    <w:rsid w:val="007801A5"/>
    <w:rsid w:val="007C4A4E"/>
    <w:rsid w:val="007E0388"/>
    <w:rsid w:val="008453AF"/>
    <w:rsid w:val="00882E64"/>
    <w:rsid w:val="008A087B"/>
    <w:rsid w:val="008E5D53"/>
    <w:rsid w:val="008F67D3"/>
    <w:rsid w:val="0090322D"/>
    <w:rsid w:val="00955A56"/>
    <w:rsid w:val="009B28EA"/>
    <w:rsid w:val="009B424E"/>
    <w:rsid w:val="009B52F3"/>
    <w:rsid w:val="00A76128"/>
    <w:rsid w:val="00A82218"/>
    <w:rsid w:val="00A8426F"/>
    <w:rsid w:val="00AA506D"/>
    <w:rsid w:val="00AB1F4B"/>
    <w:rsid w:val="00B03317"/>
    <w:rsid w:val="00B15D66"/>
    <w:rsid w:val="00B25F9C"/>
    <w:rsid w:val="00B56182"/>
    <w:rsid w:val="00BA153E"/>
    <w:rsid w:val="00BB3BED"/>
    <w:rsid w:val="00BE547F"/>
    <w:rsid w:val="00C216EB"/>
    <w:rsid w:val="00CD46B2"/>
    <w:rsid w:val="00CD5B02"/>
    <w:rsid w:val="00D3328A"/>
    <w:rsid w:val="00D6142C"/>
    <w:rsid w:val="00E70DAC"/>
    <w:rsid w:val="00EC2C13"/>
    <w:rsid w:val="00F16F51"/>
    <w:rsid w:val="00F33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E630"/>
  <w15:docId w15:val="{F238BFA5-5AC2-9F44-839F-6EB0A57BB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4" w:line="257" w:lineRule="auto"/>
        <w:ind w:right="10" w:firstLine="34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15" w:line="259" w:lineRule="auto"/>
      <w:ind w:left="299" w:right="0" w:hanging="10"/>
      <w:jc w:val="left"/>
      <w:outlineLvl w:val="0"/>
    </w:pPr>
    <w:rPr>
      <w:b/>
      <w:color w:val="000000"/>
      <w:sz w:val="34"/>
      <w:szCs w:val="34"/>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77" w:line="259" w:lineRule="auto"/>
      <w:ind w:left="10" w:right="0" w:hanging="10"/>
      <w:jc w:val="left"/>
      <w:outlineLvl w:val="1"/>
    </w:pPr>
    <w:rPr>
      <w:b/>
      <w:color w:val="000000"/>
      <w:sz w:val="29"/>
      <w:szCs w:val="29"/>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138" w:line="259" w:lineRule="auto"/>
      <w:ind w:left="10" w:right="0" w:hanging="10"/>
      <w:jc w:val="lef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2" w:type="dxa"/>
        <w:left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801A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01A5"/>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415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1554"/>
    <w:rPr>
      <w:sz w:val="20"/>
      <w:szCs w:val="20"/>
    </w:rPr>
  </w:style>
  <w:style w:type="character" w:styleId="FootnoteReference">
    <w:name w:val="footnote reference"/>
    <w:basedOn w:val="DefaultParagraphFont"/>
    <w:uiPriority w:val="99"/>
    <w:semiHidden/>
    <w:unhideWhenUsed/>
    <w:rsid w:val="001415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62/ISEC_a_00136" TargetMode="External"/><Relationship Id="rId21" Type="http://schemas.openxmlformats.org/officeDocument/2006/relationships/hyperlink" Target="https://www.zotero.org/google-docs/?3J7Tya" TargetMode="External"/><Relationship Id="rId42" Type="http://schemas.openxmlformats.org/officeDocument/2006/relationships/hyperlink" Target="https://doi.org/10.3929/ethz-b-000169634" TargetMode="External"/><Relationship Id="rId63" Type="http://schemas.openxmlformats.org/officeDocument/2006/relationships/hyperlink" Target="https://doi.org/10.1080/09592318.2015.1134047" TargetMode="External"/><Relationship Id="rId84" Type="http://schemas.openxmlformats.org/officeDocument/2006/relationships/hyperlink" Target="https://doi.org/10.1177/0967010611431079" TargetMode="External"/><Relationship Id="rId138" Type="http://schemas.openxmlformats.org/officeDocument/2006/relationships/hyperlink" Target="https://www.wired.com/story/crash-override-malware/" TargetMode="External"/><Relationship Id="rId159" Type="http://schemas.openxmlformats.org/officeDocument/2006/relationships/hyperlink" Target="https://www.jstor.org/stable/resrep10366" TargetMode="External"/><Relationship Id="rId170" Type="http://schemas.openxmlformats.org/officeDocument/2006/relationships/hyperlink" Target="https://doi.org/10.1080/07430170120113712" TargetMode="External"/><Relationship Id="rId191" Type="http://schemas.openxmlformats.org/officeDocument/2006/relationships/hyperlink" Target="https://doi.org/10.1080/14799855.2017.1414044" TargetMode="External"/><Relationship Id="rId205" Type="http://schemas.openxmlformats.org/officeDocument/2006/relationships/hyperlink" Target="https://doi.org/10.1162/ISEC_a_00266" TargetMode="External"/><Relationship Id="rId226" Type="http://schemas.openxmlformats.org/officeDocument/2006/relationships/hyperlink" Target="https://doi.org/10.2307/2538434" TargetMode="External"/><Relationship Id="rId247" Type="http://schemas.openxmlformats.org/officeDocument/2006/relationships/hyperlink" Target="https://doi.org/10.1080/13518046.2015.1061819" TargetMode="External"/><Relationship Id="rId107" Type="http://schemas.openxmlformats.org/officeDocument/2006/relationships/hyperlink" Target="https://doi.org/10.1111/j.1467-9248.1991.tb01370.x" TargetMode="External"/><Relationship Id="rId268" Type="http://schemas.openxmlformats.org/officeDocument/2006/relationships/footer" Target="footer3.xml"/><Relationship Id="rId11" Type="http://schemas.openxmlformats.org/officeDocument/2006/relationships/hyperlink" Target="https://www.zotero.org/google-docs/?lMU7EG" TargetMode="External"/><Relationship Id="rId32" Type="http://schemas.openxmlformats.org/officeDocument/2006/relationships/hyperlink" Target="https://www.zotero.org/google-docs/?x6hYqQ" TargetMode="External"/><Relationship Id="rId53" Type="http://schemas.openxmlformats.org/officeDocument/2006/relationships/hyperlink" Target="http://nsiteam.com/social/wp-content/uploads/2017/07/Integration-Report-Final-07-13-2017-R.pdf" TargetMode="External"/><Relationship Id="rId74" Type="http://schemas.openxmlformats.org/officeDocument/2006/relationships/hyperlink" Target="https://doi.org/10.1080/00963402.2017.1362903" TargetMode="External"/><Relationship Id="rId128" Type="http://schemas.openxmlformats.org/officeDocument/2006/relationships/hyperlink" Target="https://doi.org/10.1016/j.ejpoleco.2017.09.002" TargetMode="External"/><Relationship Id="rId149" Type="http://schemas.openxmlformats.org/officeDocument/2006/relationships/hyperlink" Target="https://www.foreignaffairs.com/articles/north-korea/2016-09-11/preventing-nuclear-war-north-korea" TargetMode="External"/><Relationship Id="rId5" Type="http://schemas.openxmlformats.org/officeDocument/2006/relationships/endnotes" Target="endnotes.xml"/><Relationship Id="rId95" Type="http://schemas.openxmlformats.org/officeDocument/2006/relationships/hyperlink" Target="https://doi.org/10.1080/10736700.2018.1518757" TargetMode="External"/><Relationship Id="rId160" Type="http://schemas.openxmlformats.org/officeDocument/2006/relationships/hyperlink" Target="https://doi.org/10.1017/S1537592708081164" TargetMode="External"/><Relationship Id="rId181" Type="http://schemas.openxmlformats.org/officeDocument/2006/relationships/hyperlink" Target="https://doi.org/10.1177/0047117810377277" TargetMode="External"/><Relationship Id="rId216" Type="http://schemas.openxmlformats.org/officeDocument/2006/relationships/hyperlink" Target="https://doi.org/10.1017/CBO9780511612725" TargetMode="External"/><Relationship Id="rId237" Type="http://schemas.openxmlformats.org/officeDocument/2006/relationships/hyperlink" Target="https://doi.org/10.1162/ISEC_a_00267" TargetMode="External"/><Relationship Id="rId258" Type="http://schemas.openxmlformats.org/officeDocument/2006/relationships/hyperlink" Target="https://doi.org/10.1177/0022343313518940" TargetMode="External"/><Relationship Id="rId22" Type="http://schemas.openxmlformats.org/officeDocument/2006/relationships/hyperlink" Target="https://www.zotero.org/google-docs/?N9A0JQ" TargetMode="External"/><Relationship Id="rId43" Type="http://schemas.openxmlformats.org/officeDocument/2006/relationships/hyperlink" Target="https://doi.org/10.3929/ethz-b-000169634" TargetMode="External"/><Relationship Id="rId64" Type="http://schemas.openxmlformats.org/officeDocument/2006/relationships/hyperlink" Target="https://doi.org/10.1017/S0020818318000176" TargetMode="External"/><Relationship Id="rId118" Type="http://schemas.openxmlformats.org/officeDocument/2006/relationships/hyperlink" Target="https://doi.org/10.1177/00223433030405004" TargetMode="External"/><Relationship Id="rId139" Type="http://schemas.openxmlformats.org/officeDocument/2006/relationships/hyperlink" Target="https://www.wired.com/story/crash-override-malware/" TargetMode="External"/><Relationship Id="rId85" Type="http://schemas.openxmlformats.org/officeDocument/2006/relationships/hyperlink" Target="https://doi.org/10.1177/0967010611431079" TargetMode="External"/><Relationship Id="rId150" Type="http://schemas.openxmlformats.org/officeDocument/2006/relationships/hyperlink" Target="https://doi.org/10.1080/01402390.2018.1559152" TargetMode="External"/><Relationship Id="rId171" Type="http://schemas.openxmlformats.org/officeDocument/2006/relationships/hyperlink" Target="https://doi.org/10.1080/07430170120113712" TargetMode="External"/><Relationship Id="rId192" Type="http://schemas.openxmlformats.org/officeDocument/2006/relationships/hyperlink" Target="https://doi.org/10.1080/0163660X.2015.1064717" TargetMode="External"/><Relationship Id="rId206" Type="http://schemas.openxmlformats.org/officeDocument/2006/relationships/hyperlink" Target="https://www.justice.gov/opa/press-release/file/967231/download" TargetMode="External"/><Relationship Id="rId227" Type="http://schemas.openxmlformats.org/officeDocument/2006/relationships/hyperlink" Target="https://doi.org/10.2307/2538434" TargetMode="External"/><Relationship Id="rId248" Type="http://schemas.openxmlformats.org/officeDocument/2006/relationships/hyperlink" Target="https://community.apan.org/wg/tradoc-g2/fmso/m/fmso-monographs/243758" TargetMode="External"/><Relationship Id="rId269" Type="http://schemas.openxmlformats.org/officeDocument/2006/relationships/fontTable" Target="fontTable.xml"/><Relationship Id="rId12" Type="http://schemas.openxmlformats.org/officeDocument/2006/relationships/hyperlink" Target="https://www.zotero.org/google-docs/?Ld4t36" TargetMode="External"/><Relationship Id="rId33" Type="http://schemas.openxmlformats.org/officeDocument/2006/relationships/image" Target="media/image2.png"/><Relationship Id="rId108" Type="http://schemas.openxmlformats.org/officeDocument/2006/relationships/hyperlink" Target="https://doi.org/10.1080/09592296.2017.1420526" TargetMode="External"/><Relationship Id="rId129" Type="http://schemas.openxmlformats.org/officeDocument/2006/relationships/hyperlink" Target="https://doi.org/10.1016/j.ejpoleco.2017.09.002" TargetMode="External"/><Relationship Id="rId54" Type="http://schemas.openxmlformats.org/officeDocument/2006/relationships/hyperlink" Target="https://vtechworks.lib.vt.edu/handle/10919/81979" TargetMode="External"/><Relationship Id="rId75" Type="http://schemas.openxmlformats.org/officeDocument/2006/relationships/hyperlink" Target="https://doi.org/10.1080/00963402.2017.1362903" TargetMode="External"/><Relationship Id="rId96" Type="http://schemas.openxmlformats.org/officeDocument/2006/relationships/hyperlink" Target="https://amti.csis.org/directing-chinas-little-blue-men-uncovering-the-maritime-militia-command-structure/" TargetMode="External"/><Relationship Id="rId140" Type="http://schemas.openxmlformats.org/officeDocument/2006/relationships/hyperlink" Target="https://www.wired.com/story/russian-hackers-attack-ukraine/" TargetMode="External"/><Relationship Id="rId161" Type="http://schemas.openxmlformats.org/officeDocument/2006/relationships/hyperlink" Target="https://doi.org/10.1017/S1537592708081164" TargetMode="External"/><Relationship Id="rId182" Type="http://schemas.openxmlformats.org/officeDocument/2006/relationships/hyperlink" Target="https://doi.org/10.1080/09636410008429415" TargetMode="External"/><Relationship Id="rId217" Type="http://schemas.openxmlformats.org/officeDocument/2006/relationships/hyperlink" Target="https://doi.org/10.1017/CBO9780511612725" TargetMode="External"/><Relationship Id="rId6" Type="http://schemas.openxmlformats.org/officeDocument/2006/relationships/comments" Target="comments.xml"/><Relationship Id="rId238" Type="http://schemas.openxmlformats.org/officeDocument/2006/relationships/hyperlink" Target="https://edition.cnn.com/2018/05/24/europe/mh17-plane-netherlands-russia-intl/index.html" TargetMode="External"/><Relationship Id="rId259" Type="http://schemas.openxmlformats.org/officeDocument/2006/relationships/hyperlink" Target="https://doi.org/10.1177/0022343313518940" TargetMode="External"/><Relationship Id="rId23" Type="http://schemas.openxmlformats.org/officeDocument/2006/relationships/hyperlink" Target="https://www.zotero.org/google-docs/?D0eHwM" TargetMode="External"/><Relationship Id="rId119" Type="http://schemas.openxmlformats.org/officeDocument/2006/relationships/hyperlink" Target="https://doi.org/10.1177/00223433030405004" TargetMode="External"/><Relationship Id="rId270" Type="http://schemas.microsoft.com/office/2011/relationships/people" Target="people.xml"/><Relationship Id="rId44" Type="http://schemas.openxmlformats.org/officeDocument/2006/relationships/hyperlink" Target="https://doi.org/10.1080/03050629.2017.1320995" TargetMode="External"/><Relationship Id="rId60" Type="http://schemas.openxmlformats.org/officeDocument/2006/relationships/hyperlink" Target="https://doi.org/10.2307/2009228" TargetMode="External"/><Relationship Id="rId65" Type="http://schemas.openxmlformats.org/officeDocument/2006/relationships/hyperlink" Target="https://doi.org/10.1017/S0020818318000176" TargetMode="External"/><Relationship Id="rId81" Type="http://schemas.openxmlformats.org/officeDocument/2006/relationships/hyperlink" Target="https://doi.org/10.1177/0022002701045003005" TargetMode="External"/><Relationship Id="rId86" Type="http://schemas.openxmlformats.org/officeDocument/2006/relationships/hyperlink" Target="https://doi.org/10.1080/10576109208435891" TargetMode="External"/><Relationship Id="rId130" Type="http://schemas.openxmlformats.org/officeDocument/2006/relationships/hyperlink" Target="https://doi.org/10.1162/ISEC_a_00114" TargetMode="External"/><Relationship Id="rId135" Type="http://schemas.openxmlformats.org/officeDocument/2006/relationships/hyperlink" Target="https://doi.org/10.1093/isr/viw009" TargetMode="External"/><Relationship Id="rId151" Type="http://schemas.openxmlformats.org/officeDocument/2006/relationships/hyperlink" Target="https://doi.org/10.1080/01402390.2018.1559152" TargetMode="External"/><Relationship Id="rId156" Type="http://schemas.openxmlformats.org/officeDocument/2006/relationships/hyperlink" Target="https://www.theatlantic.com/international/archive/2013/01/the-myths-of-americas-shadow-war/272712/" TargetMode="External"/><Relationship Id="rId177" Type="http://schemas.openxmlformats.org/officeDocument/2006/relationships/hyperlink" Target="https://doi.org/10.1177/0022002717737138" TargetMode="External"/><Relationship Id="rId198" Type="http://schemas.openxmlformats.org/officeDocument/2006/relationships/hyperlink" Target="http://www.strategicstudiesinstitute.army.mil/pubs/display.cfm?pubID=1303" TargetMode="External"/><Relationship Id="rId172" Type="http://schemas.openxmlformats.org/officeDocument/2006/relationships/hyperlink" Target="https://www.rand.org/pubs/research_reports/RR1498.html" TargetMode="External"/><Relationship Id="rId193" Type="http://schemas.openxmlformats.org/officeDocument/2006/relationships/hyperlink" Target="https://doi.org/10.1080/0163660X.2015.1064717" TargetMode="External"/><Relationship Id="rId202" Type="http://schemas.openxmlformats.org/officeDocument/2006/relationships/hyperlink" Target="https://doi.org/10.1111/j.1468-2346.2009.00790.x" TargetMode="External"/><Relationship Id="rId207" Type="http://schemas.openxmlformats.org/officeDocument/2006/relationships/hyperlink" Target="https://www.justice.gov/opa/press-release/file/967231/download" TargetMode="External"/><Relationship Id="rId223" Type="http://schemas.openxmlformats.org/officeDocument/2006/relationships/hyperlink" Target="https://doi.org/10.1080/10736700108436865" TargetMode="External"/><Relationship Id="rId228" Type="http://schemas.openxmlformats.org/officeDocument/2006/relationships/hyperlink" Target="https://issforum.org/roundtables/policy/1-7-russia" TargetMode="External"/><Relationship Id="rId244" Type="http://schemas.openxmlformats.org/officeDocument/2006/relationships/hyperlink" Target="https://doi.org/10.1177/0022002707300187" TargetMode="External"/><Relationship Id="rId249" Type="http://schemas.openxmlformats.org/officeDocument/2006/relationships/hyperlink" Target="https://community.apan.org/wg/tradoc-g2/fmso/m/fmso-monographs/243758" TargetMode="External"/><Relationship Id="rId13" Type="http://schemas.openxmlformats.org/officeDocument/2006/relationships/hyperlink" Target="https://www.zotero.org/google-docs/?wedX3q" TargetMode="External"/><Relationship Id="rId18" Type="http://schemas.openxmlformats.org/officeDocument/2006/relationships/hyperlink" Target="https://www.zotero.org/google-docs/?duIGFD" TargetMode="External"/><Relationship Id="rId39" Type="http://schemas.openxmlformats.org/officeDocument/2006/relationships/hyperlink" Target="https://doi.org/10.1080/09592319008422959" TargetMode="External"/><Relationship Id="rId109" Type="http://schemas.openxmlformats.org/officeDocument/2006/relationships/hyperlink" Target="https://doi.org/10.1080/09592296.2017.1420526" TargetMode="External"/><Relationship Id="rId260" Type="http://schemas.openxmlformats.org/officeDocument/2006/relationships/hyperlink" Target="http://ndupress.ndu.edu/Portals/68/Documents/jfq/jfq-80/jfq-80_101-109_Votel-et-al.pdf" TargetMode="External"/><Relationship Id="rId265" Type="http://schemas.openxmlformats.org/officeDocument/2006/relationships/hyperlink" Target="https://doi.org/10.1080/09592319108422992" TargetMode="External"/><Relationship Id="rId34" Type="http://schemas.openxmlformats.org/officeDocument/2006/relationships/image" Target="media/image3.png"/><Relationship Id="rId50" Type="http://schemas.openxmlformats.org/officeDocument/2006/relationships/hyperlink" Target="https://doi.org/10.1080/09636412.2017.1306396" TargetMode="External"/><Relationship Id="rId55" Type="http://schemas.openxmlformats.org/officeDocument/2006/relationships/hyperlink" Target="https://vtechworks.lib.vt.edu/handle/10919/81979" TargetMode="External"/><Relationship Id="rId76" Type="http://schemas.openxmlformats.org/officeDocument/2006/relationships/hyperlink" Target="https://tnsr.org/2018/11/against-the-great-powers-reflections-on-balancing-nuclear-and-conventional-power/" TargetMode="External"/><Relationship Id="rId97" Type="http://schemas.openxmlformats.org/officeDocument/2006/relationships/hyperlink" Target="https://amti.csis.org/directing-chinas-little-blue-men-uncovering-the-maritime-militia-command-structure/" TargetMode="External"/><Relationship Id="rId104" Type="http://schemas.openxmlformats.org/officeDocument/2006/relationships/hyperlink" Target="https://doi.org/10.1080/00396338.2014.985432" TargetMode="External"/><Relationship Id="rId120" Type="http://schemas.openxmlformats.org/officeDocument/2006/relationships/hyperlink" Target="https://doi.org/10.1080/09636412.2015.1038188" TargetMode="External"/><Relationship Id="rId125" Type="http://schemas.openxmlformats.org/officeDocument/2006/relationships/hyperlink" Target="https://www.scmagazine.com/opinions/cyberspace-and-the-changing-nature-of-warfare/article/554872/" TargetMode="External"/><Relationship Id="rId141" Type="http://schemas.openxmlformats.org/officeDocument/2006/relationships/hyperlink" Target="https://www.wired.com/story/russian-hackers-attack-ukraine/" TargetMode="External"/><Relationship Id="rId146" Type="http://schemas.openxmlformats.org/officeDocument/2006/relationships/hyperlink" Target="https://doi.org/10.2307/2600411" TargetMode="External"/><Relationship Id="rId167" Type="http://schemas.openxmlformats.org/officeDocument/2006/relationships/hyperlink" Target="https://doi.org/10.2307/20031108" TargetMode="External"/><Relationship Id="rId188" Type="http://schemas.openxmlformats.org/officeDocument/2006/relationships/hyperlink" Target="https://doi.org/10.1093/cybsec/tyv003" TargetMode="External"/><Relationship Id="rId7" Type="http://schemas.microsoft.com/office/2011/relationships/commentsExtended" Target="commentsExtended.xml"/><Relationship Id="rId71" Type="http://schemas.openxmlformats.org/officeDocument/2006/relationships/hyperlink" Target="https://doi.org/10.5683/SP/BYRQQS" TargetMode="External"/><Relationship Id="rId92" Type="http://schemas.openxmlformats.org/officeDocument/2006/relationships/hyperlink" Target="http://www.jcs.mil/Media/Speeches/Article/707418/gen-dunfords-remarks-and-qa-at-the-center-for-strategic-and-international-studi/" TargetMode="External"/><Relationship Id="rId162" Type="http://schemas.openxmlformats.org/officeDocument/2006/relationships/hyperlink" Target="http://academic.brooklyn.cuny.edu/history/johnson/65ciafounding3.htm" TargetMode="External"/><Relationship Id="rId183" Type="http://schemas.openxmlformats.org/officeDocument/2006/relationships/hyperlink" Target="https://doi.org/10.1080/09636410008429415" TargetMode="External"/><Relationship Id="rId213" Type="http://schemas.openxmlformats.org/officeDocument/2006/relationships/hyperlink" Target="https://doi.org/10.1177/0022343399036004003" TargetMode="External"/><Relationship Id="rId218" Type="http://schemas.openxmlformats.org/officeDocument/2006/relationships/hyperlink" Target="https://doi.org/10.1017/S0020818315000028" TargetMode="External"/><Relationship Id="rId234" Type="http://schemas.openxmlformats.org/officeDocument/2006/relationships/hyperlink" Target="https://www.jstor.org/stable/pdf/20692938.pdf" TargetMode="External"/><Relationship Id="rId239" Type="http://schemas.openxmlformats.org/officeDocument/2006/relationships/hyperlink" Target="https://edition.cnn.com/2018/05/24/europe/mh17-plane-netherlands-russia-intl/index.html" TargetMode="External"/><Relationship Id="rId2" Type="http://schemas.openxmlformats.org/officeDocument/2006/relationships/settings" Target="settings.xml"/><Relationship Id="rId29" Type="http://schemas.openxmlformats.org/officeDocument/2006/relationships/hyperlink" Target="https://www.zotero.org/google-docs/?FHYpOD" TargetMode="External"/><Relationship Id="rId250" Type="http://schemas.openxmlformats.org/officeDocument/2006/relationships/hyperlink" Target="https://www.theguardian.com/world/2007/may/17/topstories3.russia" TargetMode="External"/><Relationship Id="rId255" Type="http://schemas.openxmlformats.org/officeDocument/2006/relationships/hyperlink" Target="https://www.nytimes.com/2001/03/07/world/a-talkative-putin-demonstrates-value-of-cyberspace.html" TargetMode="External"/><Relationship Id="rId271" Type="http://schemas.openxmlformats.org/officeDocument/2006/relationships/theme" Target="theme/theme1.xml"/><Relationship Id="rId24" Type="http://schemas.openxmlformats.org/officeDocument/2006/relationships/hyperlink" Target="https://www.zotero.org/google-docs/?dsk0uW" TargetMode="External"/><Relationship Id="rId40" Type="http://schemas.openxmlformats.org/officeDocument/2006/relationships/hyperlink" Target="https://doi.org/10.1080/09636412.2017.1360074" TargetMode="External"/><Relationship Id="rId45" Type="http://schemas.openxmlformats.org/officeDocument/2006/relationships/hyperlink" Target="https://doi.org/10.1080/03050629.2017.1320995" TargetMode="External"/><Relationship Id="rId66" Type="http://schemas.openxmlformats.org/officeDocument/2006/relationships/hyperlink" Target="https://doi.org/10.1017/S0020818315000284" TargetMode="External"/><Relationship Id="rId87" Type="http://schemas.openxmlformats.org/officeDocument/2006/relationships/hyperlink" Target="https://doi.org/10.1080/10576109208435891" TargetMode="External"/><Relationship Id="rId110" Type="http://schemas.openxmlformats.org/officeDocument/2006/relationships/hyperlink" Target="https://doi.org/10.1080/09592318.2015.1129170" TargetMode="External"/><Relationship Id="rId115" Type="http://schemas.openxmlformats.org/officeDocument/2006/relationships/hyperlink" Target="https://doi.org/10.1111/j.1540-5907.2007.00244.x" TargetMode="External"/><Relationship Id="rId131" Type="http://schemas.openxmlformats.org/officeDocument/2006/relationships/hyperlink" Target="https://doi.org/10.1162/ISEC_a_00114" TargetMode="External"/><Relationship Id="rId136" Type="http://schemas.openxmlformats.org/officeDocument/2006/relationships/hyperlink" Target="https://doi.org/10.1080/01495939108402840" TargetMode="External"/><Relationship Id="rId157" Type="http://schemas.openxmlformats.org/officeDocument/2006/relationships/hyperlink" Target="https://www.theatlantic.com/international/archive/2013/01/the-myths-of-americas-shadow-war/272712/" TargetMode="External"/><Relationship Id="rId178" Type="http://schemas.openxmlformats.org/officeDocument/2006/relationships/hyperlink" Target="https://doi.org/10.1111/1468-2346.12509" TargetMode="External"/><Relationship Id="rId61" Type="http://schemas.openxmlformats.org/officeDocument/2006/relationships/hyperlink" Target="https://doi.org/10.2307/2009228" TargetMode="External"/><Relationship Id="rId82" Type="http://schemas.openxmlformats.org/officeDocument/2006/relationships/hyperlink" Target="https://www.wired.com/2007/08/ff-estonia/" TargetMode="External"/><Relationship Id="rId152" Type="http://schemas.openxmlformats.org/officeDocument/2006/relationships/hyperlink" Target="https://doi.org/10.2307/2009958" TargetMode="External"/><Relationship Id="rId173" Type="http://schemas.openxmlformats.org/officeDocument/2006/relationships/hyperlink" Target="https://www.rand.org/pubs/research_reports/RR1498.html" TargetMode="External"/><Relationship Id="rId194" Type="http://schemas.openxmlformats.org/officeDocument/2006/relationships/hyperlink" Target="https://doi.org/10.1353/asp.2017.0005" TargetMode="External"/><Relationship Id="rId199" Type="http://schemas.openxmlformats.org/officeDocument/2006/relationships/hyperlink" Target="http://www.strategicstudiesinstitute.army.mil/pubs/display.cfm?pubID=1303" TargetMode="External"/><Relationship Id="rId203" Type="http://schemas.openxmlformats.org/officeDocument/2006/relationships/hyperlink" Target="https://doi.org/10.1111/j.1468-2346.2009.00790.x" TargetMode="External"/><Relationship Id="rId208" Type="http://schemas.openxmlformats.org/officeDocument/2006/relationships/hyperlink" Target="https://www.dni.gov/files/documents/ICA_2017_01.pdf" TargetMode="External"/><Relationship Id="rId229" Type="http://schemas.openxmlformats.org/officeDocument/2006/relationships/hyperlink" Target="https://issforum.org/roundtables/policy/1-7-russia" TargetMode="External"/><Relationship Id="rId19" Type="http://schemas.openxmlformats.org/officeDocument/2006/relationships/hyperlink" Target="https://www.zotero.org/google-docs/?wLqJVN" TargetMode="External"/><Relationship Id="rId224" Type="http://schemas.openxmlformats.org/officeDocument/2006/relationships/hyperlink" Target="https://doi.org/10.1177/0022002708330387" TargetMode="External"/><Relationship Id="rId240" Type="http://schemas.openxmlformats.org/officeDocument/2006/relationships/hyperlink" Target="https://doi.org/10.1177/0022343313484047" TargetMode="External"/><Relationship Id="rId245" Type="http://schemas.openxmlformats.org/officeDocument/2006/relationships/hyperlink" Target="https://doi.org/10.1177/0022002707300187" TargetMode="External"/><Relationship Id="rId261" Type="http://schemas.openxmlformats.org/officeDocument/2006/relationships/hyperlink" Target="http://ndupress.ndu.edu/Portals/68/Documents/jfq/jfq-80/jfq-80_101-109_Votel-et-al.pdf" TargetMode="External"/><Relationship Id="rId266" Type="http://schemas.openxmlformats.org/officeDocument/2006/relationships/footer" Target="footer1.xml"/><Relationship Id="rId14" Type="http://schemas.openxmlformats.org/officeDocument/2006/relationships/hyperlink" Target="https://www.zotero.org/google-docs/?eirtRm" TargetMode="External"/><Relationship Id="rId30" Type="http://schemas.openxmlformats.org/officeDocument/2006/relationships/hyperlink" Target="https://www.zotero.org/google-docs/?6Y9Yic" TargetMode="External"/><Relationship Id="rId35" Type="http://schemas.openxmlformats.org/officeDocument/2006/relationships/hyperlink" Target="https://www.zotero.org/google-docs/?LlG1Tp" TargetMode="External"/><Relationship Id="rId56" Type="http://schemas.openxmlformats.org/officeDocument/2006/relationships/hyperlink" Target="https://doi.org/10.1080/08850607.2014.900291" TargetMode="External"/><Relationship Id="rId77" Type="http://schemas.openxmlformats.org/officeDocument/2006/relationships/hyperlink" Target="https://tnsr.org/2018/11/against-the-great-powers-reflections-on-balancing-nuclear-and-conventional-power/" TargetMode="External"/><Relationship Id="rId100" Type="http://schemas.openxmlformats.org/officeDocument/2006/relationships/hyperlink" Target="https://doi.org/10.1017/aju.2017.5" TargetMode="External"/><Relationship Id="rId105" Type="http://schemas.openxmlformats.org/officeDocument/2006/relationships/hyperlink" Target="https://doi.org/10.1080/00396338.2014.985432" TargetMode="External"/><Relationship Id="rId126" Type="http://schemas.openxmlformats.org/officeDocument/2006/relationships/hyperlink" Target="https://doi.org/10.2307/2010406" TargetMode="External"/><Relationship Id="rId147" Type="http://schemas.openxmlformats.org/officeDocument/2006/relationships/hyperlink" Target="https://doi.org/10.2307/2600411" TargetMode="External"/><Relationship Id="rId168" Type="http://schemas.openxmlformats.org/officeDocument/2006/relationships/hyperlink" Target="https://doi.org/10.2307/20031235" TargetMode="External"/><Relationship Id="rId8" Type="http://schemas.microsoft.com/office/2016/09/relationships/commentsIds" Target="commentsIds.xml"/><Relationship Id="rId51" Type="http://schemas.openxmlformats.org/officeDocument/2006/relationships/hyperlink" Target="https://doi.org/10.1080/09636412.2017.1306396" TargetMode="External"/><Relationship Id="rId72" Type="http://schemas.openxmlformats.org/officeDocument/2006/relationships/hyperlink" Target="https://doi.org/10.1080/00396338.2015.1116147" TargetMode="External"/><Relationship Id="rId93" Type="http://schemas.openxmlformats.org/officeDocument/2006/relationships/hyperlink" Target="http://www.jcs.mil/Media/Speeches/Article/707418/gen-dunfords-remarks-and-qa-at-the-center-for-strategic-and-international-studi/" TargetMode="External"/><Relationship Id="rId98" Type="http://schemas.openxmlformats.org/officeDocument/2006/relationships/hyperlink" Target="https://www.gov.uk/government/speeches/rusi-landwarfare-conference" TargetMode="External"/><Relationship Id="rId121" Type="http://schemas.openxmlformats.org/officeDocument/2006/relationships/hyperlink" Target="https://doi.org/10.1080/09636412.2015.1038188" TargetMode="External"/><Relationship Id="rId142" Type="http://schemas.openxmlformats.org/officeDocument/2006/relationships/hyperlink" Target="https://www.wired.com/story/notpetya-cyberattack-ukraine-russia-code-crashed-the-world/" TargetMode="External"/><Relationship Id="rId163" Type="http://schemas.openxmlformats.org/officeDocument/2006/relationships/hyperlink" Target="http://academic.brooklyn.cuny.edu/history/johnson/65ciafounding3.htm" TargetMode="External"/><Relationship Id="rId184" Type="http://schemas.openxmlformats.org/officeDocument/2006/relationships/hyperlink" Target="https://doi.org/10.1108/DPRG-05-2017-0023" TargetMode="External"/><Relationship Id="rId189" Type="http://schemas.openxmlformats.org/officeDocument/2006/relationships/hyperlink" Target="https://doi.org/10.1093/cybsec/tyv003" TargetMode="External"/><Relationship Id="rId219" Type="http://schemas.openxmlformats.org/officeDocument/2006/relationships/hyperlink" Target="https://doi.org/10.1017/S0020818315000028" TargetMode="External"/><Relationship Id="rId3" Type="http://schemas.openxmlformats.org/officeDocument/2006/relationships/webSettings" Target="webSettings.xml"/><Relationship Id="rId214" Type="http://schemas.openxmlformats.org/officeDocument/2006/relationships/hyperlink" Target="https://doi.org/10.1080/05679326908448127" TargetMode="External"/><Relationship Id="rId230" Type="http://schemas.openxmlformats.org/officeDocument/2006/relationships/hyperlink" Target="https://doi.org/10.1080/01402390308559311" TargetMode="External"/><Relationship Id="rId235" Type="http://schemas.openxmlformats.org/officeDocument/2006/relationships/hyperlink" Target="https://www.jstor.org/stable/pdf/20692938.pdf" TargetMode="External"/><Relationship Id="rId251" Type="http://schemas.openxmlformats.org/officeDocument/2006/relationships/hyperlink" Target="https://www.theguardian.com/world/2007/may/17/topstories3.russia" TargetMode="External"/><Relationship Id="rId256" Type="http://schemas.openxmlformats.org/officeDocument/2006/relationships/hyperlink" Target="https://www.hsdl.org/?abstract&amp;did=" TargetMode="External"/><Relationship Id="rId25" Type="http://schemas.openxmlformats.org/officeDocument/2006/relationships/hyperlink" Target="https://www.zotero.org/google-docs/?StaQYN" TargetMode="External"/><Relationship Id="rId46" Type="http://schemas.openxmlformats.org/officeDocument/2006/relationships/hyperlink" Target="https://doi.org/10.1177/0010414006296346" TargetMode="External"/><Relationship Id="rId67" Type="http://schemas.openxmlformats.org/officeDocument/2006/relationships/hyperlink" Target="https://doi.org/10.1017/S0020818315000284" TargetMode="External"/><Relationship Id="rId116" Type="http://schemas.openxmlformats.org/officeDocument/2006/relationships/hyperlink" Target="https://doi.org/10.1162/ISEC_a_00136" TargetMode="External"/><Relationship Id="rId137" Type="http://schemas.openxmlformats.org/officeDocument/2006/relationships/hyperlink" Target="https://doi.org/10.1080/01495939108402840" TargetMode="External"/><Relationship Id="rId158" Type="http://schemas.openxmlformats.org/officeDocument/2006/relationships/hyperlink" Target="https://www.jstor.org/stable/resrep10366" TargetMode="External"/><Relationship Id="rId20" Type="http://schemas.openxmlformats.org/officeDocument/2006/relationships/hyperlink" Target="https://www.zotero.org/google-docs/?CitmP9" TargetMode="External"/><Relationship Id="rId41" Type="http://schemas.openxmlformats.org/officeDocument/2006/relationships/hyperlink" Target="https://doi.org/10.1080/09636412.2017.1360074" TargetMode="External"/><Relationship Id="rId62" Type="http://schemas.openxmlformats.org/officeDocument/2006/relationships/hyperlink" Target="https://doi.org/10.1080/09592318.2015.1134047" TargetMode="External"/><Relationship Id="rId83" Type="http://schemas.openxmlformats.org/officeDocument/2006/relationships/hyperlink" Target="https://www.wired.com/2007/08/ff-estonia/" TargetMode="External"/><Relationship Id="rId88" Type="http://schemas.openxmlformats.org/officeDocument/2006/relationships/hyperlink" Target="https://doi.org/10.2307/20202392" TargetMode="External"/><Relationship Id="rId111" Type="http://schemas.openxmlformats.org/officeDocument/2006/relationships/hyperlink" Target="https://doi.org/10.1080/09592318.2015.1129170" TargetMode="External"/><Relationship Id="rId132" Type="http://schemas.openxmlformats.org/officeDocument/2006/relationships/hyperlink" Target="https://doi.org/10.1080/00396338.2014.941543" TargetMode="External"/><Relationship Id="rId153" Type="http://schemas.openxmlformats.org/officeDocument/2006/relationships/hyperlink" Target="https://doi.org/10.2307/2009958" TargetMode="External"/><Relationship Id="rId174" Type="http://schemas.openxmlformats.org/officeDocument/2006/relationships/hyperlink" Target="https://doi.org/10.1080/10714839.1986.11723411" TargetMode="External"/><Relationship Id="rId179" Type="http://schemas.openxmlformats.org/officeDocument/2006/relationships/hyperlink" Target="https://doi.org/10.1111/1468-2346.12509" TargetMode="External"/><Relationship Id="rId195" Type="http://schemas.openxmlformats.org/officeDocument/2006/relationships/hyperlink" Target="https://doi.org/10.1353/asp.2017.0005" TargetMode="External"/><Relationship Id="rId209" Type="http://schemas.openxmlformats.org/officeDocument/2006/relationships/hyperlink" Target="https://www.dni.gov/files/documents/ICA_2017_01.pdf" TargetMode="External"/><Relationship Id="rId190" Type="http://schemas.openxmlformats.org/officeDocument/2006/relationships/hyperlink" Target="https://doi.org/10.1080/14799855.2017.1414044" TargetMode="External"/><Relationship Id="rId204" Type="http://schemas.openxmlformats.org/officeDocument/2006/relationships/hyperlink" Target="https://doi.org/10.1162/ISEC_a_00266" TargetMode="External"/><Relationship Id="rId220" Type="http://schemas.openxmlformats.org/officeDocument/2006/relationships/hyperlink" Target="https://doi.org/10.1093/jogss/ogy022" TargetMode="External"/><Relationship Id="rId225" Type="http://schemas.openxmlformats.org/officeDocument/2006/relationships/hyperlink" Target="https://doi.org/10.1177/0022002708330387" TargetMode="External"/><Relationship Id="rId241" Type="http://schemas.openxmlformats.org/officeDocument/2006/relationships/hyperlink" Target="https://doi.org/10.1177/0022343313484047" TargetMode="External"/><Relationship Id="rId246" Type="http://schemas.openxmlformats.org/officeDocument/2006/relationships/hyperlink" Target="https://doi.org/10.1080/13518046.2015.1061819" TargetMode="External"/><Relationship Id="rId267" Type="http://schemas.openxmlformats.org/officeDocument/2006/relationships/footer" Target="footer2.xml"/><Relationship Id="rId15" Type="http://schemas.openxmlformats.org/officeDocument/2006/relationships/hyperlink" Target="https://www.zotero.org/google-docs/?8OAVAL" TargetMode="External"/><Relationship Id="rId36" Type="http://schemas.openxmlformats.org/officeDocument/2006/relationships/hyperlink" Target="https://doi.org/10.1162/isec_a_00320" TargetMode="External"/><Relationship Id="rId57" Type="http://schemas.openxmlformats.org/officeDocument/2006/relationships/hyperlink" Target="https://doi.org/10.1080/08850607.2014.900291" TargetMode="External"/><Relationship Id="rId106" Type="http://schemas.openxmlformats.org/officeDocument/2006/relationships/hyperlink" Target="https://doi.org/10.1111/j.1467-9248.1991.tb01370.x" TargetMode="External"/><Relationship Id="rId127" Type="http://schemas.openxmlformats.org/officeDocument/2006/relationships/hyperlink" Target="https://doi.org/10.2307/2010406" TargetMode="External"/><Relationship Id="rId262" Type="http://schemas.openxmlformats.org/officeDocument/2006/relationships/hyperlink" Target="https://doi.org/10.2307/2669259" TargetMode="External"/><Relationship Id="rId10" Type="http://schemas.openxmlformats.org/officeDocument/2006/relationships/hyperlink" Target="https://www.zotero.org/google-docs/?LVsbsP" TargetMode="External"/><Relationship Id="rId31" Type="http://schemas.openxmlformats.org/officeDocument/2006/relationships/image" Target="media/image1.png"/><Relationship Id="rId52" Type="http://schemas.openxmlformats.org/officeDocument/2006/relationships/hyperlink" Target="http://nsiteam.com/social/wp-content/uploads/2017/07/Integration-Report-Final-07-13-2017-R.pdf" TargetMode="External"/><Relationship Id="rId73" Type="http://schemas.openxmlformats.org/officeDocument/2006/relationships/hyperlink" Target="https://doi.org/10.1080/00396338.2015.1116147" TargetMode="External"/><Relationship Id="rId78" Type="http://schemas.openxmlformats.org/officeDocument/2006/relationships/hyperlink" Target="https://doi.org/10.2307/2539041" TargetMode="External"/><Relationship Id="rId94" Type="http://schemas.openxmlformats.org/officeDocument/2006/relationships/hyperlink" Target="https://doi.org/10.1080/10736700.2018.1518757" TargetMode="External"/><Relationship Id="rId99" Type="http://schemas.openxmlformats.org/officeDocument/2006/relationships/hyperlink" Target="https://www.gov.uk/government/speeches/rusi-landwarfare-conference" TargetMode="External"/><Relationship Id="rId101" Type="http://schemas.openxmlformats.org/officeDocument/2006/relationships/hyperlink" Target="https://doi.org/10.1017/aju.2017.5" TargetMode="External"/><Relationship Id="rId122" Type="http://schemas.openxmlformats.org/officeDocument/2006/relationships/hyperlink" Target="https://doi.org/10.1177/0022343316637895" TargetMode="External"/><Relationship Id="rId143" Type="http://schemas.openxmlformats.org/officeDocument/2006/relationships/hyperlink" Target="https://www.wired.com/story/notpetya-cyberattack-ukraine-russia-code-crashed-the-world/" TargetMode="External"/><Relationship Id="rId148" Type="http://schemas.openxmlformats.org/officeDocument/2006/relationships/hyperlink" Target="https://www.foreignaffairs.com/articles/north-korea/2016-09-11/preventing-nuclear-war-north-korea" TargetMode="External"/><Relationship Id="rId164" Type="http://schemas.openxmlformats.org/officeDocument/2006/relationships/hyperlink" Target="https://doi.org/10.1080/0140239042000232765" TargetMode="External"/><Relationship Id="rId169" Type="http://schemas.openxmlformats.org/officeDocument/2006/relationships/hyperlink" Target="https://doi.org/10.2307/20031235" TargetMode="External"/><Relationship Id="rId185" Type="http://schemas.openxmlformats.org/officeDocument/2006/relationships/hyperlink" Target="https://doi.org/10.1108/DPRG-05-2017-0023" TargetMode="External"/><Relationship Id="rId4" Type="http://schemas.openxmlformats.org/officeDocument/2006/relationships/footnotes" Target="footnotes.xml"/><Relationship Id="rId9" Type="http://schemas.openxmlformats.org/officeDocument/2006/relationships/hyperlink" Target="https://www.zotero.org/google-docs/?nkanYP" TargetMode="External"/><Relationship Id="rId180" Type="http://schemas.openxmlformats.org/officeDocument/2006/relationships/hyperlink" Target="https://doi.org/10.1177/0047117810377277" TargetMode="External"/><Relationship Id="rId210" Type="http://schemas.openxmlformats.org/officeDocument/2006/relationships/hyperlink" Target="https://doi.org/10.1080/09592319008422940" TargetMode="External"/><Relationship Id="rId215" Type="http://schemas.openxmlformats.org/officeDocument/2006/relationships/hyperlink" Target="https://doi.org/10.1080/05679326908448127" TargetMode="External"/><Relationship Id="rId236" Type="http://schemas.openxmlformats.org/officeDocument/2006/relationships/hyperlink" Target="https://doi.org/10.1162/ISEC_a_00267" TargetMode="External"/><Relationship Id="rId257" Type="http://schemas.openxmlformats.org/officeDocument/2006/relationships/hyperlink" Target="https://www.hsdl.org/?abstract&amp;did=" TargetMode="External"/><Relationship Id="rId26" Type="http://schemas.openxmlformats.org/officeDocument/2006/relationships/hyperlink" Target="https://www.zotero.org/google-docs/?Pwx0YG" TargetMode="External"/><Relationship Id="rId231" Type="http://schemas.openxmlformats.org/officeDocument/2006/relationships/hyperlink" Target="https://doi.org/10.1080/01402390308559311" TargetMode="External"/><Relationship Id="rId252" Type="http://schemas.openxmlformats.org/officeDocument/2006/relationships/hyperlink" Target="https://doi.org/10.1080/0966284042000279957" TargetMode="External"/><Relationship Id="rId47" Type="http://schemas.openxmlformats.org/officeDocument/2006/relationships/hyperlink" Target="https://doi.org/10.1177/0010414006296346" TargetMode="External"/><Relationship Id="rId68" Type="http://schemas.openxmlformats.org/officeDocument/2006/relationships/hyperlink" Target="http://public.eblib.com/choice/publicfullrecord.aspx?p=827816" TargetMode="External"/><Relationship Id="rId89" Type="http://schemas.openxmlformats.org/officeDocument/2006/relationships/hyperlink" Target="https://doi.org/10.2307/20202392" TargetMode="External"/><Relationship Id="rId112" Type="http://schemas.openxmlformats.org/officeDocument/2006/relationships/hyperlink" Target="https://doi.org/10.1080/10576109508435989" TargetMode="External"/><Relationship Id="rId133" Type="http://schemas.openxmlformats.org/officeDocument/2006/relationships/hyperlink" Target="https://doi.org/10.1080/00396338.2014.941543" TargetMode="External"/><Relationship Id="rId154" Type="http://schemas.openxmlformats.org/officeDocument/2006/relationships/hyperlink" Target="https://doi.org/10.2307/2203235" TargetMode="External"/><Relationship Id="rId175" Type="http://schemas.openxmlformats.org/officeDocument/2006/relationships/hyperlink" Target="https://doi.org/10.1080/10714839.1986.11723411" TargetMode="External"/><Relationship Id="rId196" Type="http://schemas.openxmlformats.org/officeDocument/2006/relationships/hyperlink" Target="https://doi.org/10.1057/9781137330307_14" TargetMode="External"/><Relationship Id="rId200" Type="http://schemas.openxmlformats.org/officeDocument/2006/relationships/hyperlink" Target="https://doi.org/10.1080/01495938908402780" TargetMode="External"/><Relationship Id="rId16" Type="http://schemas.openxmlformats.org/officeDocument/2006/relationships/hyperlink" Target="https://www.zotero.org/google-docs/?E8cDA8" TargetMode="External"/><Relationship Id="rId221" Type="http://schemas.openxmlformats.org/officeDocument/2006/relationships/hyperlink" Target="https://doi.org/10.1093/jogss/ogy022" TargetMode="External"/><Relationship Id="rId242" Type="http://schemas.openxmlformats.org/officeDocument/2006/relationships/hyperlink" Target="http://dspace.mit.edu/handle/1721.1/97324" TargetMode="External"/><Relationship Id="rId263" Type="http://schemas.openxmlformats.org/officeDocument/2006/relationships/hyperlink" Target="https://doi.org/10.2307/2669259" TargetMode="External"/><Relationship Id="rId37" Type="http://schemas.openxmlformats.org/officeDocument/2006/relationships/hyperlink" Target="https://doi.org/10.1162/isec_a_00320" TargetMode="External"/><Relationship Id="rId58" Type="http://schemas.openxmlformats.org/officeDocument/2006/relationships/hyperlink" Target="http://sites.duke.edu/icbdata/data-collections/" TargetMode="External"/><Relationship Id="rId79" Type="http://schemas.openxmlformats.org/officeDocument/2006/relationships/hyperlink" Target="https://doi.org/10.2307/2539041" TargetMode="External"/><Relationship Id="rId102" Type="http://schemas.openxmlformats.org/officeDocument/2006/relationships/hyperlink" Target="http://warontherocks.com/2016/09/can-fancy-bear-be-stopped-the-clear-and-present-danger-of-russian-info-ops/" TargetMode="External"/><Relationship Id="rId123" Type="http://schemas.openxmlformats.org/officeDocument/2006/relationships/hyperlink" Target="https://doi.org/10.1177/0022343316637895" TargetMode="External"/><Relationship Id="rId144" Type="http://schemas.openxmlformats.org/officeDocument/2006/relationships/hyperlink" Target="https://doi.org/10.1080/09592319008422957" TargetMode="External"/><Relationship Id="rId90" Type="http://schemas.openxmlformats.org/officeDocument/2006/relationships/hyperlink" Target="https://doi.org/10.1080/09636412.2016.1220208" TargetMode="External"/><Relationship Id="rId165" Type="http://schemas.openxmlformats.org/officeDocument/2006/relationships/hyperlink" Target="https://doi.org/10.1080/0140239042000232765" TargetMode="External"/><Relationship Id="rId186" Type="http://schemas.openxmlformats.org/officeDocument/2006/relationships/hyperlink" Target="https://doi.org/10.1080/09636412.2013.816122" TargetMode="External"/><Relationship Id="rId211" Type="http://schemas.openxmlformats.org/officeDocument/2006/relationships/hyperlink" Target="https://doi.org/10.1080/09592319008422940" TargetMode="External"/><Relationship Id="rId232" Type="http://schemas.openxmlformats.org/officeDocument/2006/relationships/hyperlink" Target="http://warontherocks.com/2016/10/healeys-wrong-its-deterrence-stupid/" TargetMode="External"/><Relationship Id="rId253" Type="http://schemas.openxmlformats.org/officeDocument/2006/relationships/hyperlink" Target="https://doi.org/10.1080/0966284042000279957" TargetMode="External"/><Relationship Id="rId27" Type="http://schemas.openxmlformats.org/officeDocument/2006/relationships/hyperlink" Target="https://www.zotero.org/google-docs/?8TQfwe" TargetMode="External"/><Relationship Id="rId48" Type="http://schemas.openxmlformats.org/officeDocument/2006/relationships/hyperlink" Target="https://doi.org/10.1080/10803920.2013.757946" TargetMode="External"/><Relationship Id="rId69" Type="http://schemas.openxmlformats.org/officeDocument/2006/relationships/hyperlink" Target="http://public.eblib.com/choice/publicfullrecord.aspx?p=827816" TargetMode="External"/><Relationship Id="rId113" Type="http://schemas.openxmlformats.org/officeDocument/2006/relationships/hyperlink" Target="https://doi.org/10.1080/10576109508435989" TargetMode="External"/><Relationship Id="rId134" Type="http://schemas.openxmlformats.org/officeDocument/2006/relationships/hyperlink" Target="https://doi.org/10.1093/isr/viw009" TargetMode="External"/><Relationship Id="rId80" Type="http://schemas.openxmlformats.org/officeDocument/2006/relationships/hyperlink" Target="https://doi.org/10.1177/0022002701045003005" TargetMode="External"/><Relationship Id="rId155" Type="http://schemas.openxmlformats.org/officeDocument/2006/relationships/hyperlink" Target="https://doi.org/10.2307/2203235" TargetMode="External"/><Relationship Id="rId176" Type="http://schemas.openxmlformats.org/officeDocument/2006/relationships/hyperlink" Target="https://doi.org/10.1177/0022002717737138" TargetMode="External"/><Relationship Id="rId197" Type="http://schemas.openxmlformats.org/officeDocument/2006/relationships/hyperlink" Target="https://doi.org/10.1057/9781137330307_14" TargetMode="External"/><Relationship Id="rId201" Type="http://schemas.openxmlformats.org/officeDocument/2006/relationships/hyperlink" Target="https://doi.org/10.1080/01495938908402780" TargetMode="External"/><Relationship Id="rId222" Type="http://schemas.openxmlformats.org/officeDocument/2006/relationships/hyperlink" Target="https://doi.org/10.1080/10736700108436865" TargetMode="External"/><Relationship Id="rId243" Type="http://schemas.openxmlformats.org/officeDocument/2006/relationships/hyperlink" Target="http://dspace.mit.edu/handle/1721.1/97324" TargetMode="External"/><Relationship Id="rId264" Type="http://schemas.openxmlformats.org/officeDocument/2006/relationships/hyperlink" Target="https://doi.org/10.1080/09592319108422992" TargetMode="External"/><Relationship Id="rId17" Type="http://schemas.openxmlformats.org/officeDocument/2006/relationships/hyperlink" Target="https://www.zotero.org/google-docs/?L5ADKn" TargetMode="External"/><Relationship Id="rId38" Type="http://schemas.openxmlformats.org/officeDocument/2006/relationships/hyperlink" Target="https://doi.org/10.1080/09592319008422959" TargetMode="External"/><Relationship Id="rId59" Type="http://schemas.openxmlformats.org/officeDocument/2006/relationships/hyperlink" Target="http://sites.duke.edu/icbdata/data-collections/" TargetMode="External"/><Relationship Id="rId103" Type="http://schemas.openxmlformats.org/officeDocument/2006/relationships/hyperlink" Target="http://warontherocks.com/2016/09/can-fancy-bear-be-stopped-the-clear-and-present-danger-of-russian-info-ops/" TargetMode="External"/><Relationship Id="rId124" Type="http://schemas.openxmlformats.org/officeDocument/2006/relationships/hyperlink" Target="https://www.scmagazine.com/opinions/cyberspace-and-the-changing-nature-of-warfare/article/554872/" TargetMode="External"/><Relationship Id="rId70" Type="http://schemas.openxmlformats.org/officeDocument/2006/relationships/hyperlink" Target="https://doi.org/10.5683/SP/BYRQQS" TargetMode="External"/><Relationship Id="rId91" Type="http://schemas.openxmlformats.org/officeDocument/2006/relationships/hyperlink" Target="https://doi.org/10.1080/09636412.2016.1220208" TargetMode="External"/><Relationship Id="rId145" Type="http://schemas.openxmlformats.org/officeDocument/2006/relationships/hyperlink" Target="https://doi.org/10.1080/09592319008422957" TargetMode="External"/><Relationship Id="rId166" Type="http://schemas.openxmlformats.org/officeDocument/2006/relationships/hyperlink" Target="https://doi.org/10.2307/20031108" TargetMode="External"/><Relationship Id="rId187" Type="http://schemas.openxmlformats.org/officeDocument/2006/relationships/hyperlink" Target="https://doi.org/10.1080/09636412.2013.816122" TargetMode="External"/><Relationship Id="rId1" Type="http://schemas.openxmlformats.org/officeDocument/2006/relationships/styles" Target="styles.xml"/><Relationship Id="rId212" Type="http://schemas.openxmlformats.org/officeDocument/2006/relationships/hyperlink" Target="https://doi.org/10.1177/0022343399036004003" TargetMode="External"/><Relationship Id="rId233" Type="http://schemas.openxmlformats.org/officeDocument/2006/relationships/hyperlink" Target="http://warontherocks.com/2016/10/healeys-wrong-its-deterrence-stupid/" TargetMode="External"/><Relationship Id="rId254" Type="http://schemas.openxmlformats.org/officeDocument/2006/relationships/hyperlink" Target="https://www.nytimes.com/2001/03/07/world/a-talkative-putin-demonstrates-value-of-cyberspace.html" TargetMode="External"/><Relationship Id="rId28" Type="http://schemas.openxmlformats.org/officeDocument/2006/relationships/hyperlink" Target="https://www.zotero.org/google-docs/?vbdeyO" TargetMode="External"/><Relationship Id="rId49" Type="http://schemas.openxmlformats.org/officeDocument/2006/relationships/hyperlink" Target="https://doi.org/10.1080/10803920.2013.757946" TargetMode="External"/><Relationship Id="rId114" Type="http://schemas.openxmlformats.org/officeDocument/2006/relationships/hyperlink" Target="https://doi.org/10.1111/j.1540-5907.2007.0024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21293</Words>
  <Characters>121376</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Gannon</cp:lastModifiedBy>
  <cp:revision>32</cp:revision>
  <dcterms:created xsi:type="dcterms:W3CDTF">2019-03-27T09:44:00Z</dcterms:created>
  <dcterms:modified xsi:type="dcterms:W3CDTF">2019-04-04T15:50:00Z</dcterms:modified>
</cp:coreProperties>
</file>