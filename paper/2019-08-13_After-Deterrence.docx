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546B" w14:textId="77777777" w:rsidR="000A77B7" w:rsidRDefault="00470E9F" w:rsidP="00BE03C9">
      <w:pPr>
        <w:pStyle w:val="Articletitle"/>
      </w:pPr>
      <w:r>
        <w:t>After Deterrence: Explaining Conflict Short of War</w:t>
      </w:r>
    </w:p>
    <w:p w14:paraId="011F5F85" w14:textId="77777777" w:rsidR="000A77B7" w:rsidRDefault="00D95485" w:rsidP="00EA137F">
      <w:pPr>
        <w:pStyle w:val="Receiveddates"/>
      </w:pPr>
      <w:r>
        <w:t>August</w:t>
      </w:r>
      <w:r w:rsidR="00470E9F">
        <w:t xml:space="preserve"> 2019</w:t>
      </w:r>
    </w:p>
    <w:p w14:paraId="2BA03235" w14:textId="77777777" w:rsidR="000A77B7" w:rsidRDefault="00470E9F" w:rsidP="00EA137F">
      <w:pPr>
        <w:pStyle w:val="Abstract"/>
      </w:pPr>
      <w:r>
        <w:t xml:space="preserve">Russia’s intervention in Ukraine </w:t>
      </w:r>
      <w:del w:id="0" w:author="Jon Lindsay" w:date="2019-08-13T14:53:00Z">
        <w:r w:rsidDel="007A65BC">
          <w:delText>highlighted an emerging phenomenon of</w:delText>
        </w:r>
      </w:del>
      <w:ins w:id="1" w:author="Jon Lindsay" w:date="2019-08-13T14:55:00Z">
        <w:r w:rsidR="007A65BC">
          <w:t>is a form of limited</w:t>
        </w:r>
      </w:ins>
      <w:r>
        <w:t xml:space="preserve"> conflict in the “gray zone” between peace and war. </w:t>
      </w:r>
      <w:del w:id="2" w:author="Jon Lindsay" w:date="2019-08-13T14:55:00Z">
        <w:r w:rsidDel="007A65BC">
          <w:delText>Is limited conflict, leveraging novel tactics and technologies, an effective way to subvert deterrence—as many believe—or does it reflect deterrence success? While limited war is nothing new, most attention has focused on conflict with weaker, irregular actors that possess</w:delText>
        </w:r>
      </w:del>
      <w:ins w:id="3" w:author="Jon Lindsay" w:date="2019-08-13T14:55:00Z">
        <w:r w:rsidR="007A65BC">
          <w:t xml:space="preserve">Some wars are limited because at least one </w:t>
        </w:r>
      </w:ins>
      <w:ins w:id="4" w:author="Jon Lindsay" w:date="2019-08-13T14:56:00Z">
        <w:r w:rsidR="007A65BC">
          <w:t>belligerent</w:t>
        </w:r>
      </w:ins>
      <w:ins w:id="5" w:author="Jon Lindsay" w:date="2019-08-13T14:55:00Z">
        <w:r w:rsidR="007A65BC">
          <w:t xml:space="preserve"> has only</w:t>
        </w:r>
      </w:ins>
      <w:r>
        <w:t xml:space="preserve"> limited means. Gray zone conflict, by contrast, involves strong</w:t>
      </w:r>
      <w:del w:id="6" w:author="Jon Lindsay" w:date="2019-08-13T14:56:00Z">
        <w:r w:rsidDel="007A65BC">
          <w:delText>er,</w:delText>
        </w:r>
      </w:del>
      <w:r>
        <w:t xml:space="preserve"> nation-state</w:t>
      </w:r>
      <w:ins w:id="7" w:author="Jon Lindsay" w:date="2019-08-13T14:56:00Z">
        <w:r w:rsidR="007A65BC">
          <w:t>s</w:t>
        </w:r>
      </w:ins>
      <w:r>
        <w:t xml:space="preserve"> </w:t>
      </w:r>
      <w:del w:id="8" w:author="Jon Lindsay" w:date="2019-08-13T14:56:00Z">
        <w:r w:rsidDel="007A65BC">
          <w:delText xml:space="preserve">actors </w:delText>
        </w:r>
      </w:del>
      <w:del w:id="9" w:author="Jon Lindsay" w:date="2019-08-13T14:57:00Z">
        <w:r w:rsidDel="007A65BC">
          <w:delText xml:space="preserve">with </w:delText>
        </w:r>
      </w:del>
      <w:ins w:id="10" w:author="Jon Lindsay" w:date="2019-08-13T14:57:00Z">
        <w:r w:rsidR="007A65BC">
          <w:t xml:space="preserve">that have plenty of means but </w:t>
        </w:r>
      </w:ins>
      <w:r>
        <w:t xml:space="preserve">limited ends. </w:t>
      </w:r>
      <w:del w:id="11" w:author="Jon Lindsay" w:date="2019-08-13T14:57:00Z">
        <w:r w:rsidDel="007A65BC">
          <w:delText>There are two reasons why c</w:delText>
        </w:r>
      </w:del>
      <w:ins w:id="12" w:author="Jon Lindsay" w:date="2019-08-13T14:57:00Z">
        <w:r w:rsidR="007A65BC">
          <w:t>C</w:t>
        </w:r>
      </w:ins>
      <w:r>
        <w:t xml:space="preserve">apable actors might </w:t>
      </w:r>
      <w:del w:id="13" w:author="Jon Lindsay" w:date="2019-08-13T14:57:00Z">
        <w:r w:rsidDel="007A65BC">
          <w:delText xml:space="preserve">choose to </w:delText>
        </w:r>
      </w:del>
      <w:r>
        <w:t>employ only a subset of their capabilities</w:t>
      </w:r>
      <w:del w:id="14" w:author="Jon Lindsay" w:date="2019-08-13T14:57:00Z">
        <w:r w:rsidDel="007A65BC">
          <w:delText>. Actors may limit their efforts</w:delText>
        </w:r>
      </w:del>
      <w:r>
        <w:t xml:space="preserve">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w:t>
      </w:r>
      <w:del w:id="15" w:author="Jon Lindsay" w:date="2019-08-13T14:58:00Z">
        <w:r w:rsidDel="007A65BC">
          <w:delText>is better</w:delText>
        </w:r>
      </w:del>
      <w:ins w:id="16" w:author="Jon Lindsay" w:date="2019-08-13T14:58:00Z">
        <w:r w:rsidR="007A65BC">
          <w:t>can be</w:t>
        </w:r>
      </w:ins>
      <w:r>
        <w:t xml:space="preserve"> </w:t>
      </w:r>
      <w:del w:id="17" w:author="Jon Lindsay" w:date="2019-08-13T14:58:00Z">
        <w:r w:rsidDel="007A65BC">
          <w:delText xml:space="preserve">understood </w:delText>
        </w:r>
      </w:del>
      <w:ins w:id="18" w:author="Jon Lindsay" w:date="2019-08-13T14:58:00Z">
        <w:r w:rsidR="007A65BC">
          <w:t xml:space="preserve">interpreted </w:t>
        </w:r>
      </w:ins>
      <w:r>
        <w:t xml:space="preserve">as a </w:t>
      </w:r>
      <w:del w:id="19" w:author="Jon Lindsay" w:date="2019-08-13T14:58:00Z">
        <w:r w:rsidDel="007A65BC">
          <w:delText>reflection of weakness than as an expression of strength</w:delText>
        </w:r>
      </w:del>
      <w:ins w:id="20" w:author="Jon Lindsay" w:date="2019-08-13T14:58:00Z">
        <w:r w:rsidR="007A65BC">
          <w:t xml:space="preserve">symptom of successful deterrence rather than </w:t>
        </w:r>
      </w:ins>
      <w:ins w:id="21" w:author="Jon Lindsay" w:date="2019-08-13T14:59:00Z">
        <w:r w:rsidR="007A65BC">
          <w:t>evidence of deterrence failure</w:t>
        </w:r>
      </w:ins>
      <w:r>
        <w:t>.</w:t>
      </w:r>
    </w:p>
    <w:p w14:paraId="3BB2DA45" w14:textId="77777777" w:rsidR="000A77B7" w:rsidRDefault="000A77B7" w:rsidP="004C76DC">
      <w:pPr>
        <w:pStyle w:val="Newparagraph"/>
      </w:pPr>
    </w:p>
    <w:p w14:paraId="576C6531" w14:textId="77777777" w:rsidR="000A77B7" w:rsidRDefault="00470E9F" w:rsidP="004C76DC">
      <w:pPr>
        <w:pStyle w:val="Newparagraph"/>
      </w:pPr>
      <w:r>
        <w:t xml:space="preserve">Word Count: </w:t>
      </w:r>
      <w:r w:rsidR="008517B5">
        <w:t xml:space="preserve">15166 </w:t>
      </w:r>
      <w:r w:rsidR="00601434">
        <w:t>(including title page and abstract)</w:t>
      </w:r>
      <w:r>
        <w:br w:type="page"/>
      </w:r>
    </w:p>
    <w:p w14:paraId="7472DBF8" w14:textId="77777777" w:rsidR="000A77B7" w:rsidRDefault="00470E9F" w:rsidP="00EA137F">
      <w:pPr>
        <w:pStyle w:val="Heading1"/>
      </w:pPr>
      <w:r>
        <w:lastRenderedPageBreak/>
        <w:t>Introduction</w:t>
      </w:r>
    </w:p>
    <w:p w14:paraId="756DAAC2" w14:textId="77777777" w:rsidR="000A77B7" w:rsidRDefault="00470E9F">
      <w:pPr>
        <w:pStyle w:val="Newparagraph"/>
        <w:ind w:firstLine="0"/>
        <w:pPrChange w:id="22" w:author="Jon Lindsay" w:date="2019-08-13T15:10:00Z">
          <w:pPr>
            <w:pStyle w:val="Newparagraph"/>
          </w:pPr>
        </w:pPrChange>
      </w:pPr>
      <w:r>
        <w:t xml:space="preserve">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w:t>
      </w:r>
      <w:del w:id="23" w:author="Jon Lindsay" w:date="2019-08-13T14:53:00Z">
        <w:r w:rsidDel="007A65BC">
          <w:delText xml:space="preserve">they </w:delText>
        </w:r>
      </w:del>
      <w:ins w:id="24" w:author="Jon Lindsay" w:date="2019-08-13T14:53:00Z">
        <w:r w:rsidR="007A65BC">
          <w:t xml:space="preserve">it </w:t>
        </w:r>
      </w:ins>
      <w:r>
        <w:t>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Pr>
          <w:rStyle w:val="FootnoteAnchor"/>
        </w:rPr>
        <w:footnoteReference w:id="2"/>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w:t>
      </w:r>
      <w:del w:id="26" w:author="Jon Lindsay" w:date="2019-08-13T15:00:00Z">
        <w:r w:rsidDel="00944269">
          <w:delText xml:space="preserve">the </w:delText>
        </w:r>
      </w:del>
      <w:ins w:id="27" w:author="Jon Lindsay" w:date="2019-08-13T15:00:00Z">
        <w:r w:rsidR="00944269">
          <w:t xml:space="preserve">a </w:t>
        </w:r>
      </w:ins>
      <w:r>
        <w:t>wave of nationalist populism opposed to the “liberal international order,” while ensuring that military confrontation between Russia and NATO does not take place.</w:t>
      </w:r>
      <w:r>
        <w:rPr>
          <w:rStyle w:val="FootnoteAnchor"/>
        </w:rPr>
        <w:footnoteReference w:id="3"/>
      </w:r>
    </w:p>
    <w:p w14:paraId="0B3CC373" w14:textId="77777777" w:rsidR="000A77B7" w:rsidRDefault="00470E9F" w:rsidP="004C76DC">
      <w:pPr>
        <w:pStyle w:val="Newparagraph"/>
      </w:pPr>
      <w:r>
        <w:lastRenderedPageBreak/>
        <w:t xml:space="preserve">According to </w:t>
      </w:r>
      <w:del w:id="28" w:author="Jon Lindsay" w:date="2019-08-13T15:02:00Z">
        <w:r w:rsidDel="00944269">
          <w:delText xml:space="preserve">the </w:delText>
        </w:r>
      </w:del>
      <w:r>
        <w:t xml:space="preserve">former British </w:t>
      </w:r>
      <w:proofErr w:type="spellStart"/>
      <w:r>
        <w:t>Defense</w:t>
      </w:r>
      <w:proofErr w:type="spellEnd"/>
      <w:r>
        <w:t xml:space="preserve"> Secretary</w:t>
      </w:r>
      <w:del w:id="29" w:author="Jon Lindsay" w:date="2019-08-13T15:02:00Z">
        <w:r w:rsidDel="00944269">
          <w:delText>,</w:delText>
        </w:r>
      </w:del>
      <w:r>
        <w:t xml:space="preserve"> Michael Fallon, “That is not a Cold War. It is a grey war. Permanently teetering on the edge of outright hostility. Persistently hovering around the threshold of what we would normally consider acts of war”.</w:t>
      </w:r>
      <w:r>
        <w:rPr>
          <w:rStyle w:val="FootnoteAnchor"/>
        </w:rPr>
        <w:footnoteReference w:id="4"/>
      </w:r>
      <w:r>
        <w:t xml:space="preserve"> The imagery of little green men in “the </w:t>
      </w:r>
      <w:proofErr w:type="spellStart"/>
      <w:r>
        <w:t>gray</w:t>
      </w:r>
      <w:proofErr w:type="spellEnd"/>
      <w:r>
        <w:t xml:space="preserve"> zone” has </w:t>
      </w:r>
      <w:del w:id="30" w:author="Jon Lindsay" w:date="2019-08-13T15:02:00Z">
        <w:r w:rsidDel="008B030E">
          <w:delText xml:space="preserve">even </w:delText>
        </w:r>
      </w:del>
      <w:ins w:id="31" w:author="Jon Lindsay" w:date="2019-08-13T15:02:00Z">
        <w:r w:rsidR="008B030E">
          <w:t xml:space="preserve">also </w:t>
        </w:r>
      </w:ins>
      <w:r>
        <w:t>been extended to “little blue men” used by China to erode “red lines” in maritime East Asia.</w:t>
      </w:r>
      <w:r>
        <w:rPr>
          <w:rStyle w:val="FootnoteAnchor"/>
        </w:rPr>
        <w:footnoteReference w:id="5"/>
      </w:r>
      <w: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w:t>
      </w:r>
      <w:proofErr w:type="gramStart"/>
      <w:r>
        <w:t>actually seek</w:t>
      </w:r>
      <w:proofErr w:type="gramEnd"/>
      <w:r>
        <w:t xml:space="preserve"> to advance their interests while avoiding our strengths”.</w:t>
      </w:r>
      <w:r>
        <w:rPr>
          <w:rStyle w:val="FootnoteAnchor"/>
        </w:rPr>
        <w:footnoteReference w:id="6"/>
      </w:r>
    </w:p>
    <w:p w14:paraId="3522C6B4" w14:textId="77777777" w:rsidR="000A77B7" w:rsidRDefault="00470E9F" w:rsidP="004C76DC">
      <w:pPr>
        <w:pStyle w:val="Newparagraph"/>
      </w:pPr>
      <w:r>
        <w:lastRenderedPageBreak/>
        <w:t xml:space="preserve">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w:t>
      </w:r>
      <w:ins w:id="32" w:author="Jon Lindsay" w:date="2019-08-13T15:04:00Z">
        <w:r w:rsidR="008B030E">
          <w:t>If political-military influence can be more effectively achieved through overt intervention, albeit at increased cost and risk, then c</w:t>
        </w:r>
      </w:ins>
      <w:del w:id="33" w:author="Jon Lindsay" w:date="2019-08-13T15:04:00Z">
        <w:r w:rsidDel="008B030E">
          <w:delText>C</w:delText>
        </w:r>
      </w:del>
      <w:r>
        <w:t xml:space="preserve">overt intervention and cyber campaigns are better understood as sub-optimal, “second-best” strategies for maximizing </w:t>
      </w:r>
      <w:del w:id="34" w:author="Jon Lindsay" w:date="2019-08-13T15:05:00Z">
        <w:r w:rsidDel="008B030E">
          <w:delText xml:space="preserve">political-military </w:delText>
        </w:r>
      </w:del>
      <w:r>
        <w:t>influence</w:t>
      </w:r>
      <w:ins w:id="35" w:author="Jon Lindsay" w:date="2019-08-13T15:05:00Z">
        <w:r w:rsidR="008B030E">
          <w:t>.</w:t>
        </w:r>
      </w:ins>
      <w:del w:id="36" w:author="Jon Lindsay" w:date="2019-08-13T15:03:00Z">
        <w:r w:rsidDel="008B030E">
          <w:delText>, which</w:delText>
        </w:r>
      </w:del>
      <w:ins w:id="37" w:author="Jon Lindsay" w:date="2019-08-13T15:03:00Z">
        <w:r w:rsidR="008B030E">
          <w:t xml:space="preserve">. </w:t>
        </w:r>
      </w:ins>
      <w:del w:id="38" w:author="Jon Lindsay" w:date="2019-08-13T15:04:00Z">
        <w:r w:rsidDel="008B030E">
          <w:delText xml:space="preserve"> would be more effectively achieved through overt intervention, although at increased cost and risk. </w:delText>
        </w:r>
      </w:del>
      <w:r>
        <w:t xml:space="preserve">In sum, </w:t>
      </w:r>
      <w:proofErr w:type="spellStart"/>
      <w:r>
        <w:t>gray</w:t>
      </w:r>
      <w:proofErr w:type="spellEnd"/>
      <w:r>
        <w:t xml:space="preserve"> zone actors do not care enough to send the very best.</w:t>
      </w:r>
    </w:p>
    <w:p w14:paraId="122DBC83" w14:textId="77777777" w:rsidR="000A77B7" w:rsidRDefault="00470E9F" w:rsidP="004C76DC">
      <w:pPr>
        <w:pStyle w:val="Newparagraph"/>
      </w:pPr>
      <w:r>
        <w:t xml:space="preserve">The good news in our </w:t>
      </w:r>
      <w:del w:id="39" w:author="Jon Lindsay" w:date="2019-08-13T15:05:00Z">
        <w:r w:rsidDel="008B030E">
          <w:delText>version of events</w:delText>
        </w:r>
      </w:del>
      <w:ins w:id="40" w:author="Jon Lindsay" w:date="2019-08-13T15:05:00Z">
        <w:r w:rsidR="008B030E">
          <w:t>interpretation</w:t>
        </w:r>
      </w:ins>
      <w:r>
        <w:t xml:space="preserve"> is that </w:t>
      </w:r>
      <w:proofErr w:type="spellStart"/>
      <w:r>
        <w:t>gray</w:t>
      </w:r>
      <w:proofErr w:type="spellEnd"/>
      <w:r>
        <w:t xml:space="preserve"> zone conflict is a response to deterrence success. </w:t>
      </w:r>
      <w:del w:id="41" w:author="Jon Lindsay" w:date="2019-08-13T15:05:00Z">
        <w:r w:rsidDel="008B030E">
          <w:delText xml:space="preserve">The </w:delText>
        </w:r>
      </w:del>
      <w:ins w:id="42" w:author="Jon Lindsay" w:date="2019-08-13T15:05:00Z">
        <w:r w:rsidR="008B030E">
          <w:t xml:space="preserve">We expect the </w:t>
        </w:r>
      </w:ins>
      <w:r>
        <w:t xml:space="preserve">severity of </w:t>
      </w:r>
      <w:proofErr w:type="spellStart"/>
      <w:r>
        <w:t>gray</w:t>
      </w:r>
      <w:proofErr w:type="spellEnd"/>
      <w:r>
        <w:t xml:space="preserve"> zone conflict </w:t>
      </w:r>
      <w:del w:id="43" w:author="Jon Lindsay" w:date="2019-08-13T15:05:00Z">
        <w:r w:rsidDel="008B030E">
          <w:delText>should then</w:delText>
        </w:r>
      </w:del>
      <w:ins w:id="44" w:author="Jon Lindsay" w:date="2019-08-13T15:05:00Z">
        <w:r w:rsidR="008B030E">
          <w:t>to</w:t>
        </w:r>
      </w:ins>
      <w:r>
        <w:t xml:space="preserve"> be attenuated wherever the defender’s power and resolve are higher. The bad news </w:t>
      </w:r>
      <w:del w:id="45" w:author="Jon Lindsay" w:date="2019-08-13T15:05:00Z">
        <w:r w:rsidDel="008B030E">
          <w:delText xml:space="preserve">in this conception </w:delText>
        </w:r>
      </w:del>
      <w:r>
        <w:t xml:space="preserve">is that </w:t>
      </w:r>
      <w:proofErr w:type="spellStart"/>
      <w:r>
        <w:t>gray</w:t>
      </w:r>
      <w:proofErr w:type="spellEnd"/>
      <w:r>
        <w:t xml:space="preserve"> zone conflict probes the threshold of deterrence effectiveness. </w:t>
      </w:r>
      <w:proofErr w:type="gramStart"/>
      <w:r>
        <w:t>Thus</w:t>
      </w:r>
      <w:proofErr w:type="gramEnd"/>
      <w:ins w:id="46" w:author="Jon Lindsay" w:date="2019-08-13T15:06:00Z">
        <w:r w:rsidR="008B030E">
          <w:t xml:space="preserve"> we expect</w:t>
        </w:r>
      </w:ins>
      <w:del w:id="47" w:author="Jon Lindsay" w:date="2019-08-13T15:06:00Z">
        <w:r w:rsidDel="008B030E">
          <w:delText>,</w:delText>
        </w:r>
      </w:del>
      <w:r>
        <w:t xml:space="preserve"> conflict severity </w:t>
      </w:r>
      <w:del w:id="48" w:author="Jon Lindsay" w:date="2019-08-13T15:06:00Z">
        <w:r w:rsidDel="008B030E">
          <w:delText xml:space="preserve">should </w:delText>
        </w:r>
      </w:del>
      <w:ins w:id="49" w:author="Jon Lindsay" w:date="2019-08-13T15:06:00Z">
        <w:r w:rsidR="008B030E">
          <w:t xml:space="preserve">to </w:t>
        </w:r>
      </w:ins>
      <w:r>
        <w:t xml:space="preserve">be greater where defender power and resolve is more questionable. A nation’s interests </w:t>
      </w:r>
      <w:del w:id="50" w:author="Jon Lindsay" w:date="2019-08-13T15:06:00Z">
        <w:r w:rsidDel="008B030E">
          <w:delText xml:space="preserve">will </w:delText>
        </w:r>
      </w:del>
      <w:ins w:id="51" w:author="Jon Lindsay" w:date="2019-08-13T15:06:00Z">
        <w:r w:rsidR="008B030E">
          <w:t xml:space="preserve">tend to </w:t>
        </w:r>
      </w:ins>
      <w:r>
        <w:t xml:space="preserve">vary across different issue areas, as </w:t>
      </w:r>
      <w:del w:id="52" w:author="Jon Lindsay" w:date="2019-08-13T15:06:00Z">
        <w:r w:rsidDel="008B030E">
          <w:delText xml:space="preserve">will </w:delText>
        </w:r>
      </w:del>
      <w:ins w:id="53" w:author="Jon Lindsay" w:date="2019-08-13T15:06:00Z">
        <w:r w:rsidR="008B030E">
          <w:t xml:space="preserve">does </w:t>
        </w:r>
      </w:ins>
      <w:r>
        <w:t>its ability to project military power to back up deterrent threats. Therefore, we expect the intensity and lethality of conflict to vary along a gradient of deterrence credibility, analogous to the military loss of strength gradient across geographical distance.</w:t>
      </w:r>
      <w:r>
        <w:rPr>
          <w:rStyle w:val="FootnoteAnchor"/>
        </w:rPr>
        <w:footnoteReference w:id="7"/>
      </w:r>
      <w:r>
        <w:t xml:space="preserve"> We test this hypothesis by </w:t>
      </w:r>
      <w:r>
        <w:lastRenderedPageBreak/>
        <w:t xml:space="preserve">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14:paraId="7FA5AE40" w14:textId="77777777" w:rsidR="000A77B7" w:rsidRDefault="00470E9F" w:rsidP="004C76DC">
      <w:pPr>
        <w:pStyle w:val="Newparagraph"/>
      </w:pPr>
      <w: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14:paraId="121AC417" w14:textId="77777777" w:rsidR="000A77B7" w:rsidRDefault="00470E9F" w:rsidP="00EA137F">
      <w:pPr>
        <w:pStyle w:val="Heading1"/>
      </w:pPr>
      <w:r>
        <w:t>Between Peace and War</w:t>
      </w:r>
    </w:p>
    <w:p w14:paraId="27E15D21" w14:textId="77777777" w:rsidR="000A77B7" w:rsidRDefault="00470E9F">
      <w:pPr>
        <w:pStyle w:val="Newparagraph"/>
        <w:ind w:firstLine="0"/>
        <w:pPrChange w:id="54" w:author="Jon Lindsay" w:date="2019-08-13T15:10:00Z">
          <w:pPr>
            <w:pStyle w:val="Newparagraph"/>
          </w:pPr>
        </w:pPrChange>
      </w:pPr>
      <w:r>
        <w:t>There is nothing new about conflict that falls ambiguously between peace and war.</w:t>
      </w:r>
      <w:r>
        <w:rPr>
          <w:rStyle w:val="FootnoteAnchor"/>
        </w:rPr>
        <w:footnoteReference w:id="8"/>
      </w:r>
      <w:r>
        <w:t xml:space="preserve"> There is a long history of, and a vast literature on, limited conflict, salami tactics, low intensity conflict, revolutionary war, military operations other than war, covert operations, small wars, and proxy wars.</w:t>
      </w:r>
      <w:r>
        <w:rPr>
          <w:rStyle w:val="FootnoteAnchor"/>
        </w:rPr>
        <w:footnoteReference w:id="9"/>
      </w:r>
      <w:r>
        <w:t xml:space="preserve"> Many (but not all) of these concepts emphasize asymmetric struggles with combatants that are </w:t>
      </w:r>
      <w:r>
        <w:rPr>
          <w:i/>
        </w:rPr>
        <w:t xml:space="preserve">unable </w:t>
      </w:r>
      <w:r>
        <w:t xml:space="preserve">in material terms to fight on a larger scale or with higher intensity. </w:t>
      </w:r>
    </w:p>
    <w:p w14:paraId="0BBE8C5D" w14:textId="77777777" w:rsidR="000A77B7" w:rsidRDefault="00470E9F" w:rsidP="004C76DC">
      <w:pPr>
        <w:pStyle w:val="Newparagraph"/>
      </w:pPr>
      <w:r>
        <w:lastRenderedPageBreak/>
        <w:t>The interesting puzzle about gray zone conflict, as we will use the term here, is that adversaries are</w:t>
      </w:r>
      <w:ins w:id="56" w:author="Jon Lindsay" w:date="2019-08-13T15:10:00Z">
        <w:r w:rsidR="008B030E">
          <w:t xml:space="preserve"> able but</w:t>
        </w:r>
      </w:ins>
      <w:r>
        <w:t xml:space="preserve"> </w:t>
      </w:r>
      <w:r>
        <w:rPr>
          <w:i/>
        </w:rPr>
        <w:t xml:space="preserve">unwilling </w:t>
      </w:r>
      <w:r>
        <w:t>to broaden the scope or intensity of a military engagement</w:t>
      </w:r>
      <w:del w:id="57" w:author="Jon Lindsay" w:date="2019-08-13T15:11:00Z">
        <w:r w:rsidDel="008B030E">
          <w:delText>, despite being able to do so</w:delText>
        </w:r>
      </w:del>
      <w:r>
        <w:t>.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r>
        <w:rPr>
          <w:rStyle w:val="FootnoteAnchor"/>
        </w:rPr>
        <w:footnoteReference w:id="10"/>
      </w:r>
      <w:r>
        <w:t xml:space="preserve"> General </w:t>
      </w:r>
      <w:proofErr w:type="spellStart"/>
      <w:r>
        <w:t>Votel</w:t>
      </w:r>
      <w:proofErr w:type="spellEnd"/>
      <w:r>
        <w:t xml:space="preserve"> has described the Cold War as “a 45-year-long Gray Zone struggle” in which the </w:t>
      </w:r>
      <w:r>
        <w:lastRenderedPageBreak/>
        <w:t>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sidR="00056E96">
        <w:t>.</w:t>
      </w:r>
      <w:r>
        <w:rPr>
          <w:rStyle w:val="FootnoteAnchor"/>
        </w:rPr>
        <w:footnoteReference w:id="11"/>
      </w:r>
      <w:r>
        <w:t xml:space="preserve"> Today many are concerned about an emerging manifestation of limited war, often called “gray zone conflict.” United States Special Operations Command (SOCOM) has defined it as:</w:t>
      </w:r>
    </w:p>
    <w:p w14:paraId="281B894E" w14:textId="77777777" w:rsidR="000A77B7" w:rsidRDefault="00470E9F" w:rsidP="00EA137F">
      <w:pPr>
        <w:pStyle w:val="Displayedquotation"/>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footnoteReference w:id="12"/>
      </w:r>
    </w:p>
    <w:p w14:paraId="436F2DAF" w14:textId="77777777" w:rsidR="000A77B7" w:rsidRDefault="00470E9F" w:rsidP="004C76DC">
      <w:pPr>
        <w:pStyle w:val="Newparagraph"/>
      </w:pPr>
      <w:r>
        <w:t xml:space="preserve">Again, this is not a new problem. </w:t>
      </w:r>
      <w:bookmarkStart w:id="59" w:name="_kr66excyhdrs"/>
      <w:bookmarkEnd w:id="59"/>
      <w:r>
        <w:t>While it is convenient to think of peace and war as dichotomous, discrete outcomes, observers have long recognized that tension and violence exist on a spectrum, even as the language used to describe it evolves.</w:t>
      </w:r>
      <w:r>
        <w:rPr>
          <w:rStyle w:val="FootnoteAnchor"/>
        </w:rPr>
        <w:footnoteReference w:id="13"/>
      </w:r>
      <w:r>
        <w:t xml:space="preserve"> The Cold War featured three distinct threads of thought dealing with limited war: aggressive peacetime competition and intelligence operations vis-a-vis the Soviet Union (war limited by ends), conventional war in the </w:t>
      </w:r>
      <w:r>
        <w:lastRenderedPageBreak/>
        <w:t xml:space="preserve">shadow of nuclear weapons (war limited by risks), and low-intensity conflict with irregular forces (war limited by means). </w:t>
      </w:r>
    </w:p>
    <w:p w14:paraId="1B385CD5" w14:textId="77777777" w:rsidR="000A77B7" w:rsidRDefault="00470E9F" w:rsidP="00EA137F">
      <w:pPr>
        <w:pStyle w:val="Heading2"/>
      </w:pPr>
      <w:bookmarkStart w:id="60" w:name="_qmjz1equ8oin"/>
      <w:bookmarkEnd w:id="60"/>
      <w:r>
        <w:t>Wars Limited by Ends</w:t>
      </w:r>
    </w:p>
    <w:p w14:paraId="5C4E0B14" w14:textId="77777777" w:rsidR="000A77B7" w:rsidRDefault="00470E9F">
      <w:pPr>
        <w:pStyle w:val="Newparagraph"/>
        <w:ind w:firstLine="0"/>
        <w:pPrChange w:id="61" w:author="Jon Lindsay" w:date="2019-08-13T15:12:00Z">
          <w:pPr>
            <w:pStyle w:val="Newparagraph"/>
          </w:pPr>
        </w:pPrChange>
      </w:pPr>
      <w:r>
        <w:t>In the early days of the Cold War, George Kennan emphasized that both overt and covert political warfare could play a role in long-term strategic competition with the Soviet Union.</w:t>
      </w:r>
    </w:p>
    <w:p w14:paraId="390BE4D8" w14:textId="77777777" w:rsidR="000A77B7" w:rsidRDefault="00470E9F" w:rsidP="00110DA0">
      <w:pPr>
        <w:pStyle w:val="Displayedquotation"/>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Pr>
          <w:rStyle w:val="FootnoteAnchor"/>
        </w:rPr>
        <w:footnoteReference w:id="14"/>
      </w:r>
    </w:p>
    <w:p w14:paraId="1856FF7F" w14:textId="77777777" w:rsidR="000A77B7" w:rsidRDefault="00470E9F" w:rsidP="004C76DC">
      <w:pPr>
        <w:pStyle w:val="Newparagraph"/>
      </w:pPr>
      <w:r>
        <w:t>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w:t>
      </w:r>
      <w:r>
        <w:rPr>
          <w:rStyle w:val="FootnoteAnchor"/>
        </w:rPr>
        <w:footnoteReference w:id="15"/>
      </w:r>
      <w:r>
        <w:t xml:space="preserve"> Contemporary treatment understood limited war as a conflict between actors who had the capacity to increase battlefield commitment but did not want to do so, creating a third option short of major war yet beyond acquiescence.</w:t>
      </w:r>
      <w:r>
        <w:rPr>
          <w:rStyle w:val="FootnoteAnchor"/>
        </w:rPr>
        <w:footnoteReference w:id="16"/>
      </w:r>
      <w:r>
        <w:t xml:space="preserve"> Kissinger and Osgood tried to figure out ways to </w:t>
      </w:r>
      <w:r>
        <w:lastRenderedPageBreak/>
        <w:t>conduct limited war and avoid escalation by restricting targets and weapons systems or limiting the geographic scope of conflict.</w:t>
      </w:r>
      <w:r>
        <w:rPr>
          <w:rStyle w:val="FootnoteAnchor"/>
        </w:rPr>
        <w:footnoteReference w:id="17"/>
      </w:r>
      <w:r>
        <w:t xml:space="preserve"> This form of war</w:t>
      </w:r>
      <w:del w:id="62" w:author="Jon Lindsay" w:date="2019-08-13T15:12:00Z">
        <w:r w:rsidDel="008B030E">
          <w:delText>, ironically, and challengingly,</w:delText>
        </w:r>
      </w:del>
      <w:r>
        <w:t xml:space="preserve"> required some </w:t>
      </w:r>
      <w:ins w:id="63" w:author="Jon Lindsay" w:date="2019-08-13T15:12:00Z">
        <w:r w:rsidR="008B030E">
          <w:t xml:space="preserve">degree of </w:t>
        </w:r>
      </w:ins>
      <w:r>
        <w:t>tacit agreement or common conjecture among adversaries to limit the scope of war.</w:t>
      </w:r>
      <w:r>
        <w:rPr>
          <w:rStyle w:val="FootnoteAnchor"/>
        </w:rPr>
        <w:footnoteReference w:id="18"/>
      </w:r>
      <w:r>
        <w:t xml:space="preserve"> During the Vietnam war, for instance, the North Vietnamese leadership was prepared to escalate conflict even as China and the Soviet Union worked to restrain their ally.</w:t>
      </w:r>
      <w:r>
        <w:rPr>
          <w:rStyle w:val="FootnoteAnchor"/>
        </w:rPr>
        <w:footnoteReference w:id="19"/>
      </w:r>
    </w:p>
    <w:p w14:paraId="5C947A7C" w14:textId="77777777" w:rsidR="000A77B7" w:rsidRDefault="00470E9F">
      <w:pPr>
        <w:pStyle w:val="Heading2"/>
      </w:pPr>
      <w:bookmarkStart w:id="64" w:name="_6br7v1wizhuh"/>
      <w:bookmarkEnd w:id="64"/>
      <w:r>
        <w:t>Wars Limited by Risk</w:t>
      </w:r>
    </w:p>
    <w:p w14:paraId="472BCE99" w14:textId="77777777" w:rsidR="000A77B7" w:rsidRDefault="00470E9F">
      <w:pPr>
        <w:pStyle w:val="Newparagraph"/>
        <w:ind w:firstLine="0"/>
        <w:pPrChange w:id="65" w:author="Jon Lindsay" w:date="2019-08-13T15:12:00Z">
          <w:pPr>
            <w:pStyle w:val="Newparagraph"/>
          </w:pPr>
        </w:pPrChange>
      </w:pPr>
      <w:r>
        <w:t>Cold War strategists advanced the notion of “the stability-instability paradox” to explain how incentives for engaging in conflict at lower levels of intensity or in peripheral theaters arise out of disincentives for initiating nuclear war (or even major conventional war).</w:t>
      </w:r>
      <w:r>
        <w:rPr>
          <w:rStyle w:val="FootnoteAnchor"/>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Pr>
          <w:rStyle w:val="FootnoteAnchor"/>
        </w:rPr>
        <w:footnoteReference w:id="21"/>
      </w:r>
      <w:r>
        <w:t xml:space="preserve"> The presence of nuclear weapons might prevent world war, but it could simultaneously encourage localized aggression or smaller, </w:t>
      </w:r>
      <w:r>
        <w:lastRenderedPageBreak/>
        <w:t>more limited conflicts.</w:t>
      </w:r>
      <w:r>
        <w:rPr>
          <w:rStyle w:val="FootnoteAnchor"/>
        </w:rPr>
        <w:footnoteReference w:id="22"/>
      </w:r>
      <w:r>
        <w:t xml:space="preserve"> At the same time, the feasibility of “weakening the enemy with pricks instead of blows” is limited by the implicit risk of nuclear escalation.</w:t>
      </w:r>
      <w:r>
        <w:rPr>
          <w:rStyle w:val="FootnoteAnchor"/>
        </w:rPr>
        <w:footnoteReference w:id="23"/>
      </w:r>
      <w:r>
        <w:t xml:space="preserve"> Modern studies evaluate stability-instability quantitatively or in specific regions.</w:t>
      </w:r>
      <w:r>
        <w:rPr>
          <w:rStyle w:val="FootnoteAnchor"/>
        </w:rPr>
        <w:footnoteReference w:id="24"/>
      </w:r>
    </w:p>
    <w:p w14:paraId="76A19E78" w14:textId="77777777" w:rsidR="000A77B7" w:rsidRDefault="00470E9F" w:rsidP="004C76DC">
      <w:pPr>
        <w:pStyle w:val="Newparagraph"/>
      </w:pPr>
      <w:r>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Pr>
          <w:rStyle w:val="FootnoteAnchor"/>
        </w:rPr>
        <w:footnoteReference w:id="25"/>
      </w:r>
      <w:r>
        <w:t xml:space="preserve"> Gray zone conflict poses a different relationship in which a capable actor may choose to engage in limited war precisely to </w:t>
      </w:r>
      <w:r>
        <w:rPr>
          <w:i/>
        </w:rPr>
        <w:t xml:space="preserve">lower </w:t>
      </w:r>
      <w:r>
        <w:t>the risk of larger war.</w:t>
      </w:r>
      <w:r>
        <w:rPr>
          <w:rStyle w:val="FootnoteAnchor"/>
        </w:rPr>
        <w:footnoteReference w:id="26"/>
      </w:r>
      <w:r>
        <w:t xml:space="preserve"> As Powell states, “the amount of power the </w:t>
      </w:r>
      <w:r>
        <w:lastRenderedPageBreak/>
        <w:t>challenger brings to bear affects the stability of the conflict. More specifically, how much power the challenger brings to bear limits how much risk the defender can generate”.</w:t>
      </w:r>
      <w:r>
        <w:rPr>
          <w:rStyle w:val="FootnoteAnchor"/>
        </w:rPr>
        <w:footnoteReference w:id="27"/>
      </w:r>
      <w:r>
        <w:t xml:space="preserve"> Mutually constrained actors pursue (and resist) aggression furtively, </w:t>
      </w:r>
      <w:proofErr w:type="gramStart"/>
      <w:r>
        <w:t>so as to</w:t>
      </w:r>
      <w:proofErr w:type="gramEnd"/>
      <w:r>
        <w:t xml:space="preserve"> protect broader cooperative or compatible goals.</w:t>
      </w:r>
    </w:p>
    <w:p w14:paraId="31494819" w14:textId="77777777" w:rsidR="000A77B7" w:rsidRDefault="00470E9F" w:rsidP="004C76DC">
      <w:pPr>
        <w:pStyle w:val="Newparagraph"/>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Pr>
          <w:rStyle w:val="FootnoteAnchor"/>
        </w:rPr>
        <w:footnoteReference w:id="28"/>
      </w:r>
      <w:r>
        <w:t xml:space="preserve"> Sometimes this can result in serious fighting as when Egypt “designed around” Israel’s deterrent in 1973.</w:t>
      </w:r>
      <w:r>
        <w:rPr>
          <w:rStyle w:val="FootnoteAnchor"/>
        </w:rPr>
        <w:footnoteReference w:id="29"/>
      </w:r>
      <w:r>
        <w:t xml:space="preserve"> Even so, “designing around” deterrence remains a perverse symptom of its success </w:t>
      </w:r>
      <w:del w:id="66" w:author="Jon Lindsay" w:date="2019-08-13T15:14:00Z">
        <w:r w:rsidDel="00B1289A">
          <w:delText xml:space="preserve">if </w:delText>
        </w:r>
      </w:del>
      <w:ins w:id="67" w:author="Jon Lindsay" w:date="2019-08-13T15:14:00Z">
        <w:r w:rsidR="00B1289A">
          <w:t xml:space="preserve">so long as </w:t>
        </w:r>
      </w:ins>
      <w:r>
        <w:t xml:space="preserve">the adversary limits its means and aims, even in cases where the target panics </w:t>
      </w:r>
      <w:del w:id="68" w:author="Jon Lindsay" w:date="2019-08-13T15:15:00Z">
        <w:r w:rsidDel="00B1289A">
          <w:delText>or fears that the attacker’s aims are not</w:delText>
        </w:r>
      </w:del>
      <w:ins w:id="69" w:author="Jon Lindsay" w:date="2019-08-13T15:15:00Z">
        <w:r w:rsidR="00B1289A">
          <w:t xml:space="preserve">or misperceives </w:t>
        </w:r>
      </w:ins>
      <w:ins w:id="70" w:author="Jon Lindsay" w:date="2019-08-13T15:16:00Z">
        <w:r w:rsidR="00B1289A">
          <w:t>that the attacker has expansive aims</w:t>
        </w:r>
      </w:ins>
      <w:del w:id="71" w:author="Jon Lindsay" w:date="2019-08-13T15:15:00Z">
        <w:r w:rsidDel="00B1289A">
          <w:delText xml:space="preserve"> </w:delText>
        </w:r>
      </w:del>
      <w:del w:id="72" w:author="Jon Lindsay" w:date="2019-08-13T15:16:00Z">
        <w:r w:rsidDel="00B1289A">
          <w:delText xml:space="preserve">limited </w:delText>
        </w:r>
      </w:del>
      <w:ins w:id="73" w:author="Jon Lindsay" w:date="2019-08-13T15:15:00Z">
        <w:r w:rsidR="00B1289A">
          <w:t xml:space="preserve"> </w:t>
        </w:r>
      </w:ins>
      <w:r>
        <w:t xml:space="preserve">(as Israel did). </w:t>
      </w:r>
      <w:del w:id="74" w:author="Jon Lindsay" w:date="2019-08-13T15:15:00Z">
        <w:r w:rsidDel="00B1289A">
          <w:delText xml:space="preserve">Others share this perspective. </w:delText>
        </w:r>
      </w:del>
      <w:r>
        <w:t xml:space="preserve">Lieberman </w:t>
      </w:r>
      <w:ins w:id="75" w:author="Jon Lindsay" w:date="2019-08-13T15:15:00Z">
        <w:r w:rsidR="00B1289A">
          <w:t xml:space="preserve">thus </w:t>
        </w:r>
      </w:ins>
      <w:r>
        <w:t>argues that “designing around” is a sign of deterrence success if an adversary shapes its challenge in response to the anticipated reaction of the defender.</w:t>
      </w:r>
      <w:r>
        <w:rPr>
          <w:rStyle w:val="FootnoteAnchor"/>
        </w:rPr>
        <w:footnoteReference w:id="30"/>
      </w:r>
    </w:p>
    <w:p w14:paraId="635FAD23" w14:textId="77777777" w:rsidR="000A77B7" w:rsidRDefault="00470E9F">
      <w:pPr>
        <w:pStyle w:val="Heading2"/>
      </w:pPr>
      <w:bookmarkStart w:id="76" w:name="_h9izm43h2a15"/>
      <w:bookmarkEnd w:id="76"/>
      <w:r>
        <w:t>Wars Limited by Means</w:t>
      </w:r>
    </w:p>
    <w:p w14:paraId="6882118C" w14:textId="77777777" w:rsidR="000A77B7" w:rsidRDefault="00470E9F">
      <w:pPr>
        <w:pStyle w:val="Newparagraph"/>
        <w:ind w:firstLine="0"/>
        <w:pPrChange w:id="77" w:author="Jon Lindsay" w:date="2019-08-13T15:16:00Z">
          <w:pPr>
            <w:pStyle w:val="Newparagraph"/>
          </w:pPr>
        </w:pPrChange>
      </w:pPr>
      <w:r>
        <w:t>The Cold War</w:t>
      </w:r>
      <w:ins w:id="78" w:author="Jon Lindsay" w:date="2019-08-13T15:16:00Z">
        <w:r w:rsidR="00B1289A">
          <w:t xml:space="preserve"> also</w:t>
        </w:r>
      </w:ins>
      <w:r>
        <w:t xml:space="preserve"> witnessed numerous decolonization struggles and proxy wars in the Third World. Limited war with irregular forces rather than a peer competitor directly garnered much </w:t>
      </w:r>
      <w:r>
        <w:lastRenderedPageBreak/>
        <w:t xml:space="preserve">attention in the 1970s under the rubric of “low intensity conflict” </w:t>
      </w:r>
      <w:del w:id="79" w:author="Jon Lindsay" w:date="2019-08-13T15:16:00Z">
        <w:r w:rsidDel="00B1289A">
          <w:delText xml:space="preserve">or </w:delText>
        </w:r>
      </w:del>
      <w:ins w:id="80" w:author="Jon Lindsay" w:date="2019-08-13T15:16:00Z">
        <w:r w:rsidR="00B1289A">
          <w:t>(</w:t>
        </w:r>
      </w:ins>
      <w:r>
        <w:t>LIC</w:t>
      </w:r>
      <w:ins w:id="81" w:author="Jon Lindsay" w:date="2019-08-13T15:16:00Z">
        <w:r w:rsidR="00B1289A">
          <w:t>)</w:t>
        </w:r>
      </w:ins>
      <w:r>
        <w:t>.</w:t>
      </w:r>
      <w:r>
        <w:rPr>
          <w:rStyle w:val="FootnoteAnchor"/>
        </w:rPr>
        <w:footnoteReference w:id="31"/>
      </w:r>
      <w:r>
        <w:t xml:space="preserve"> Some treatments of LIC focus on the use of light weapons and ambush tactics while others identify the phenomenon in terms of non-state actors.</w:t>
      </w:r>
      <w:r>
        <w:rPr>
          <w:rStyle w:val="FootnoteAnchor"/>
        </w:rPr>
        <w:footnoteReference w:id="32"/>
      </w:r>
      <w:r>
        <w:t xml:space="preserve"> </w:t>
      </w:r>
      <w:del w:id="82" w:author="Jon Lindsay" w:date="2019-08-13T15:17:00Z">
        <w:r w:rsidDel="00B1289A">
          <w:delText xml:space="preserve">The common focus is on strategies of the weak. </w:delText>
        </w:r>
      </w:del>
      <w:r>
        <w:t>Unsurprisingly LIC is more prevalent in under-developed or poorly institutionalized regions.</w:t>
      </w:r>
      <w:r>
        <w:rPr>
          <w:rStyle w:val="FootnoteAnchor"/>
        </w:rPr>
        <w:footnoteReference w:id="33"/>
      </w:r>
      <w:r>
        <w:t xml:space="preserve"> The classical literature on counterinsurgency and its modern variants fall into this category.</w:t>
      </w:r>
      <w:r>
        <w:rPr>
          <w:rStyle w:val="FootnoteAnchor"/>
        </w:rPr>
        <w:footnoteReference w:id="34"/>
      </w:r>
    </w:p>
    <w:p w14:paraId="60E80F09" w14:textId="77777777" w:rsidR="000A77B7" w:rsidRDefault="00470E9F" w:rsidP="004C76DC">
      <w:pPr>
        <w:pStyle w:val="Newparagraph"/>
      </w:pPr>
      <w:r>
        <w:lastRenderedPageBreak/>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w:t>
      </w:r>
      <w:proofErr w:type="spellStart"/>
      <w:r>
        <w:t>behavior</w:t>
      </w:r>
      <w:proofErr w:type="spellEnd"/>
      <w:r>
        <w:t>, motives</w:t>
      </w:r>
      <w:ins w:id="83" w:author="Jon Lindsay" w:date="2019-08-13T15:17:00Z">
        <w:r w:rsidR="00B1289A">
          <w:t>,</w:t>
        </w:r>
      </w:ins>
      <w:r>
        <w:t xml:space="preserve"> and organizational structure of irregular actors and the militaries that fight them.</w:t>
      </w:r>
      <w:r>
        <w:rPr>
          <w:rStyle w:val="FootnoteAnchor"/>
        </w:rPr>
        <w:footnoteReference w:id="35"/>
      </w:r>
      <w:r>
        <w:t xml:space="preserve"> The recent renewal of interest in low-intensity conflict between more capable competitors in many ways represents a return to the two earlier themes—wars limited by ends and risk-sensitivity</w:t>
      </w:r>
      <w:bookmarkStart w:id="85" w:name="_xv2zo47pbnrc"/>
      <w:bookmarkEnd w:id="85"/>
      <w:r>
        <w:t>.</w:t>
      </w:r>
    </w:p>
    <w:p w14:paraId="4195AAAE" w14:textId="77777777" w:rsidR="000A77B7" w:rsidRDefault="00470E9F">
      <w:pPr>
        <w:pStyle w:val="Heading2"/>
        <w:spacing w:after="200" w:line="276" w:lineRule="auto"/>
        <w:ind w:left="-15" w:right="10"/>
      </w:pPr>
      <w:r>
        <w:t>Modern Gray Zone Conflict</w:t>
      </w:r>
    </w:p>
    <w:p w14:paraId="25C1A9F5" w14:textId="77777777" w:rsidR="000A77B7" w:rsidRDefault="00470E9F">
      <w:pPr>
        <w:pStyle w:val="Newparagraph"/>
        <w:ind w:firstLine="0"/>
        <w:pPrChange w:id="86" w:author="Jon Lindsay" w:date="2019-08-13T15:18:00Z">
          <w:pPr>
            <w:pStyle w:val="Newparagraph"/>
          </w:pPr>
        </w:pPrChange>
      </w:pPr>
      <w:r>
        <w:t>Gray zone conflict today has been described as “a carefully planned campaign operating in the space between traditional diplomacy and overt military aggression” employed by revisionist states with grand geopolitical ambitions and irresistible capabilities.</w:t>
      </w:r>
      <w:r>
        <w:rPr>
          <w:rStyle w:val="FootnoteAnchor"/>
        </w:rPr>
        <w:footnoteReference w:id="36"/>
      </w:r>
      <w:r>
        <w:t xml:space="preserve"> This pessimism has even led some to advocate revamping deterrence to focus on threats from the gray zone.</w:t>
      </w:r>
      <w:r>
        <w:rPr>
          <w:rStyle w:val="FootnoteAnchor"/>
        </w:rPr>
        <w:footnoteReference w:id="37"/>
      </w:r>
      <w:r>
        <w:t xml:space="preserve"> Russia, and </w:t>
      </w:r>
      <w:r>
        <w:lastRenderedPageBreak/>
        <w:t>its intervention in Ukraine in particular, is the paradigmatic exemplar.</w:t>
      </w:r>
      <w:r>
        <w:rPr>
          <w:rStyle w:val="FootnoteAnchor"/>
        </w:rPr>
        <w:footnoteReference w:id="38"/>
      </w:r>
      <w:r>
        <w:t xml:space="preserve"> Russia uses novel forms of “hybrid warfare” and cyber operations to facilitate increased aggression against NATO and the West.</w:t>
      </w:r>
      <w:r>
        <w:rPr>
          <w:rStyle w:val="FootnoteAnchor"/>
        </w:rPr>
        <w:footnoteReference w:id="39"/>
      </w:r>
      <w:r>
        <w:t xml:space="preserve"> This view holds that aggressors can work around adversaries’ red lines to achieve coercive bargaining success without triggering escalation.</w:t>
      </w:r>
      <w:r>
        <w:rPr>
          <w:rStyle w:val="FootnoteAnchor"/>
        </w:rPr>
        <w:footnoteReference w:id="40"/>
      </w:r>
      <w:r>
        <w:t xml:space="preserve"> If so, we might expect to see Russia engaging in gray zone conflict in as many situations as possible; there is little reason to avoid undertaking an efficient form of warfare that provides significant gains at low cost.</w:t>
      </w:r>
    </w:p>
    <w:p w14:paraId="11A1E031" w14:textId="51BAFA00" w:rsidR="000A77B7" w:rsidRDefault="00470E9F" w:rsidP="004C76DC">
      <w:pPr>
        <w:pStyle w:val="Newparagraph"/>
      </w:pPr>
      <w: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ways (means) available through </w:t>
      </w:r>
      <w:r>
        <w:lastRenderedPageBreak/>
        <w:t>which low intensity conflict can be practiced.</w:t>
      </w:r>
      <w:moveToRangeStart w:id="87" w:author="Jon Lindsay" w:date="2019-08-13T18:12:00Z" w:name="move16612389"/>
      <w:moveTo w:id="88" w:author="Jon Lindsay" w:date="2019-08-13T18:12:00Z">
        <w:r w:rsidR="00BD41FA">
          <w:rPr>
            <w:rStyle w:val="FootnoteReference"/>
          </w:rPr>
          <w:footnoteReference w:id="41"/>
        </w:r>
      </w:moveTo>
      <w:moveToRangeEnd w:id="87"/>
      <w:r>
        <w:t xml:space="preserve"> The emergence of new, cheaper implements of coercion, largely but not exclusively as a result of the information revolution, have made it easier than before to fight circumspect contests.</w:t>
      </w:r>
      <w:r>
        <w:rPr>
          <w:rStyle w:val="FootnoteAnchor"/>
        </w:rPr>
        <w:footnoteReference w:id="42"/>
      </w:r>
    </w:p>
    <w:p w14:paraId="0A227685" w14:textId="77777777" w:rsidR="000A77B7" w:rsidRDefault="00470E9F" w:rsidP="004C76DC">
      <w:pPr>
        <w:pStyle w:val="Newparagraph"/>
      </w:pPr>
      <w:r>
        <w:t>Even those who are skeptical of the potency of new information technologies still tend to highlight the expanded repertoire of military strategies available for low intensity conflict, especially emphasizing online subversion, espionage, and cyber disruption.</w:t>
      </w:r>
      <w:r>
        <w:rPr>
          <w:rStyle w:val="FootnoteAnchor"/>
        </w:rPr>
        <w:footnoteReference w:id="43"/>
      </w:r>
      <w:r>
        <w:t xml:space="preserve"> Compared to historical instances of subversion this is certainly true. Yet there are also more, and more technologically sophisticated, means available for </w:t>
      </w:r>
      <w:r w:rsidRPr="00B1289A">
        <w:t>all</w:t>
      </w:r>
      <w:r>
        <w:t xml:space="preserve"> types of warfare, </w:t>
      </w:r>
      <w:del w:id="91" w:author="Jon Lindsay" w:date="2019-08-13T15:19:00Z">
        <w:r w:rsidDel="00B1289A">
          <w:delText xml:space="preserve">to include anti-satellite weapons, hypersonic munitions, and anti-ship ballistic missiles that </w:delText>
        </w:r>
      </w:del>
      <w:ins w:id="92" w:author="Jon Lindsay" w:date="2019-08-13T15:19:00Z">
        <w:r w:rsidR="00B1289A">
          <w:t xml:space="preserve">some of which </w:t>
        </w:r>
      </w:ins>
      <w:r>
        <w:t>are only likely to be used in major war</w:t>
      </w:r>
      <w:ins w:id="93" w:author="Jon Lindsay" w:date="2019-08-13T15:19:00Z">
        <w:r w:rsidR="00B1289A">
          <w:t xml:space="preserve"> (e.g., anti-satellite weapons, hypersonic munitions, anti-ship ballistic missiles)</w:t>
        </w:r>
      </w:ins>
      <w:r>
        <w:t xml:space="preserve">.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w:t>
      </w:r>
      <w:r w:rsidRPr="00B1289A">
        <w:rPr>
          <w:i/>
          <w:rPrChange w:id="94" w:author="Jon Lindsay" w:date="2019-08-13T15:20:00Z">
            <w:rPr/>
          </w:rPrChange>
        </w:rPr>
        <w:t>all</w:t>
      </w:r>
      <w:r>
        <w:t xml:space="preserve"> types with the use of a </w:t>
      </w:r>
      <w:r w:rsidRPr="00B1289A">
        <w:rPr>
          <w:i/>
          <w:rPrChange w:id="95" w:author="Jon Lindsay" w:date="2019-08-13T15:20:00Z">
            <w:rPr/>
          </w:rPrChange>
        </w:rPr>
        <w:t>subset</w:t>
      </w:r>
      <w:r>
        <w:t xml:space="preserve"> </w:t>
      </w:r>
      <w:del w:id="96" w:author="Jon Lindsay" w:date="2019-08-13T15:20:00Z">
        <w:r w:rsidDel="00B1289A">
          <w:delText xml:space="preserve">in </w:delText>
        </w:r>
      </w:del>
      <w:ins w:id="97" w:author="Jon Lindsay" w:date="2019-08-13T15:20:00Z">
        <w:r w:rsidR="00B1289A">
          <w:t xml:space="preserve">of means for </w:t>
        </w:r>
      </w:ins>
      <w:r>
        <w:t xml:space="preserve">limited conflict. Cyber </w:t>
      </w:r>
      <w:r>
        <w:lastRenderedPageBreak/>
        <w:t>operations may be prevalent in the gray zone, but they will be prevalent in every war of the 21</w:t>
      </w:r>
      <w:r>
        <w:rPr>
          <w:vertAlign w:val="superscript"/>
        </w:rPr>
        <w:t>st</w:t>
      </w:r>
      <w:r>
        <w:t xml:space="preserve"> century.</w:t>
      </w:r>
    </w:p>
    <w:p w14:paraId="67298110" w14:textId="77777777" w:rsidR="000A77B7" w:rsidRDefault="006345CB" w:rsidP="004C76DC">
      <w:pPr>
        <w:pStyle w:val="Newparagraph"/>
      </w:pPr>
      <w:del w:id="98" w:author="Jon Lindsay" w:date="2019-08-13T15:20:00Z">
        <w:r w:rsidDel="00B1289A">
          <w:delText>Among the alarmist views about gray zone conflict as a “new” way of war, t</w:delText>
        </w:r>
      </w:del>
      <w:ins w:id="99" w:author="Jon Lindsay" w:date="2019-08-13T15:20:00Z">
        <w:r w:rsidR="00B1289A">
          <w:t>T</w:t>
        </w:r>
      </w:ins>
      <w:r w:rsidR="00470E9F">
        <w: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14:paraId="3E493E38" w14:textId="77777777" w:rsidR="000A77B7" w:rsidRDefault="00470E9F" w:rsidP="006345CB">
      <w:pPr>
        <w:pStyle w:val="Displayedquotation"/>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Pr>
          <w:rStyle w:val="FootnoteAnchor"/>
        </w:rPr>
        <w:footnoteReference w:id="44"/>
      </w:r>
    </w:p>
    <w:p w14:paraId="1AE4CA68" w14:textId="77777777" w:rsidR="006345CB" w:rsidRDefault="006345CB" w:rsidP="004C76DC">
      <w:pPr>
        <w:pStyle w:val="Newparagraph"/>
      </w:pPr>
      <w:r>
        <w:t xml:space="preserve">Our theory hopes to reemphasize this optimism concerning the motivations underlying gray zone conflict. The phenomenon of gray zone conflict is not new, but its causes have evolved in a way that should </w:t>
      </w:r>
      <w:del w:id="100" w:author="Jon Lindsay" w:date="2019-08-13T15:21:00Z">
        <w:r w:rsidDel="00B1289A">
          <w:delText>give scholars and practitioners pause</w:delText>
        </w:r>
      </w:del>
      <w:ins w:id="101" w:author="Jon Lindsay" w:date="2019-08-13T15:21:00Z">
        <w:r w:rsidR="00B1289A">
          <w:t>encourage patience</w:t>
        </w:r>
      </w:ins>
      <w:r>
        <w:t xml:space="preserve"> before sounding </w:t>
      </w:r>
      <w:del w:id="102" w:author="Jon Lindsay" w:date="2019-08-13T15:21:00Z">
        <w:r w:rsidDel="00B1289A">
          <w:delText xml:space="preserve">the </w:delText>
        </w:r>
      </w:del>
      <w:r w:rsidR="00110DA0">
        <w:t>alarm</w:t>
      </w:r>
      <w:ins w:id="103" w:author="Jon Lindsay" w:date="2019-08-13T15:21:00Z">
        <w:r w:rsidR="00B1289A">
          <w:t>s</w:t>
        </w:r>
      </w:ins>
      <w:del w:id="104" w:author="Jon Lindsay" w:date="2019-08-13T15:21:00Z">
        <w:r w:rsidR="00110DA0" w:rsidDel="00B1289A">
          <w:delText xml:space="preserve"> </w:delText>
        </w:r>
        <w:r w:rsidDel="00B1289A">
          <w:delText>bells</w:delText>
        </w:r>
      </w:del>
      <w:r>
        <w:t>.</w:t>
      </w:r>
    </w:p>
    <w:p w14:paraId="5635A603" w14:textId="77777777" w:rsidR="000A77B7" w:rsidRDefault="00470E9F">
      <w:pPr>
        <w:pStyle w:val="Heading1"/>
        <w:spacing w:after="200" w:line="276" w:lineRule="auto"/>
        <w:ind w:left="-5" w:right="10"/>
      </w:pPr>
      <w:r>
        <w:t>A Theory of Gray Zone Conflict</w:t>
      </w:r>
    </w:p>
    <w:p w14:paraId="632E9DB3" w14:textId="77777777" w:rsidR="000A77B7" w:rsidRDefault="00470E9F">
      <w:pPr>
        <w:pStyle w:val="Newparagraph"/>
        <w:ind w:firstLine="0"/>
        <w:pPrChange w:id="105" w:author="Jon Lindsay" w:date="2019-08-13T15:22:00Z">
          <w:pPr>
            <w:pStyle w:val="Newparagraph"/>
          </w:pPr>
        </w:pPrChange>
      </w:pPr>
      <w:bookmarkStart w:id="106" w:name="_o5zyiueyr7r"/>
      <w:bookmarkEnd w:id="106"/>
      <w: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14:paraId="0E64C95A" w14:textId="77777777" w:rsidR="000A77B7" w:rsidRDefault="00470E9F" w:rsidP="004C76DC">
      <w:pPr>
        <w:pStyle w:val="Newparagraph"/>
      </w:pPr>
      <w:r>
        <w:lastRenderedPageBreak/>
        <w:t xml:space="preserve">First, gray zone conflict results from agency rather than necessity. It is </w:t>
      </w:r>
      <w:r>
        <w:rPr>
          <w:i/>
        </w:rPr>
        <w:t>limitation by choice</w:t>
      </w:r>
      <w:r>
        <w:t xml:space="preserve">. If limited war were distinguished only by limited ends, why wouldn’t actors use the most effective means for the job? </w:t>
      </w:r>
      <w:proofErr w:type="spellStart"/>
      <w:r>
        <w:t>Gray</w:t>
      </w:r>
      <w:proofErr w:type="spellEnd"/>
      <w:r>
        <w:t xml:space="preserve"> zone conflict </w:t>
      </w:r>
      <w:del w:id="107" w:author="Jon Lindsay" w:date="2019-08-13T15:22:00Z">
        <w:r w:rsidDel="00B1289A">
          <w:delText xml:space="preserve">further </w:delText>
        </w:r>
      </w:del>
      <w:r>
        <w:t xml:space="preserve">involves “pulling punches” or refraining from using one’s most potent military capabilities. </w:t>
      </w:r>
    </w:p>
    <w:p w14:paraId="4B8D35B2" w14:textId="77777777" w:rsidR="000A77B7" w:rsidRDefault="00470E9F" w:rsidP="004C76DC">
      <w:pPr>
        <w:pStyle w:val="Newparagraph"/>
      </w:pPr>
      <w:r>
        <w:t xml:space="preserve">Second, gray zone conflict involves </w:t>
      </w:r>
      <w:r>
        <w:rPr>
          <w:i/>
        </w:rPr>
        <w:t>capable initiators</w:t>
      </w:r>
      <w:r>
        <w:t xml:space="preserve">. In order to choose to limit means, an actor must have a portfolio of means to choose from. This differentiates the activities of Russian or American special operations forces from insurgents, even in cases where their </w:t>
      </w:r>
      <w:del w:id="108" w:author="Jon Lindsay" w:date="2019-08-13T15:22:00Z">
        <w:r w:rsidDel="00B1289A">
          <w:delText xml:space="preserve">actual </w:delText>
        </w:r>
      </w:del>
      <w:ins w:id="109" w:author="Jon Lindsay" w:date="2019-08-13T15:22:00Z">
        <w:r w:rsidR="007D1574">
          <w:t>tactics</w:t>
        </w:r>
      </w:ins>
      <w:del w:id="110" w:author="Jon Lindsay" w:date="2019-08-13T15:22:00Z">
        <w:r w:rsidDel="007D1574">
          <w:delText>operations</w:delText>
        </w:r>
      </w:del>
      <w:r>
        <w:t xml:space="preserve"> appear similar. </w:t>
      </w:r>
      <w:del w:id="111" w:author="Jon Lindsay" w:date="2019-08-13T15:23:00Z">
        <w:r w:rsidDel="007D1574">
          <w:delText xml:space="preserve">Even </w:delText>
        </w:r>
      </w:del>
      <w:ins w:id="112" w:author="Jon Lindsay" w:date="2019-08-13T15:23:00Z">
        <w:r w:rsidR="007D1574">
          <w:t xml:space="preserve">Moreover, </w:t>
        </w:r>
      </w:ins>
      <w:r>
        <w:t xml:space="preserve">weaker states and </w:t>
      </w:r>
      <w:del w:id="113" w:author="Jon Lindsay" w:date="2019-08-13T15:23:00Z">
        <w:r w:rsidDel="007D1574">
          <w:delText xml:space="preserve">powerful </w:delText>
        </w:r>
      </w:del>
      <w:r>
        <w:t xml:space="preserve">rebel groups </w:t>
      </w:r>
      <w:del w:id="114" w:author="Jon Lindsay" w:date="2019-08-13T15:23:00Z">
        <w:r w:rsidDel="007D1574">
          <w:delText xml:space="preserve">may </w:delText>
        </w:r>
      </w:del>
      <w:ins w:id="115" w:author="Jon Lindsay" w:date="2019-08-13T15:23:00Z">
        <w:r w:rsidR="007D1574">
          <w:t xml:space="preserve">can also </w:t>
        </w:r>
      </w:ins>
      <w:r>
        <w:t>vary considerably in their war aims and thus may refrain from</w:t>
      </w:r>
      <w:ins w:id="116" w:author="Jon Lindsay" w:date="2019-08-13T15:23:00Z">
        <w:r w:rsidR="007D1574">
          <w:t xml:space="preserve"> giving</w:t>
        </w:r>
      </w:ins>
      <w:r>
        <w:t xml:space="preserve"> </w:t>
      </w:r>
      <w:ins w:id="117" w:author="Jon Lindsay" w:date="2019-08-13T15:23:00Z">
        <w:r w:rsidR="007D1574">
          <w:t xml:space="preserve">their </w:t>
        </w:r>
      </w:ins>
      <w:r>
        <w:t>maximum effort.</w:t>
      </w:r>
      <w:r>
        <w:rPr>
          <w:rStyle w:val="FootnoteAnchor"/>
        </w:rPr>
        <w:footnoteReference w:id="45"/>
      </w:r>
    </w:p>
    <w:p w14:paraId="0351C9C1" w14:textId="77777777" w:rsidR="000A77B7" w:rsidRDefault="00470E9F" w:rsidP="004C76DC">
      <w:pPr>
        <w:pStyle w:val="Newparagraph"/>
      </w:pPr>
      <w:r>
        <w:t xml:space="preserve">Third, gray zone conflict must be preferred </w:t>
      </w:r>
      <w:r>
        <w:rPr>
          <w:i/>
        </w:rPr>
        <w:t>by both sides</w:t>
      </w:r>
      <w:r>
        <w:t xml:space="preserve"> in a contest. Capable belligerents have the capability to escalate but they choose not to. </w:t>
      </w:r>
      <w:commentRangeStart w:id="118"/>
      <w:del w:id="119" w:author="Jon Lindsay" w:date="2019-08-13T15:24:00Z">
        <w:r w:rsidDel="007D1574">
          <w:delText>Although</w:delText>
        </w:r>
      </w:del>
      <w:commentRangeEnd w:id="118"/>
      <w:r w:rsidR="007D1574">
        <w:rPr>
          <w:rStyle w:val="CommentReference"/>
        </w:rPr>
        <w:commentReference w:id="118"/>
      </w:r>
      <w:del w:id="120" w:author="Jon Lindsay" w:date="2019-08-13T15:24:00Z">
        <w:r w:rsidDel="007D1574">
          <w:delText xml:space="preserve"> consistent with the assumptions behind theories of wars limited by risk (i.e., stability-instability paradox), this theory is based on dyadic preferences, not monadic ones. </w:delText>
        </w:r>
      </w:del>
      <w:r>
        <w:t>The target would rather have the opponent engage in gray zone conflict than engage in overt warfare as a result of the target’s reaction to the provocation. Anticipating this, the attacker selects technologies that deliberately obfuscate its intentions or complicate</w:t>
      </w:r>
      <w:del w:id="121" w:author="Jon Lindsay" w:date="2019-08-13T15:25:00Z">
        <w:r w:rsidDel="007D1574">
          <w:delText>s</w:delText>
        </w:r>
      </w:del>
      <w:r>
        <w:t xml:space="preserv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Pr>
          <w:rStyle w:val="FootnoteAnchor"/>
        </w:rPr>
        <w:footnoteReference w:id="46"/>
      </w:r>
      <w:r>
        <w:t xml:space="preserve"> </w:t>
      </w:r>
    </w:p>
    <w:p w14:paraId="73B5ADA7" w14:textId="77777777" w:rsidR="000A77B7" w:rsidRDefault="00470E9F">
      <w:pPr>
        <w:pStyle w:val="Heading2"/>
      </w:pPr>
      <w:r>
        <w:lastRenderedPageBreak/>
        <w:t>A Typology of Limited Conflict</w:t>
      </w:r>
    </w:p>
    <w:p w14:paraId="1BD3D6E2" w14:textId="77777777" w:rsidR="000A77B7" w:rsidRDefault="00470E9F">
      <w:pPr>
        <w:pStyle w:val="Newparagraph"/>
        <w:ind w:firstLine="0"/>
        <w:pPrChange w:id="122" w:author="Jon Lindsay" w:date="2019-08-13T15:25:00Z">
          <w:pPr>
            <w:pStyle w:val="Newparagraph"/>
          </w:pPr>
        </w:pPrChange>
      </w:pPr>
      <w:r>
        <w:t xml:space="preserve">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w:t>
      </w:r>
      <w:proofErr w:type="gramStart"/>
      <w:r>
        <w:t>particular region</w:t>
      </w:r>
      <w:proofErr w:type="gramEnd"/>
      <w:r>
        <w:t xml:space="preserve">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w:t>
      </w:r>
      <w:del w:id="123" w:author="Jon Lindsay" w:date="2019-08-13T15:26:00Z">
        <w:r w:rsidDel="007D1574">
          <w:delText>further distinguishes</w:delText>
        </w:r>
      </w:del>
      <w:ins w:id="124" w:author="Jon Lindsay" w:date="2019-08-13T15:26:00Z">
        <w:r w:rsidR="007D1574">
          <w:t>differentiates</w:t>
        </w:r>
      </w:ins>
      <w:r>
        <w:t xml:space="preserve"> types of limited war that involve actors with more and better military forces.</w:t>
      </w:r>
    </w:p>
    <w:tbl>
      <w:tblPr>
        <w:tblW w:w="9000" w:type="dxa"/>
        <w:tblInd w:w="90" w:type="dxa"/>
        <w:tblLook w:val="0400" w:firstRow="0" w:lastRow="0" w:firstColumn="0" w:lastColumn="0" w:noHBand="0" w:noVBand="1"/>
      </w:tblPr>
      <w:tblGrid>
        <w:gridCol w:w="900"/>
        <w:gridCol w:w="2880"/>
        <w:gridCol w:w="2430"/>
        <w:gridCol w:w="2790"/>
      </w:tblGrid>
      <w:tr w:rsidR="00F243C0" w14:paraId="43E006BA" w14:textId="77777777" w:rsidTr="00944269">
        <w:trPr>
          <w:trHeight w:val="280"/>
        </w:trPr>
        <w:tc>
          <w:tcPr>
            <w:tcW w:w="900" w:type="dxa"/>
            <w:shd w:val="clear" w:color="auto" w:fill="auto"/>
          </w:tcPr>
          <w:p w14:paraId="28E76635" w14:textId="77777777" w:rsidR="00F243C0" w:rsidRDefault="00F243C0" w:rsidP="00944269">
            <w:pPr>
              <w:keepNext/>
              <w:keepLines/>
              <w:spacing w:after="200" w:line="276" w:lineRule="auto"/>
            </w:pPr>
          </w:p>
        </w:tc>
        <w:tc>
          <w:tcPr>
            <w:tcW w:w="2880" w:type="dxa"/>
            <w:tcBorders>
              <w:right w:val="single" w:sz="4" w:space="0" w:color="000000"/>
            </w:tcBorders>
            <w:shd w:val="clear" w:color="auto" w:fill="auto"/>
          </w:tcPr>
          <w:p w14:paraId="5048CB61" w14:textId="77777777" w:rsidR="00F243C0" w:rsidRDefault="00F243C0" w:rsidP="00944269">
            <w:pPr>
              <w:keepNext/>
              <w:keepLines/>
              <w:spacing w:after="200" w:line="276" w:lineRule="auto"/>
            </w:pPr>
          </w:p>
        </w:tc>
        <w:tc>
          <w:tcPr>
            <w:tcW w:w="5220" w:type="dxa"/>
            <w:gridSpan w:val="2"/>
            <w:tcBorders>
              <w:top w:val="single" w:sz="4" w:space="0" w:color="000000"/>
              <w:left w:val="single" w:sz="4" w:space="0" w:color="000000"/>
              <w:right w:val="single" w:sz="4" w:space="0" w:color="000000"/>
            </w:tcBorders>
            <w:shd w:val="clear" w:color="auto" w:fill="auto"/>
          </w:tcPr>
          <w:p w14:paraId="13AF370F" w14:textId="77777777" w:rsidR="00F243C0" w:rsidRPr="00140F9F" w:rsidRDefault="00F243C0" w:rsidP="00F243C0">
            <w:pPr>
              <w:pStyle w:val="Newparagraph"/>
              <w:ind w:firstLine="0"/>
              <w:jc w:val="center"/>
            </w:pPr>
            <w:r w:rsidRPr="00140F9F">
              <w:t>Ends</w:t>
            </w:r>
          </w:p>
        </w:tc>
      </w:tr>
      <w:tr w:rsidR="00922648" w14:paraId="26B3C773" w14:textId="77777777" w:rsidTr="00944269">
        <w:trPr>
          <w:trHeight w:val="280"/>
        </w:trPr>
        <w:tc>
          <w:tcPr>
            <w:tcW w:w="900" w:type="dxa"/>
            <w:tcBorders>
              <w:bottom w:val="single" w:sz="4" w:space="0" w:color="000000"/>
            </w:tcBorders>
            <w:shd w:val="clear" w:color="auto" w:fill="auto"/>
          </w:tcPr>
          <w:p w14:paraId="046EE3F7" w14:textId="77777777" w:rsidR="00922648" w:rsidRDefault="00922648" w:rsidP="00944269">
            <w:pPr>
              <w:keepNext/>
              <w:keepLines/>
              <w:spacing w:after="200" w:line="276" w:lineRule="auto"/>
            </w:pPr>
          </w:p>
        </w:tc>
        <w:tc>
          <w:tcPr>
            <w:tcW w:w="2880" w:type="dxa"/>
            <w:tcBorders>
              <w:bottom w:val="single" w:sz="4" w:space="0" w:color="000000"/>
              <w:right w:val="single" w:sz="4" w:space="0" w:color="000000"/>
            </w:tcBorders>
            <w:shd w:val="clear" w:color="auto" w:fill="auto"/>
          </w:tcPr>
          <w:p w14:paraId="2D2C3EC4" w14:textId="77777777" w:rsidR="00922648" w:rsidRDefault="00922648" w:rsidP="00944269">
            <w:pPr>
              <w:keepNext/>
              <w:keepLines/>
              <w:spacing w:after="200" w:line="276" w:lineRule="auto"/>
            </w:pPr>
          </w:p>
        </w:tc>
        <w:tc>
          <w:tcPr>
            <w:tcW w:w="2430" w:type="dxa"/>
            <w:tcBorders>
              <w:left w:val="single" w:sz="4" w:space="0" w:color="000000"/>
              <w:bottom w:val="single" w:sz="4" w:space="0" w:color="000000"/>
            </w:tcBorders>
            <w:shd w:val="clear" w:color="auto" w:fill="auto"/>
          </w:tcPr>
          <w:p w14:paraId="1570BC59" w14:textId="77777777" w:rsidR="00922648" w:rsidRDefault="00922648" w:rsidP="00F243C0">
            <w:pPr>
              <w:pStyle w:val="Newparagraph"/>
              <w:jc w:val="center"/>
            </w:pPr>
            <w:r>
              <w:t>Concessions</w:t>
            </w:r>
          </w:p>
        </w:tc>
        <w:tc>
          <w:tcPr>
            <w:tcW w:w="2790" w:type="dxa"/>
            <w:tcBorders>
              <w:bottom w:val="single" w:sz="4" w:space="0" w:color="000000"/>
              <w:right w:val="single" w:sz="4" w:space="0" w:color="000000"/>
            </w:tcBorders>
            <w:shd w:val="clear" w:color="auto" w:fill="auto"/>
          </w:tcPr>
          <w:p w14:paraId="20F65F53" w14:textId="77777777" w:rsidR="00922648" w:rsidRDefault="00922648" w:rsidP="00F243C0">
            <w:pPr>
              <w:pStyle w:val="Newparagraph"/>
            </w:pPr>
            <w:r>
              <w:t>Conquest</w:t>
            </w:r>
          </w:p>
        </w:tc>
      </w:tr>
      <w:tr w:rsidR="00922648" w14:paraId="2175ACE5" w14:textId="77777777" w:rsidTr="00944269">
        <w:trPr>
          <w:trHeight w:val="848"/>
        </w:trPr>
        <w:tc>
          <w:tcPr>
            <w:tcW w:w="900" w:type="dxa"/>
            <w:vMerge w:val="restart"/>
            <w:tcBorders>
              <w:top w:val="single" w:sz="4" w:space="0" w:color="000000"/>
              <w:left w:val="single" w:sz="4" w:space="0" w:color="000000"/>
              <w:bottom w:val="single" w:sz="4" w:space="0" w:color="000000"/>
            </w:tcBorders>
            <w:shd w:val="clear" w:color="auto" w:fill="auto"/>
            <w:vAlign w:val="center"/>
          </w:tcPr>
          <w:p w14:paraId="59F74784" w14:textId="77777777" w:rsidR="00922648" w:rsidRPr="00140F9F" w:rsidRDefault="00922648" w:rsidP="00F243C0">
            <w:pPr>
              <w:pStyle w:val="Newparagraph"/>
              <w:ind w:firstLine="0"/>
            </w:pPr>
            <w:r w:rsidRPr="00140F9F">
              <w:t>Means</w:t>
            </w:r>
          </w:p>
        </w:tc>
        <w:tc>
          <w:tcPr>
            <w:tcW w:w="2880" w:type="dxa"/>
            <w:tcBorders>
              <w:top w:val="single" w:sz="4" w:space="0" w:color="000000"/>
              <w:right w:val="single" w:sz="4" w:space="0" w:color="000000"/>
            </w:tcBorders>
            <w:shd w:val="clear" w:color="auto" w:fill="auto"/>
          </w:tcPr>
          <w:p w14:paraId="7E7F6A64" w14:textId="77777777" w:rsidR="00922648" w:rsidRDefault="00922648" w:rsidP="00F243C0">
            <w:pPr>
              <w:pStyle w:val="Newparagraph"/>
              <w:ind w:firstLine="0"/>
            </w:pPr>
            <w: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9217D8E" w14:textId="77777777" w:rsidR="00922648" w:rsidRDefault="00922648" w:rsidP="00F243C0">
            <w:pPr>
              <w:pStyle w:val="Newparagraph"/>
              <w:ind w:firstLine="0"/>
              <w:jc w:val="center"/>
            </w:pPr>
            <w:r>
              <w:t>Small Wars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4DA9AEA" w14:textId="77777777" w:rsidR="00922648" w:rsidRDefault="00922648" w:rsidP="00F243C0">
            <w:pPr>
              <w:pStyle w:val="Newparagraph"/>
              <w:ind w:firstLine="0"/>
              <w:jc w:val="center"/>
            </w:pPr>
            <w:r>
              <w:t>Revolutionary Wars</w:t>
            </w:r>
          </w:p>
        </w:tc>
      </w:tr>
      <w:tr w:rsidR="00922648" w14:paraId="1A7F81C8" w14:textId="77777777" w:rsidTr="00944269">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3A769546" w14:textId="77777777" w:rsidR="00922648" w:rsidRDefault="00922648" w:rsidP="00944269">
            <w:pPr>
              <w:keepNext/>
              <w:keepLines/>
              <w:spacing w:after="200" w:line="276" w:lineRule="auto"/>
              <w:ind w:left="124"/>
              <w:jc w:val="center"/>
              <w:rPr>
                <w:b/>
              </w:rPr>
            </w:pPr>
          </w:p>
        </w:tc>
        <w:tc>
          <w:tcPr>
            <w:tcW w:w="2880" w:type="dxa"/>
            <w:tcBorders>
              <w:bottom w:val="single" w:sz="4" w:space="0" w:color="000000"/>
              <w:right w:val="single" w:sz="4" w:space="0" w:color="000000"/>
            </w:tcBorders>
            <w:shd w:val="clear" w:color="auto" w:fill="auto"/>
          </w:tcPr>
          <w:p w14:paraId="72496E3A" w14:textId="77777777" w:rsidR="00922648" w:rsidRDefault="00922648" w:rsidP="00F243C0">
            <w:pPr>
              <w:pStyle w:val="Newparagraph"/>
              <w:ind w:firstLine="0"/>
            </w:pPr>
            <w: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6169212" w14:textId="77777777" w:rsidR="00922648" w:rsidRDefault="00922648" w:rsidP="00F243C0">
            <w:pPr>
              <w:pStyle w:val="Newparagraph"/>
              <w:ind w:firstLine="0"/>
              <w:jc w:val="center"/>
            </w:pPr>
            <w:r>
              <w:t>Gray Zone Conflicts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AEE7EB4" w14:textId="77777777" w:rsidR="00922648" w:rsidRDefault="00922648" w:rsidP="00F243C0">
            <w:pPr>
              <w:pStyle w:val="Newparagraph"/>
              <w:ind w:firstLine="0"/>
              <w:jc w:val="center"/>
            </w:pPr>
            <w:r>
              <w:t>Major Combat Operations</w:t>
            </w:r>
          </w:p>
        </w:tc>
      </w:tr>
    </w:tbl>
    <w:p w14:paraId="28A28696" w14:textId="77777777" w:rsidR="00922648" w:rsidRDefault="00922648" w:rsidP="004C76DC">
      <w:pPr>
        <w:pStyle w:val="Newparagraph"/>
      </w:pPr>
      <w:r>
        <w:rPr>
          <w:b/>
        </w:rPr>
        <w:t>Table 1</w:t>
      </w:r>
      <w:r>
        <w:t>: A Typology of Limited Conflict</w:t>
      </w:r>
    </w:p>
    <w:p w14:paraId="7E11F36B" w14:textId="77777777" w:rsidR="000A77B7" w:rsidRDefault="00470E9F" w:rsidP="004C76DC">
      <w:pPr>
        <w:pStyle w:val="Newparagraph"/>
      </w:pPr>
      <w:r>
        <w:t>Powerful actors that are highly resolved to revise the status quo will tend to use as much force as need</w:t>
      </w:r>
      <w:r w:rsidR="00636586">
        <w:t>ed</w:t>
      </w:r>
      <w:r>
        <w:t xml:space="preserve">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w:t>
      </w:r>
      <w:del w:id="125" w:author="Jon Lindsay" w:date="2019-08-13T15:27:00Z">
        <w:r w:rsidDel="007D1574">
          <w:delText>however</w:delText>
        </w:r>
      </w:del>
      <w:ins w:id="126" w:author="Jon Lindsay" w:date="2019-08-13T15:27:00Z">
        <w:r w:rsidR="007D1574">
          <w:t>moreover</w:t>
        </w:r>
      </w:ins>
      <w:r>
        <w:t xml:space="preserve">, they will be more willing to settle for less and to employ </w:t>
      </w:r>
      <w:proofErr w:type="gramStart"/>
      <w:r>
        <w:t>less</w:t>
      </w:r>
      <w:proofErr w:type="gramEnd"/>
      <w:r>
        <w:t xml:space="preserve"> effective modes of operation. Voluntary limitation of means enables an aggressor to minimize both costs </w:t>
      </w:r>
      <w:r w:rsidRPr="007D1574">
        <w:rPr>
          <w:i/>
          <w:rPrChange w:id="127" w:author="Jon Lindsay" w:date="2019-08-13T15:27:00Z">
            <w:rPr/>
          </w:rPrChange>
        </w:rPr>
        <w:t>and</w:t>
      </w:r>
      <w:r>
        <w:t xml:space="preserve"> risk exposure. The voluntary limitation of ends allows the target to keep more of what it already has. Escalation in this situation is thus mutually </w:t>
      </w:r>
      <w:r>
        <w:lastRenderedPageBreak/>
        <w:t xml:space="preserve">undesirable. In order to limit the risk of escalation, gray zone actors voluntarily limit the means they use to pursue their limited ends. </w:t>
      </w:r>
    </w:p>
    <w:p w14:paraId="11B4424A" w14:textId="77777777" w:rsidR="000A77B7" w:rsidDel="007D1574" w:rsidRDefault="00470E9F" w:rsidP="004C76DC">
      <w:pPr>
        <w:pStyle w:val="Newparagraph"/>
        <w:rPr>
          <w:del w:id="128" w:author="Jon Lindsay" w:date="2019-08-13T15:29:00Z"/>
          <w:lang w:val="en-CA"/>
        </w:rPr>
      </w:pPr>
      <w:r>
        <w:t xml:space="preserve">The Iraq War illustrates all four categories. The U.S.-led Coalition invaded Iraq in 2003 with less than 180,000 troops even though the United States could </w:t>
      </w:r>
      <w:del w:id="129" w:author="Jon Lindsay" w:date="2019-08-13T15:28:00Z">
        <w:r w:rsidDel="007D1574">
          <w:delText>have, and the U.S. Army wanted to,</w:delText>
        </w:r>
      </w:del>
      <w:ins w:id="130" w:author="Jon Lindsay" w:date="2019-08-13T15:28:00Z">
        <w:r w:rsidR="007D1574">
          <w:t>have</w:t>
        </w:r>
      </w:ins>
      <w:r>
        <w:t xml:space="preserve"> mobilize</w:t>
      </w:r>
      <w:ins w:id="131" w:author="Jon Lindsay" w:date="2019-08-13T15:28:00Z">
        <w:r w:rsidR="007D1574">
          <w:t>d</w:t>
        </w:r>
      </w:ins>
      <w:r>
        <w:t xml:space="preserv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47"/>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Pr>
          <w:rStyle w:val="FootnoteAnchor"/>
          <w:lang w:val="en-CA"/>
        </w:rPr>
        <w:footnoteReference w:id="48"/>
      </w:r>
    </w:p>
    <w:p w14:paraId="4B5FD272" w14:textId="77777777" w:rsidR="000A77B7" w:rsidRDefault="007D1574" w:rsidP="004C76DC">
      <w:pPr>
        <w:pStyle w:val="Newparagraph"/>
      </w:pPr>
      <w:ins w:id="135" w:author="Jon Lindsay" w:date="2019-08-13T15:29:00Z">
        <w:r>
          <w:rPr>
            <w:lang w:val="en-CA"/>
          </w:rPr>
          <w:t xml:space="preserve"> </w:t>
        </w:r>
      </w:ins>
      <w:r w:rsidR="00470E9F">
        <w:rPr>
          <w:lang w:val="en-CA"/>
        </w:rPr>
        <w:t xml:space="preserve">Had American policymakers appreciated the true costs of their war, they would have faced a choice between </w:t>
      </w:r>
      <w:r w:rsidR="00470E9F">
        <w:rPr>
          <w:lang w:val="en-CA"/>
        </w:rPr>
        <w:lastRenderedPageBreak/>
        <w:t xml:space="preserve">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w:t>
      </w:r>
      <w:proofErr w:type="gramStart"/>
      <w:r w:rsidR="00470E9F">
        <w:rPr>
          <w:lang w:val="en-CA"/>
        </w:rPr>
        <w:t>in an attempt to</w:t>
      </w:r>
      <w:proofErr w:type="gramEnd"/>
      <w:r w:rsidR="00470E9F">
        <w:rPr>
          <w:lang w:val="en-CA"/>
        </w:rPr>
        <w:t xml:space="preserve"> transform Iraq into a stable liberal society. If, however, policymakers’ war aims were more limited</w:t>
      </w:r>
      <w:del w:id="136" w:author="Jon Lindsay" w:date="2019-08-13T15:29:00Z">
        <w:r w:rsidR="00470E9F" w:rsidDel="007D1574">
          <w:rPr>
            <w:lang w:val="en-CA"/>
          </w:rPr>
          <w:delText>, as they arguably should have been</w:delText>
        </w:r>
      </w:del>
      <w:r w:rsidR="00470E9F">
        <w:rPr>
          <w:lang w:val="en-CA"/>
        </w:rPr>
        <w:t>,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rsidR="00470E9F">
        <w:t xml:space="preserve"> The Baathist regime survived while the United States avoided a costly ground war, outcomes that were mutually preferable for both sides compared to the, at that time anticipated outcome of the war.</w:t>
      </w:r>
      <w:del w:id="137" w:author="Jon Lindsay" w:date="2019-08-13T15:30:00Z">
        <w:r w:rsidR="00470E9F" w:rsidDel="007D1574">
          <w:delText xml:space="preserve"> Intelligence assessment and rational decision making are each important for assessing the parameters of deterrence, and both proved defective in this case.</w:delText>
        </w:r>
      </w:del>
      <w:del w:id="138" w:author="Jon Lindsay" w:date="2019-08-13T15:32:00Z">
        <w:r w:rsidR="00470E9F" w:rsidDel="007D1574">
          <w:rPr>
            <w:rStyle w:val="FootnoteAnchor"/>
          </w:rPr>
          <w:footnoteReference w:id="49"/>
        </w:r>
      </w:del>
      <w:ins w:id="141" w:author="Jon Lindsay" w:date="2019-08-13T15:32:00Z">
        <w:r w:rsidRPr="007D1574">
          <w:t xml:space="preserve"> </w:t>
        </w:r>
        <w:r>
          <w:t>The exogenous shock of the 9/11 terrorist attacks then raised concerns for</w:t>
        </w:r>
      </w:ins>
      <w:ins w:id="142" w:author="Jon Lindsay" w:date="2019-08-13T15:33:00Z">
        <w:r>
          <w:t xml:space="preserve"> some policymakers </w:t>
        </w:r>
      </w:ins>
      <w:ins w:id="143" w:author="Jon Lindsay" w:date="2019-08-13T15:32:00Z">
        <w:r>
          <w:t xml:space="preserve">about the long-term viability of containment. In other words, the desire for </w:t>
        </w:r>
        <w:proofErr w:type="spellStart"/>
        <w:r>
          <w:t>gray</w:t>
        </w:r>
        <w:proofErr w:type="spellEnd"/>
        <w:r>
          <w:t xml:space="preserve"> zone was no longer mutual.</w:t>
        </w:r>
      </w:ins>
    </w:p>
    <w:p w14:paraId="361936C8" w14:textId="77777777" w:rsidR="000A77B7" w:rsidRDefault="00470E9F" w:rsidP="004C76DC">
      <w:pPr>
        <w:pStyle w:val="Newparagraph"/>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w:t>
      </w:r>
      <w:r w:rsidR="001D5C1D">
        <w:t>exercise calculated restraint</w:t>
      </w:r>
      <w:r>
        <w:t xml:space="preserve"> creates something of a “gray zone” between our two categories.  </w:t>
      </w:r>
    </w:p>
    <w:p w14:paraId="0057688F" w14:textId="77777777" w:rsidR="000A77B7" w:rsidRDefault="00470E9F">
      <w:pPr>
        <w:pStyle w:val="Heading2"/>
        <w:spacing w:after="200" w:line="276" w:lineRule="auto"/>
      </w:pPr>
      <w:bookmarkStart w:id="144" w:name="_6i5vhzgv1wh"/>
      <w:bookmarkEnd w:id="144"/>
      <w:r>
        <w:lastRenderedPageBreak/>
        <w:t xml:space="preserve">The Escalation Dilemma </w:t>
      </w:r>
    </w:p>
    <w:p w14:paraId="3452D785" w14:textId="070F2394" w:rsidR="000A77B7" w:rsidRDefault="00470E9F">
      <w:pPr>
        <w:pStyle w:val="Newparagraph"/>
        <w:ind w:firstLine="0"/>
        <w:pPrChange w:id="145" w:author="Jon Lindsay" w:date="2019-08-13T15:33:00Z">
          <w:pPr>
            <w:pStyle w:val="Newparagraph"/>
          </w:pPr>
        </w:pPrChange>
      </w:pPr>
      <w:r>
        <w:t xml:space="preserve">Given that capable actors may use limited means for limited ends for quite different reasons, the label of “major combat operations” </w:t>
      </w:r>
      <w:del w:id="146" w:author="Jon Lindsay" w:date="2019-08-13T15:34:00Z">
        <w:r w:rsidDel="00A173B6">
          <w:delText xml:space="preserve">is a rather </w:delText>
        </w:r>
      </w:del>
      <w:ins w:id="147" w:author="Jon Lindsay" w:date="2019-08-13T15:34:00Z">
        <w:r w:rsidR="00A173B6">
          <w:t xml:space="preserve">may be a </w:t>
        </w:r>
      </w:ins>
      <w:r>
        <w:t>misleading way to describe conflict motivated by efficiency.</w:t>
      </w:r>
      <w:r>
        <w:rPr>
          <w:rStyle w:val="FootnoteAnchor"/>
        </w:rPr>
        <w:footnoteReference w:id="50"/>
      </w:r>
      <w:r>
        <w:t xml:space="preserve"> A challenger who is patient and capable relative to its adversaries at low intensities might benefit by choosing a</w:t>
      </w:r>
      <w:ins w:id="156" w:author="Jon Lindsay" w:date="2019-08-13T15:34:00Z">
        <w:r w:rsidR="00A173B6">
          <w:t xml:space="preserve"> very</w:t>
        </w:r>
      </w:ins>
      <w:r>
        <w:t xml:space="preserve"> limited conflict strategy. While high intensity conflict may be able to accomplish an aggressor’s goals, it may also be unnecessary and inefficient if victory can be achieved with lower cost at lower levels of dispute intensity.</w:t>
      </w:r>
      <w:r>
        <w:rPr>
          <w:rStyle w:val="FootnoteAnchor"/>
        </w:rPr>
        <w:footnoteReference w:id="51"/>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w:t>
      </w:r>
      <w:del w:id="157" w:author="Jon Lindsay" w:date="2019-08-13T15:34:00Z">
        <w:r w:rsidDel="00A173B6">
          <w:delText xml:space="preserve">and </w:delText>
        </w:r>
      </w:del>
      <w:ins w:id="158" w:author="Jon Lindsay" w:date="2019-08-13T15:34:00Z">
        <w:r w:rsidR="00A173B6">
          <w:t xml:space="preserve">but </w:t>
        </w:r>
      </w:ins>
      <w:r>
        <w:t xml:space="preserve">only needs to mobilize a small number of forces to compel the other side to make concessions. </w:t>
      </w:r>
    </w:p>
    <w:p w14:paraId="6922CB2D" w14:textId="695690E6" w:rsidR="000A77B7" w:rsidRDefault="00470E9F" w:rsidP="004C76DC">
      <w:pPr>
        <w:pStyle w:val="Newparagraph"/>
      </w:pPr>
      <w:r>
        <w:t>Escalation becomes the distinguishing test that separates gray zone conflict and major combat operations. By raising the cost of gray zone conflict, defenders can force the initiator into fighting less efficiently, but only by also accepting higher costs/risks themselves</w:t>
      </w:r>
      <w:del w:id="159" w:author="Jon Lindsay" w:date="2019-08-13T15:35:00Z">
        <w:r w:rsidDel="00A173B6">
          <w:delText>, something that</w:delText>
        </w:r>
      </w:del>
      <w:ins w:id="160" w:author="Jon Lindsay" w:date="2019-08-13T15:35:00Z">
        <w:r w:rsidR="00A173B6">
          <w:t>. This</w:t>
        </w:r>
      </w:ins>
      <w:r>
        <w:t xml:space="preserve"> may be mutually unappealing. Threats of retaliation or actual military resistance may cause an influence-maximizing combatant to switch to a more efficient, and more intense, form of combat. This type </w:t>
      </w:r>
      <w:r>
        <w:lastRenderedPageBreak/>
        <w:t>of actor prefers high intensity warfare to ordinary peacetime competition. The risk-sensitive gray zone actor, by contrast, will back down in the face of robust resistance, accepting both inefficiency and ineffectiveness. This actor prefers peacetime competition to major war. These preference orderings can be summarized thus:</w:t>
      </w:r>
    </w:p>
    <w:p w14:paraId="76D97EF8"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Ordinary competition </w:t>
      </w:r>
      <w:r>
        <w:rPr>
          <w:rFonts w:ascii="Cambria Math" w:hAnsi="Cambria Math" w:cs="Cambria Math"/>
        </w:rPr>
        <w:t>≿</w:t>
      </w:r>
      <w:r>
        <w:rPr>
          <w:i/>
        </w:rPr>
        <w:t xml:space="preserve"> </w:t>
      </w:r>
      <w:r>
        <w:t>High intensity warfare</w:t>
      </w:r>
    </w:p>
    <w:p w14:paraId="10E8F971"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High intensity warfare </w:t>
      </w:r>
      <w:r>
        <w:rPr>
          <w:rFonts w:ascii="Cambria Math" w:hAnsi="Cambria Math" w:cs="Cambria Math"/>
        </w:rPr>
        <w:t>≿</w:t>
      </w:r>
      <w:r>
        <w:rPr>
          <w:i/>
        </w:rPr>
        <w:t xml:space="preserve"> </w:t>
      </w:r>
      <w:r>
        <w:t>Ordinary competition</w:t>
      </w:r>
    </w:p>
    <w:p w14:paraId="54B61594" w14:textId="22FA3B7A" w:rsidR="000A77B7" w:rsidRDefault="00470E9F" w:rsidP="004C76DC">
      <w:pPr>
        <w:pStyle w:val="Newparagraph"/>
      </w:pPr>
      <w:r>
        <w:t xml:space="preserve">Behaviorally both types of conflict </w:t>
      </w:r>
      <w:del w:id="161" w:author="Jon Lindsay" w:date="2019-08-13T15:36:00Z">
        <w:r w:rsidDel="00A173B6">
          <w:delText>look like they are</w:delText>
        </w:r>
      </w:del>
      <w:ins w:id="162" w:author="Jon Lindsay" w:date="2019-08-13T15:36:00Z">
        <w:r w:rsidR="00A173B6">
          <w:t>ap</w:t>
        </w:r>
      </w:ins>
      <w:ins w:id="163" w:author="Jon Lindsay" w:date="2019-08-13T15:37:00Z">
        <w:r w:rsidR="00A173B6">
          <w:t>pear similar</w:t>
        </w:r>
      </w:ins>
      <w:r>
        <w:t xml:space="preserve"> in the </w:t>
      </w:r>
      <w:proofErr w:type="spellStart"/>
      <w:r>
        <w:t>gray</w:t>
      </w:r>
      <w:proofErr w:type="spellEnd"/>
      <w:r>
        <w:t xml:space="preserve">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w:t>
      </w:r>
      <w:r w:rsidR="00C318DE">
        <w:t>The initiator refrains from pursuing the ambiguous use of force (or conducts it ineffectively to save face) because it sees r</w:t>
      </w:r>
      <w:r>
        <w:t>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14:paraId="6866AB13" w14:textId="77777777" w:rsidR="000A77B7" w:rsidRDefault="00470E9F" w:rsidP="004C76DC">
      <w:pPr>
        <w:pStyle w:val="Newparagraph"/>
      </w:pPr>
      <w:r>
        <w:lastRenderedPageBreak/>
        <w:t>This situation recapitulates the basic logic of the security dilemma</w:t>
      </w:r>
      <w:r w:rsidR="00056E96">
        <w:t>.</w:t>
      </w:r>
      <w:r>
        <w:rPr>
          <w:rStyle w:val="FootnoteAnchor"/>
        </w:rPr>
        <w:footnoteReference w:id="52"/>
      </w:r>
      <w: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Even if all actors are assumed to harbor revisionist ambitions</w:t>
      </w:r>
      <w:r w:rsidR="00056E96">
        <w:t>,</w:t>
      </w:r>
      <w:r>
        <w:t xml:space="preserve"> </w:t>
      </w:r>
      <w:r w:rsidR="00056E96">
        <w:t>security dilemma-like dynamics still apply in determining the ways in which they are deterred from given behaviour.</w:t>
      </w:r>
      <w:r>
        <w:rPr>
          <w:rStyle w:val="FootnoteAnchor"/>
        </w:rPr>
        <w:footnoteReference w:id="53"/>
      </w:r>
      <w:r>
        <w:t xml:space="preserve"> </w:t>
      </w:r>
    </w:p>
    <w:p w14:paraId="45BDEFB6" w14:textId="77777777" w:rsidR="000A77B7" w:rsidRDefault="00470E9F">
      <w:pPr>
        <w:pStyle w:val="Heading2"/>
        <w:spacing w:after="200"/>
        <w:ind w:right="10"/>
      </w:pPr>
      <w:bookmarkStart w:id="164" w:name="_mtpq2ba65iue"/>
      <w:bookmarkEnd w:id="164"/>
      <w:r>
        <w:t>The Deterrence Gradient</w:t>
      </w:r>
    </w:p>
    <w:p w14:paraId="22A203F8" w14:textId="604A5C67" w:rsidR="000A77B7" w:rsidRDefault="00470E9F">
      <w:pPr>
        <w:pStyle w:val="Newparagraph"/>
        <w:ind w:firstLine="0"/>
        <w:pPrChange w:id="165" w:author="Jon Lindsay" w:date="2019-08-13T15:47:00Z">
          <w:pPr>
            <w:pStyle w:val="Newparagraph"/>
          </w:pPr>
        </w:pPrChange>
      </w:pPr>
      <w:r>
        <w:t>If conflict varies continuously between peace and war, then i</w:t>
      </w:r>
      <w:r w:rsidR="0065502D">
        <w:t>t</w:t>
      </w:r>
      <w:r>
        <w:t xml:space="preserve"> might be explained by treating deterrence success and failure as </w:t>
      </w:r>
      <w:del w:id="166" w:author="Jon Lindsay" w:date="2019-08-13T15:48:00Z">
        <w:r w:rsidDel="009B5AD6">
          <w:delText xml:space="preserve">also </w:delText>
        </w:r>
      </w:del>
      <w:ins w:id="167" w:author="Jon Lindsay" w:date="2019-08-13T15:48:00Z">
        <w:r w:rsidR="009B5AD6">
          <w:t xml:space="preserve">continuously </w:t>
        </w:r>
      </w:ins>
      <w:del w:id="168" w:author="Jon Lindsay" w:date="2019-08-13T15:48:00Z">
        <w:r w:rsidDel="009B5AD6">
          <w:delText>var</w:delText>
        </w:r>
        <w:r w:rsidR="0065502D" w:rsidDel="009B5AD6">
          <w:delText>ying</w:delText>
        </w:r>
      </w:del>
      <w:ins w:id="169" w:author="Jon Lindsay" w:date="2019-08-13T15:48:00Z">
        <w:r w:rsidR="009B5AD6">
          <w:t>variable</w:t>
        </w:r>
      </w:ins>
      <w:r>
        <w:t xml:space="preserve">. If gray zone conflict is a second-best reaction to successful deterrence, then conflict severity should be inversely proportional to the credibility of deterrence. Conflict motivated by efficiency should not be so correlated. </w:t>
      </w:r>
      <w:r>
        <w:lastRenderedPageBreak/>
        <w:t>Furthermore, conflict at the weaker end of the deterrence gradient should be more motivated by efficiency concerns than fears about retaliatory consequences.</w:t>
      </w:r>
    </w:p>
    <w:p w14:paraId="3C7EF552" w14:textId="2BE97A62" w:rsidR="000A77B7" w:rsidRDefault="00470E9F" w:rsidP="004C76DC">
      <w:pPr>
        <w:pStyle w:val="Newparagraph"/>
      </w:pPr>
      <w:r>
        <w:t>To operationalize this hypothesis, we posit a deterrence analogue to the military loss of strength gradient.</w:t>
      </w:r>
      <w:r>
        <w:rPr>
          <w:rStyle w:val="FootnoteAnchor"/>
        </w:rPr>
        <w:footnoteReference w:id="54"/>
      </w:r>
      <w:r>
        <w:t xml:space="preserve">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w:t>
      </w:r>
      <w:r>
        <w:rPr>
          <w:rStyle w:val="FootnoteAnchor"/>
        </w:rPr>
        <w:footnoteReference w:id="55"/>
      </w:r>
      <w:r>
        <w:t xml:space="preserve"> The loss of strength can be partially offset by basing and mobility but not eliminated due to the enduring vulnerabilities of naval power and frictions with host nations.</w:t>
      </w:r>
      <w:r>
        <w:rPr>
          <w:rStyle w:val="FootnoteAnchor"/>
        </w:rPr>
        <w:footnoteReference w:id="56"/>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del w:id="170" w:author="Jon Lindsay" w:date="2019-08-13T15:49:00Z">
        <w:r w:rsidDel="009B5AD6">
          <w:delText>an adequate and</w:delText>
        </w:r>
      </w:del>
      <w:ins w:id="171" w:author="Jon Lindsay" w:date="2019-08-13T15:49:00Z">
        <w:r w:rsidR="009B5AD6">
          <w:t>a</w:t>
        </w:r>
      </w:ins>
      <w:r>
        <w:t xml:space="preserve"> convenient proxy for other factors that do.</w:t>
      </w:r>
    </w:p>
    <w:p w14:paraId="6D96156A" w14:textId="582A75CD" w:rsidR="00A508AF" w:rsidRDefault="00470E9F" w:rsidP="004C76DC">
      <w:pPr>
        <w:pStyle w:val="Newparagraph"/>
      </w:pPr>
      <w:r>
        <w:t xml:space="preserve">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w:t>
      </w:r>
      <w:r>
        <w:lastRenderedPageBreak/>
        <w:t>be more resolved to resist aggression on their borders, while attackers campaigning from distant shores will are less so. Alliances with neighboring states should similarly be more credible since patrons are generally more willing to defend a proximate client.</w:t>
      </w:r>
      <w:r>
        <w:rPr>
          <w:rStyle w:val="FootnoteAnchor"/>
        </w:rPr>
        <w:footnoteReference w:id="57"/>
      </w:r>
      <w:r>
        <w:t xml:space="preserve"> Conversely, commitments should be less credible with distance as well, as patrons will fear entrapment by distant allies </w:t>
      </w:r>
      <w:del w:id="172" w:author="Jon Lindsay" w:date="2019-08-13T15:50:00Z">
        <w:r w:rsidDel="009B5AD6">
          <w:delText xml:space="preserve">with </w:delText>
        </w:r>
      </w:del>
      <w:ins w:id="173" w:author="Jon Lindsay" w:date="2019-08-13T15:50:00Z">
        <w:r w:rsidR="009B5AD6">
          <w:t xml:space="preserve">who have </w:t>
        </w:r>
      </w:ins>
      <w:r>
        <w:t>stronger local interests</w:t>
      </w:r>
      <w:r w:rsidR="00056E96">
        <w:t>.</w:t>
      </w:r>
      <w:r>
        <w:rPr>
          <w:rStyle w:val="FootnoteAnchor"/>
        </w:rPr>
        <w:footnoteReference w:id="58"/>
      </w:r>
      <w:r w:rsidR="002B0E4A">
        <w:t xml:space="preserve"> </w:t>
      </w:r>
      <w:r>
        <w:t>While NATO security guarantees nominally cover all 29 member states equally, the 12 founding members in Western Europe and North America are arguably more confident in this commitment.</w:t>
      </w:r>
      <w:r>
        <w:rPr>
          <w:rStyle w:val="FootnoteAnchor"/>
        </w:rPr>
        <w:footnoteReference w:id="59"/>
      </w:r>
      <w:r>
        <w:t xml:space="preserve"> Indeed, recent Eastern European entrants have questioned NATO resolve. Eastern European members also appear to have greater need of protection, given that Russia is both more interested in, and better able to</w:t>
      </w:r>
      <w:del w:id="174" w:author="Jon Lindsay" w:date="2019-08-13T15:50:00Z">
        <w:r w:rsidDel="009B5AD6">
          <w:delText>,</w:delText>
        </w:r>
      </w:del>
      <w:r>
        <w:t xml:space="preserve"> control</w:t>
      </w:r>
      <w:ins w:id="175" w:author="Jon Lindsay" w:date="2019-08-13T15:51:00Z">
        <w:r w:rsidR="009B5AD6">
          <w:t>,</w:t>
        </w:r>
      </w:ins>
      <w:r>
        <w:t xml:space="preserve"> territory near its borders.</w:t>
      </w:r>
      <w:r>
        <w:rPr>
          <w:rStyle w:val="FootnoteAnchor"/>
        </w:rPr>
        <w:footnoteReference w:id="60"/>
      </w:r>
    </w:p>
    <w:p w14:paraId="31C0806A" w14:textId="5FD8DFEA" w:rsidR="000A77B7" w:rsidRDefault="00A508AF" w:rsidP="004C76DC">
      <w:pPr>
        <w:pStyle w:val="Newparagraph"/>
      </w:pPr>
      <w:r>
        <w:t xml:space="preserve">Technology conditions but does not eliminate geography. Although it seems cyberspace has opened up the world to anyone with an internet connection, most states can and do enforce </w:t>
      </w:r>
      <w:r>
        <w:lastRenderedPageBreak/>
        <w:t xml:space="preserve">their laws on the digital infrastructure </w:t>
      </w:r>
      <w:ins w:id="176" w:author="Jon Lindsay" w:date="2019-08-13T15:51:00Z">
        <w:r w:rsidR="009B5AD6">
          <w:t xml:space="preserve">located </w:t>
        </w:r>
      </w:ins>
      <w:r>
        <w:t>within their borders</w:t>
      </w:r>
      <w:del w:id="177" w:author="Jon Lindsay" w:date="2019-08-13T15:51:00Z">
        <w:r w:rsidDel="009B5AD6">
          <w:delText xml:space="preserve"> for good economic reasons</w:delText>
        </w:r>
      </w:del>
      <w:r>
        <w:t>.</w:t>
      </w:r>
      <w:r>
        <w:rPr>
          <w:rStyle w:val="FootnoteAnchor"/>
        </w:rPr>
        <w:footnoteReference w:id="61"/>
      </w:r>
      <w:r>
        <w:t xml:space="preserve"> Indeed, cyber conflict appears to be concentrated along the fissures of traditional geographic rivalries.</w:t>
      </w:r>
      <w:r>
        <w:rPr>
          <w:rStyle w:val="FootnoteAnchor"/>
        </w:rPr>
        <w:footnoteReference w:id="62"/>
      </w:r>
      <w:r>
        <w:t xml:space="preserve"> 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w:t>
      </w:r>
      <w:r>
        <w:rPr>
          <w:rStyle w:val="FootnoteAnchor"/>
        </w:rPr>
        <w:footnoteReference w:id="63"/>
      </w:r>
      <w:r>
        <w:t xml:space="preserve"> The cybersecurity literature offers two </w:t>
      </w:r>
      <w:del w:id="180" w:author="Jon Lindsay" w:date="2019-08-13T15:52:00Z">
        <w:r w:rsidDel="009B5AD6">
          <w:delText xml:space="preserve">logics </w:delText>
        </w:r>
      </w:del>
      <w:ins w:id="181" w:author="Jon Lindsay" w:date="2019-08-13T15:52:00Z">
        <w:r w:rsidR="009B5AD6">
          <w:t xml:space="preserve">reasons </w:t>
        </w:r>
      </w:ins>
      <w:r>
        <w:t>for the empirical pattern of restraint observed in the cyber domain, and geography plays a tacit role in both.</w:t>
      </w:r>
      <w:r>
        <w:rPr>
          <w:rStyle w:val="FootnoteAnchor"/>
        </w:rPr>
        <w:footnoteReference w:id="64"/>
      </w:r>
      <w:r>
        <w:t xml:space="preserve"> First, complex offensive cyber operations require detailed intelligence preparation, often including human intelligence.</w:t>
      </w:r>
      <w:r>
        <w:rPr>
          <w:rStyle w:val="FootnoteAnchor"/>
        </w:rPr>
        <w:footnoteReference w:id="65"/>
      </w:r>
      <w:r>
        <w:t xml:space="preserve"> </w:t>
      </w:r>
      <w:del w:id="183" w:author="Jon Lindsay" w:date="2019-08-13T15:52:00Z">
        <w:r w:rsidDel="009B5AD6">
          <w:delText xml:space="preserve">It is noteworthy that the United States relied on a regional partner (Israel) for the Stuxnet operation. </w:delText>
        </w:r>
      </w:del>
      <w:r>
        <w:t xml:space="preserve">Intelligence is harder to collect and understand from a distance, and poor intelligence enhances </w:t>
      </w:r>
      <w:r>
        <w:lastRenderedPageBreak/>
        <w:t>cyber deterrence-by-denial. Second, attribution and retaliation depend on capabilities in more traditional domains.</w:t>
      </w:r>
      <w:r>
        <w:rPr>
          <w:rStyle w:val="FootnoteAnchor"/>
        </w:rPr>
        <w:footnoteReference w:id="66"/>
      </w:r>
      <w:r>
        <w:t xml:space="preserve"> Thus deterrence-by-punishment of cyber aggression will be affected by the same </w:t>
      </w:r>
      <w:del w:id="184" w:author="Jon Lindsay" w:date="2019-08-13T15:53:00Z">
        <w:r w:rsidDel="009B5AD6">
          <w:delText xml:space="preserve">deterrence </w:delText>
        </w:r>
      </w:del>
      <w:ins w:id="185" w:author="Jon Lindsay" w:date="2019-08-13T15:53:00Z">
        <w:r w:rsidR="009B5AD6">
          <w:t xml:space="preserve">loss-of-strength </w:t>
        </w:r>
      </w:ins>
      <w:r>
        <w:t xml:space="preserve">gradient that affects cross-domain military capabilities in the terrestrial world. </w:t>
      </w:r>
      <w:r w:rsidR="00470E9F">
        <w:t xml:space="preserve">In sum, </w:t>
      </w:r>
      <w:ins w:id="186" w:author="Jon Lindsay" w:date="2019-08-13T15:53:00Z">
        <w:r w:rsidR="009B5AD6">
          <w:t xml:space="preserve">we expect </w:t>
        </w:r>
      </w:ins>
      <w:r w:rsidR="00470E9F">
        <w:t xml:space="preserve">Western resolve and capability </w:t>
      </w:r>
      <w:del w:id="187" w:author="Jon Lindsay" w:date="2019-08-13T15:53:00Z">
        <w:r w:rsidR="00470E9F" w:rsidDel="009B5AD6">
          <w:delText xml:space="preserve">decreases </w:delText>
        </w:r>
      </w:del>
      <w:ins w:id="188" w:author="Jon Lindsay" w:date="2019-08-13T15:53:00Z">
        <w:r w:rsidR="009B5AD6">
          <w:t xml:space="preserve">to decrease </w:t>
        </w:r>
      </w:ins>
      <w:r w:rsidR="00470E9F">
        <w:t xml:space="preserve">from West to East while Russian resolve and capability increases. </w:t>
      </w:r>
    </w:p>
    <w:p w14:paraId="410B348E" w14:textId="77777777" w:rsidR="000A77B7" w:rsidRDefault="00470E9F">
      <w:pPr>
        <w:pStyle w:val="Heading2"/>
        <w:spacing w:after="200"/>
        <w:ind w:right="10"/>
      </w:pPr>
      <w:r>
        <w:t>A Note on Third Parties</w:t>
      </w:r>
    </w:p>
    <w:p w14:paraId="65EC0174" w14:textId="5826BA65" w:rsidR="000A77B7" w:rsidRDefault="00470E9F">
      <w:pPr>
        <w:pStyle w:val="Newparagraph"/>
        <w:ind w:firstLine="0"/>
        <w:pPrChange w:id="189" w:author="Jon Lindsay" w:date="2019-08-13T15:53:00Z">
          <w:pPr>
            <w:pStyle w:val="Newparagraph"/>
          </w:pPr>
        </w:pPrChange>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67"/>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Pr>
          <w:rStyle w:val="FootnoteAnchor"/>
        </w:rPr>
        <w:footnoteReference w:id="68"/>
      </w:r>
      <w:r>
        <w:t xml:space="preserve"> His argument </w:t>
      </w:r>
      <w:del w:id="190" w:author="Jon Lindsay" w:date="2019-08-13T15:54:00Z">
        <w:r w:rsidDel="00B27E0C">
          <w:delText xml:space="preserve">seems </w:delText>
        </w:r>
      </w:del>
      <w:ins w:id="191" w:author="Jon Lindsay" w:date="2019-08-13T15:54:00Z">
        <w:r w:rsidR="00B27E0C">
          <w:t xml:space="preserve">appears </w:t>
        </w:r>
      </w:ins>
      <w:r>
        <w:t xml:space="preserve">to run </w:t>
      </w:r>
      <w:r>
        <w:lastRenderedPageBreak/>
        <w:t xml:space="preserve">counter to our deterrence story until the weaker state is </w:t>
      </w:r>
      <w:del w:id="192" w:author="Jon Lindsay" w:date="2019-08-13T15:54:00Z">
        <w:r w:rsidDel="00B27E0C">
          <w:delText xml:space="preserve">combined </w:delText>
        </w:r>
      </w:del>
      <w:ins w:id="193" w:author="Jon Lindsay" w:date="2019-08-13T15:54:00Z">
        <w:r w:rsidR="00B27E0C">
          <w:t xml:space="preserve">considered together </w:t>
        </w:r>
      </w:ins>
      <w:r>
        <w:t xml:space="preserve">with its powerful protector(s). Russia may not be deterred by the Ukrainian military directly, but it calibrates its actions to avoid triggering a confrontation with NATO. More actors </w:t>
      </w:r>
      <w:del w:id="194" w:author="Jon Lindsay" w:date="2019-08-13T15:54:00Z">
        <w:r w:rsidDel="00B27E0C">
          <w:delText xml:space="preserve">should </w:delText>
        </w:r>
      </w:del>
      <w:ins w:id="195" w:author="Jon Lindsay" w:date="2019-08-13T15:54:00Z">
        <w:r w:rsidR="00B27E0C">
          <w:t xml:space="preserve">may </w:t>
        </w:r>
      </w:ins>
      <w:del w:id="196" w:author="Jon Lindsay" w:date="2019-08-13T15:54:00Z">
        <w:r w:rsidDel="00B27E0C">
          <w:delText xml:space="preserve">thus </w:delText>
        </w:r>
      </w:del>
      <w:r>
        <w:t xml:space="preserve">be considered “capable” </w:t>
      </w:r>
      <w:ins w:id="197" w:author="Jon Lindsay" w:date="2019-08-13T15:54:00Z">
        <w:r w:rsidR="00B27E0C">
          <w:t xml:space="preserve">in this sense </w:t>
        </w:r>
      </w:ins>
      <w:r>
        <w:t>than if assessed in purely bilateral terms.</w:t>
      </w:r>
    </w:p>
    <w:p w14:paraId="2A009F20" w14:textId="77777777" w:rsidR="000A77B7" w:rsidRDefault="00470E9F" w:rsidP="004C76DC">
      <w:pPr>
        <w:pStyle w:val="Newparagraph"/>
      </w:pPr>
      <w:r>
        <w:t>Importantly, alliances, commitment mechanisms, and other attempts to aggregate capabilities are often explicitly or implicitly designed to generate deterrence by reducing agency (autonomy) on the part of individual participants, making them behave more like a single unit.</w:t>
      </w:r>
      <w:r>
        <w:rPr>
          <w:rStyle w:val="FootnoteAnchor"/>
        </w:rPr>
        <w:footnoteReference w:id="69"/>
      </w:r>
      <w:r>
        <w:t xml:space="preserve"> Deterrence works if an ally might respond to a given provocation, but friction between them complicates deterrence effectiveness.</w:t>
      </w:r>
      <w:r>
        <w:rPr>
          <w:rStyle w:val="FootnoteAnchor"/>
        </w:rPr>
        <w:footnoteReference w:id="70"/>
      </w:r>
      <w:r>
        <w:t xml:space="preserve"> Indeed, misalignment of interests within an alliance (or domestic civil politics) can serve to weaken deterrence and provide opportunities for gray zone intervention. </w:t>
      </w:r>
    </w:p>
    <w:p w14:paraId="74E55C3F" w14:textId="77777777" w:rsidR="000A77B7" w:rsidRDefault="00470E9F" w:rsidP="004C76DC">
      <w:pPr>
        <w:pStyle w:val="Newparagraph"/>
      </w:pPr>
      <w:r>
        <w:t>Conflict initiators can similarly rely on proxies to complicate the deterrence calculus. Ambiguity regarding responsibility for an attack makes a retaliatory response less likely, especially if the target is looking for reasons not to retaliate.</w:t>
      </w:r>
      <w:r>
        <w:rPr>
          <w:rStyle w:val="FootnoteAnchor"/>
        </w:rPr>
        <w:footnoteReference w:id="71"/>
      </w:r>
      <w:r>
        <w:t xml:space="preserve"> Recognizing the potential for agency problems, targets may discount the harm that proxies inflict. Reliance on third-parties may thus transform cases that would have been small wars into gray zone conflicts. The explicit </w:t>
      </w:r>
      <w:r>
        <w:lastRenderedPageBreak/>
        <w:t xml:space="preserve">delineation of an extended deterrence </w:t>
      </w:r>
      <w:r>
        <w:rPr>
          <w:i/>
        </w:rPr>
        <w:t>quid pro quo</w:t>
      </w:r>
      <w:r>
        <w:t xml:space="preserve"> probably increases this risk, as red lines clarify what can be achieved in the gray zone.</w:t>
      </w:r>
      <w:r w:rsidR="00950D40">
        <w:rPr>
          <w:rStyle w:val="FootnoteReference"/>
        </w:rPr>
        <w:footnoteReference w:id="72"/>
      </w:r>
    </w:p>
    <w:p w14:paraId="1E10E3FC" w14:textId="77777777" w:rsidR="000A77B7" w:rsidRDefault="00470E9F">
      <w:pPr>
        <w:pStyle w:val="Heading1"/>
        <w:ind w:right="10"/>
      </w:pPr>
      <w:bookmarkStart w:id="198" w:name="_5n3w61b4kam6"/>
      <w:bookmarkEnd w:id="198"/>
      <w:r>
        <w:t>Russian Gray Zone Campaigns</w:t>
      </w:r>
    </w:p>
    <w:p w14:paraId="09070135" w14:textId="77777777" w:rsidR="000A77B7" w:rsidRDefault="00470E9F">
      <w:pPr>
        <w:pStyle w:val="Newparagraph"/>
        <w:ind w:firstLine="0"/>
        <w:pPrChange w:id="199" w:author="Jon Lindsay" w:date="2019-08-13T15:55:00Z">
          <w:pPr>
            <w:pStyle w:val="Newparagraph"/>
          </w:pPr>
        </w:pPrChange>
      </w:pPr>
      <w:r>
        <w:t>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Pr>
          <w:rStyle w:val="FootnoteAnchor"/>
        </w:rPr>
        <w:footnoteReference w:id="73"/>
      </w:r>
      <w:r>
        <w:t xml:space="preserve">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6CC60CBE" w14:textId="77777777" w:rsidR="000A77B7" w:rsidRDefault="00470E9F">
      <w:pPr>
        <w:pStyle w:val="Heading2"/>
        <w:spacing w:after="200"/>
        <w:ind w:right="10"/>
      </w:pPr>
      <w:bookmarkStart w:id="200" w:name="_nz7gptvniecz"/>
      <w:bookmarkEnd w:id="200"/>
      <w:r>
        <w:t>Cross-National Data</w:t>
      </w:r>
    </w:p>
    <w:p w14:paraId="04E3C199" w14:textId="77777777" w:rsidR="000A77B7" w:rsidRDefault="00470E9F">
      <w:pPr>
        <w:pStyle w:val="Newparagraph"/>
        <w:ind w:firstLine="0"/>
        <w:pPrChange w:id="201" w:author="Jon Lindsay" w:date="2019-08-13T15:57:00Z">
          <w:pPr>
            <w:pStyle w:val="Newparagraph"/>
          </w:pPr>
        </w:pPrChange>
      </w:pPr>
      <w:r>
        <w:t xml:space="preserve">It is perhaps fitting that data on Russian gray zone interventions are themselves ambiguous. Previous studies have compiled open source data on Russian-attributed cyber conflict over the </w:t>
      </w:r>
      <w:r>
        <w:lastRenderedPageBreak/>
        <w:t>past three decades. Two cross-national datasets – Dyadic Cyber Incident and Dispute V1.1 (DCID) and Russian Electoral Interventions (REI) – cover almost entirely distinct samples.</w:t>
      </w:r>
      <w:r>
        <w:rPr>
          <w:rStyle w:val="FootnoteAnchor"/>
        </w:rPr>
        <w:footnoteReference w:id="74"/>
      </w:r>
      <w:r>
        <w:t xml:space="preserve">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3086C5B4" w14:textId="77777777" w:rsidR="004819AE" w:rsidRDefault="00470E9F" w:rsidP="004C76DC">
      <w:pPr>
        <w:pStyle w:val="Newparagraph"/>
      </w:pPr>
      <w:r>
        <w:t>We present an expanded and consolidated dataset of 82 cases of Russian intervention from 1994-2018.</w:t>
      </w:r>
      <w:r>
        <w:rPr>
          <w:rStyle w:val="FootnoteAnchor"/>
        </w:rPr>
        <w:footnoteReference w:id="75"/>
      </w:r>
      <w:r>
        <w:t xml:space="preserve"> DCID and REI together describe 71 unique cases of Russian aggression that have either included some degree of cyber intervention or were cases of electoral interference. We have identified 10 additional instances of Russian cyber-attacks from 1994-2018</w:t>
      </w:r>
      <w:r w:rsidR="00965EF9">
        <w:t xml:space="preserve"> that are not covered in the previous datasets. Most of these new cases cover cyber conflict after 2011 (the latest year in DCID) that were non-electoral (the universe of cases in REI).</w:t>
      </w:r>
      <w:r w:rsidR="00965EF9">
        <w:rPr>
          <w:rStyle w:val="FootnoteReference"/>
        </w:rPr>
        <w:footnoteReference w:id="76"/>
      </w:r>
      <w:r>
        <w:t xml:space="preserve"> </w:t>
      </w:r>
      <w:r w:rsidR="00965EF9">
        <w:t xml:space="preserve">We further </w:t>
      </w:r>
      <w:r>
        <w:t xml:space="preserve">include 3 cases of non-cyber Russian aggression during this time period from the International Crisis </w:t>
      </w:r>
      <w:proofErr w:type="spellStart"/>
      <w:r>
        <w:t>Behavior</w:t>
      </w:r>
      <w:proofErr w:type="spellEnd"/>
      <w:r>
        <w:t xml:space="preserve"> (ICB) dataset.</w:t>
      </w:r>
      <w:r>
        <w:rPr>
          <w:rStyle w:val="FootnoteAnchor"/>
        </w:rPr>
        <w:footnoteReference w:id="77"/>
      </w:r>
      <w:r>
        <w:t xml:space="preserve"> Including ICB data has the further advantage of not focusing </w:t>
      </w:r>
      <w:r>
        <w:lastRenderedPageBreak/>
        <w:t>exclusively on Russian cyber-attacks but also including all Russian conflict short of war. To resolve the heterogeneity across datasets, we compiled an entirely new coding of the intensity of Russian attacks.</w:t>
      </w:r>
      <w:r w:rsidR="00965EF9">
        <w:rPr>
          <w:rStyle w:val="FootnoteReference"/>
        </w:rPr>
        <w:footnoteReference w:id="78"/>
      </w:r>
      <w:r>
        <w:t xml:space="preserve">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3D5B49EE" w14:textId="77777777" w:rsidR="000A77B7" w:rsidRDefault="00470E9F" w:rsidP="004C76DC">
      <w:pPr>
        <w:pStyle w:val="Newparagraph"/>
      </w:pPr>
      <w:r>
        <w:t xml:space="preserve">Figure 1 shows the frequency distribution of Russian gray zone operations since 1994. </w:t>
      </w:r>
      <w:r w:rsidR="00C71EB5">
        <w:t>We follow the coding criteria used in DCID, coding each country-year’s intensity as the highest observed Russian intervention on a scale where information operations are the least intense type of intervention and ground troops are the most intense.</w:t>
      </w:r>
      <w:r w:rsidR="00C71EB5">
        <w:rPr>
          <w:rStyle w:val="FootnoteReference"/>
        </w:rPr>
        <w:footnoteReference w:id="79"/>
      </w:r>
      <w:r w:rsidR="00C71EB5">
        <w:t xml:space="preserve"> </w:t>
      </w:r>
      <w:r>
        <w:t xml:space="preserve">Contrary to descriptions of gray zone conflict as new or the product of </w:t>
      </w:r>
      <w:r w:rsidR="00965EF9">
        <w:t>technological innovation</w:t>
      </w:r>
      <w:r>
        <w:t xml:space="preserve">,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w:t>
      </w:r>
      <w:r>
        <w:lastRenderedPageBreak/>
        <w:t>about the nature of the Russian threat. Like a stain on a microscope slide, Russian operations highlight the contours of the Western deterrence gradient.</w:t>
      </w:r>
    </w:p>
    <w:p w14:paraId="72300A7F" w14:textId="77777777" w:rsidR="00D63020" w:rsidRDefault="00D63020" w:rsidP="004C76DC">
      <w:pPr>
        <w:pStyle w:val="Newparagraph"/>
      </w:pPr>
      <w:r>
        <w:t>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w:t>
      </w:r>
    </w:p>
    <w:p w14:paraId="380F9E93" w14:textId="77777777" w:rsidR="000A77B7" w:rsidRDefault="00D63020" w:rsidP="004C76DC">
      <w:pPr>
        <w:pStyle w:val="Newparagraph"/>
      </w:pPr>
      <w:r>
        <w:rPr>
          <w:noProof/>
        </w:rPr>
        <w:drawing>
          <wp:inline distT="0" distB="0" distL="0" distR="0" wp14:anchorId="64946052" wp14:editId="2B4019CF">
            <wp:extent cx="5943600" cy="4711843"/>
            <wp:effectExtent l="0" t="0" r="0" b="0"/>
            <wp:docPr id="3"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32421268/59643977-c1073700-911f-11e9-92d5-5457a6f841a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11843"/>
                    </a:xfrm>
                    <a:prstGeom prst="rect">
                      <a:avLst/>
                    </a:prstGeom>
                    <a:noFill/>
                    <a:ln>
                      <a:noFill/>
                    </a:ln>
                  </pic:spPr>
                </pic:pic>
              </a:graphicData>
            </a:graphic>
          </wp:inline>
        </w:drawing>
      </w:r>
    </w:p>
    <w:p w14:paraId="4A4351BB"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1</w:t>
      </w:r>
      <w:r>
        <w:rPr>
          <w:b/>
        </w:rPr>
        <w:fldChar w:fldCharType="end"/>
      </w:r>
      <w:r>
        <w:t xml:space="preserve"> Intensity of Russian intervention over time. The bars represent the average intensity of Russian interventions in each year using the 1-5 scale provided. The line denotes the number of Russian interventions in each year.</w:t>
      </w:r>
    </w:p>
    <w:p w14:paraId="13A35518" w14:textId="691245BD" w:rsidR="000A77B7" w:rsidRDefault="00470E9F" w:rsidP="004C76DC">
      <w:pPr>
        <w:pStyle w:val="Newparagraph"/>
      </w:pPr>
      <w:r>
        <w:lastRenderedPageBreak/>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t>
      </w:r>
      <w:del w:id="202" w:author="Jon Lindsay" w:date="2019-08-13T15:58:00Z">
        <w:r w:rsidDel="006C1A3E">
          <w:delText>(</w:delText>
        </w:r>
      </w:del>
      <w:r>
        <w:t>where it is less deterred</w:t>
      </w:r>
      <w:del w:id="203" w:author="Jon Lindsay" w:date="2019-08-13T15:58:00Z">
        <w:r w:rsidDel="006C1A3E">
          <w:delText>)</w:delText>
        </w:r>
      </w:del>
      <w:r>
        <w:t xml:space="preserve"> than farther away. The exception to this geographical pattern is </w:t>
      </w:r>
      <w:del w:id="204" w:author="Jon Lindsay" w:date="2019-08-13T15:59:00Z">
        <w:r w:rsidDel="006C1A3E">
          <w:delText xml:space="preserve">in </w:delText>
        </w:r>
      </w:del>
      <w:r>
        <w:t xml:space="preserve">Syria, which hosts a major Russian naval base on the Mediterranean. The port of </w:t>
      </w:r>
      <w:proofErr w:type="spellStart"/>
      <w:r>
        <w:t>Tartus</w:t>
      </w:r>
      <w:proofErr w:type="spellEnd"/>
      <w:r>
        <w:t>, a staging base for Russian combat operations in Syria, serves to lessen the Russian loss of strength gradient and may help to explain the Syrian exception to the East-West pattern in the intensity of Russian operations in Figure 2.</w:t>
      </w:r>
      <w:r>
        <w:br w:type="page"/>
      </w:r>
    </w:p>
    <w:p w14:paraId="7C042B3E" w14:textId="77777777" w:rsidR="000A77B7" w:rsidRDefault="00470E9F" w:rsidP="004C76DC">
      <w:pPr>
        <w:pStyle w:val="Newparagraph"/>
      </w:pPr>
      <w:r>
        <w:rPr>
          <w:noProof/>
        </w:rPr>
        <w:lastRenderedPageBreak/>
        <w:drawing>
          <wp:inline distT="0" distB="1905" distL="0" distR="0" wp14:anchorId="552AE2E1" wp14:editId="694EB2EB">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770880"/>
                    </a:xfrm>
                    <a:prstGeom prst="rect">
                      <a:avLst/>
                    </a:prstGeom>
                  </pic:spPr>
                </pic:pic>
              </a:graphicData>
            </a:graphic>
          </wp:inline>
        </w:drawing>
      </w:r>
    </w:p>
    <w:p w14:paraId="46FBEC33"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2</w:t>
      </w:r>
      <w:r>
        <w:rPr>
          <w:b/>
        </w:rPr>
        <w:fldChar w:fldCharType="end"/>
      </w:r>
      <w:r>
        <w:t xml:space="preserve"> Geographic representation of Russia intervention. Each country's shading represents the highest intensity of Russian intervention in that state between 1994-2017. States closer to Russia have noticeably higher levels of </w:t>
      </w:r>
      <w:r w:rsidR="002D44B0">
        <w:t>severity</w:t>
      </w:r>
      <w:r>
        <w:t>.</w:t>
      </w:r>
    </w:p>
    <w:p w14:paraId="49A131F9" w14:textId="77777777" w:rsidR="000A77B7" w:rsidRDefault="00470E9F" w:rsidP="004C76DC">
      <w:pPr>
        <w:pStyle w:val="Newparagraph"/>
      </w:pPr>
      <w:r>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w:t>
      </w:r>
      <w:r>
        <w:lastRenderedPageBreak/>
        <w:t>Russian influence operations are ubiquitous, cyber disruption is less common, and overt military intervention occurs only in Russia’s immediate periphery (“near abroad”).</w:t>
      </w:r>
    </w:p>
    <w:p w14:paraId="4807084E" w14:textId="77777777" w:rsidR="000A77B7" w:rsidRDefault="00470E9F">
      <w:pPr>
        <w:pStyle w:val="Heading2"/>
      </w:pPr>
      <w:bookmarkStart w:id="205" w:name="_67l51pwqju7m"/>
      <w:bookmarkStart w:id="206" w:name="_qj6388j08rsl"/>
      <w:bookmarkEnd w:id="205"/>
      <w:bookmarkEnd w:id="206"/>
      <w:r>
        <w:t>Major Cyber Campaigns</w:t>
      </w:r>
    </w:p>
    <w:p w14:paraId="50D672EC" w14:textId="77777777" w:rsidR="000A77B7" w:rsidRDefault="00470E9F">
      <w:pPr>
        <w:pStyle w:val="Newparagraph"/>
        <w:ind w:firstLine="0"/>
        <w:pPrChange w:id="207" w:author="Jon Lindsay" w:date="2019-08-13T15:59:00Z">
          <w:pPr>
            <w:pStyle w:val="Newparagraph"/>
          </w:pPr>
        </w:pPrChange>
      </w:pPr>
      <w:r>
        <w:t>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Pr>
          <w:rStyle w:val="FootnoteAnchor"/>
        </w:rPr>
        <w:footnoteReference w:id="80"/>
      </w:r>
      <w:r>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E03B8BA" w14:textId="77777777" w:rsidR="000A77B7" w:rsidRDefault="00470E9F" w:rsidP="004C76DC">
      <w:pPr>
        <w:pStyle w:val="Newparagraph"/>
      </w:pPr>
      <w: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w:t>
      </w:r>
      <w:r>
        <w:lastRenderedPageBreak/>
        <w:t>status seeking, and geopolitical imperatives for security.</w:t>
      </w:r>
      <w:r>
        <w:rPr>
          <w:rStyle w:val="FootnoteAnchor"/>
        </w:rPr>
        <w:footnoteReference w:id="81"/>
      </w:r>
      <w:r>
        <w:t xml:space="preserve"> Rather we argue that how motives are expressed, whatever their origins, will </w:t>
      </w:r>
      <w:proofErr w:type="gramStart"/>
      <w:r>
        <w:t>be more or less</w:t>
      </w:r>
      <w:proofErr w:type="gramEnd"/>
      <w:r>
        <w:t xml:space="preserve"> constrained by Western deterrence. We will consider some counterarguments in the case narratives.</w:t>
      </w:r>
    </w:p>
    <w:p w14:paraId="7FD28E1C" w14:textId="77777777" w:rsidR="000A77B7" w:rsidRDefault="00470E9F" w:rsidP="00013BB9">
      <w:pPr>
        <w:pStyle w:val="Tabletitle"/>
      </w:pPr>
      <w:r>
        <w:rPr>
          <w:b/>
        </w:rPr>
        <w:t>Table 2</w:t>
      </w:r>
      <w:r>
        <w:t>: Case comparison of Russian gray zone conflicts</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600"/>
        <w:gridCol w:w="2047"/>
        <w:gridCol w:w="1550"/>
        <w:gridCol w:w="1550"/>
        <w:gridCol w:w="1334"/>
      </w:tblGrid>
      <w:tr w:rsidR="000A77B7" w14:paraId="5AC63371"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BA2C082" w14:textId="77777777" w:rsidR="000A77B7" w:rsidRDefault="00470E9F" w:rsidP="001D5C1D">
            <w:pPr>
              <w:pStyle w:val="Newparagraph"/>
              <w:ind w:firstLine="0"/>
            </w:pPr>
            <w:r>
              <w:t>Russian Response</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3DC00A47" w14:textId="77777777" w:rsidR="000A77B7" w:rsidRDefault="00470E9F" w:rsidP="001D5C1D">
            <w:pPr>
              <w:pStyle w:val="Newparagraph"/>
              <w:ind w:firstLine="0"/>
              <w:jc w:val="center"/>
            </w:pPr>
            <w:r>
              <w:t>United States</w:t>
            </w:r>
            <w:r w:rsidR="001D5C1D">
              <w:t xml:space="preserve"> </w:t>
            </w:r>
            <w:r>
              <w:t>(2016)</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B571179" w14:textId="77777777" w:rsidR="000A77B7" w:rsidRDefault="00470E9F" w:rsidP="001D5C1D">
            <w:pPr>
              <w:pStyle w:val="Newparagraph"/>
              <w:ind w:firstLine="0"/>
              <w:jc w:val="center"/>
            </w:pPr>
            <w:r>
              <w:t>Estonia</w:t>
            </w:r>
            <w:r w:rsidR="001D5C1D">
              <w:t xml:space="preserve"> </w:t>
            </w:r>
            <w:r>
              <w:t>(2007)</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64613F8" w14:textId="77777777" w:rsidR="000A77B7" w:rsidRDefault="00470E9F" w:rsidP="001D5C1D">
            <w:pPr>
              <w:pStyle w:val="Newparagraph"/>
              <w:ind w:firstLine="0"/>
              <w:jc w:val="center"/>
            </w:pPr>
            <w:r>
              <w:t>Ukraine</w:t>
            </w:r>
            <w:r w:rsidR="001D5C1D">
              <w:t xml:space="preserve"> </w:t>
            </w:r>
            <w:r>
              <w:t>(2014)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6978CFBB" w14:textId="77777777" w:rsidR="000A77B7" w:rsidRDefault="00470E9F" w:rsidP="001D5C1D">
            <w:pPr>
              <w:pStyle w:val="Newparagraph"/>
              <w:ind w:firstLine="0"/>
              <w:jc w:val="center"/>
            </w:pPr>
            <w:r>
              <w:t>Georgia</w:t>
            </w:r>
            <w:r w:rsidR="001D5C1D">
              <w:t xml:space="preserve"> </w:t>
            </w:r>
            <w:r>
              <w:t>(2008)</w:t>
            </w:r>
          </w:p>
        </w:tc>
      </w:tr>
      <w:tr w:rsidR="000A77B7" w14:paraId="3FDAEF14"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00B04F38" w14:textId="77777777" w:rsidR="000A77B7" w:rsidRDefault="00470E9F" w:rsidP="001D5C1D">
            <w:pPr>
              <w:pStyle w:val="Newparagraph"/>
              <w:ind w:firstLine="0"/>
            </w:pPr>
            <w:r>
              <w:t>Conventional Forces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06DBD0AB"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9E0E1E0"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34624BC" w14:textId="77777777" w:rsidR="000A77B7" w:rsidRDefault="000A77B7" w:rsidP="001D5C1D">
            <w:pPr>
              <w:widowControl w:val="0"/>
              <w:spacing w:line="240" w:lineRule="auto"/>
              <w:jc w:val="cente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4FBEDB4" w14:textId="77777777" w:rsidR="000A77B7" w:rsidRDefault="00470E9F" w:rsidP="001D5C1D">
            <w:pPr>
              <w:pStyle w:val="Newparagraph"/>
              <w:ind w:firstLine="0"/>
              <w:jc w:val="center"/>
            </w:pPr>
            <w:r>
              <w:t>X</w:t>
            </w:r>
          </w:p>
        </w:tc>
      </w:tr>
      <w:tr w:rsidR="000A77B7" w14:paraId="1E81CC3B"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D12B732" w14:textId="77777777" w:rsidR="000A77B7" w:rsidRDefault="00470E9F" w:rsidP="001D5C1D">
            <w:pPr>
              <w:pStyle w:val="Newparagraph"/>
              <w:ind w:firstLine="0"/>
            </w:pPr>
            <w:r>
              <w:t>Special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620AC657"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5267D4E4"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745F0E22"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DAE3059" w14:textId="77777777" w:rsidR="000A77B7" w:rsidRDefault="00470E9F" w:rsidP="001D5C1D">
            <w:pPr>
              <w:pStyle w:val="Newparagraph"/>
              <w:ind w:firstLine="0"/>
              <w:jc w:val="center"/>
            </w:pPr>
            <w:r>
              <w:t>X</w:t>
            </w:r>
          </w:p>
        </w:tc>
      </w:tr>
      <w:tr w:rsidR="000A77B7" w14:paraId="4223AAAD"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7484BDAF" w14:textId="77777777" w:rsidR="000A77B7" w:rsidRDefault="00470E9F" w:rsidP="001D5C1D">
            <w:pPr>
              <w:pStyle w:val="Newparagraph"/>
              <w:ind w:firstLine="0"/>
            </w:pPr>
            <w:r>
              <w:t>Disruptive Cyber</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236DE301"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9AA5DBA"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7DA8389"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04F4E5E1" w14:textId="77777777" w:rsidR="000A77B7" w:rsidRDefault="00470E9F" w:rsidP="001D5C1D">
            <w:pPr>
              <w:pStyle w:val="Newparagraph"/>
              <w:ind w:firstLine="0"/>
              <w:jc w:val="center"/>
            </w:pPr>
            <w:r>
              <w:t>X</w:t>
            </w:r>
          </w:p>
        </w:tc>
      </w:tr>
      <w:tr w:rsidR="000A77B7" w14:paraId="5E0A77D5"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6D5782B1" w14:textId="77777777" w:rsidR="000A77B7" w:rsidRDefault="00470E9F" w:rsidP="001D5C1D">
            <w:pPr>
              <w:pStyle w:val="Newparagraph"/>
              <w:ind w:firstLine="0"/>
            </w:pPr>
            <w:r>
              <w:t>Information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13DA3F4"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4C7B7F5"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CE9168F"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55133CA5" w14:textId="77777777" w:rsidR="000A77B7" w:rsidRDefault="00470E9F" w:rsidP="001D5C1D">
            <w:pPr>
              <w:pStyle w:val="Newparagraph"/>
              <w:ind w:firstLine="0"/>
              <w:jc w:val="center"/>
            </w:pPr>
            <w:r>
              <w:t>X</w:t>
            </w:r>
          </w:p>
        </w:tc>
      </w:tr>
    </w:tbl>
    <w:p w14:paraId="52A403D0" w14:textId="726F7185" w:rsidR="000A77B7" w:rsidRDefault="00470E9F" w:rsidP="004C76DC">
      <w:pPr>
        <w:pStyle w:val="Newparagraph"/>
      </w:pPr>
      <w:r>
        <w:t>Table 2 lists these cases by distance from Washington DC.</w:t>
      </w:r>
      <w:r>
        <w:rPr>
          <w:rStyle w:val="FootnoteAnchor"/>
        </w:rPr>
        <w:footnoteReference w:id="82"/>
      </w:r>
      <w:r>
        <w:t xml:space="preserve"> Again the geographical pattern is striking. Moscow is more likely to pull its punches for cases closer to Washington. </w:t>
      </w:r>
      <w:del w:id="208" w:author="Jon Lindsay" w:date="2019-08-13T16:02:00Z">
        <w:r w:rsidDel="006C1A3E">
          <w:delText xml:space="preserve">While </w:delText>
        </w:r>
      </w:del>
      <w:del w:id="209" w:author="Jon Lindsay" w:date="2019-08-13T16:03:00Z">
        <w:r w:rsidDel="006C1A3E">
          <w:delText xml:space="preserve">geography is simply a proxy for </w:delText>
        </w:r>
      </w:del>
      <w:del w:id="210" w:author="Jon Lindsay" w:date="2019-08-13T16:02:00Z">
        <w:r w:rsidDel="006C1A3E">
          <w:delText xml:space="preserve">other </w:delText>
        </w:r>
      </w:del>
      <w:del w:id="211" w:author="Jon Lindsay" w:date="2019-08-13T16:03:00Z">
        <w:r w:rsidDel="006C1A3E">
          <w:delText xml:space="preserve">factors that condition the strength of Western deterrence, these factors combine to create a gradient of decreasing deterrence. </w:delText>
        </w:r>
      </w:del>
      <w:r>
        <w:t xml:space="preserve">Russian operations directly against the United States </w:t>
      </w:r>
      <w:del w:id="212" w:author="Jon Lindsay" w:date="2019-08-13T16:05:00Z">
        <w:r w:rsidDel="00891C50">
          <w:delText xml:space="preserve">are </w:delText>
        </w:r>
      </w:del>
      <w:ins w:id="213" w:author="Jon Lindsay" w:date="2019-08-13T16:05:00Z">
        <w:r w:rsidR="00891C50">
          <w:t xml:space="preserve">have been </w:t>
        </w:r>
      </w:ins>
      <w:r>
        <w:t>limited to cyber influence and espionage operations. Operations against Estonia</w:t>
      </w:r>
      <w:ins w:id="214" w:author="Jon Lindsay" w:date="2019-08-13T16:18:00Z">
        <w:r w:rsidR="00122003">
          <w:t xml:space="preserve"> in 2007</w:t>
        </w:r>
      </w:ins>
      <w:r>
        <w:t xml:space="preserve"> </w:t>
      </w:r>
      <w:del w:id="215" w:author="Jon Lindsay" w:date="2019-08-13T16:05:00Z">
        <w:r w:rsidDel="00891C50">
          <w:delText xml:space="preserve">are </w:delText>
        </w:r>
      </w:del>
      <w:ins w:id="216" w:author="Jon Lindsay" w:date="2019-08-13T16:05:00Z">
        <w:r w:rsidR="00891C50">
          <w:t xml:space="preserve">were </w:t>
        </w:r>
      </w:ins>
      <w:del w:id="217" w:author="Jon Lindsay" w:date="2019-08-13T16:05:00Z">
        <w:r w:rsidDel="00891C50">
          <w:delText xml:space="preserve">still </w:delText>
        </w:r>
      </w:del>
      <w:ins w:id="218" w:author="Jon Lindsay" w:date="2019-08-13T16:05:00Z">
        <w:r w:rsidR="00891C50">
          <w:t xml:space="preserve">also </w:t>
        </w:r>
      </w:ins>
      <w:r>
        <w:t>restrained—</w:t>
      </w:r>
      <w:del w:id="219" w:author="Jon Lindsay" w:date="2019-08-13T16:04:00Z">
        <w:r w:rsidDel="00891C50">
          <w:delText>given its membership in</w:delText>
        </w:r>
      </w:del>
      <w:ins w:id="220" w:author="Jon Lindsay" w:date="2019-08-13T16:04:00Z">
        <w:r w:rsidR="00891C50">
          <w:t>Estonia is a</w:t>
        </w:r>
      </w:ins>
      <w:r>
        <w:t xml:space="preserve"> </w:t>
      </w:r>
      <w:r>
        <w:lastRenderedPageBreak/>
        <w:t>NATO</w:t>
      </w:r>
      <w:ins w:id="221" w:author="Jon Lindsay" w:date="2019-08-13T16:04:00Z">
        <w:r w:rsidR="00891C50">
          <w:t xml:space="preserve"> member</w:t>
        </w:r>
      </w:ins>
      <w:r>
        <w:t xml:space="preserve">—but </w:t>
      </w:r>
      <w:del w:id="222" w:author="Jon Lindsay" w:date="2019-08-13T16:06:00Z">
        <w:r w:rsidDel="00891C50">
          <w:delText>also include a</w:delText>
        </w:r>
      </w:del>
      <w:ins w:id="223" w:author="Jon Lindsay" w:date="2019-08-13T16:06:00Z">
        <w:r w:rsidR="00891C50">
          <w:t>further included a more</w:t>
        </w:r>
      </w:ins>
      <w:r>
        <w:t xml:space="preserve"> punishing </w:t>
      </w:r>
      <w:del w:id="224" w:author="Jon Lindsay" w:date="2019-08-13T16:06:00Z">
        <w:r w:rsidDel="00891C50">
          <w:delText xml:space="preserve">wave </w:delText>
        </w:r>
      </w:del>
      <w:ins w:id="225" w:author="Jon Lindsay" w:date="2019-08-13T16:06:00Z">
        <w:r w:rsidR="00891C50">
          <w:t xml:space="preserve">set </w:t>
        </w:r>
      </w:ins>
      <w:r>
        <w:t xml:space="preserve">of DDoS attacks. Ukraine is not a member of NATO and is highly salient to Russia, but it borders European NATO states and was in negotiation for EU membership when the crisis began. Russian attacks </w:t>
      </w:r>
      <w:del w:id="226" w:author="Jon Lindsay" w:date="2019-08-13T16:04:00Z">
        <w:r w:rsidDel="00891C50">
          <w:delText xml:space="preserve">are </w:delText>
        </w:r>
      </w:del>
      <w:ins w:id="227" w:author="Jon Lindsay" w:date="2019-08-13T16:04:00Z">
        <w:r w:rsidR="00891C50">
          <w:t xml:space="preserve">on Ukraine have been </w:t>
        </w:r>
      </w:ins>
      <w:r>
        <w:t>diverse</w:t>
      </w:r>
      <w:ins w:id="228" w:author="Jon Lindsay" w:date="2019-08-13T16:06:00Z">
        <w:r w:rsidR="00891C50">
          <w:t xml:space="preserve"> and punishing</w:t>
        </w:r>
      </w:ins>
      <w:r>
        <w:t xml:space="preserve"> but </w:t>
      </w:r>
      <w:del w:id="229" w:author="Jon Lindsay" w:date="2019-08-13T16:04:00Z">
        <w:r w:rsidDel="00891C50">
          <w:delText xml:space="preserve">fall </w:delText>
        </w:r>
      </w:del>
      <w:ins w:id="230" w:author="Jon Lindsay" w:date="2019-08-13T16:04:00Z">
        <w:r w:rsidR="00891C50">
          <w:t xml:space="preserve">have fallen </w:t>
        </w:r>
      </w:ins>
      <w:r>
        <w:t xml:space="preserve">short of </w:t>
      </w:r>
      <w:del w:id="231" w:author="Jon Lindsay" w:date="2019-08-13T16:04:00Z">
        <w:r w:rsidDel="00891C50">
          <w:delText xml:space="preserve">overt, </w:delText>
        </w:r>
      </w:del>
      <w:r>
        <w:t>avowed military intervention. Georgia</w:t>
      </w:r>
      <w:ins w:id="232" w:author="Jon Lindsay" w:date="2019-08-13T16:05:00Z">
        <w:r w:rsidR="00891C50">
          <w:t>, by contrast,</w:t>
        </w:r>
      </w:ins>
      <w:r>
        <w:t xml:space="preserve"> is not a NATO member and is deep in Russia’s sphere of influence. At the weakest end of the deterrence gradient, Russia intervened in Georgia</w:t>
      </w:r>
      <w:ins w:id="233" w:author="Jon Lindsay" w:date="2019-08-13T16:18:00Z">
        <w:r w:rsidR="00122003">
          <w:t xml:space="preserve"> in 2008</w:t>
        </w:r>
      </w:ins>
      <w:r>
        <w:t xml:space="preserve"> using not only cyber-attacks but also paramilitaries and overt military force.</w:t>
      </w:r>
      <w:r>
        <w:rPr>
          <w:rStyle w:val="FootnoteAnchor"/>
        </w:rPr>
        <w:footnoteReference w:id="83"/>
      </w:r>
      <w:r>
        <w:t xml:space="preserve"> </w:t>
      </w:r>
      <w:ins w:id="237" w:author="Jon Lindsay" w:date="2019-08-13T16:22:00Z">
        <w:r w:rsidR="00122003">
          <w:t>We will briefly consider each of them in chronological order.</w:t>
        </w:r>
      </w:ins>
    </w:p>
    <w:p w14:paraId="79332FCE" w14:textId="77777777" w:rsidR="000A77B7" w:rsidRDefault="00470E9F">
      <w:pPr>
        <w:pStyle w:val="Heading3"/>
        <w:spacing w:after="200" w:line="276" w:lineRule="auto"/>
        <w:ind w:left="-5" w:right="10"/>
      </w:pPr>
      <w:bookmarkStart w:id="238" w:name="_c8qq01qhrze2"/>
      <w:bookmarkEnd w:id="238"/>
      <w:r>
        <w:t>Estonia (2007)</w:t>
      </w:r>
    </w:p>
    <w:p w14:paraId="3BBDEB98" w14:textId="31EBF0D0" w:rsidR="000A77B7" w:rsidDel="00891C50" w:rsidRDefault="00470E9F">
      <w:pPr>
        <w:pStyle w:val="Newparagraph"/>
        <w:ind w:firstLine="0"/>
        <w:rPr>
          <w:del w:id="239" w:author="Jon Lindsay" w:date="2019-08-13T16:13:00Z"/>
        </w:rPr>
        <w:pPrChange w:id="240" w:author="Jon Lindsay" w:date="2019-08-13T16:13:00Z">
          <w:pPr>
            <w:pStyle w:val="Newparagraph"/>
          </w:pPr>
        </w:pPrChange>
      </w:pPr>
      <w:del w:id="241" w:author="Jon Lindsay" w:date="2019-08-13T16:18:00Z">
        <w:r w:rsidDel="00122003">
          <w:delText>A signal event in the brief history of cyber conflict was the</w:delText>
        </w:r>
      </w:del>
      <w:ins w:id="242" w:author="Jon Lindsay" w:date="2019-08-13T16:18:00Z">
        <w:r w:rsidR="00122003">
          <w:t xml:space="preserve">Moscow coordinated </w:t>
        </w:r>
      </w:ins>
      <w:ins w:id="243" w:author="Jon Lindsay" w:date="2019-08-13T16:19:00Z">
        <w:r w:rsidR="00122003">
          <w:t>a wave of</w:t>
        </w:r>
      </w:ins>
      <w:del w:id="244" w:author="Jon Lindsay" w:date="2019-08-13T16:19:00Z">
        <w:r w:rsidDel="00122003">
          <w:delText xml:space="preserve"> 2007</w:delText>
        </w:r>
      </w:del>
      <w:r>
        <w:t xml:space="preserve"> DDoS</w:t>
      </w:r>
      <w:ins w:id="245" w:author="Jon Lindsay" w:date="2019-08-13T16:11:00Z">
        <w:r w:rsidR="00891C50">
          <w:t xml:space="preserve"> attack</w:t>
        </w:r>
      </w:ins>
      <w:ins w:id="246" w:author="Jon Lindsay" w:date="2019-08-13T16:19:00Z">
        <w:r w:rsidR="00122003">
          <w:t>s</w:t>
        </w:r>
      </w:ins>
      <w:ins w:id="247" w:author="Jon Lindsay" w:date="2019-08-13T16:11:00Z">
        <w:r w:rsidR="00891C50">
          <w:t xml:space="preserve"> </w:t>
        </w:r>
      </w:ins>
      <w:ins w:id="248" w:author="Jon Lindsay" w:date="2019-08-13T16:37:00Z">
        <w:r w:rsidR="000215AC">
          <w:t>against</w:t>
        </w:r>
      </w:ins>
      <w:ins w:id="249" w:author="Jon Lindsay" w:date="2019-08-13T16:11:00Z">
        <w:r w:rsidR="00891C50">
          <w:t xml:space="preserve"> Estonia</w:t>
        </w:r>
      </w:ins>
      <w:r>
        <w:t xml:space="preserve"> </w:t>
      </w:r>
      <w:del w:id="250" w:author="Jon Lindsay" w:date="2019-08-13T16:08:00Z">
        <w:r w:rsidDel="00891C50">
          <w:delText>attack that roiled Estonia. It was</w:delText>
        </w:r>
      </w:del>
      <w:del w:id="251" w:author="Jon Lindsay" w:date="2019-08-13T16:11:00Z">
        <w:r w:rsidDel="00891C50">
          <w:delText xml:space="preserve"> precipitated by the relocation of a Soviet</w:delText>
        </w:r>
      </w:del>
      <w:del w:id="252" w:author="Jon Lindsay" w:date="2019-08-13T16:08:00Z">
        <w:r w:rsidDel="00891C50">
          <w:delText>-era</w:delText>
        </w:r>
      </w:del>
      <w:del w:id="253" w:author="Jon Lindsay" w:date="2019-08-13T16:11:00Z">
        <w:r w:rsidDel="00891C50">
          <w:delText xml:space="preserve"> statue</w:delText>
        </w:r>
      </w:del>
      <w:ins w:id="254" w:author="Jon Lindsay" w:date="2019-08-13T16:19:00Z">
        <w:r w:rsidR="00122003">
          <w:t>following</w:t>
        </w:r>
      </w:ins>
      <w:ins w:id="255" w:author="Jon Lindsay" w:date="2019-08-13T16:11:00Z">
        <w:r w:rsidR="00891C50">
          <w:t xml:space="preserve"> </w:t>
        </w:r>
      </w:ins>
      <w:ins w:id="256" w:author="Jon Lindsay" w:date="2019-08-13T16:12:00Z">
        <w:r w:rsidR="00891C50">
          <w:t xml:space="preserve">the relocation of </w:t>
        </w:r>
      </w:ins>
      <w:ins w:id="257" w:author="Jon Lindsay" w:date="2019-08-13T16:13:00Z">
        <w:r w:rsidR="00891C50">
          <w:t>a</w:t>
        </w:r>
      </w:ins>
      <w:ins w:id="258" w:author="Jon Lindsay" w:date="2019-08-13T16:11:00Z">
        <w:r w:rsidR="00891C50">
          <w:t xml:space="preserve"> Soviet statue.</w:t>
        </w:r>
      </w:ins>
      <w:moveToRangeStart w:id="259" w:author="Jon Lindsay" w:date="2019-08-13T16:12:00Z" w:name="move16605164"/>
      <w:moveTo w:id="260" w:author="Jon Lindsay" w:date="2019-08-13T16:12:00Z">
        <w:r w:rsidR="00891C50">
          <w:rPr>
            <w:rStyle w:val="FootnoteAnchor"/>
          </w:rPr>
          <w:footnoteReference w:id="84"/>
        </w:r>
      </w:moveTo>
      <w:moveToRangeEnd w:id="259"/>
      <w:ins w:id="263" w:author="Jon Lindsay" w:date="2019-08-13T16:37:00Z">
        <w:r w:rsidR="000215AC">
          <w:t xml:space="preserve"> </w:t>
        </w:r>
      </w:ins>
      <w:del w:id="264" w:author="Jon Lindsay" w:date="2019-08-13T16:08:00Z">
        <w:r w:rsidDel="00891C50">
          <w:delText xml:space="preserve"> from the center of Tallinn to its outskirts, which sparked rioting by the Russian minority resulting in injuries and one death</w:delText>
        </w:r>
      </w:del>
      <w:del w:id="265" w:author="Jon Lindsay" w:date="2019-08-13T16:09:00Z">
        <w:r w:rsidDel="00891C50">
          <w:delText>. That evening internet traffic surged beyond average peak loads by a factor of ten or more and degraded the availability of government, media, and banking websites and cash machines. “The most wired country in Europe” was uniquely dependent on online transactions, and no country, let alone a NATO member, had ever been attacked so suddenly and aggressively by a botnet.</w:delText>
        </w:r>
        <w:r w:rsidDel="00891C50">
          <w:rPr>
            <w:rStyle w:val="FootnoteAnchor"/>
          </w:rPr>
          <w:footnoteReference w:id="85"/>
        </w:r>
        <w:r w:rsidDel="00891C50">
          <w:delText xml:space="preserve"> </w:delText>
        </w:r>
      </w:del>
      <w:del w:id="268" w:author="Jon Lindsay" w:date="2019-08-13T16:40:00Z">
        <w:r w:rsidDel="002B507E">
          <w:delText>Estonia’s defense minister considered but ultimately rejected invoking Article V, the collective defense clause of the NATO treaty</w:delText>
        </w:r>
      </w:del>
      <w:del w:id="269" w:author="Jon Lindsay" w:date="2019-08-13T16:09:00Z">
        <w:r w:rsidDel="00891C50">
          <w:delText>, instead requesting and receiving technical assistance</w:delText>
        </w:r>
      </w:del>
      <w:del w:id="270" w:author="Jon Lindsay" w:date="2019-08-13T16:40:00Z">
        <w:r w:rsidDel="002B507E">
          <w:delText>.</w:delText>
        </w:r>
        <w:r w:rsidDel="002B507E">
          <w:rPr>
            <w:rStyle w:val="FootnoteAnchor"/>
          </w:rPr>
          <w:footnoteReference w:id="86"/>
        </w:r>
        <w:r w:rsidDel="002B507E">
          <w:delText xml:space="preserve"> </w:delText>
        </w:r>
      </w:del>
      <w:del w:id="273" w:author="Jon Lindsay" w:date="2019-08-13T16:10:00Z">
        <w:r w:rsidDel="00891C50">
          <w:delText xml:space="preserve">The attacks continued in attenuated form for two and a half weeks. </w:delText>
        </w:r>
      </w:del>
      <w:del w:id="274" w:author="Jon Lindsay" w:date="2019-08-13T16:13:00Z">
        <w:r w:rsidDel="00891C50">
          <w:delText xml:space="preserve">Some ambiguity </w:delText>
        </w:r>
      </w:del>
      <w:del w:id="275" w:author="Jon Lindsay" w:date="2019-08-13T16:12:00Z">
        <w:r w:rsidDel="00891C50">
          <w:delText>about responsibility persists, but evidence suggests coordination from the Russian government in collaboration with so-called patriotic hackers.</w:delText>
        </w:r>
      </w:del>
      <w:moveFromRangeStart w:id="276" w:author="Jon Lindsay" w:date="2019-08-13T16:12:00Z" w:name="move16605164"/>
      <w:moveFrom w:id="277" w:author="Jon Lindsay" w:date="2019-08-13T16:12:00Z">
        <w:del w:id="278" w:author="Jon Lindsay" w:date="2019-08-13T16:12:00Z">
          <w:r w:rsidDel="00891C50">
            <w:rPr>
              <w:rStyle w:val="FootnoteAnchor"/>
            </w:rPr>
            <w:footnoteReference w:id="87"/>
          </w:r>
        </w:del>
      </w:moveFrom>
      <w:moveFromRangeEnd w:id="276"/>
    </w:p>
    <w:p w14:paraId="2A204965" w14:textId="47448962" w:rsidR="00D155A0" w:rsidRDefault="00470E9F">
      <w:pPr>
        <w:pStyle w:val="Newparagraph"/>
        <w:ind w:firstLine="0"/>
        <w:pPrChange w:id="281" w:author="Jon Lindsay" w:date="2019-08-13T16:13:00Z">
          <w:pPr>
            <w:pStyle w:val="Newparagraph"/>
          </w:pPr>
        </w:pPrChange>
      </w:pPr>
      <w:del w:id="282" w:author="Jon Lindsay" w:date="2019-08-13T16:13:00Z">
        <w:r w:rsidDel="00891C50">
          <w:delText>The 2007 campaign reflects a cautious Russian effort in the gray zone, which was not only conditioned by NATO’s general deterrence posture but also enabled by its ambiguity. Estonia, a</w:delText>
        </w:r>
      </w:del>
      <w:del w:id="283" w:author="Jon Lindsay" w:date="2019-08-13T16:20:00Z">
        <w:r w:rsidDel="00122003">
          <w:delText xml:space="preserve"> former Soviet republic</w:delText>
        </w:r>
      </w:del>
      <w:del w:id="284" w:author="Jon Lindsay" w:date="2019-08-13T16:13:00Z">
        <w:r w:rsidDel="00891C50">
          <w:delText>,</w:delText>
        </w:r>
      </w:del>
      <w:del w:id="285" w:author="Jon Lindsay" w:date="2019-08-13T16:20:00Z">
        <w:r w:rsidDel="00122003">
          <w:delText xml:space="preserve"> had joined NATO in 2004 over Russian objections. </w:delText>
        </w:r>
      </w:del>
      <w:r>
        <w:t xml:space="preserve">The gap in time between </w:t>
      </w:r>
      <w:ins w:id="286" w:author="Jon Lindsay" w:date="2019-08-13T16:19:00Z">
        <w:r w:rsidR="00122003">
          <w:t xml:space="preserve">Estonia’s </w:t>
        </w:r>
      </w:ins>
      <w:del w:id="287" w:author="Jon Lindsay" w:date="2019-08-13T16:19:00Z">
        <w:r w:rsidDel="00122003">
          <w:delText xml:space="preserve">NATO </w:delText>
        </w:r>
      </w:del>
      <w:ins w:id="288" w:author="Jon Lindsay" w:date="2019-08-13T16:19:00Z">
        <w:r w:rsidR="00122003">
          <w:t xml:space="preserve">2004 </w:t>
        </w:r>
      </w:ins>
      <w:r>
        <w:t xml:space="preserve">ascension </w:t>
      </w:r>
      <w:ins w:id="289" w:author="Jon Lindsay" w:date="2019-08-13T16:19:00Z">
        <w:r w:rsidR="00122003">
          <w:t xml:space="preserve">to NATO </w:t>
        </w:r>
      </w:ins>
      <w:r>
        <w:t>and the</w:t>
      </w:r>
      <w:ins w:id="290" w:author="Jon Lindsay" w:date="2019-08-13T16:40:00Z">
        <w:r w:rsidR="002B507E">
          <w:t xml:space="preserve"> </w:t>
        </w:r>
      </w:ins>
      <w:ins w:id="291" w:author="Jon Lindsay" w:date="2019-08-13T16:20:00Z">
        <w:r w:rsidR="00122003">
          <w:t>2007</w:t>
        </w:r>
      </w:ins>
      <w:r>
        <w:t xml:space="preserve"> Russian cyber campaign is telling</w:t>
      </w:r>
      <w:ins w:id="292" w:author="Jon Lindsay" w:date="2019-08-13T16:40:00Z">
        <w:r w:rsidR="002B507E">
          <w:t>. I</w:t>
        </w:r>
      </w:ins>
      <w:del w:id="293" w:author="Jon Lindsay" w:date="2019-08-13T16:40:00Z">
        <w:r w:rsidDel="002B507E">
          <w:delText>; i</w:delText>
        </w:r>
      </w:del>
      <w:r>
        <w:t xml:space="preserve">n Georgia and Ukraine the mere prospect of future NATO membership </w:t>
      </w:r>
      <w:ins w:id="294" w:author="Jon Lindsay" w:date="2019-08-13T16:54:00Z">
        <w:r w:rsidR="00AE7F9A">
          <w:t xml:space="preserve">(announced in the </w:t>
        </w:r>
        <w:r w:rsidR="00AE7F9A">
          <w:t>April 2008 Bucharest Summit Declaration</w:t>
        </w:r>
        <w:r w:rsidR="00AE7F9A">
          <w:t xml:space="preserve">) </w:t>
        </w:r>
      </w:ins>
      <w:del w:id="295" w:author="Jon Lindsay" w:date="2019-08-13T16:40:00Z">
        <w:r w:rsidDel="002B507E">
          <w:delText>contributed to the crisis</w:delText>
        </w:r>
      </w:del>
      <w:ins w:id="296" w:author="Jon Lindsay" w:date="2019-08-13T16:54:00Z">
        <w:r w:rsidR="00AE7F9A">
          <w:t>would provoke</w:t>
        </w:r>
      </w:ins>
      <w:ins w:id="297" w:author="Jon Lindsay" w:date="2019-08-13T16:40:00Z">
        <w:r w:rsidR="002B507E">
          <w:t xml:space="preserve"> a Russian response</w:t>
        </w:r>
      </w:ins>
      <w:r>
        <w:t xml:space="preserve">. </w:t>
      </w:r>
      <w:del w:id="298" w:author="Jon Lindsay" w:date="2019-08-13T16:41:00Z">
        <w:r w:rsidDel="002B507E">
          <w:delText xml:space="preserve">Russia acted to register a grievance and test NATO responses, not to defend a vital interest. </w:delText>
        </w:r>
      </w:del>
      <w:r>
        <w:t>The Estonian attacks</w:t>
      </w:r>
      <w:ins w:id="299" w:author="Jon Lindsay" w:date="2019-08-13T16:55:00Z">
        <w:r w:rsidR="00AE7F9A">
          <w:t>,</w:t>
        </w:r>
      </w:ins>
      <w:ins w:id="300" w:author="Jon Lindsay" w:date="2019-08-13T16:41:00Z">
        <w:r w:rsidR="00ED647A">
          <w:t xml:space="preserve"> by contrast</w:t>
        </w:r>
      </w:ins>
      <w:ins w:id="301" w:author="Jon Lindsay" w:date="2019-08-13T16:55:00Z">
        <w:r w:rsidR="00AE7F9A">
          <w:t>,</w:t>
        </w:r>
      </w:ins>
      <w:r>
        <w:t xml:space="preserve"> </w:t>
      </w:r>
      <w:del w:id="302" w:author="Jon Lindsay" w:date="2019-08-13T16:45:00Z">
        <w:r w:rsidDel="00D155A0">
          <w:delText xml:space="preserve">were </w:delText>
        </w:r>
      </w:del>
      <w:ins w:id="303" w:author="Jon Lindsay" w:date="2019-08-13T16:55:00Z">
        <w:r w:rsidR="00AE7F9A">
          <w:t>were</w:t>
        </w:r>
      </w:ins>
      <w:ins w:id="304" w:author="Jon Lindsay" w:date="2019-08-13T16:45:00Z">
        <w:r w:rsidR="00D155A0">
          <w:t xml:space="preserve"> </w:t>
        </w:r>
      </w:ins>
      <w:del w:id="305" w:author="Jon Lindsay" w:date="2019-08-13T16:45:00Z">
        <w:r w:rsidDel="00D155A0">
          <w:delText>more of an</w:delText>
        </w:r>
      </w:del>
      <w:ins w:id="306" w:author="Jon Lindsay" w:date="2019-08-13T16:45:00Z">
        <w:r w:rsidR="00D155A0">
          <w:t>a muted</w:t>
        </w:r>
      </w:ins>
      <w:r>
        <w:t xml:space="preserve"> opportunistic protest</w:t>
      </w:r>
      <w:ins w:id="307" w:author="Jon Lindsay" w:date="2019-08-13T16:55:00Z">
        <w:r w:rsidR="00AE7F9A">
          <w:t>, not</w:t>
        </w:r>
      </w:ins>
      <w:r>
        <w:t xml:space="preserve"> </w:t>
      </w:r>
      <w:del w:id="308" w:author="Jon Lindsay" w:date="2019-08-13T16:55:00Z">
        <w:r w:rsidDel="00AE7F9A">
          <w:delText xml:space="preserve">rather than </w:delText>
        </w:r>
      </w:del>
      <w:r>
        <w:t xml:space="preserve">a determined bid to change </w:t>
      </w:r>
      <w:del w:id="309" w:author="Jon Lindsay" w:date="2019-08-13T16:55:00Z">
        <w:r w:rsidDel="00AE7F9A">
          <w:delText>(</w:delText>
        </w:r>
      </w:del>
      <w:r>
        <w:t>or return</w:t>
      </w:r>
      <w:ins w:id="310" w:author="Jon Lindsay" w:date="2019-08-13T16:55:00Z">
        <w:r w:rsidR="00AE7F9A">
          <w:t xml:space="preserve"> to</w:t>
        </w:r>
      </w:ins>
      <w:del w:id="311" w:author="Jon Lindsay" w:date="2019-08-13T16:55:00Z">
        <w:r w:rsidDel="00AE7F9A">
          <w:delText>)</w:delText>
        </w:r>
      </w:del>
      <w:r>
        <w:t xml:space="preserve"> the status quo</w:t>
      </w:r>
      <w:del w:id="312" w:author="Jon Lindsay" w:date="2019-08-13T16:14:00Z">
        <w:r w:rsidDel="00122003">
          <w:delText>, although tools had been prepared for patriotic hackers prior to the removal of the statue in anticipation of just such an opportunity</w:delText>
        </w:r>
      </w:del>
      <w:r>
        <w:t xml:space="preserve">. </w:t>
      </w:r>
      <w:ins w:id="313" w:author="Jon Lindsay" w:date="2019-08-13T16:56:00Z">
        <w:r w:rsidR="00AE7F9A">
          <w:t>No one issued any clear demands or claimed responsibility</w:t>
        </w:r>
        <w:r w:rsidR="00AE7F9A">
          <w:t xml:space="preserve">, and </w:t>
        </w:r>
        <w:r w:rsidR="00AE7F9A">
          <w:t xml:space="preserve">Estonia did not replace the statue. </w:t>
        </w:r>
      </w:ins>
      <w:ins w:id="314" w:author="Jon Lindsay" w:date="2019-08-13T16:55:00Z">
        <w:r w:rsidR="00AE7F9A">
          <w:t>The DDoS attacks were an ambiguous symbolic move calibrated to fall well below the threshold of a NATO response</w:t>
        </w:r>
      </w:ins>
      <w:ins w:id="315" w:author="Jon Lindsay" w:date="2019-08-13T16:56:00Z">
        <w:r w:rsidR="00AE7F9A">
          <w:t xml:space="preserve">. </w:t>
        </w:r>
      </w:ins>
      <w:del w:id="316" w:author="Jon Lindsay" w:date="2019-08-13T16:41:00Z">
        <w:r w:rsidDel="00ED647A">
          <w:delText>All sides—</w:delText>
        </w:r>
      </w:del>
      <w:del w:id="317" w:author="Jon Lindsay" w:date="2019-08-13T16:14:00Z">
        <w:r w:rsidDel="00122003">
          <w:delText xml:space="preserve">the </w:delText>
        </w:r>
      </w:del>
      <w:del w:id="318" w:author="Jon Lindsay" w:date="2019-08-13T16:41:00Z">
        <w:r w:rsidDel="00ED647A">
          <w:delText xml:space="preserve">belligerents, </w:delText>
        </w:r>
      </w:del>
      <w:del w:id="319" w:author="Jon Lindsay" w:date="2019-08-13T16:14:00Z">
        <w:r w:rsidDel="00122003">
          <w:delText>their agents</w:delText>
        </w:r>
      </w:del>
      <w:del w:id="320" w:author="Jon Lindsay" w:date="2019-08-13T16:41:00Z">
        <w:r w:rsidDel="00ED647A">
          <w:delText xml:space="preserve">, </w:delText>
        </w:r>
      </w:del>
      <w:del w:id="321" w:author="Jon Lindsay" w:date="2019-08-13T16:14:00Z">
        <w:r w:rsidDel="00122003">
          <w:delText xml:space="preserve">their </w:delText>
        </w:r>
      </w:del>
      <w:del w:id="322" w:author="Jon Lindsay" w:date="2019-08-13T16:41:00Z">
        <w:r w:rsidDel="00ED647A">
          <w:delText>targets, and external audiences—were relatively inexperienced with cyber operations at scale in 2007</w:delText>
        </w:r>
      </w:del>
      <w:del w:id="323" w:author="Jon Lindsay" w:date="2019-08-13T16:15:00Z">
        <w:r w:rsidDel="00122003">
          <w:delText>. T</w:delText>
        </w:r>
      </w:del>
      <w:del w:id="324" w:author="Jon Lindsay" w:date="2019-08-13T16:41:00Z">
        <w:r w:rsidDel="00ED647A">
          <w:delText>he</w:delText>
        </w:r>
      </w:del>
      <w:ins w:id="325" w:author="Jon Lindsay" w:date="2019-08-13T16:41:00Z">
        <w:r w:rsidR="00ED647A">
          <w:t>The ambiguous</w:t>
        </w:r>
      </w:ins>
      <w:r>
        <w:t xml:space="preserve"> </w:t>
      </w:r>
      <w:r>
        <w:lastRenderedPageBreak/>
        <w:t xml:space="preserve">legal status of a cyber-attack </w:t>
      </w:r>
      <w:del w:id="326" w:author="Jon Lindsay" w:date="2019-08-13T16:15:00Z">
        <w:r w:rsidDel="00122003">
          <w:delText>had not yet been clarified</w:delText>
        </w:r>
      </w:del>
      <w:ins w:id="327" w:author="Jon Lindsay" w:date="2019-08-13T16:42:00Z">
        <w:r w:rsidR="00ED647A">
          <w:t>in 2007</w:t>
        </w:r>
      </w:ins>
      <w:del w:id="328" w:author="Jon Lindsay" w:date="2019-08-13T16:42:00Z">
        <w:r w:rsidDel="00ED647A">
          <w:delText>, which</w:delText>
        </w:r>
      </w:del>
      <w:r>
        <w:t xml:space="preserve"> </w:t>
      </w:r>
      <w:del w:id="329" w:author="Jon Lindsay" w:date="2019-08-13T16:17:00Z">
        <w:r w:rsidDel="00122003">
          <w:delText>provided both an opportunity and a constraint for</w:delText>
        </w:r>
      </w:del>
      <w:ins w:id="330" w:author="Jon Lindsay" w:date="2019-08-13T16:17:00Z">
        <w:r w:rsidR="00122003">
          <w:t>both enabled and constrained</w:t>
        </w:r>
      </w:ins>
      <w:r>
        <w:t xml:space="preserve"> Russia</w:t>
      </w:r>
      <w:ins w:id="331" w:author="Jon Lindsay" w:date="2019-08-13T16:56:00Z">
        <w:r w:rsidR="00AE7F9A">
          <w:t xml:space="preserve"> in this respect</w:t>
        </w:r>
      </w:ins>
      <w:r>
        <w:t>.</w:t>
      </w:r>
      <w:r>
        <w:rPr>
          <w:rStyle w:val="FootnoteAnchor"/>
        </w:rPr>
        <w:footnoteReference w:id="88"/>
      </w:r>
      <w:r>
        <w:t xml:space="preserve"> NATO </w:t>
      </w:r>
      <w:del w:id="332" w:author="Jon Lindsay" w:date="2019-08-13T16:20:00Z">
        <w:r w:rsidDel="00122003">
          <w:delText>would be</w:delText>
        </w:r>
      </w:del>
      <w:ins w:id="333" w:author="Jon Lindsay" w:date="2019-08-13T16:20:00Z">
        <w:r w:rsidR="00122003">
          <w:t>was highly</w:t>
        </w:r>
      </w:ins>
      <w:r>
        <w:t xml:space="preserve"> unlikely to seriously consider formally responding so long as Russia avoided causing serious harm. </w:t>
      </w:r>
      <w:del w:id="334" w:author="Jon Lindsay" w:date="2019-08-13T16:17:00Z">
        <w:r w:rsidDel="00122003">
          <w:delText xml:space="preserve">Estonia ultimately treated the incident as a law enforcement matter, arresting a teenaged hacker in Tallinn. </w:delText>
        </w:r>
      </w:del>
      <w:del w:id="335" w:author="Jon Lindsay" w:date="2019-08-13T16:20:00Z">
        <w:r w:rsidDel="00122003">
          <w:delText>The tacit agreement between adversaries to limit the scope of conflict and obfuscate responsibility to avoid escalation echoes the logic of covert confrontation in the Cold War.</w:delText>
        </w:r>
        <w:r w:rsidDel="00122003">
          <w:rPr>
            <w:rStyle w:val="FootnoteAnchor"/>
          </w:rPr>
          <w:footnoteReference w:id="89"/>
        </w:r>
      </w:del>
      <w:ins w:id="338" w:author="Jon Lindsay" w:date="2019-08-13T16:41:00Z">
        <w:r w:rsidR="00ED647A">
          <w:t xml:space="preserve">Estonia’s </w:t>
        </w:r>
        <w:proofErr w:type="spellStart"/>
        <w:r w:rsidR="00ED647A">
          <w:t>defense</w:t>
        </w:r>
        <w:proofErr w:type="spellEnd"/>
        <w:r w:rsidR="00ED647A">
          <w:t xml:space="preserve"> minister considered but ultimately rejected invoking Article V, the collective </w:t>
        </w:r>
        <w:proofErr w:type="spellStart"/>
        <w:r w:rsidR="00ED647A">
          <w:t>defense</w:t>
        </w:r>
        <w:proofErr w:type="spellEnd"/>
        <w:r w:rsidR="00ED647A">
          <w:t xml:space="preserve"> clause of the NATO treaty, ultimately treating the episode as a domestic law enforcement matter.</w:t>
        </w:r>
        <w:r w:rsidR="00ED647A">
          <w:rPr>
            <w:rStyle w:val="FootnoteAnchor"/>
          </w:rPr>
          <w:footnoteReference w:id="90"/>
        </w:r>
      </w:ins>
      <w:ins w:id="341" w:author="Jon Lindsay" w:date="2019-08-13T16:46:00Z">
        <w:r w:rsidR="00D155A0">
          <w:t xml:space="preserve"> </w:t>
        </w:r>
      </w:ins>
      <w:ins w:id="342" w:author="Jon Lindsay" w:date="2019-08-13T16:44:00Z">
        <w:r w:rsidR="00D155A0">
          <w:t>After the event, Tallinn became more resolved to bind with the West. Indeed, Estonia bec</w:t>
        </w:r>
      </w:ins>
      <w:ins w:id="343" w:author="Jon Lindsay" w:date="2019-08-13T16:57:00Z">
        <w:r w:rsidR="00AE7F9A">
          <w:t>a</w:t>
        </w:r>
      </w:ins>
      <w:ins w:id="344" w:author="Jon Lindsay" w:date="2019-08-13T16:44:00Z">
        <w:r w:rsidR="00D155A0">
          <w:t xml:space="preserve">me a hub for coordinating NATO cyber </w:t>
        </w:r>
      </w:ins>
      <w:ins w:id="345" w:author="Jon Lindsay" w:date="2019-08-13T16:57:00Z">
        <w:r w:rsidR="00AE7F9A">
          <w:t xml:space="preserve">defences. Because Russian moves were motivated by deterrence rather than efficiency, </w:t>
        </w:r>
      </w:ins>
      <w:ins w:id="346" w:author="Jon Lindsay" w:date="2019-08-13T16:58:00Z">
        <w:r w:rsidR="00AE7F9A">
          <w:t>s</w:t>
        </w:r>
      </w:ins>
      <w:ins w:id="347" w:author="Jon Lindsay" w:date="2019-08-13T16:44:00Z">
        <w:r w:rsidR="00D155A0">
          <w:t xml:space="preserve">ubsequent improvements in NATO cyber deterrence </w:t>
        </w:r>
      </w:ins>
      <w:ins w:id="348" w:author="Jon Lindsay" w:date="2019-08-13T16:58:00Z">
        <w:r w:rsidR="00AE7F9A">
          <w:t>were not</w:t>
        </w:r>
      </w:ins>
      <w:ins w:id="349" w:author="Jon Lindsay" w:date="2019-08-13T16:44:00Z">
        <w:r w:rsidR="00D155A0">
          <w:t xml:space="preserve"> met by Russian escalation.</w:t>
        </w:r>
      </w:ins>
    </w:p>
    <w:p w14:paraId="357A4600" w14:textId="13F4932F" w:rsidR="000A77B7" w:rsidDel="000215AC" w:rsidRDefault="00470E9F" w:rsidP="004C76DC">
      <w:pPr>
        <w:pStyle w:val="Newparagraph"/>
        <w:rPr>
          <w:del w:id="350" w:author="Jon Lindsay" w:date="2019-08-13T16:39:00Z"/>
        </w:rPr>
      </w:pPr>
      <w:del w:id="351" w:author="Jon Lindsay" w:date="2019-08-13T16:39:00Z">
        <w:r w:rsidDel="000215AC">
          <w:delText xml:space="preserve">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w:delText>
        </w:r>
      </w:del>
      <w:del w:id="352" w:author="Jon Lindsay" w:date="2019-08-13T16:34:00Z">
        <w:r w:rsidDel="00225811">
          <w:delText>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delText>
        </w:r>
      </w:del>
    </w:p>
    <w:p w14:paraId="2EDC3E40" w14:textId="77777777" w:rsidR="000A77B7" w:rsidRDefault="00470E9F">
      <w:pPr>
        <w:pStyle w:val="Heading3"/>
        <w:spacing w:after="200" w:line="276" w:lineRule="auto"/>
        <w:ind w:left="-5" w:right="10"/>
      </w:pPr>
      <w:bookmarkStart w:id="353" w:name="_qfl5qr5bywfn"/>
      <w:bookmarkEnd w:id="353"/>
      <w:r>
        <w:t>Georgia (2008)</w:t>
      </w:r>
    </w:p>
    <w:p w14:paraId="524CF331" w14:textId="4A805018" w:rsidR="000A77B7" w:rsidDel="00D928BA" w:rsidRDefault="00470E9F" w:rsidP="00D928BA">
      <w:pPr>
        <w:pStyle w:val="Newparagraph"/>
        <w:ind w:firstLine="0"/>
        <w:rPr>
          <w:del w:id="354" w:author="Jon Lindsay" w:date="2019-08-13T16:49:00Z"/>
        </w:rPr>
        <w:pPrChange w:id="355" w:author="Jon Lindsay" w:date="2019-08-13T16:49:00Z">
          <w:pPr>
            <w:pStyle w:val="Newparagraph"/>
          </w:pPr>
        </w:pPrChange>
      </w:pPr>
      <w:del w:id="356" w:author="Jon Lindsay" w:date="2019-08-13T16:47:00Z">
        <w:r w:rsidDel="0066208B">
          <w:delText xml:space="preserve">A year later, </w:delText>
        </w:r>
      </w:del>
      <w:r>
        <w:t xml:space="preserve">Georgia was hit by similar </w:t>
      </w:r>
      <w:del w:id="357" w:author="Jon Lindsay" w:date="2019-08-13T16:46:00Z">
        <w:r w:rsidDel="0066208B">
          <w:delText xml:space="preserve">waves of </w:delText>
        </w:r>
      </w:del>
      <w:r>
        <w:t>DDoS attacks amidst an even more fractious duel of competing narratives in online fora.</w:t>
      </w:r>
      <w:r>
        <w:rPr>
          <w:rStyle w:val="FootnoteAnchor"/>
        </w:rPr>
        <w:footnoteReference w:id="91"/>
      </w:r>
      <w:r>
        <w:t xml:space="preserve"> Yet </w:t>
      </w:r>
      <w:del w:id="358" w:author="Jon Lindsay" w:date="2019-08-13T16:47:00Z">
        <w:r w:rsidDel="00D928BA">
          <w:delText xml:space="preserve">whereas the Estonian episode was restricted to the cyber domain, </w:delText>
        </w:r>
      </w:del>
      <w:r>
        <w:t>Russia also intervened militarily</w:t>
      </w:r>
      <w:ins w:id="359" w:author="Jon Lindsay" w:date="2019-08-13T16:53:00Z">
        <w:r w:rsidR="00AE7F9A">
          <w:t xml:space="preserve"> in </w:t>
        </w:r>
        <w:r w:rsidR="00AE7F9A">
          <w:t>South Ossetia</w:t>
        </w:r>
        <w:r w:rsidR="00AE7F9A">
          <w:t xml:space="preserve"> and </w:t>
        </w:r>
      </w:ins>
      <w:ins w:id="360" w:author="Jon Lindsay" w:date="2019-08-13T16:54:00Z">
        <w:r w:rsidR="00AE7F9A">
          <w:t>Abkhazia</w:t>
        </w:r>
      </w:ins>
      <w:del w:id="361" w:author="Jon Lindsay" w:date="2019-08-13T16:47:00Z">
        <w:r w:rsidDel="00D928BA">
          <w:delText xml:space="preserve"> in Georgia</w:delText>
        </w:r>
      </w:del>
      <w:r>
        <w:t xml:space="preserve">, an early example of cross-domain operations leveraging cyberspace. </w:t>
      </w:r>
      <w:del w:id="362" w:author="Jon Lindsay" w:date="2019-08-13T16:49:00Z">
        <w:r w:rsidDel="00D928BA">
          <w:delText>While cyber-attacks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delText>
        </w:r>
      </w:del>
    </w:p>
    <w:p w14:paraId="6D1A85C0" w14:textId="4C008840" w:rsidR="000A77B7" w:rsidDel="00AE7F9A" w:rsidRDefault="00470E9F" w:rsidP="00AE7F9A">
      <w:pPr>
        <w:pStyle w:val="Newparagraph"/>
        <w:ind w:firstLine="0"/>
        <w:rPr>
          <w:del w:id="363" w:author="Jon Lindsay" w:date="2019-08-13T16:59:00Z"/>
        </w:rPr>
        <w:pPrChange w:id="364" w:author="Jon Lindsay" w:date="2019-08-13T16:59:00Z">
          <w:pPr>
            <w:pStyle w:val="Newparagraph"/>
          </w:pPr>
        </w:pPrChange>
      </w:pPr>
      <w:del w:id="365" w:author="Jon Lindsay" w:date="2019-08-13T16:49:00Z">
        <w:r w:rsidDel="00D928BA">
          <w:delText>Following the civil war after the Soviet collapse, Russia stationed peacekeepers</w:delText>
        </w:r>
      </w:del>
      <w:del w:id="366" w:author="Jon Lindsay" w:date="2019-08-13T16:48:00Z">
        <w:r w:rsidDel="00D928BA">
          <w:delText xml:space="preserve"> in Abkhazia and South Ossetia</w:delText>
        </w:r>
      </w:del>
      <w:del w:id="367" w:author="Jon Lindsay" w:date="2019-08-13T16:49:00Z">
        <w:r w:rsidDel="00D928BA">
          <w:delText>, ostensibly to protect non-Georgian minorities. Tbilisi resented the occupation and, especially after the Rose Revolution of 2003, sought Western security guarantees and NATO membership.</w:delText>
        </w:r>
        <w:r w:rsidDel="00D928BA">
          <w:rPr>
            <w:rStyle w:val="FootnoteAnchor"/>
          </w:rPr>
          <w:footnoteReference w:id="92"/>
        </w:r>
        <w:r w:rsidDel="00D928BA">
          <w:delText xml:space="preserve"> </w:delText>
        </w:r>
      </w:del>
      <w:del w:id="370" w:author="Jon Lindsay" w:date="2019-08-13T16:59:00Z">
        <w:r w:rsidDel="00AE7F9A">
          <w:delText>NATO</w:delText>
        </w:r>
      </w:del>
      <w:del w:id="371" w:author="Jon Lindsay" w:date="2019-08-13T16:49:00Z">
        <w:r w:rsidDel="00D928BA">
          <w:delText>, for its part,</w:delText>
        </w:r>
      </w:del>
      <w:del w:id="372" w:author="Jon Lindsay" w:date="2019-08-13T16:59:00Z">
        <w:r w:rsidDel="00AE7F9A">
          <w:delText xml:space="preserve"> encouraged Georgia (and Ukraine) to apply for membership in the April 2008 Bucharest Summit Declaration. </w:delText>
        </w:r>
      </w:del>
      <w:moveFromRangeStart w:id="373" w:author="Jon Lindsay" w:date="2019-08-13T16:59:00Z" w:name="move16607963"/>
      <w:moveFrom w:id="374" w:author="Jon Lindsay" w:date="2019-08-13T16:59:00Z">
        <w:del w:id="375" w:author="Jon Lindsay" w:date="2019-08-13T16:59:00Z">
          <w:r w:rsidDel="00AE7F9A">
            <w:delText xml:space="preserve">The same month Russia announced that it would unilaterally increase peacekeepers in Abkhazia. </w:delText>
          </w:r>
        </w:del>
      </w:moveFrom>
      <w:moveFromRangeEnd w:id="373"/>
      <w:del w:id="376" w:author="Jon Lindsay" w:date="2019-08-13T16:50:00Z">
        <w:r w:rsidDel="004F4F4E">
          <w:delText>T</w:delText>
        </w:r>
      </w:del>
      <w:del w:id="377" w:author="Jon Lindsay" w:date="2019-08-13T16:51:00Z">
        <w:r w:rsidDel="00AE7F9A">
          <w:delText xml:space="preserve">errorist bombings in South Ossetia provoked Tbilisi to mobilize in August, which prompted Russia to invade </w:delText>
        </w:r>
      </w:del>
      <w:del w:id="378" w:author="Jon Lindsay" w:date="2019-08-13T16:58:00Z">
        <w:r w:rsidDel="00AE7F9A">
          <w:delText>South Ossetia and establish a naval blockade on the Abkhaz coast</w:delText>
        </w:r>
      </w:del>
      <w:del w:id="379" w:author="Jon Lindsay" w:date="2019-08-13T16:53:00Z">
        <w:r w:rsidDel="00AE7F9A">
          <w:delText>. The Russian military defeated</w:delText>
        </w:r>
      </w:del>
      <w:del w:id="380" w:author="Jon Lindsay" w:date="2019-08-13T16:58:00Z">
        <w:r w:rsidDel="00AE7F9A">
          <w:delText xml:space="preserve"> Georgian forces after five days of heavy fighting</w:delText>
        </w:r>
      </w:del>
      <w:del w:id="381" w:author="Jon Lindsay" w:date="2019-08-13T16:53:00Z">
        <w:r w:rsidDel="00AE7F9A">
          <w:delText>, and the two sides signed a peace agreement on 15 August which left</w:delText>
        </w:r>
      </w:del>
      <w:del w:id="382" w:author="Jon Lindsay" w:date="2019-08-13T16:58:00Z">
        <w:r w:rsidDel="00AE7F9A">
          <w:delText xml:space="preserve"> Russian forces stationed in the de facto autonomous provinces.</w:delText>
        </w:r>
        <w:r w:rsidDel="00AE7F9A">
          <w:rPr>
            <w:rStyle w:val="FootnoteAnchor"/>
          </w:rPr>
          <w:footnoteReference w:id="93"/>
        </w:r>
      </w:del>
    </w:p>
    <w:p w14:paraId="2D8A069F" w14:textId="59EA4FC1" w:rsidR="000A77B7" w:rsidRDefault="00470E9F" w:rsidP="00AE7F9A">
      <w:pPr>
        <w:pStyle w:val="Newparagraph"/>
        <w:ind w:firstLine="0"/>
        <w:pPrChange w:id="385" w:author="Jon Lindsay" w:date="2019-08-13T16:59:00Z">
          <w:pPr>
            <w:pStyle w:val="Newparagraph"/>
          </w:pPr>
        </w:pPrChange>
      </w:pPr>
      <w:r>
        <w:t xml:space="preserve">Russia’s intervention choices in this conflict, situated at the far end of the Western deterrence gradient, were </w:t>
      </w:r>
      <w:del w:id="386" w:author="Jon Lindsay" w:date="2019-08-13T16:59:00Z">
        <w:r w:rsidDel="00AE7F9A">
          <w:delText>more motivated by efficiency than deterrence</w:delText>
        </w:r>
      </w:del>
      <w:ins w:id="387" w:author="Jon Lindsay" w:date="2019-08-13T16:59:00Z">
        <w:r w:rsidR="00AE7F9A">
          <w:t>relatively unconstrained</w:t>
        </w:r>
      </w:ins>
      <w:r>
        <w:t>.</w:t>
      </w:r>
      <w:ins w:id="388" w:author="Jon Lindsay" w:date="2019-08-13T16:59:00Z">
        <w:r w:rsidR="00AE7F9A">
          <w:t xml:space="preserve"> </w:t>
        </w:r>
      </w:ins>
      <w:moveToRangeStart w:id="389" w:author="Jon Lindsay" w:date="2019-08-13T16:59:00Z" w:name="move16607963"/>
      <w:moveTo w:id="390" w:author="Jon Lindsay" w:date="2019-08-13T16:59:00Z">
        <w:del w:id="391" w:author="Jon Lindsay" w:date="2019-08-13T16:59:00Z">
          <w:r w:rsidR="00AE7F9A" w:rsidDel="00AE7F9A">
            <w:delText>The same month</w:delText>
          </w:r>
        </w:del>
      </w:moveTo>
      <w:ins w:id="392" w:author="Jon Lindsay" w:date="2019-08-13T16:59:00Z">
        <w:r w:rsidR="00AE7F9A">
          <w:t>The same month as NATO announced a pathway to membership for Georgia,</w:t>
        </w:r>
      </w:ins>
      <w:moveTo w:id="393" w:author="Jon Lindsay" w:date="2019-08-13T16:59:00Z">
        <w:r w:rsidR="00AE7F9A">
          <w:t xml:space="preserve"> Russia announced that it would unilaterally increase peacekeepers in Abkhazia. </w:t>
        </w:r>
      </w:moveTo>
      <w:moveToRangeEnd w:id="389"/>
      <w:r>
        <w:t xml:space="preserve"> Russia </w:t>
      </w:r>
      <w:ins w:id="394" w:author="Jon Lindsay" w:date="2019-08-13T17:00:00Z">
        <w:r w:rsidR="00AF45ED">
          <w:t xml:space="preserve">then </w:t>
        </w:r>
      </w:ins>
      <w:r>
        <w:t>used whatever mix of tools it needed to accomplish its objective</w:t>
      </w:r>
      <w:ins w:id="395" w:author="Jon Lindsay" w:date="2019-08-13T17:00:00Z">
        <w:r w:rsidR="00AF45ED">
          <w:t>s</w:t>
        </w:r>
      </w:ins>
      <w:r>
        <w:t xml:space="preserve"> and did not </w:t>
      </w:r>
      <w:del w:id="396" w:author="Jon Lindsay" w:date="2019-08-13T17:00:00Z">
        <w:r w:rsidDel="00AF45ED">
          <w:delText xml:space="preserve">appear to </w:delText>
        </w:r>
      </w:del>
      <w:r>
        <w:t xml:space="preserve">pull its punches out of concern for Western counteraction. If anyone was deterred, it was NATO. As Driscoll and </w:t>
      </w:r>
      <w:proofErr w:type="spellStart"/>
      <w:r>
        <w:lastRenderedPageBreak/>
        <w:t>Maliniak</w:t>
      </w:r>
      <w:proofErr w:type="spellEnd"/>
      <w:r>
        <w:t xml:space="preserve"> point out, “because of Georgia’s location and its contested map, it is a security liability from the point of view of many in the West.”</w:t>
      </w:r>
      <w:r>
        <w:rPr>
          <w:rStyle w:val="FootnoteAnchor"/>
        </w:rPr>
        <w:footnoteReference w:id="94"/>
      </w:r>
      <w:r>
        <w:t xml:space="preserve"> </w:t>
      </w:r>
      <w:del w:id="397" w:author="Jon Lindsay" w:date="2019-08-13T17:00:00Z">
        <w:r w:rsidDel="00AF45ED">
          <w:delText xml:space="preserve">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w:delText>
        </w:r>
      </w:del>
      <w:r>
        <w:t>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w:t>
      </w:r>
      <w:ins w:id="398" w:author="Jon Lindsay" w:date="2019-08-13T17:01:00Z">
        <w:r w:rsidR="006D670C">
          <w:t xml:space="preserve"> more forceful</w:t>
        </w:r>
      </w:ins>
      <w:r>
        <w:t xml:space="preserve"> Western response </w:t>
      </w:r>
      <w:del w:id="399" w:author="Jon Lindsay" w:date="2019-08-13T17:01:00Z">
        <w:r w:rsidDel="006D670C">
          <w:delText xml:space="preserve">that raised the cost of conflict for Russia </w:delText>
        </w:r>
      </w:del>
      <w:r>
        <w:t xml:space="preserve">would have only escalated the situation since Russia’s actions were chosen </w:t>
      </w:r>
      <w:del w:id="400" w:author="Jon Lindsay" w:date="2019-08-13T17:01:00Z">
        <w:r w:rsidDel="006D670C">
          <w:delText xml:space="preserve">not out of fear of escalation, but </w:delText>
        </w:r>
      </w:del>
      <w:r>
        <w:t xml:space="preserve">through a calculation that its objectives could be accomplished at reasonable cost. </w:t>
      </w:r>
      <w:moveFromRangeStart w:id="401" w:author="Jon Lindsay" w:date="2019-08-13T17:01:00Z" w:name="move16608125"/>
      <w:moveFrom w:id="402" w:author="Jon Lindsay" w:date="2019-08-13T17:01:00Z">
        <w:r w:rsidDel="006D670C">
          <w:t xml:space="preserve">The “frozen conflict” in Georgia also anticipated the emergence of similar militarized standoffs in Eastern Ukraine. </w:t>
        </w:r>
      </w:moveFrom>
      <w:moveFromRangeEnd w:id="401"/>
    </w:p>
    <w:p w14:paraId="232CBC95" w14:textId="00553874" w:rsidR="000A77B7" w:rsidRDefault="00470E9F">
      <w:pPr>
        <w:pStyle w:val="Heading3"/>
        <w:spacing w:after="200" w:line="276" w:lineRule="auto"/>
        <w:ind w:left="-15" w:right="10"/>
        <w:rPr>
          <w:ins w:id="403" w:author="Jon Lindsay" w:date="2019-08-13T17:26:00Z"/>
        </w:rPr>
      </w:pPr>
      <w:bookmarkStart w:id="404" w:name="_15u7zsw4j3sl"/>
      <w:bookmarkEnd w:id="404"/>
      <w:r>
        <w:t>Ukraine (2014)</w:t>
      </w:r>
    </w:p>
    <w:p w14:paraId="606373D6" w14:textId="6F5B8CEC" w:rsidR="005C0397" w:rsidRPr="005C0397" w:rsidDel="005C0397" w:rsidRDefault="009A1F08" w:rsidP="007A138B">
      <w:pPr>
        <w:pStyle w:val="Newparagraph"/>
        <w:rPr>
          <w:del w:id="405" w:author="Jon Lindsay" w:date="2019-08-13T17:27:00Z"/>
          <w:rPrChange w:id="406" w:author="Jon Lindsay" w:date="2019-08-13T17:26:00Z">
            <w:rPr>
              <w:del w:id="407" w:author="Jon Lindsay" w:date="2019-08-13T17:27:00Z"/>
            </w:rPr>
          </w:rPrChange>
        </w:rPr>
        <w:pPrChange w:id="408" w:author="Jon Lindsay" w:date="2019-08-13T17:44:00Z">
          <w:pPr>
            <w:pStyle w:val="Heading3"/>
            <w:spacing w:after="200" w:line="276" w:lineRule="auto"/>
            <w:ind w:left="-15" w:right="10"/>
          </w:pPr>
        </w:pPrChange>
      </w:pPr>
      <w:ins w:id="409" w:author="Jon Lindsay" w:date="2019-08-13T17:35:00Z">
        <w:r>
          <w:t>Can</w:t>
        </w:r>
        <w:r>
          <w:t xml:space="preserve"> efficiency </w:t>
        </w:r>
        <w:r>
          <w:t xml:space="preserve">calculations </w:t>
        </w:r>
        <w:r>
          <w:t>alone explain the single-domain response in Estonia versus the multi-domain engagement in Georgia</w:t>
        </w:r>
      </w:ins>
      <w:ins w:id="410" w:author="Jon Lindsay" w:date="2019-08-13T17:36:00Z">
        <w:r>
          <w:t>?</w:t>
        </w:r>
      </w:ins>
      <w:ins w:id="411" w:author="Jon Lindsay" w:date="2019-08-13T17:35:00Z">
        <w:r>
          <w:t xml:space="preserve"> </w:t>
        </w:r>
      </w:ins>
      <w:ins w:id="412" w:author="Jon Lindsay" w:date="2019-08-13T17:26:00Z">
        <w:r w:rsidR="005C0397">
          <w:t xml:space="preserve">One might argue that Russia values the stakes differently in each conflict and thus the geographical correlation </w:t>
        </w:r>
      </w:ins>
      <w:ins w:id="413" w:author="Jon Lindsay" w:date="2019-08-13T17:36:00Z">
        <w:r>
          <w:t xml:space="preserve">observed </w:t>
        </w:r>
      </w:ins>
      <w:ins w:id="414" w:author="Jon Lindsay" w:date="2019-08-13T17:26:00Z">
        <w:r w:rsidR="005C0397">
          <w:t xml:space="preserve">in Table 2 is spurious. </w:t>
        </w:r>
      </w:ins>
      <w:ins w:id="415" w:author="Jon Lindsay" w:date="2019-08-13T17:36:00Z">
        <w:r>
          <w:t>Indeed,</w:t>
        </w:r>
      </w:ins>
      <w:ins w:id="416" w:author="Jon Lindsay" w:date="2019-08-13T17:26:00Z">
        <w:r w:rsidR="005C0397">
          <w:t xml:space="preserve"> Russia let Estonia join NATO without a fight in 2004 and merely sought to register a protest vote in 2007 when Tallinn moved a Soviet statue. By contrast, Russia had supported Georgian separatists since the early 1990s and was highly resolved to ward off Western encroachment. </w:t>
        </w:r>
      </w:ins>
      <w:ins w:id="417" w:author="Jon Lindsay" w:date="2019-08-13T17:36:00Z">
        <w:r>
          <w:t xml:space="preserve">The </w:t>
        </w:r>
      </w:ins>
      <w:ins w:id="418" w:author="Jon Lindsay" w:date="2019-08-13T17:26:00Z">
        <w:r w:rsidR="005C0397">
          <w:t>Ukraine case finds</w:t>
        </w:r>
      </w:ins>
      <w:ins w:id="419" w:author="Jon Lindsay" w:date="2019-08-13T17:36:00Z">
        <w:r>
          <w:t>, however, finds</w:t>
        </w:r>
      </w:ins>
      <w:ins w:id="420" w:author="Jon Lindsay" w:date="2019-08-13T17:26:00Z">
        <w:r w:rsidR="005C0397">
          <w:t xml:space="preserve"> this alternative account wanting. The seat of the medieval </w:t>
        </w:r>
        <w:proofErr w:type="spellStart"/>
        <w:r w:rsidR="005C0397">
          <w:t>Kievan</w:t>
        </w:r>
        <w:proofErr w:type="spellEnd"/>
        <w:r w:rsidR="005C0397">
          <w:t xml:space="preserve"> Rus empire is more salient in Russian nationalist mythology than Georgia, a peripheral outpost in the Caucuses far from Moscow</w:t>
        </w:r>
      </w:ins>
      <w:ins w:id="421" w:author="Jon Lindsay" w:date="2019-08-13T17:37:00Z">
        <w:r>
          <w:t>, and the</w:t>
        </w:r>
        <w:r>
          <w:t xml:space="preserve"> Black Sea port of Sevastopol also makes Crimea more strategically relevant</w:t>
        </w:r>
      </w:ins>
      <w:ins w:id="422" w:author="Jon Lindsay" w:date="2019-08-13T17:26:00Z">
        <w:r w:rsidR="005C0397">
          <w:t>.</w:t>
        </w:r>
        <w:r w:rsidR="005C0397">
          <w:rPr>
            <w:rStyle w:val="FootnoteAnchor"/>
          </w:rPr>
          <w:footnoteReference w:id="95"/>
        </w:r>
        <w:r w:rsidR="005C0397">
          <w:t xml:space="preserve"> If Russian moves were motivated by efficiency rather than deterrence, then we would expect more overt Russian military efforts in Ukraine, as in Georgia. </w:t>
        </w:r>
      </w:ins>
      <w:ins w:id="425" w:author="Jon Lindsay" w:date="2019-08-13T17:39:00Z">
        <w:r>
          <w:t>On the contrary</w:t>
        </w:r>
      </w:ins>
      <w:ins w:id="426" w:author="Jon Lindsay" w:date="2019-08-13T17:37:00Z">
        <w:r>
          <w:t xml:space="preserve">, despite </w:t>
        </w:r>
      </w:ins>
      <w:ins w:id="427" w:author="Jon Lindsay" w:date="2019-08-13T17:39:00Z">
        <w:r>
          <w:t>Russia’s higher</w:t>
        </w:r>
      </w:ins>
      <w:ins w:id="428" w:author="Jon Lindsay" w:date="2019-08-13T17:37:00Z">
        <w:r>
          <w:t xml:space="preserve"> valuation of the stakes</w:t>
        </w:r>
      </w:ins>
      <w:ins w:id="429" w:author="Jon Lindsay" w:date="2019-08-13T17:40:00Z">
        <w:r>
          <w:t xml:space="preserve"> in Ukraine</w:t>
        </w:r>
      </w:ins>
      <w:ins w:id="430" w:author="Jon Lindsay" w:date="2019-08-13T17:37:00Z">
        <w:r>
          <w:t xml:space="preserve">, we observe </w:t>
        </w:r>
        <w:r>
          <w:lastRenderedPageBreak/>
          <w:t>considerable restraint.</w:t>
        </w:r>
      </w:ins>
      <w:ins w:id="431" w:author="Jon Lindsay" w:date="2019-08-13T17:38:00Z">
        <w:r>
          <w:t xml:space="preserve"> </w:t>
        </w:r>
      </w:ins>
      <w:ins w:id="432" w:author="Jon Lindsay" w:date="2019-08-13T17:40:00Z">
        <w:r>
          <w:t>Despite five</w:t>
        </w:r>
      </w:ins>
      <w:ins w:id="433" w:author="Jon Lindsay" w:date="2019-08-13T17:38:00Z">
        <w:r>
          <w:t xml:space="preserve"> years of</w:t>
        </w:r>
      </w:ins>
    </w:p>
    <w:p w14:paraId="1F31577A" w14:textId="1EF3D89C" w:rsidR="007A138B" w:rsidRDefault="006D670C" w:rsidP="009A1F08">
      <w:pPr>
        <w:pStyle w:val="Newparagraph"/>
        <w:ind w:firstLine="0"/>
        <w:rPr>
          <w:ins w:id="434" w:author="Jon Lindsay" w:date="2019-08-13T17:44:00Z"/>
        </w:rPr>
      </w:pPr>
      <w:moveToRangeStart w:id="435" w:author="Jon Lindsay" w:date="2019-08-13T17:01:00Z" w:name="move16608125"/>
      <w:moveTo w:id="436" w:author="Jon Lindsay" w:date="2019-08-13T17:01:00Z">
        <w:del w:id="437" w:author="Jon Lindsay" w:date="2019-08-13T17:27:00Z">
          <w:r w:rsidDel="005C0397">
            <w:delText xml:space="preserve">The “frozen conflict” in Georgia </w:delText>
          </w:r>
        </w:del>
        <w:del w:id="438" w:author="Jon Lindsay" w:date="2019-08-13T17:02:00Z">
          <w:r w:rsidDel="00C2331F">
            <w:delText xml:space="preserve">also </w:delText>
          </w:r>
        </w:del>
        <w:del w:id="439" w:author="Jon Lindsay" w:date="2019-08-13T17:27:00Z">
          <w:r w:rsidDel="005C0397">
            <w:delText xml:space="preserve">anticipated the emergence of similar militarized standoffs in Eastern Ukraine. </w:delText>
          </w:r>
        </w:del>
      </w:moveTo>
      <w:moveToRangeEnd w:id="435"/>
      <w:ins w:id="440" w:author="Jon Lindsay" w:date="2019-08-13T17:18:00Z">
        <w:r w:rsidR="00593E48">
          <w:t xml:space="preserve"> protracted </w:t>
        </w:r>
      </w:ins>
      <w:ins w:id="441" w:author="Jon Lindsay" w:date="2019-08-13T17:38:00Z">
        <w:r w:rsidR="009A1F08">
          <w:t>war—killing nearly ten thousand and displacing millions—</w:t>
        </w:r>
      </w:ins>
      <w:ins w:id="442" w:author="Jon Lindsay" w:date="2019-08-13T17:40:00Z">
        <w:r w:rsidR="009A1F08">
          <w:t xml:space="preserve">so far there has occurred </w:t>
        </w:r>
      </w:ins>
      <w:ins w:id="443" w:author="Jon Lindsay" w:date="2019-08-13T17:41:00Z">
        <w:r w:rsidR="009A1F08">
          <w:t>n</w:t>
        </w:r>
      </w:ins>
      <w:ins w:id="444" w:author="Jon Lindsay" w:date="2019-08-13T17:40:00Z">
        <w:r w:rsidR="009A1F08">
          <w:t>either</w:t>
        </w:r>
      </w:ins>
      <w:ins w:id="445" w:author="Jon Lindsay" w:date="2019-08-13T17:18:00Z">
        <w:r w:rsidR="00593E48">
          <w:t xml:space="preserve"> large</w:t>
        </w:r>
      </w:ins>
      <w:ins w:id="446" w:author="Jon Lindsay" w:date="2019-08-13T17:40:00Z">
        <w:r w:rsidR="009A1F08">
          <w:t>-</w:t>
        </w:r>
      </w:ins>
      <w:ins w:id="447" w:author="Jon Lindsay" w:date="2019-08-13T17:18:00Z">
        <w:r w:rsidR="00593E48">
          <w:t>scale combined arms warfare nor unrestrained ethnic cleansing. Indeed, cumulative civilian deaths plateaued at about 4000 in 2015.</w:t>
        </w:r>
        <w:r w:rsidR="00593E48">
          <w:rPr>
            <w:rStyle w:val="FootnoteAnchor"/>
          </w:rPr>
          <w:footnoteReference w:id="96"/>
        </w:r>
        <w:r w:rsidR="00593E48">
          <w:t xml:space="preserve"> </w:t>
        </w:r>
      </w:ins>
      <w:ins w:id="450" w:author="Jon Lindsay" w:date="2019-08-13T17:44:00Z">
        <w:r w:rsidR="007A138B">
          <w:t>The fact that the costs of war could be much higher, together with efforts made to allow both sides to save face, is suggestive of Russian motives for restraint.</w:t>
        </w:r>
        <w:r w:rsidR="007A138B">
          <w:rPr>
            <w:rStyle w:val="FootnoteReference"/>
          </w:rPr>
          <w:footnoteReference w:id="97"/>
        </w:r>
      </w:ins>
    </w:p>
    <w:p w14:paraId="064B6A29" w14:textId="15209B55" w:rsidR="000A77B7" w:rsidDel="00C2331F" w:rsidRDefault="00775507" w:rsidP="007A138B">
      <w:pPr>
        <w:pStyle w:val="Newparagraph"/>
        <w:rPr>
          <w:del w:id="453" w:author="Jon Lindsay" w:date="2019-08-13T17:04:00Z"/>
        </w:rPr>
        <w:pPrChange w:id="454" w:author="Jon Lindsay" w:date="2019-08-13T17:44:00Z">
          <w:pPr>
            <w:pStyle w:val="Newparagraph"/>
          </w:pPr>
        </w:pPrChange>
      </w:pPr>
      <w:ins w:id="455" w:author="Jon Lindsay" w:date="2019-08-13T17:33:00Z">
        <w:r>
          <w:t>Militating against</w:t>
        </w:r>
      </w:ins>
      <w:ins w:id="456" w:author="Jon Lindsay" w:date="2019-08-13T17:29:00Z">
        <w:r w:rsidR="002B0BF8">
          <w:t xml:space="preserve"> the efficiency </w:t>
        </w:r>
      </w:ins>
      <w:ins w:id="457" w:author="Jon Lindsay" w:date="2019-08-13T17:33:00Z">
        <w:r>
          <w:t>explanation</w:t>
        </w:r>
      </w:ins>
      <w:ins w:id="458" w:author="Jon Lindsay" w:date="2019-08-13T17:28:00Z">
        <w:r w:rsidR="002B0BF8">
          <w:t>, Russia took pains to create a fig leaf of ambiguity about the identity of Russian troops, the presence of Russian heavy weapons, and its role in orchestrating disinformation campaigns.</w:t>
        </w:r>
      </w:ins>
      <w:ins w:id="459" w:author="Jon Lindsay" w:date="2019-08-13T17:29:00Z">
        <w:r w:rsidR="002B0BF8">
          <w:t xml:space="preserve"> </w:t>
        </w:r>
      </w:ins>
      <w:ins w:id="460" w:author="Jon Lindsay" w:date="2019-08-13T17:30:00Z">
        <w:r w:rsidR="002B0BF8">
          <w:t>E</w:t>
        </w:r>
        <w:r w:rsidR="002B0BF8">
          <w:t>ven though NATO has no formal commitment to Ukraine</w:t>
        </w:r>
        <w:r w:rsidR="002B0BF8">
          <w:t xml:space="preserve">, </w:t>
        </w:r>
      </w:ins>
      <w:ins w:id="461" w:author="Jon Lindsay" w:date="2019-08-13T17:41:00Z">
        <w:r w:rsidR="009A1F08">
          <w:t>c</w:t>
        </w:r>
      </w:ins>
      <w:ins w:id="462" w:author="Jon Lindsay" w:date="2019-08-13T17:30:00Z">
        <w:r w:rsidR="002B0BF8">
          <w:t xml:space="preserve">onflict in a country that borders NATO allies like Poland and Hungary is implicitly shaped by Western deterrence. Russia would </w:t>
        </w:r>
      </w:ins>
      <w:ins w:id="463" w:author="Jon Lindsay" w:date="2019-08-13T17:31:00Z">
        <w:r w:rsidR="002B0BF8">
          <w:t>probably</w:t>
        </w:r>
      </w:ins>
      <w:ins w:id="464" w:author="Jon Lindsay" w:date="2019-08-13T17:30:00Z">
        <w:r w:rsidR="002B0BF8">
          <w:t xml:space="preserve"> lose </w:t>
        </w:r>
      </w:ins>
      <w:ins w:id="465" w:author="Jon Lindsay" w:date="2019-08-13T17:31:00Z">
        <w:r w:rsidR="002B0BF8">
          <w:t>a</w:t>
        </w:r>
      </w:ins>
      <w:ins w:id="466" w:author="Jon Lindsay" w:date="2019-08-13T17:30:00Z">
        <w:r w:rsidR="002B0BF8">
          <w:t xml:space="preserve"> conventional contest with</w:t>
        </w:r>
        <w:r w:rsidR="002B0BF8">
          <w:t xml:space="preserve"> </w:t>
        </w:r>
        <w:r w:rsidR="002B0BF8">
          <w:t xml:space="preserve">NATO, risking nuclear escalation in the process. Russia </w:t>
        </w:r>
      </w:ins>
      <w:ins w:id="467" w:author="Jon Lindsay" w:date="2019-08-13T17:31:00Z">
        <w:r w:rsidR="002B0BF8">
          <w:t>acts</w:t>
        </w:r>
      </w:ins>
      <w:ins w:id="468" w:author="Jon Lindsay" w:date="2019-08-13T17:30:00Z">
        <w:r w:rsidR="002B0BF8">
          <w:t xml:space="preserve"> circumspectly as a result. For example, when Malaysian Airlines flight MH17 was shot down over Donetsk by a Russian anti-aircraft system, Moscow withdrew its heavy weapons from the battlefield.</w:t>
        </w:r>
        <w:r w:rsidR="002B0BF8">
          <w:rPr>
            <w:rStyle w:val="FootnoteAnchor"/>
          </w:rPr>
          <w:footnoteReference w:id="98"/>
        </w:r>
      </w:ins>
      <w:ins w:id="471" w:author="Jon Lindsay" w:date="2019-08-13T17:32:00Z">
        <w:r w:rsidR="002B0BF8">
          <w:t xml:space="preserve"> </w:t>
        </w:r>
      </w:ins>
      <w:ins w:id="472" w:author="Jon Lindsay" w:date="2019-08-13T17:15:00Z">
        <w:r w:rsidR="003F32D8">
          <w:t>Russia has</w:t>
        </w:r>
      </w:ins>
      <w:ins w:id="473" w:author="Jon Lindsay" w:date="2019-08-13T17:24:00Z">
        <w:r w:rsidR="005C0397">
          <w:t xml:space="preserve"> also</w:t>
        </w:r>
      </w:ins>
      <w:ins w:id="474" w:author="Jon Lindsay" w:date="2019-08-13T17:15:00Z">
        <w:r w:rsidR="003F32D8">
          <w:t xml:space="preserve"> not realized </w:t>
        </w:r>
      </w:ins>
      <w:ins w:id="475" w:author="Jon Lindsay" w:date="2019-08-13T17:21:00Z">
        <w:r w:rsidR="00593E48">
          <w:t>significant gain</w:t>
        </w:r>
      </w:ins>
      <w:ins w:id="476" w:author="Jon Lindsay" w:date="2019-08-13T17:15:00Z">
        <w:r w:rsidR="003F32D8">
          <w:t xml:space="preserve"> for </w:t>
        </w:r>
      </w:ins>
      <w:ins w:id="477" w:author="Jon Lindsay" w:date="2019-08-13T17:24:00Z">
        <w:r w:rsidR="005C0397">
          <w:t xml:space="preserve">all of </w:t>
        </w:r>
      </w:ins>
      <w:ins w:id="478" w:author="Jon Lindsay" w:date="2019-08-13T17:15:00Z">
        <w:r w:rsidR="003F32D8">
          <w:t>its</w:t>
        </w:r>
      </w:ins>
      <w:ins w:id="479" w:author="Jon Lindsay" w:date="2019-08-13T17:24:00Z">
        <w:r w:rsidR="005C0397">
          <w:t xml:space="preserve"> creative</w:t>
        </w:r>
      </w:ins>
      <w:ins w:id="480" w:author="Jon Lindsay" w:date="2019-08-13T17:15:00Z">
        <w:r w:rsidR="003F32D8">
          <w:t xml:space="preserve"> efforts</w:t>
        </w:r>
      </w:ins>
      <w:ins w:id="481" w:author="Jon Lindsay" w:date="2019-08-13T17:24:00Z">
        <w:r w:rsidR="005C0397">
          <w:t xml:space="preserve"> in cyberspace</w:t>
        </w:r>
      </w:ins>
      <w:ins w:id="482" w:author="Jon Lindsay" w:date="2019-08-13T17:15:00Z">
        <w:r w:rsidR="003F32D8">
          <w:t>.</w:t>
        </w:r>
        <w:r w:rsidR="003F32D8">
          <w:rPr>
            <w:rStyle w:val="FootnoteAnchor"/>
          </w:rPr>
          <w:footnoteReference w:id="99"/>
        </w:r>
      </w:ins>
      <w:ins w:id="485" w:author="Jon Lindsay" w:date="2019-08-13T17:16:00Z">
        <w:r w:rsidR="003F32D8">
          <w:t xml:space="preserve"> E</w:t>
        </w:r>
      </w:ins>
      <w:moveToRangeStart w:id="486" w:author="Jon Lindsay" w:date="2019-08-13T17:16:00Z" w:name="move16609003"/>
      <w:moveTo w:id="487" w:author="Jon Lindsay" w:date="2019-08-13T17:16:00Z">
        <w:del w:id="488" w:author="Jon Lindsay" w:date="2019-08-13T17:16:00Z">
          <w:r w:rsidR="003F32D8" w:rsidDel="003F32D8">
            <w:delText>e</w:delText>
          </w:r>
        </w:del>
        <w:r w:rsidR="003F32D8">
          <w:t xml:space="preserve">ndemic Russian cyber-attacks and </w:t>
        </w:r>
        <w:r w:rsidR="003F32D8">
          <w:lastRenderedPageBreak/>
          <w:t>information operations have had little impact on battlefield events.</w:t>
        </w:r>
        <w:r w:rsidR="003F32D8">
          <w:rPr>
            <w:rStyle w:val="FootnoteAnchor"/>
          </w:rPr>
          <w:footnoteReference w:id="100"/>
        </w:r>
        <w:r w:rsidR="003F32D8">
          <w:t xml:space="preserve"> Even </w:t>
        </w:r>
      </w:moveTo>
      <w:ins w:id="491" w:author="Jon Lindsay" w:date="2019-08-13T17:24:00Z">
        <w:r w:rsidR="005C0397">
          <w:t>as</w:t>
        </w:r>
      </w:ins>
      <w:ins w:id="492" w:author="Jon Lindsay" w:date="2019-08-13T17:16:00Z">
        <w:r w:rsidR="003F32D8">
          <w:t xml:space="preserve"> </w:t>
        </w:r>
      </w:ins>
      <w:moveTo w:id="493" w:author="Jon Lindsay" w:date="2019-08-13T17:16:00Z">
        <w:del w:id="494" w:author="Jon Lindsay" w:date="2019-08-13T17:16:00Z">
          <w:r w:rsidR="003F32D8" w:rsidDel="003F32D8">
            <w:delText xml:space="preserve">in </w:delText>
          </w:r>
        </w:del>
        <w:r w:rsidR="003F32D8">
          <w:t>social media</w:t>
        </w:r>
        <w:del w:id="495" w:author="Jon Lindsay" w:date="2019-08-13T17:17:00Z">
          <w:r w:rsidR="003F32D8" w:rsidDel="003F32D8">
            <w:delText xml:space="preserve"> </w:delText>
          </w:r>
        </w:del>
        <w:del w:id="496" w:author="Jon Lindsay" w:date="2019-08-13T17:16:00Z">
          <w:r w:rsidR="003F32D8" w:rsidDel="003F32D8">
            <w:delText>operations</w:delText>
          </w:r>
        </w:del>
        <w:del w:id="497" w:author="Jon Lindsay" w:date="2019-08-13T17:24:00Z">
          <w:r w:rsidR="003F32D8" w:rsidDel="005C0397">
            <w:delText xml:space="preserve">, </w:delText>
          </w:r>
        </w:del>
        <w:del w:id="498" w:author="Jon Lindsay" w:date="2019-08-13T17:17:00Z">
          <w:r w:rsidR="003F32D8" w:rsidDel="003F32D8">
            <w:delText>supposedly a</w:delText>
          </w:r>
        </w:del>
      </w:moveTo>
      <w:ins w:id="499" w:author="Jon Lindsay" w:date="2019-08-13T17:17:00Z">
        <w:r w:rsidR="003F32D8">
          <w:t xml:space="preserve"> manipulation is supposedly a</w:t>
        </w:r>
      </w:ins>
      <w:moveTo w:id="500" w:author="Jon Lindsay" w:date="2019-08-13T17:16:00Z">
        <w:r w:rsidR="003F32D8">
          <w:t xml:space="preserve"> </w:t>
        </w:r>
        <w:del w:id="501" w:author="Jon Lindsay" w:date="2019-08-13T17:16:00Z">
          <w:r w:rsidR="003F32D8" w:rsidDel="003F32D8">
            <w:delText xml:space="preserve">devious </w:delText>
          </w:r>
        </w:del>
        <w:r w:rsidR="003F32D8">
          <w:t xml:space="preserve">Russian specialty, pro-Kremlin narratives </w:t>
        </w:r>
      </w:moveTo>
      <w:ins w:id="502" w:author="Jon Lindsay" w:date="2019-08-13T17:17:00Z">
        <w:r w:rsidR="003F32D8">
          <w:t xml:space="preserve">have </w:t>
        </w:r>
      </w:ins>
      <w:moveTo w:id="503" w:author="Jon Lindsay" w:date="2019-08-13T17:16:00Z">
        <w:r w:rsidR="003F32D8">
          <w:t xml:space="preserve">never really </w:t>
        </w:r>
        <w:del w:id="504" w:author="Jon Lindsay" w:date="2019-08-13T17:17:00Z">
          <w:r w:rsidR="003F32D8" w:rsidDel="003F32D8">
            <w:delText>took</w:delText>
          </w:r>
        </w:del>
      </w:moveTo>
      <w:ins w:id="505" w:author="Jon Lindsay" w:date="2019-08-13T17:17:00Z">
        <w:r w:rsidR="003F32D8">
          <w:t>taken</w:t>
        </w:r>
      </w:ins>
      <w:moveTo w:id="506" w:author="Jon Lindsay" w:date="2019-08-13T17:16:00Z">
        <w:r w:rsidR="003F32D8">
          <w:t xml:space="preserve"> hold in Western Ukraine.</w:t>
        </w:r>
        <w:r w:rsidR="003F32D8">
          <w:rPr>
            <w:rStyle w:val="FootnoteAnchor"/>
          </w:rPr>
          <w:footnoteReference w:id="101"/>
        </w:r>
      </w:moveTo>
      <w:moveToRangeEnd w:id="486"/>
      <w:ins w:id="509" w:author="Jon Lindsay" w:date="2019-08-13T17:22:00Z">
        <w:r w:rsidR="003A30D5">
          <w:t xml:space="preserve"> </w:t>
        </w:r>
        <w:r w:rsidR="003A30D5">
          <w:t>The cyber domain is especially attractive for a risk-averse opportunist</w:t>
        </w:r>
        <w:r w:rsidR="003A30D5">
          <w:t>, providing lots of ways to do something without doing too much</w:t>
        </w:r>
        <w:r w:rsidR="003A30D5">
          <w:t>.</w:t>
        </w:r>
      </w:ins>
      <w:ins w:id="510" w:author="Jon Lindsay" w:date="2019-08-13T17:32:00Z">
        <w:r w:rsidR="002B0BF8" w:rsidDel="005C0397">
          <w:t xml:space="preserve"> </w:t>
        </w:r>
      </w:ins>
      <w:ins w:id="511" w:author="Jon Lindsay" w:date="2019-08-13T17:43:00Z">
        <w:r w:rsidR="009A1F08">
          <w:t>As Brantley et. al. points out, the modal diversity of conflict in Ukraine has lacked sufficient intensity to warrant outside intervention.</w:t>
        </w:r>
        <w:r w:rsidR="009A1F08">
          <w:rPr>
            <w:rStyle w:val="FootnoteAnchor"/>
          </w:rPr>
          <w:footnoteReference w:id="102"/>
        </w:r>
        <w:r w:rsidR="009A1F08">
          <w:t xml:space="preserve"> </w:t>
        </w:r>
        <w:r w:rsidR="009A1F08">
          <w:t xml:space="preserve">Russia has the ability to impose its will on </w:t>
        </w:r>
        <w:proofErr w:type="gramStart"/>
        <w:r w:rsidR="009A1F08">
          <w:t>Ukraine</w:t>
        </w:r>
        <w:proofErr w:type="gramEnd"/>
        <w:r w:rsidR="009A1F08">
          <w:t xml:space="preserve"> but it stops short. </w:t>
        </w:r>
      </w:ins>
      <w:ins w:id="514" w:author="Jon Lindsay" w:date="2019-08-13T17:42:00Z">
        <w:r w:rsidR="009A1F08">
          <w:t xml:space="preserve">Russian moves in Ukraine are a second-best option shaped by Western deterrence. </w:t>
        </w:r>
      </w:ins>
      <w:del w:id="515" w:author="Jon Lindsay" w:date="2019-08-13T17:26:00Z">
        <w:r w:rsidR="00470E9F" w:rsidDel="005C0397">
          <w:delText xml:space="preserve">One might argue that Russia values the stakes differently in each conflict and thus the correlation </w:delText>
        </w:r>
      </w:del>
      <w:del w:id="516" w:author="Jon Lindsay" w:date="2019-08-13T17:25:00Z">
        <w:r w:rsidR="00470E9F" w:rsidDel="005C0397">
          <w:delText xml:space="preserve">with the deterrence gradient observed </w:delText>
        </w:r>
      </w:del>
      <w:del w:id="517" w:author="Jon Lindsay" w:date="2019-08-13T17:26:00Z">
        <w:r w:rsidR="00470E9F" w:rsidDel="005C0397">
          <w:delText xml:space="preserve">in Table 2 is spurious. The cases of Estonia and Georgia appear to be consistent with this alternative explanation. Russia let Estonia join NATO without a fight in 2004 and merely sought to register a protest vote in 2007 when Tallinn moved a Soviet statue. By contrast, Russia had supported separatists </w:delText>
        </w:r>
      </w:del>
      <w:del w:id="518" w:author="Jon Lindsay" w:date="2019-08-13T17:03:00Z">
        <w:r w:rsidR="00470E9F" w:rsidDel="00C2331F">
          <w:delText xml:space="preserve">in Georgia </w:delText>
        </w:r>
      </w:del>
      <w:del w:id="519" w:author="Jon Lindsay" w:date="2019-08-13T17:26:00Z">
        <w:r w:rsidR="00470E9F" w:rsidDel="005C0397">
          <w:delText xml:space="preserve">since the early 1990s and was highly resolved to ward off Western encroachment. </w:delText>
        </w:r>
      </w:del>
      <w:del w:id="520" w:author="Jon Lindsay" w:date="2019-08-13T17:03:00Z">
        <w:r w:rsidR="00470E9F" w:rsidDel="00C2331F">
          <w:delText>E</w:delText>
        </w:r>
      </w:del>
      <w:del w:id="521" w:author="Jon Lindsay" w:date="2019-08-13T17:26:00Z">
        <w:r w:rsidR="00470E9F" w:rsidDel="005C0397">
          <w:delText xml:space="preserve">fficiency alone </w:delText>
        </w:r>
      </w:del>
      <w:del w:id="522" w:author="Jon Lindsay" w:date="2019-08-13T17:03:00Z">
        <w:r w:rsidR="00470E9F" w:rsidDel="00C2331F">
          <w:delText xml:space="preserve">might thus </w:delText>
        </w:r>
      </w:del>
      <w:del w:id="523" w:author="Jon Lindsay" w:date="2019-08-13T17:26:00Z">
        <w:r w:rsidR="00470E9F" w:rsidDel="005C0397">
          <w:delText>explain the single-domain response in Estonia versus the multi-domain engagement in Georgia</w:delText>
        </w:r>
      </w:del>
      <w:del w:id="524" w:author="Jon Lindsay" w:date="2019-08-13T17:03:00Z">
        <w:r w:rsidR="00470E9F" w:rsidDel="00C2331F">
          <w:delText>.</w:delText>
        </w:r>
      </w:del>
      <w:del w:id="525" w:author="Jon Lindsay" w:date="2019-08-13T17:26:00Z">
        <w:r w:rsidR="00470E9F" w:rsidDel="005C0397">
          <w:delText xml:space="preserve"> The Ukraine case</w:delText>
        </w:r>
      </w:del>
      <w:del w:id="526" w:author="Jon Lindsay" w:date="2019-08-13T17:03:00Z">
        <w:r w:rsidR="00470E9F" w:rsidDel="00C2331F">
          <w:delText>, however,</w:delText>
        </w:r>
      </w:del>
      <w:del w:id="527" w:author="Jon Lindsay" w:date="2019-08-13T17:26:00Z">
        <w:r w:rsidR="00470E9F" w:rsidDel="005C0397">
          <w:delText xml:space="preserve"> finds this alternative account wanting. </w:delText>
        </w:r>
      </w:del>
    </w:p>
    <w:p w14:paraId="16346C0E" w14:textId="027FEA89" w:rsidR="000A77B7" w:rsidDel="005C0397" w:rsidRDefault="00470E9F" w:rsidP="007A138B">
      <w:pPr>
        <w:pStyle w:val="Newparagraph"/>
        <w:rPr>
          <w:del w:id="528" w:author="Jon Lindsay" w:date="2019-08-13T17:26:00Z"/>
        </w:rPr>
        <w:pPrChange w:id="529" w:author="Jon Lindsay" w:date="2019-08-13T17:44:00Z">
          <w:pPr>
            <w:pStyle w:val="Newparagraph"/>
          </w:pPr>
        </w:pPrChange>
      </w:pPr>
      <w:del w:id="530" w:author="Jon Lindsay" w:date="2019-08-13T17:04:00Z">
        <w:r w:rsidDel="00C2331F">
          <w:delText xml:space="preserve">Ukraine, </w:delText>
        </w:r>
      </w:del>
      <w:del w:id="531" w:author="Jon Lindsay" w:date="2019-08-13T17:26:00Z">
        <w:r w:rsidDel="005C0397">
          <w:delText>seat of the medieval Kievan Rus empire</w:delText>
        </w:r>
      </w:del>
      <w:del w:id="532" w:author="Jon Lindsay" w:date="2019-08-13T17:04:00Z">
        <w:r w:rsidDel="00C2331F">
          <w:delText>,</w:delText>
        </w:r>
      </w:del>
      <w:del w:id="533" w:author="Jon Lindsay" w:date="2019-08-13T17:26:00Z">
        <w:r w:rsidDel="005C0397">
          <w:delText xml:space="preserve"> is more salient in Russian nationalist mythology than Georgia, a peripheral outpost in the Caucuses far from Moscow. </w:delText>
        </w:r>
      </w:del>
      <w:del w:id="534" w:author="Jon Lindsay" w:date="2019-08-13T17:04:00Z">
        <w:r w:rsidDel="00C2331F">
          <w:delText xml:space="preserve">Russian identify, aspiration, and resentment has always looked toward Europe, not Asia. </w:delText>
        </w:r>
      </w:del>
      <w:del w:id="535" w:author="Jon Lindsay" w:date="2019-08-13T17:26:00Z">
        <w:r w:rsidDel="005C0397">
          <w:delText xml:space="preserve">The Black Sea port of Sevastopol also makes Crimea more strategically relevant. </w:delText>
        </w:r>
      </w:del>
      <w:del w:id="536" w:author="Jon Lindsay" w:date="2019-08-13T17:05:00Z">
        <w:r w:rsidDel="00C2331F">
          <w:delText>Russian military planners have long expressed more concern over NATO forward deployment in Ukraine than in Georgia.</w:delText>
        </w:r>
        <w:r w:rsidDel="00C2331F">
          <w:rPr>
            <w:rStyle w:val="FootnoteAnchor"/>
          </w:rPr>
          <w:footnoteReference w:id="103"/>
        </w:r>
        <w:r w:rsidDel="00C2331F">
          <w:delText xml:space="preserve"> </w:delText>
        </w:r>
      </w:del>
      <w:del w:id="539" w:author="Jon Lindsay" w:date="2019-08-13T17:26:00Z">
        <w:r w:rsidDel="005C0397">
          <w:delText>If Russian moves were motivated by efficiency rather than deterrence, then we would expect</w:delText>
        </w:r>
      </w:del>
      <w:del w:id="540" w:author="Jon Lindsay" w:date="2019-08-13T17:05:00Z">
        <w:r w:rsidDel="00C2331F">
          <w:delText xml:space="preserve"> to see</w:delText>
        </w:r>
      </w:del>
      <w:del w:id="541" w:author="Jon Lindsay" w:date="2019-08-13T17:26:00Z">
        <w:r w:rsidDel="005C0397">
          <w:delText xml:space="preserve"> more overt Russian military efforts in Ukraine, as in Georgia. On the contrary, Russia took pains to create a fig leaf of ambiguity about the identity of Russian troops, the presence of Russian heavy weapons, and its role in orchestrating disinformation campaigns. </w:delText>
        </w:r>
      </w:del>
      <w:del w:id="542" w:author="Jon Lindsay" w:date="2019-08-13T17:05:00Z">
        <w:r w:rsidDel="00C2331F">
          <w:delText>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delText>
        </w:r>
      </w:del>
    </w:p>
    <w:p w14:paraId="742221A9" w14:textId="49A6F87F" w:rsidR="000A77B7" w:rsidDel="00D276EA" w:rsidRDefault="00470E9F" w:rsidP="007A138B">
      <w:pPr>
        <w:pStyle w:val="Newparagraph"/>
        <w:rPr>
          <w:del w:id="543" w:author="Jon Lindsay" w:date="2019-08-13T17:23:00Z"/>
        </w:rPr>
        <w:pPrChange w:id="544" w:author="Jon Lindsay" w:date="2019-08-13T17:44:00Z">
          <w:pPr>
            <w:pStyle w:val="Newparagraph"/>
          </w:pPr>
        </w:pPrChange>
      </w:pPr>
      <w:del w:id="545" w:author="Jon Lindsay" w:date="2019-08-13T17:23:00Z">
        <w:r w:rsidDel="00D276EA">
          <w:delText xml:space="preserve">The Western deterrence posture regarding Ukraine was weak, but it was also not nothing. </w:delText>
        </w:r>
      </w:del>
      <w:del w:id="546" w:author="Jon Lindsay" w:date="2019-08-13T17:06:00Z">
        <w:r w:rsidDel="00C2331F">
          <w:delText>The Western response in the wake of the Maidan crisis consisted mainly of economic sanctions, deployments of U.S. fighter jets to Poland, and eventually arms and assistance to Kiev, but no NATO ground combat forces on Ukrainian soil. Fighter jets would, of course, have been ideal for attacking Russian armored columns in a conventional war, but their very mobility made them a weak signal of commitment as compared to a counterfactual ground force deployment.</w:delText>
        </w:r>
        <w:r w:rsidDel="00C2331F">
          <w:rPr>
            <w:rStyle w:val="FootnoteAnchor"/>
          </w:rPr>
          <w:footnoteReference w:id="104"/>
        </w:r>
        <w:r w:rsidDel="00C2331F">
          <w:delText xml:space="preserve"> It is not uncommon in cross-domain deterrence that the means suited for winning one type of war are ill suited for deterring another type of war. This weakness created permissive conditions for Russian intervention. Nevertheless, </w:delText>
        </w:r>
      </w:del>
      <w:del w:id="549" w:author="Jon Lindsay" w:date="2019-08-13T17:23:00Z">
        <w:r w:rsidDel="00D276EA">
          <w:delText xml:space="preserve">NATO has conventional escalation dominance, should it decide to intervene on behalf of Ukraine. </w:delText>
        </w:r>
      </w:del>
      <w:del w:id="550" w:author="Jon Lindsay" w:date="2019-08-13T17:10:00Z">
        <w:r w:rsidDel="00A4129D">
          <w:delText xml:space="preserve">Russia would most likely lose a conventional contest </w:delText>
        </w:r>
      </w:del>
      <w:del w:id="551" w:author="Jon Lindsay" w:date="2019-08-13T17:06:00Z">
        <w:r w:rsidDel="00C2331F">
          <w:delText xml:space="preserve">involving </w:delText>
        </w:r>
      </w:del>
      <w:del w:id="552" w:author="Jon Lindsay" w:date="2019-08-13T17:10:00Z">
        <w:r w:rsidDel="00A4129D">
          <w:delText xml:space="preserve">NATO, risking escalation </w:delText>
        </w:r>
      </w:del>
      <w:del w:id="553" w:author="Jon Lindsay" w:date="2019-08-13T17:07:00Z">
        <w:r w:rsidDel="00C2331F">
          <w:delText xml:space="preserve">to nuclear war </w:delText>
        </w:r>
      </w:del>
      <w:del w:id="554" w:author="Jon Lindsay" w:date="2019-08-13T17:10:00Z">
        <w:r w:rsidDel="00A4129D">
          <w:delText xml:space="preserve">in the process. </w:delText>
        </w:r>
      </w:del>
      <w:del w:id="555" w:author="Jon Lindsay" w:date="2019-08-13T17:07:00Z">
        <w:r w:rsidDel="00C2331F">
          <w:delText>This risk has led to Russian circumspection</w:delText>
        </w:r>
      </w:del>
      <w:del w:id="556" w:author="Jon Lindsay" w:date="2019-08-13T17:10:00Z">
        <w:r w:rsidDel="00A4129D">
          <w:delText xml:space="preserve">. For example, when Malaysian Airlines flight MH17 was shot down over Donetsk by a Russian </w:delText>
        </w:r>
      </w:del>
      <w:del w:id="557" w:author="Jon Lindsay" w:date="2019-08-13T17:07:00Z">
        <w:r w:rsidDel="00C2331F">
          <w:delText xml:space="preserve">BUK </w:delText>
        </w:r>
      </w:del>
      <w:del w:id="558" w:author="Jon Lindsay" w:date="2019-08-13T17:10:00Z">
        <w:r w:rsidDel="00A4129D">
          <w:delText xml:space="preserve">anti-aircraft system, Moscow </w:delText>
        </w:r>
      </w:del>
      <w:del w:id="559" w:author="Jon Lindsay" w:date="2019-08-13T17:08:00Z">
        <w:r w:rsidDel="00C2331F">
          <w:delText xml:space="preserve">quickly </w:delText>
        </w:r>
      </w:del>
      <w:del w:id="560" w:author="Jon Lindsay" w:date="2019-08-13T17:10:00Z">
        <w:r w:rsidDel="00A4129D">
          <w:delText xml:space="preserve">withdrew </w:delText>
        </w:r>
      </w:del>
      <w:del w:id="561" w:author="Jon Lindsay" w:date="2019-08-13T17:08:00Z">
        <w:r w:rsidDel="00C2331F">
          <w:delText xml:space="preserve">all of </w:delText>
        </w:r>
      </w:del>
      <w:del w:id="562" w:author="Jon Lindsay" w:date="2019-08-13T17:10:00Z">
        <w:r w:rsidDel="00A4129D">
          <w:delText>its heavy weapons from the battlefield.</w:delText>
        </w:r>
        <w:r w:rsidDel="00A4129D">
          <w:rPr>
            <w:rStyle w:val="FootnoteAnchor"/>
          </w:rPr>
          <w:footnoteReference w:id="105"/>
        </w:r>
        <w:r w:rsidDel="00A4129D">
          <w:delText xml:space="preserve"> </w:delText>
        </w:r>
      </w:del>
      <w:del w:id="565" w:author="Jon Lindsay" w:date="2019-08-13T17:08:00Z">
        <w:r w:rsidDel="00A4129D">
          <w:delText>Gray zone conflict in Ukraine is implicitly shaped by Western deterrence, even though NATO has no formal commitment to Ukraine.</w:delText>
        </w:r>
      </w:del>
    </w:p>
    <w:p w14:paraId="5C7242A9" w14:textId="011F7BCE" w:rsidR="000A77B7" w:rsidDel="00593E48" w:rsidRDefault="00470E9F" w:rsidP="007A138B">
      <w:pPr>
        <w:pStyle w:val="Newparagraph"/>
        <w:rPr>
          <w:del w:id="566" w:author="Jon Lindsay" w:date="2019-08-13T17:18:00Z"/>
        </w:rPr>
        <w:pPrChange w:id="567" w:author="Jon Lindsay" w:date="2019-08-13T17:44:00Z">
          <w:pPr>
            <w:pStyle w:val="Newparagraph"/>
          </w:pPr>
        </w:pPrChange>
      </w:pPr>
      <w:del w:id="568" w:author="Jon Lindsay" w:date="2019-08-13T17:11:00Z">
        <w:r w:rsidDel="006252A6">
          <w:delText>The cumulative intensity of the</w:delText>
        </w:r>
      </w:del>
      <w:del w:id="569" w:author="Jon Lindsay" w:date="2019-08-13T17:18:00Z">
        <w:r w:rsidDel="00593E48">
          <w:delText xml:space="preserve"> war in Ukraine </w:delText>
        </w:r>
      </w:del>
      <w:del w:id="570" w:author="Jon Lindsay" w:date="2019-08-13T17:12:00Z">
        <w:r w:rsidDel="006252A6">
          <w:delText xml:space="preserve">has claimed a higher butcher’s bill than the war in </w:delText>
        </w:r>
      </w:del>
      <w:del w:id="571" w:author="Jon Lindsay" w:date="2019-08-13T17:18:00Z">
        <w:r w:rsidDel="00593E48">
          <w:delText>Georgia</w:delText>
        </w:r>
      </w:del>
      <w:del w:id="572" w:author="Jon Lindsay" w:date="2019-08-13T17:13:00Z">
        <w:r w:rsidDel="006252A6">
          <w:delText xml:space="preserve">, </w:delText>
        </w:r>
      </w:del>
      <w:del w:id="573" w:author="Jon Lindsay" w:date="2019-08-13T17:18:00Z">
        <w:r w:rsidDel="00593E48">
          <w:delText xml:space="preserve">consistent with higher Russian valuation of the stakes. </w:delText>
        </w:r>
      </w:del>
      <w:del w:id="574" w:author="Jon Lindsay" w:date="2019-08-13T17:13:00Z">
        <w:r w:rsidDel="006252A6">
          <w:delText xml:space="preserve">The conflict in Georgia lasted only five days, but the conflict in Ukraine has dragged into its fifth year, resulting in </w:delText>
        </w:r>
      </w:del>
      <w:del w:id="575" w:author="Jon Lindsay" w:date="2019-08-13T17:12:00Z">
        <w:r w:rsidDel="006252A6">
          <w:delText xml:space="preserve">nearly ten thousand killed and over a million displaced </w:delText>
        </w:r>
      </w:del>
      <w:del w:id="576" w:author="Jon Lindsay" w:date="2019-08-13T17:13:00Z">
        <w:r w:rsidDel="006252A6">
          <w:delText xml:space="preserve">to date. </w:delText>
        </w:r>
      </w:del>
      <w:del w:id="577" w:author="Jon Lindsay" w:date="2019-08-13T17:18:00Z">
        <w:r w:rsidDel="00593E48">
          <w:delText>Yet it is also notable that the protracted conflict has so far featured neither large scale combined arms warfare nor unrestrained ethnic cleansing</w:delText>
        </w:r>
      </w:del>
      <w:del w:id="578" w:author="Jon Lindsay" w:date="2019-08-13T17:13:00Z">
        <w:r w:rsidDel="006252A6">
          <w:delText xml:space="preserve"> or other human rights atrocities</w:delText>
        </w:r>
      </w:del>
      <w:del w:id="579" w:author="Jon Lindsay" w:date="2019-08-13T17:18:00Z">
        <w:r w:rsidDel="00593E48">
          <w:delText xml:space="preserve">. </w:delText>
        </w:r>
      </w:del>
      <w:del w:id="580" w:author="Jon Lindsay" w:date="2019-08-13T17:14:00Z">
        <w:r w:rsidDel="006252A6">
          <w:delText>Moreover</w:delText>
        </w:r>
      </w:del>
      <w:del w:id="581" w:author="Jon Lindsay" w:date="2019-08-13T17:18:00Z">
        <w:r w:rsidDel="00593E48">
          <w:delText>, cumulative civilian deaths plateaued at about 4000 in 2015</w:delText>
        </w:r>
      </w:del>
      <w:del w:id="582" w:author="Jon Lindsay" w:date="2019-08-13T17:14:00Z">
        <w:r w:rsidDel="006252A6">
          <w:delText xml:space="preserve"> while cumulative total deaths plateaued at about 9000 in 2016</w:delText>
        </w:r>
      </w:del>
      <w:del w:id="583" w:author="Jon Lindsay" w:date="2019-08-13T17:18:00Z">
        <w:r w:rsidDel="00593E48">
          <w:delText>.</w:delText>
        </w:r>
        <w:r w:rsidDel="00593E48">
          <w:rPr>
            <w:rStyle w:val="FootnoteAnchor"/>
          </w:rPr>
          <w:footnoteReference w:id="106"/>
        </w:r>
        <w:r w:rsidDel="00593E48">
          <w:delText xml:space="preserve"> Covert interventions</w:delText>
        </w:r>
      </w:del>
      <w:del w:id="586" w:author="Jon Lindsay" w:date="2019-08-13T17:14:00Z">
        <w:r w:rsidDel="006252A6">
          <w:delText xml:space="preserve">, even open secrets like Moscow’s deployments to Ukraine and aggressive cyber operations, tend to </w:delText>
        </w:r>
      </w:del>
      <w:del w:id="587" w:author="Jon Lindsay" w:date="2019-08-13T17:18:00Z">
        <w:r w:rsidDel="00593E48">
          <w:delText>convey mixed signals of resolve and restraint.</w:delText>
        </w:r>
        <w:r w:rsidDel="00593E48">
          <w:rPr>
            <w:rStyle w:val="FootnoteAnchor"/>
          </w:rPr>
          <w:footnoteReference w:id="107"/>
        </w:r>
        <w:r w:rsidDel="00593E48">
          <w:delText xml:space="preserve"> The costliness of the intervention signals resolve, but the fact that costs could be higher</w:delText>
        </w:r>
      </w:del>
      <w:del w:id="590" w:author="Jon Lindsay" w:date="2019-08-13T17:14:00Z">
        <w:r w:rsidDel="006252A6">
          <w:delText xml:space="preserve"> and </w:delText>
        </w:r>
      </w:del>
      <w:del w:id="591" w:author="Jon Lindsay" w:date="2019-08-13T17:15:00Z">
        <w:r w:rsidDel="006252A6">
          <w:delText>the</w:delText>
        </w:r>
      </w:del>
      <w:del w:id="592" w:author="Jon Lindsay" w:date="2019-08-13T17:18:00Z">
        <w:r w:rsidDel="00593E48">
          <w:delText xml:space="preserve"> efforts made to allow both sides to save face signals restraint. As Brantley et. al. points out, the modal diversity of conflict in Ukraine has lacked sufficient intensity to warrant outside intervention.</w:delText>
        </w:r>
        <w:r w:rsidDel="00593E48">
          <w:rPr>
            <w:rStyle w:val="FootnoteAnchor"/>
          </w:rPr>
          <w:footnoteReference w:id="108"/>
        </w:r>
      </w:del>
    </w:p>
    <w:p w14:paraId="26742763" w14:textId="2F915947" w:rsidR="000A77B7" w:rsidRDefault="00470E9F" w:rsidP="007A138B">
      <w:pPr>
        <w:pStyle w:val="Newparagraph"/>
        <w:pPrChange w:id="595" w:author="Jon Lindsay" w:date="2019-08-13T17:44:00Z">
          <w:pPr>
            <w:pStyle w:val="Newparagraph"/>
          </w:pPr>
        </w:pPrChange>
      </w:pPr>
      <w:del w:id="596" w:author="Jon Lindsay" w:date="2019-08-13T17:22:00Z">
        <w:r w:rsidDel="003A30D5">
          <w:delText xml:space="preserve">The cyber domain is especially attractive for a risk-averse opportunist. </w:delText>
        </w:r>
      </w:del>
      <w:del w:id="597" w:author="Jon Lindsay" w:date="2019-08-13T17:23:00Z">
        <w:r w:rsidDel="00D276EA">
          <w:delText xml:space="preserve">Indeed, </w:delText>
        </w:r>
      </w:del>
      <w:del w:id="598" w:author="Jon Lindsay" w:date="2019-08-13T17:15:00Z">
        <w:r w:rsidDel="003F32D8">
          <w:delText>Ukraine has emerged as a testbed for Russian cyber warfare, even as Russia has not realized much for its efforts.</w:delText>
        </w:r>
        <w:r w:rsidDel="003F32D8">
          <w:rPr>
            <w:rStyle w:val="FootnoteAnchor"/>
          </w:rPr>
          <w:footnoteReference w:id="109"/>
        </w:r>
        <w:r w:rsidDel="003F32D8">
          <w:delText xml:space="preserve"> </w:delText>
        </w:r>
      </w:del>
      <w:del w:id="601" w:author="Jon Lindsay" w:date="2019-08-13T17:23:00Z">
        <w:r w:rsidDel="00D276EA">
          <w:delText>In the first major cyber-physical attack since Stuxnet, the Ukrainian power grid was briefly disrupted in 2015 and again in 2016, but services were quickly restored in each case.</w:delText>
        </w:r>
        <w:r w:rsidDel="00D276EA">
          <w:rPr>
            <w:rStyle w:val="FootnoteAnchor"/>
          </w:rPr>
          <w:footnoteReference w:id="110"/>
        </w:r>
        <w:r w:rsidDel="00D276EA">
          <w:delText xml:space="preserve"> These events were notable both for their technical sophistication and inconsequential strategic effects, not unlike Stuxnet.</w:delText>
        </w:r>
        <w:r w:rsidDel="00D276EA">
          <w:rPr>
            <w:rStyle w:val="FootnoteAnchor"/>
          </w:rPr>
          <w:footnoteReference w:id="111"/>
        </w:r>
        <w:r w:rsidDel="00D276EA">
          <w:delText xml:space="preserve"> NotPetya attacks, by contrast, may have wiped ten percent of the computers in Ukraine, including banks, federal agencies, and the Chernobyl clean-up site, and Maersk shipping worldwide was paralyzed for a few days via an infection in its Odessa office.</w:delText>
        </w:r>
        <w:r w:rsidDel="00D276EA">
          <w:rPr>
            <w:rStyle w:val="FootnoteAnchor"/>
          </w:rPr>
          <w:footnoteReference w:id="112"/>
        </w:r>
        <w:r w:rsidDel="00D276EA">
          <w:delText xml:space="preserve"> Yet the </w:delText>
        </w:r>
      </w:del>
      <w:moveFromRangeStart w:id="609" w:author="Jon Lindsay" w:date="2019-08-13T17:16:00Z" w:name="move16609003"/>
      <w:moveFrom w:id="610" w:author="Jon Lindsay" w:date="2019-08-13T17:16:00Z">
        <w:del w:id="611" w:author="Jon Lindsay" w:date="2019-08-13T17:32:00Z">
          <w:r w:rsidDel="002B0BF8">
            <w:delText>endemic Russian cyber-attacks and information operations have had little impact on battlefield events.</w:delText>
          </w:r>
          <w:r w:rsidDel="002B0BF8">
            <w:rPr>
              <w:rStyle w:val="FootnoteAnchor"/>
            </w:rPr>
            <w:footnoteReference w:id="113"/>
          </w:r>
          <w:r w:rsidDel="002B0BF8">
            <w:delText xml:space="preserve"> Even in social media operations, supposedly a devious Russian specialty, pro-Kremlin narratives never really took hold in Western Ukraine.</w:delText>
          </w:r>
          <w:r w:rsidDel="002B0BF8">
            <w:rPr>
              <w:rStyle w:val="FootnoteAnchor"/>
            </w:rPr>
            <w:footnoteReference w:id="114"/>
          </w:r>
        </w:del>
      </w:moveFrom>
      <w:moveFromRangeEnd w:id="609"/>
    </w:p>
    <w:p w14:paraId="5117BA36" w14:textId="77777777" w:rsidR="000A77B7" w:rsidRDefault="00470E9F" w:rsidP="00D12BCB">
      <w:pPr>
        <w:pStyle w:val="Heading3"/>
      </w:pPr>
      <w:bookmarkStart w:id="616" w:name="_p4w3lxqpnd1i"/>
      <w:bookmarkEnd w:id="616"/>
      <w:r>
        <w:t>United States (2016)</w:t>
      </w:r>
    </w:p>
    <w:p w14:paraId="164F7AC4" w14:textId="1E5D5CE4" w:rsidR="000A77B7" w:rsidDel="00300C75" w:rsidRDefault="00470E9F" w:rsidP="00300C75">
      <w:pPr>
        <w:pStyle w:val="Newparagraph"/>
        <w:ind w:firstLine="0"/>
        <w:rPr>
          <w:del w:id="617" w:author="Jon Lindsay" w:date="2019-08-13T17:46:00Z"/>
        </w:rPr>
        <w:pPrChange w:id="618" w:author="Jon Lindsay" w:date="2019-08-13T17:45:00Z">
          <w:pPr>
            <w:pStyle w:val="Newparagraph"/>
          </w:pPr>
        </w:pPrChange>
      </w:pPr>
      <w:del w:id="619" w:author="Jon Lindsay" w:date="2019-08-13T17:51:00Z">
        <w:r w:rsidDel="00CC308C">
          <w:delText xml:space="preserve">The most recent of the four major Russian cyber campaigns is both the most restrained and potentially most consequential. </w:delText>
        </w:r>
      </w:del>
      <w:del w:id="620" w:author="Jon Lindsay" w:date="2019-08-13T17:46:00Z">
        <w:r w:rsidDel="00300C75">
          <w:delText>There is a general consensus that the Russian government interfered in the 2016 US election by hacking the Democratic National Committee, leaking incriminating information via Wikileaks, posting disinformation on social media sites</w:delText>
        </w:r>
      </w:del>
      <w:del w:id="621" w:author="Jon Lindsay" w:date="2019-08-13T17:45:00Z">
        <w:r w:rsidDel="00300C75">
          <w:delText xml:space="preserve"> like Facebook</w:delText>
        </w:r>
      </w:del>
      <w:del w:id="622" w:author="Jon Lindsay" w:date="2019-08-13T17:46:00Z">
        <w:r w:rsidDel="00300C75">
          <w:delText>, and infiltrating lobbyist groups.</w:delText>
        </w:r>
        <w:r w:rsidDel="00300C75">
          <w:rPr>
            <w:rStyle w:val="FootnoteAnchor"/>
          </w:rPr>
          <w:footnoteReference w:id="115"/>
        </w:r>
        <w:r w:rsidDel="00300C75">
          <w:delText xml:space="preserve"> President Obama was aware of the Russian campaign in summer 2016 but did not publicly reveal his knowledge for fear of influencing the election.</w:delText>
        </w:r>
        <w:r w:rsidDel="00300C75">
          <w:rPr>
            <w:rStyle w:val="FootnoteAnchor"/>
          </w:rPr>
          <w:footnoteReference w:id="116"/>
        </w:r>
        <w:r w:rsidDel="00300C75">
          <w:delText xml:space="preserve"> </w:delText>
        </w:r>
      </w:del>
      <w:r>
        <w:t xml:space="preserve">A </w:t>
      </w:r>
      <w:del w:id="627" w:author="Jon Lindsay" w:date="2019-08-13T17:51:00Z">
        <w:r w:rsidDel="00CC308C">
          <w:delText xml:space="preserve">joint </w:delText>
        </w:r>
      </w:del>
      <w:r>
        <w:t xml:space="preserve">U.S. intelligence community statement </w:t>
      </w:r>
      <w:del w:id="628" w:author="Jon Lindsay" w:date="2019-08-13T17:51:00Z">
        <w:r w:rsidDel="00CC308C">
          <w:delText xml:space="preserve">was </w:delText>
        </w:r>
      </w:del>
      <w:r>
        <w:t xml:space="preserve">released soon after the </w:t>
      </w:r>
      <w:ins w:id="629" w:author="Jon Lindsay" w:date="2019-08-13T17:51:00Z">
        <w:r w:rsidR="00CC308C">
          <w:t xml:space="preserve">2016 </w:t>
        </w:r>
      </w:ins>
      <w:r>
        <w:t xml:space="preserve">election </w:t>
      </w:r>
      <w:del w:id="630" w:author="Jon Lindsay" w:date="2019-08-13T17:51:00Z">
        <w:r w:rsidDel="00CC308C">
          <w:delText xml:space="preserve">that </w:delText>
        </w:r>
      </w:del>
      <w:r>
        <w:t>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Pr>
          <w:rStyle w:val="FootnoteAnchor"/>
        </w:rPr>
        <w:footnoteReference w:id="117"/>
      </w:r>
      <w:ins w:id="631" w:author="Jon Lindsay" w:date="2019-08-13T17:46:00Z">
        <w:r w:rsidR="00300C75">
          <w:t xml:space="preserve"> </w:t>
        </w:r>
      </w:ins>
    </w:p>
    <w:p w14:paraId="0225802F" w14:textId="6ECCCC1D" w:rsidR="000A77B7" w:rsidRDefault="00470E9F" w:rsidP="00300C75">
      <w:pPr>
        <w:pStyle w:val="Newparagraph"/>
        <w:ind w:firstLine="0"/>
        <w:pPrChange w:id="632" w:author="Jon Lindsay" w:date="2019-08-13T17:46:00Z">
          <w:pPr>
            <w:pStyle w:val="Newparagraph"/>
          </w:pPr>
        </w:pPrChange>
      </w:pPr>
      <w:del w:id="633" w:author="Jon Lindsay" w:date="2019-08-13T17:46:00Z">
        <w:r w:rsidDel="00300C75">
          <w:delText xml:space="preserve">Within the scope of a covert election influence campaign, Russia did indeed pull out all the stops. This case is the exception that proves the rule that gray zone conflict is conditioned by deterrence. </w:delText>
        </w:r>
      </w:del>
      <w:r>
        <w:t>Moscow</w:t>
      </w:r>
      <w:ins w:id="634" w:author="Jon Lindsay" w:date="2019-08-13T17:47:00Z">
        <w:r w:rsidR="00300C75">
          <w:t xml:space="preserve">’s </w:t>
        </w:r>
      </w:ins>
      <w:del w:id="635" w:author="Jon Lindsay" w:date="2019-08-13T17:47:00Z">
        <w:r w:rsidDel="00300C75">
          <w:delText xml:space="preserve"> orchestrated a diverse suite of operations ranging from technical computer network exploitation and media influence operations to human intelligence.</w:delText>
        </w:r>
        <w:r w:rsidDel="00300C75">
          <w:rPr>
            <w:rStyle w:val="FootnoteAnchor"/>
          </w:rPr>
          <w:footnoteReference w:id="118"/>
        </w:r>
        <w:r w:rsidDel="00300C75">
          <w:delText xml:space="preserve"> Its full-court press</w:delText>
        </w:r>
      </w:del>
      <w:ins w:id="638" w:author="Jon Lindsay" w:date="2019-08-13T17:47:00Z">
        <w:r w:rsidR="00300C75">
          <w:t>influence operations</w:t>
        </w:r>
      </w:ins>
      <w:r>
        <w:t xml:space="preserve"> </w:t>
      </w:r>
      <w:del w:id="639" w:author="Jon Lindsay" w:date="2019-08-13T17:54:00Z">
        <w:r w:rsidDel="00C16207">
          <w:delText xml:space="preserve">could </w:delText>
        </w:r>
      </w:del>
      <w:ins w:id="640" w:author="Jon Lindsay" w:date="2019-08-13T17:54:00Z">
        <w:r w:rsidR="00C16207">
          <w:t>might thus</w:t>
        </w:r>
      </w:ins>
      <w:del w:id="641" w:author="Jon Lindsay" w:date="2019-08-13T17:54:00Z">
        <w:r w:rsidDel="00C16207">
          <w:delText>be</w:delText>
        </w:r>
      </w:del>
      <w:r>
        <w:t xml:space="preserve"> described as </w:t>
      </w:r>
      <w:r>
        <w:lastRenderedPageBreak/>
        <w:t xml:space="preserve">unrestrained, even brazen, and thus motivated entirely by efficiency calculations. Yet the choice to pursue this course of action in the first place was very much constrained by the implicit deterrence posture of the United States. </w:t>
      </w:r>
      <w:del w:id="642" w:author="Jon Lindsay" w:date="2019-08-13T17:47:00Z">
        <w:r w:rsidDel="00300C75">
          <w:delText xml:space="preserve">What else could Russia do? </w:delText>
        </w:r>
      </w:del>
      <w:r>
        <w:t xml:space="preserve">Russia </w:t>
      </w:r>
      <w:del w:id="643" w:author="Jon Lindsay" w:date="2019-08-13T17:47:00Z">
        <w:r w:rsidDel="00300C75">
          <w:delText xml:space="preserve">could </w:delText>
        </w:r>
      </w:del>
      <w:ins w:id="644" w:author="Jon Lindsay" w:date="2019-08-13T17:47:00Z">
        <w:r w:rsidR="00300C75">
          <w:t>can</w:t>
        </w:r>
        <w:r w:rsidR="00300C75">
          <w:t xml:space="preserve"> </w:t>
        </w:r>
      </w:ins>
      <w:r>
        <w:t xml:space="preserve">safely assume that the most powerful military in the world </w:t>
      </w:r>
      <w:del w:id="645" w:author="Jon Lindsay" w:date="2019-08-13T17:47:00Z">
        <w:r w:rsidDel="00300C75">
          <w:delText xml:space="preserve">would </w:delText>
        </w:r>
      </w:del>
      <w:ins w:id="646" w:author="Jon Lindsay" w:date="2019-08-13T17:47:00Z">
        <w:r w:rsidR="00300C75">
          <w:t>will</w:t>
        </w:r>
        <w:r w:rsidR="00300C75">
          <w:t xml:space="preserve"> </w:t>
        </w:r>
      </w:ins>
      <w:r>
        <w:t xml:space="preserve">retaliate for armed attacks directly against its vital interests. </w:t>
      </w:r>
      <w:ins w:id="647" w:author="Jon Lindsay" w:date="2019-08-13T18:01:00Z">
        <w:r w:rsidR="008557B0">
          <w:t>While the</w:t>
        </w:r>
        <w:r w:rsidR="008557B0">
          <w:t xml:space="preserve"> United States had not designated its electoral processes “critical infrastructure” to </w:t>
        </w:r>
        <w:r w:rsidR="008557B0">
          <w:t>explicitly signal</w:t>
        </w:r>
        <w:r w:rsidR="008557B0">
          <w:t xml:space="preserve"> that cyber interference against them might be proscribed, Russia still had to consider America’s power to retaliate. </w:t>
        </w:r>
        <w:r w:rsidR="008557B0">
          <w:t xml:space="preserve"> </w:t>
        </w:r>
      </w:ins>
      <w:del w:id="648" w:author="Jon Lindsay" w:date="2019-08-13T17:47:00Z">
        <w:r w:rsidDel="00300C75">
          <w:delText xml:space="preserve">At the very least, American public opinion would thereby become more unified against Russia, resulting in policies more inimical to Moscow’s interests. </w:delText>
        </w:r>
      </w:del>
      <w:del w:id="649" w:author="Jon Lindsay" w:date="2019-08-13T18:01:00Z">
        <w:r w:rsidDel="008557B0">
          <w:delText>Non-kinetic covert action to subvert American institutions</w:delText>
        </w:r>
      </w:del>
      <w:del w:id="650" w:author="Jon Lindsay" w:date="2019-08-13T17:47:00Z">
        <w:r w:rsidDel="00300C75">
          <w:delText xml:space="preserve">, however, </w:delText>
        </w:r>
      </w:del>
      <w:del w:id="651" w:author="Jon Lindsay" w:date="2019-08-13T18:01:00Z">
        <w:r w:rsidDel="008557B0">
          <w:delText>offer</w:delText>
        </w:r>
      </w:del>
      <w:del w:id="652" w:author="Jon Lindsay" w:date="2019-08-13T17:47:00Z">
        <w:r w:rsidDel="00300C75">
          <w:delText>ed</w:delText>
        </w:r>
      </w:del>
      <w:del w:id="653" w:author="Jon Lindsay" w:date="2019-08-13T18:01:00Z">
        <w:r w:rsidDel="008557B0">
          <w:delText xml:space="preserve"> </w:delText>
        </w:r>
      </w:del>
      <w:del w:id="654" w:author="Jon Lindsay" w:date="2019-08-13T17:48:00Z">
        <w:r w:rsidDel="00300C75">
          <w:delText>a way for Russia to impose costs, potentially realize</w:delText>
        </w:r>
      </w:del>
      <w:ins w:id="655" w:author="Jon Lindsay" w:date="2019-08-13T17:48:00Z">
        <w:r w:rsidR="00300C75">
          <w:t xml:space="preserve">Russia </w:t>
        </w:r>
      </w:ins>
      <w:ins w:id="656" w:author="Jon Lindsay" w:date="2019-08-13T18:02:00Z">
        <w:r w:rsidR="008557B0">
          <w:t xml:space="preserve">sought opportunities </w:t>
        </w:r>
      </w:ins>
      <w:ins w:id="657" w:author="Jon Lindsay" w:date="2019-08-13T17:48:00Z">
        <w:r w:rsidR="00300C75">
          <w:t>to impose costs and seek</w:t>
        </w:r>
      </w:ins>
      <w:r>
        <w:t xml:space="preserve"> benefits</w:t>
      </w:r>
      <w:del w:id="658" w:author="Jon Lindsay" w:date="2019-08-13T17:48:00Z">
        <w:r w:rsidDel="00300C75">
          <w:delText>, and minimize</w:delText>
        </w:r>
      </w:del>
      <w:ins w:id="659" w:author="Jon Lindsay" w:date="2019-08-13T17:48:00Z">
        <w:r w:rsidR="00300C75">
          <w:t xml:space="preserve"> while minimizing</w:t>
        </w:r>
      </w:ins>
      <w:r>
        <w:t xml:space="preserve"> the risk of retaliation</w:t>
      </w:r>
      <w:ins w:id="660" w:author="Jon Lindsay" w:date="2019-08-13T18:02:00Z">
        <w:r w:rsidR="008557B0">
          <w:t>, and it found them in covert manipulation of democratic discourse.</w:t>
        </w:r>
      </w:ins>
      <w:del w:id="661" w:author="Jon Lindsay" w:date="2019-08-13T18:02:00Z">
        <w:r w:rsidDel="008557B0">
          <w:delText>.</w:delText>
        </w:r>
      </w:del>
      <w:ins w:id="662" w:author="Jon Lindsay" w:date="2019-08-13T18:00:00Z">
        <w:r w:rsidR="008557B0" w:rsidRPr="008557B0">
          <w:t xml:space="preserve"> </w:t>
        </w:r>
      </w:ins>
      <w:moveToRangeStart w:id="663" w:author="Jon Lindsay" w:date="2019-08-13T18:00:00Z" w:name="move16611663"/>
      <w:moveTo w:id="664" w:author="Jon Lindsay" w:date="2019-08-13T18:00:00Z">
        <w:del w:id="665" w:author="Jon Lindsay" w:date="2019-08-13T18:00:00Z">
          <w:r w:rsidR="008557B0" w:rsidDel="008557B0">
            <w:delText>The</w:delText>
          </w:r>
        </w:del>
        <w:del w:id="666" w:author="Jon Lindsay" w:date="2019-08-13T18:01:00Z">
          <w:r w:rsidR="008557B0" w:rsidDel="008557B0">
            <w:delText xml:space="preserve"> United States had not designated its electoral processes “critical infrastructure” to imply that cyber interference against them might be proscribed, but Russia still had to consider America’s power to retaliate. </w:delText>
          </w:r>
        </w:del>
      </w:moveTo>
      <w:moveToRangeEnd w:id="663"/>
      <w:del w:id="667" w:author="Jon Lindsay" w:date="2019-08-13T18:01:00Z">
        <w:r w:rsidDel="008557B0">
          <w:delText xml:space="preserve"> </w:delText>
        </w:r>
      </w:del>
      <w:r>
        <w:t xml:space="preserve">Indeed, Russia's electoral interference has gone essentially unpunished by the United States to date, aside from the expulsion of some Russian intelligence officers and the application of </w:t>
      </w:r>
      <w:del w:id="668" w:author="Jon Lindsay" w:date="2019-08-13T17:49:00Z">
        <w:r w:rsidDel="00300C75">
          <w:delText>a few</w:delText>
        </w:r>
      </w:del>
      <w:ins w:id="669" w:author="Jon Lindsay" w:date="2019-08-13T17:49:00Z">
        <w:r w:rsidR="00300C75">
          <w:t>some</w:t>
        </w:r>
      </w:ins>
      <w:r>
        <w:t xml:space="preserve"> </w:t>
      </w:r>
      <w:ins w:id="670" w:author="Jon Lindsay" w:date="2019-08-13T17:49:00Z">
        <w:r w:rsidR="00300C75">
          <w:t xml:space="preserve">additional </w:t>
        </w:r>
      </w:ins>
      <w:r>
        <w:t xml:space="preserve">sanctions </w:t>
      </w:r>
      <w:del w:id="671" w:author="Jon Lindsay" w:date="2019-08-13T17:49:00Z">
        <w:r w:rsidDel="00300C75">
          <w:delText>in addition to the regime in place since 2014</w:delText>
        </w:r>
      </w:del>
      <w:ins w:id="672" w:author="Jon Lindsay" w:date="2019-08-13T17:49:00Z">
        <w:r w:rsidR="00300C75">
          <w:t>to an already heavy regime put in place after Ukraine</w:t>
        </w:r>
      </w:ins>
      <w:r>
        <w:t xml:space="preserve">. </w:t>
      </w:r>
      <w:ins w:id="673" w:author="Jon Lindsay" w:date="2019-08-13T17:52:00Z">
        <w:r w:rsidR="00CC308C">
          <w:t>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w:t>
        </w:r>
        <w:r w:rsidR="00CC308C">
          <w:t xml:space="preserve"> </w:t>
        </w:r>
        <w:r w:rsidR="00CC308C">
          <w:t>campaigns in U.S. presidential history.</w:t>
        </w:r>
        <w:r w:rsidR="00CC308C">
          <w:rPr>
            <w:rStyle w:val="FootnoteAnchor"/>
          </w:rPr>
          <w:footnoteReference w:id="119"/>
        </w:r>
        <w:r w:rsidR="00CC308C">
          <w:t xml:space="preserve"> </w:t>
        </w:r>
        <w:r w:rsidR="00CC308C">
          <w:t>Russian information operations were a low-cost gamble</w:t>
        </w:r>
      </w:ins>
      <w:ins w:id="676" w:author="Jon Lindsay" w:date="2019-08-13T17:53:00Z">
        <w:r w:rsidR="00CC308C">
          <w:t xml:space="preserve"> to influence an overdetermined outcome. </w:t>
        </w:r>
      </w:ins>
    </w:p>
    <w:p w14:paraId="73B3296B" w14:textId="2785D984" w:rsidR="000A77B7" w:rsidDel="00535723" w:rsidRDefault="00470E9F" w:rsidP="004C76DC">
      <w:pPr>
        <w:pStyle w:val="Newparagraph"/>
        <w:rPr>
          <w:del w:id="677" w:author="Jon Lindsay" w:date="2019-08-13T17:51:00Z"/>
        </w:rPr>
      </w:pPr>
      <w:del w:id="678" w:author="Jon Lindsay" w:date="2019-08-13T17:51:00Z">
        <w:r w:rsidDel="00535723">
          <w:delText xml:space="preserve">If Trump’s victory or subsequent policies can ever be credited to active measures by the Russian Federation, even in part, it would amount to one of the most consequential intelligence coups in history. It is just as likely that the Russian campaign simply added noise to one of the </w:delText>
        </w:r>
      </w:del>
      <w:del w:id="679" w:author="Jon Lindsay" w:date="2019-08-13T17:50:00Z">
        <w:r w:rsidDel="00535723">
          <w:delText xml:space="preserve">noisiest </w:delText>
        </w:r>
      </w:del>
      <w:del w:id="680" w:author="Jon Lindsay" w:date="2019-08-13T17:51:00Z">
        <w:r w:rsidDel="00535723">
          <w:delText>campaigns in U.S. presidential history</w:delText>
        </w:r>
      </w:del>
      <w:del w:id="681" w:author="Jon Lindsay" w:date="2019-08-13T17:50:00Z">
        <w:r w:rsidDel="00535723">
          <w:delText>. It is unclear how or even whether the Russian influence campaign affected voting behavior in what was, by any account, a very unique and chaotic election</w:delText>
        </w:r>
      </w:del>
      <w:del w:id="682" w:author="Jon Lindsay" w:date="2019-08-13T17:51:00Z">
        <w:r w:rsidDel="00535723">
          <w:delText>.</w:delText>
        </w:r>
        <w:r w:rsidDel="00535723">
          <w:rPr>
            <w:rStyle w:val="FootnoteAnchor"/>
          </w:rPr>
          <w:footnoteReference w:id="120"/>
        </w:r>
        <w:r w:rsidDel="00535723">
          <w:delText xml:space="preserve"> </w:delText>
        </w:r>
      </w:del>
      <w:del w:id="685" w:author="Jon Lindsay" w:date="2019-08-13T17:50:00Z">
        <w:r w:rsidDel="00535723">
          <w:delText>The Clinton campaign made its share of mistakes, and candidate Trump tapped into a deep and hitherto unexploited well of resentment in the American electorate.</w:delText>
        </w:r>
        <w:r w:rsidDel="00535723">
          <w:rPr>
            <w:rStyle w:val="FootnoteAnchor"/>
          </w:rPr>
          <w:footnoteReference w:id="121"/>
        </w:r>
        <w:r w:rsidDel="00535723">
          <w:delText xml:space="preserve"> </w:delText>
        </w:r>
      </w:del>
      <w:del w:id="688" w:author="Jon Lindsay" w:date="2019-08-13T17:51:00Z">
        <w:r w:rsidDel="00535723">
          <w:delText xml:space="preserve">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document collusion between the Russian government and members of the Trump campaign, even as questions remain about the extent of the candidate’s personal involvement. </w:delText>
        </w:r>
      </w:del>
    </w:p>
    <w:p w14:paraId="3B48DD5E" w14:textId="77777777" w:rsidR="000A77B7" w:rsidRDefault="00470E9F">
      <w:pPr>
        <w:pStyle w:val="Heading2"/>
        <w:spacing w:after="200" w:line="276" w:lineRule="auto"/>
        <w:ind w:left="-15" w:right="10"/>
      </w:pPr>
      <w:bookmarkStart w:id="689" w:name="_cs8vg3ebxn8j"/>
      <w:bookmarkEnd w:id="689"/>
      <w:r>
        <w:t>Discussion</w:t>
      </w:r>
    </w:p>
    <w:p w14:paraId="7561347D" w14:textId="36103D11" w:rsidR="000A77B7" w:rsidDel="008557B0" w:rsidRDefault="00470E9F" w:rsidP="00C16207">
      <w:pPr>
        <w:pStyle w:val="Newparagraph"/>
        <w:ind w:firstLine="0"/>
        <w:rPr>
          <w:del w:id="690" w:author="Jon Lindsay" w:date="2019-08-13T17:58:00Z"/>
        </w:rPr>
        <w:pPrChange w:id="691" w:author="Jon Lindsay" w:date="2019-08-13T17:55:00Z">
          <w:pPr>
            <w:pStyle w:val="Newparagraph"/>
          </w:pPr>
        </w:pPrChange>
      </w:pPr>
      <w:r>
        <w:t xml:space="preserve">The overall pattern of recent Russian intervention is largely consistent with our hypothesis that deterrence encourages capable actors to </w:t>
      </w:r>
      <w:r w:rsidR="000E78EA">
        <w:t>engage in calculated restraint</w:t>
      </w:r>
      <w:r>
        <w:t xml:space="preserve">. As the deterrence gradient drops off from West to East, Russia </w:t>
      </w:r>
      <w:del w:id="692" w:author="Jon Lindsay" w:date="2019-08-13T17:56:00Z">
        <w:r w:rsidDel="008557B0">
          <w:delText>is more able to indulge in efficiency calculations</w:delText>
        </w:r>
      </w:del>
      <w:ins w:id="693" w:author="Jon Lindsay" w:date="2019-08-13T17:56:00Z">
        <w:r w:rsidR="008557B0">
          <w:t>has more freedom to pursue</w:t>
        </w:r>
      </w:ins>
      <w:del w:id="694" w:author="Jon Lindsay" w:date="2019-08-13T17:56:00Z">
        <w:r w:rsidDel="008557B0">
          <w:delText xml:space="preserve"> in pursuing</w:delText>
        </w:r>
      </w:del>
      <w:r>
        <w:t xml:space="preserve"> its international objectives.</w:t>
      </w:r>
      <w:r w:rsidR="000E78EA">
        <w:t xml:space="preserve"> </w:t>
      </w:r>
      <w:del w:id="695" w:author="Jon Lindsay" w:date="2019-08-13T17:56:00Z">
        <w:r w:rsidR="000E78EA" w:rsidDel="008557B0">
          <w:lastRenderedPageBreak/>
          <w:delText>Russia is not engaging in limited gray zone activities in Western Europe and against the US because they have outsmarted the West, but rather because deterrence prevents more intense provocations.</w:delText>
        </w:r>
        <w:r w:rsidDel="008557B0">
          <w:delText xml:space="preserve"> Again, ge</w:delText>
        </w:r>
      </w:del>
      <w:ins w:id="696" w:author="Jon Lindsay" w:date="2019-08-13T17:56:00Z">
        <w:r w:rsidR="008557B0">
          <w:t>Ge</w:t>
        </w:r>
      </w:ins>
      <w:r>
        <w:t xml:space="preserve">ography does not determine deterrence, but it is correlated with other factors like military power, NATO membership, and the proximity of interests that shape deterrence credibility. While the degree of Russian interest does vary across these cases, the case of Ukraine </w:t>
      </w:r>
      <w:del w:id="697" w:author="Jon Lindsay" w:date="2019-08-13T17:58:00Z">
        <w:r w:rsidDel="008557B0">
          <w:delText>in particular reveals that</w:delText>
        </w:r>
      </w:del>
      <w:ins w:id="698" w:author="Jon Lindsay" w:date="2019-08-13T17:58:00Z">
        <w:r w:rsidR="008557B0">
          <w:t>demonstrates that</w:t>
        </w:r>
      </w:ins>
      <w:r>
        <w:t xml:space="preserve"> Russia is sensitive to deterrence even when its interests are high. </w:t>
      </w:r>
      <w:del w:id="699" w:author="Jon Lindsay" w:date="2019-08-13T17:58:00Z">
        <w:r w:rsidDel="008557B0">
          <w:delText xml:space="preserve">Although Ukraine is strategically more important, Russian actions there were more constrained than in Georgia. </w:delText>
        </w:r>
      </w:del>
    </w:p>
    <w:p w14:paraId="2D279B58" w14:textId="3AC70D6D" w:rsidR="000A77B7" w:rsidRDefault="00470E9F" w:rsidP="008557B0">
      <w:pPr>
        <w:pStyle w:val="Newparagraph"/>
        <w:ind w:firstLine="0"/>
        <w:pPrChange w:id="700" w:author="Jon Lindsay" w:date="2019-08-13T17:58:00Z">
          <w:pPr>
            <w:pStyle w:val="Newparagraph"/>
          </w:pPr>
        </w:pPrChange>
      </w:pPr>
      <w:r>
        <w:t>Differences in Russia</w:t>
      </w:r>
      <w:del w:id="701" w:author="Jon Lindsay" w:date="2019-08-13T17:58:00Z">
        <w:r w:rsidDel="008557B0">
          <w:delText xml:space="preserve">’s behavioral </w:delText>
        </w:r>
      </w:del>
      <w:ins w:id="702" w:author="Jon Lindsay" w:date="2019-08-13T17:58:00Z">
        <w:r w:rsidR="008557B0">
          <w:t>n choices</w:t>
        </w:r>
      </w:ins>
      <w:del w:id="703" w:author="Jon Lindsay" w:date="2019-08-13T17:58:00Z">
        <w:r w:rsidDel="008557B0">
          <w:delText>portfolio</w:delText>
        </w:r>
      </w:del>
      <w:r>
        <w:t xml:space="preserve"> also cannot be explained </w:t>
      </w:r>
      <w:ins w:id="704" w:author="Jon Lindsay" w:date="2019-08-13T17:58:00Z">
        <w:r w:rsidR="008557B0">
          <w:t xml:space="preserve">simply as an artefact of </w:t>
        </w:r>
      </w:ins>
      <w:del w:id="705" w:author="Jon Lindsay" w:date="2019-08-13T17:59:00Z">
        <w:r w:rsidDel="008557B0">
          <w:delText xml:space="preserve">through capability maturation </w:delText>
        </w:r>
      </w:del>
      <w:del w:id="706" w:author="Jon Lindsay" w:date="2019-08-13T17:58:00Z">
        <w:r w:rsidDel="008557B0">
          <w:delText xml:space="preserve">alone </w:delText>
        </w:r>
      </w:del>
      <w:del w:id="707" w:author="Jon Lindsay" w:date="2019-08-13T17:59:00Z">
        <w:r w:rsidDel="008557B0">
          <w:delText xml:space="preserve">or the availability of </w:delText>
        </w:r>
      </w:del>
      <w:r>
        <w:t xml:space="preserve">more options </w:t>
      </w:r>
      <w:ins w:id="708" w:author="Jon Lindsay" w:date="2019-08-13T17:59:00Z">
        <w:r w:rsidR="008557B0">
          <w:t>becoming available over time (i.e., maturation)</w:t>
        </w:r>
      </w:ins>
      <w:del w:id="709" w:author="Jon Lindsay" w:date="2019-08-13T17:59:00Z">
        <w:r w:rsidDel="008557B0">
          <w:delText>for conflict</w:delText>
        </w:r>
      </w:del>
      <w:r>
        <w:t xml:space="preserve">. </w:t>
      </w:r>
      <w:del w:id="710" w:author="Jon Lindsay" w:date="2019-08-13T17:59:00Z">
        <w:r w:rsidDel="008557B0">
          <w:delText xml:space="preserve">The </w:delText>
        </w:r>
      </w:del>
      <w:ins w:id="711" w:author="Jon Lindsay" w:date="2019-08-13T17:59:00Z">
        <w:r w:rsidR="008557B0">
          <w:t>The</w:t>
        </w:r>
        <w:r w:rsidR="008557B0">
          <w:t xml:space="preserve"> </w:t>
        </w:r>
      </w:ins>
      <w:r>
        <w:t>oldest cases (Estonia and Georgia) feature very different levels of intensity between them</w:t>
      </w:r>
      <w:del w:id="712" w:author="Jon Lindsay" w:date="2019-08-13T17:59:00Z">
        <w:r w:rsidDel="008557B0">
          <w:delText>, as do</w:delText>
        </w:r>
      </w:del>
      <w:ins w:id="713" w:author="Jon Lindsay" w:date="2019-08-13T17:59:00Z">
        <w:r w:rsidR="008557B0">
          <w:t xml:space="preserve">; </w:t>
        </w:r>
        <w:proofErr w:type="gramStart"/>
        <w:r w:rsidR="008557B0">
          <w:t>so</w:t>
        </w:r>
        <w:proofErr w:type="gramEnd"/>
        <w:r w:rsidR="008557B0">
          <w:t xml:space="preserve"> do</w:t>
        </w:r>
      </w:ins>
      <w:r>
        <w:t xml:space="preserve">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w:t>
      </w:r>
      <w:del w:id="714" w:author="Jon Lindsay" w:date="2019-08-13T17:59:00Z">
        <w:r w:rsidDel="008557B0">
          <w:delText>that toolkit</w:delText>
        </w:r>
      </w:del>
      <w:ins w:id="715" w:author="Jon Lindsay" w:date="2019-08-13T17:59:00Z">
        <w:r w:rsidR="008557B0">
          <w:t>it</w:t>
        </w:r>
      </w:ins>
      <w:r>
        <w:t xml:space="preserve">. </w:t>
      </w:r>
    </w:p>
    <w:p w14:paraId="637F433A" w14:textId="76C610C4" w:rsidR="000A77B7" w:rsidDel="008557B0" w:rsidRDefault="00470E9F" w:rsidP="004C76DC">
      <w:pPr>
        <w:pStyle w:val="Newparagraph"/>
        <w:rPr>
          <w:del w:id="716" w:author="Jon Lindsay" w:date="2019-08-13T18:02:00Z"/>
        </w:rPr>
      </w:pPr>
      <w:del w:id="717" w:author="Jon Lindsay" w:date="2019-08-13T18:02:00Z">
        <w:r w:rsidDel="008557B0">
          <w:delText>One possible distinguishing difference of modern gray zone problems may be considered in terms of just what sort of deterrence actors are designing around. Previous studies have focused on adversaries who design around immediate</w:delText>
        </w:r>
        <w:r w:rsidDel="008557B0">
          <w:rPr>
            <w:i/>
          </w:rPr>
          <w:delText xml:space="preserve"> </w:delText>
        </w:r>
        <w:r w:rsidDel="008557B0">
          <w:delText>deterrence, or threats issued in a crisis situation; modern gray zone conflict often works to compromise general</w:delText>
        </w:r>
        <w:r w:rsidDel="008557B0">
          <w:rPr>
            <w:i/>
          </w:rPr>
          <w:delText xml:space="preserve"> </w:delText>
        </w:r>
        <w:r w:rsidDel="008557B0">
          <w:delText>deterrence, or implicit barriers to crisis initiation.</w:delText>
        </w:r>
        <w:r w:rsidDel="008557B0">
          <w:rPr>
            <w:rStyle w:val="FootnoteAnchor"/>
          </w:rPr>
          <w:footnoteReference w:id="122"/>
        </w:r>
        <w:r w:rsidDel="008557B0">
          <w:delText xml:space="preserve"> Estonia or NATO did not issue a specific threat to Russia in 2007, but Russia had to take into account the possibility of Article V being invoked if it registered its protest too aggressively. </w:delText>
        </w:r>
      </w:del>
      <w:moveFromRangeStart w:id="720" w:author="Jon Lindsay" w:date="2019-08-13T18:00:00Z" w:name="move16611663"/>
      <w:moveFrom w:id="721" w:author="Jon Lindsay" w:date="2019-08-13T18:00:00Z">
        <w:del w:id="722" w:author="Jon Lindsay" w:date="2019-08-13T18:02:00Z">
          <w:r w:rsidDel="008557B0">
            <w:delText xml:space="preserve">The United States had not designated its electoral processes “critical infrastructure” to imply that cyber interference against them might be proscribed, but Russia still had to consider America’s power to retaliate. </w:delText>
          </w:r>
        </w:del>
      </w:moveFrom>
      <w:moveFromRangeEnd w:id="720"/>
      <w:del w:id="723" w:author="Jon Lindsay" w:date="2019-08-13T18:02:00Z">
        <w:r w:rsidDel="008557B0">
          <w:delText>The cyber domain, where general deterrence is unreliable and immediate deterrence works hardly at all, is well suited for just such subversion.</w:delText>
        </w:r>
        <w:r w:rsidDel="008557B0">
          <w:rPr>
            <w:rStyle w:val="FootnoteAnchor"/>
          </w:rPr>
          <w:footnoteReference w:id="123"/>
        </w:r>
      </w:del>
    </w:p>
    <w:p w14:paraId="2442F41E" w14:textId="3526BF8D" w:rsidR="004C76DC" w:rsidRPr="004C76DC" w:rsidDel="00D86172" w:rsidRDefault="004C76DC" w:rsidP="004C76DC">
      <w:pPr>
        <w:pStyle w:val="Newparagraph"/>
        <w:rPr>
          <w:del w:id="726" w:author="Jon Lindsay" w:date="2019-08-13T18:21:00Z"/>
        </w:rPr>
      </w:pPr>
      <w:del w:id="727" w:author="Jon Lindsay" w:date="2019-08-13T18:21:00Z">
        <w:r w:rsidDel="00D86172">
          <w:delText xml:space="preserve">While Russian cyberattacks the focus of </w:delText>
        </w:r>
      </w:del>
      <w:del w:id="728" w:author="Jon Lindsay" w:date="2019-08-13T18:03:00Z">
        <w:r w:rsidDel="008557B0">
          <w:delText xml:space="preserve">the </w:delText>
        </w:r>
      </w:del>
      <w:del w:id="729" w:author="Jon Lindsay" w:date="2019-08-13T18:21:00Z">
        <w:r w:rsidDel="00D86172">
          <w:delText xml:space="preserve">empirical analysis, </w:delText>
        </w:r>
      </w:del>
      <w:del w:id="730" w:author="Jon Lindsay" w:date="2019-08-13T18:03:00Z">
        <w:r w:rsidDel="008557B0">
          <w:delText xml:space="preserve">our </w:delText>
        </w:r>
      </w:del>
      <w:del w:id="731" w:author="Jon Lindsay" w:date="2019-08-13T18:21:00Z">
        <w:r w:rsidDel="00D86172">
          <w:delText xml:space="preserve">theory </w:delText>
        </w:r>
      </w:del>
      <w:del w:id="732" w:author="Jon Lindsay" w:date="2019-08-13T18:03:00Z">
        <w:r w:rsidDel="008557B0">
          <w:delText xml:space="preserve">applies </w:delText>
        </w:r>
      </w:del>
      <w:del w:id="733" w:author="Jon Lindsay" w:date="2019-08-13T18:21:00Z">
        <w:r w:rsidDel="00D86172">
          <w:delText xml:space="preserve">more broadly to all cases of gray zone conflict. Chinese incursions in the South China Sea </w:delText>
        </w:r>
      </w:del>
      <w:del w:id="734" w:author="Jon Lindsay" w:date="2019-08-13T18:03:00Z">
        <w:r w:rsidDel="008557B0">
          <w:delText>are yet another example of a militarily capable conflict initiator intentionally limiting the intensity of military operations</w:delText>
        </w:r>
      </w:del>
      <w:del w:id="735" w:author="Jon Lindsay" w:date="2019-08-13T18:21:00Z">
        <w:r w:rsidDel="00D86172">
          <w:delText xml:space="preserve">. </w:delText>
        </w:r>
      </w:del>
      <w:del w:id="736" w:author="Jon Lindsay" w:date="2019-08-13T18:04:00Z">
        <w:r w:rsidDel="008557B0">
          <w:delText xml:space="preserve">Russian actions in Crimea are paralleled by </w:delText>
        </w:r>
      </w:del>
      <w:del w:id="737" w:author="Jon Lindsay" w:date="2019-08-13T18:21:00Z">
        <w:r w:rsidDel="00D86172">
          <w:delText xml:space="preserve">China’s use of “little blue men” </w:delText>
        </w:r>
      </w:del>
      <w:del w:id="738" w:author="Jon Lindsay" w:date="2019-08-13T18:04:00Z">
        <w:r w:rsidDel="008557B0">
          <w:delText xml:space="preserve">in exemplifying </w:delText>
        </w:r>
      </w:del>
      <w:del w:id="739" w:author="Jon Lindsay" w:date="2019-08-13T18:21:00Z">
        <w:r w:rsidDel="00D86172">
          <w:delText>Chinese restraint because the use of more intense military operations risks provoking a Western response that both sides hope to avoid</w:delText>
        </w:r>
      </w:del>
      <w:del w:id="740" w:author="Jon Lindsay" w:date="2019-08-13T18:04:00Z">
        <w:r w:rsidDel="008557B0">
          <w:delText>.</w:delText>
        </w:r>
        <w:r w:rsidDel="008557B0">
          <w:rPr>
            <w:rStyle w:val="FootnoteReference"/>
          </w:rPr>
          <w:footnoteReference w:id="124"/>
        </w:r>
        <w:r w:rsidDel="008557B0">
          <w:delText xml:space="preserve"> </w:delText>
        </w:r>
      </w:del>
      <w:del w:id="743" w:author="Jon Lindsay" w:date="2019-08-13T18:21:00Z">
        <w:r w:rsidDel="00D86172">
          <w:delText xml:space="preserve">A deterrence-oriented framework can better explain gray zone activities by capable actors like Russia, China, and Iran as well as help identify proper policy responses concerning commonly invoked but rarely refined concepts like red lines, </w:delText>
        </w:r>
        <w:r w:rsidR="001A3B2B" w:rsidDel="00D86172">
          <w:delText>strengthened alliance partnerships</w:delText>
        </w:r>
        <w:r w:rsidDel="00D86172">
          <w:delText>, forward deployment</w:delText>
        </w:r>
        <w:r w:rsidR="001A3B2B" w:rsidDel="00D86172">
          <w:delText>, and demonstration of resolve</w:delText>
        </w:r>
        <w:r w:rsidDel="00D86172">
          <w:delText>.</w:delText>
        </w:r>
        <w:r w:rsidR="001A3B2B" w:rsidDel="00D86172">
          <w:rPr>
            <w:rStyle w:val="FootnoteReference"/>
          </w:rPr>
          <w:footnoteReference w:id="125"/>
        </w:r>
      </w:del>
    </w:p>
    <w:p w14:paraId="379BF9E4" w14:textId="77777777" w:rsidR="000A77B7" w:rsidRDefault="00470E9F">
      <w:pPr>
        <w:pStyle w:val="Heading1"/>
        <w:spacing w:after="200" w:line="276" w:lineRule="auto"/>
        <w:ind w:left="-15" w:right="10"/>
      </w:pPr>
      <w:bookmarkStart w:id="746" w:name="_6h0561asae7s"/>
      <w:bookmarkEnd w:id="746"/>
      <w:r>
        <w:t>Every Silver Lining's Got a Touch of Gray</w:t>
      </w:r>
    </w:p>
    <w:p w14:paraId="75CE753E" w14:textId="0382BAB4" w:rsidR="000A77B7" w:rsidRDefault="00470E9F" w:rsidP="00432052">
      <w:pPr>
        <w:pStyle w:val="Newparagraph"/>
        <w:ind w:firstLine="0"/>
        <w:pPrChange w:id="747" w:author="Jon Lindsay" w:date="2019-08-13T18:08:00Z">
          <w:pPr>
            <w:pStyle w:val="Newparagraph"/>
          </w:pPr>
        </w:pPrChange>
      </w:pPr>
      <w:r>
        <w:t xml:space="preserve">Gray zone conflict occurs when capable actors intentionally limit the intensity or capacity of </w:t>
      </w:r>
      <w:del w:id="748" w:author="Jon Lindsay" w:date="2019-08-13T18:08:00Z">
        <w:r w:rsidDel="00BD41FA">
          <w:delText xml:space="preserve">their </w:delText>
        </w:r>
      </w:del>
      <w:r>
        <w:t>aggression</w:t>
      </w:r>
      <w:ins w:id="749" w:author="Jon Lindsay" w:date="2019-08-13T18:08:00Z">
        <w:r w:rsidR="00BD41FA">
          <w:t xml:space="preserve"> </w:t>
        </w:r>
      </w:ins>
      <w:del w:id="750" w:author="Jon Lindsay" w:date="2019-08-13T18:08:00Z">
        <w:r w:rsidDel="00BD41FA">
          <w:delText xml:space="preserve">s </w:delText>
        </w:r>
      </w:del>
      <w:r>
        <w:t>and refrain from escalation. It differs from other forms of irregular or asymmetric warfare that are also limited because one of the combatants simply lacks the means to escalate</w:t>
      </w:r>
      <w:del w:id="751" w:author="Jon Lindsay" w:date="2019-08-13T18:09:00Z">
        <w:r w:rsidDel="00BD41FA">
          <w:delText xml:space="preserve"> the conflict</w:delText>
        </w:r>
      </w:del>
      <w:r>
        <w:t xml:space="preserve">. Unlimited war for </w:t>
      </w:r>
      <w:ins w:id="752" w:author="Jon Lindsay" w:date="2019-08-13T18:10:00Z">
        <w:r w:rsidR="00BD41FA">
          <w:t>the</w:t>
        </w:r>
      </w:ins>
      <w:del w:id="753" w:author="Jon Lindsay" w:date="2019-08-13T18:10:00Z">
        <w:r w:rsidDel="00BD41FA">
          <w:delText>a</w:delText>
        </w:r>
      </w:del>
      <w:r>
        <w:t xml:space="preserve"> guerrilla will be limited war for the state. Gray zone actors, by contrast, </w:t>
      </w:r>
      <w:r w:rsidR="001A3B2B">
        <w:t>exercise</w:t>
      </w:r>
      <w:del w:id="754" w:author="Jon Lindsay" w:date="2019-08-13T18:10:00Z">
        <w:r w:rsidR="001A3B2B" w:rsidDel="00BD41FA">
          <w:delText>s</w:delText>
        </w:r>
      </w:del>
      <w:r w:rsidR="001A3B2B">
        <w:t xml:space="preserve"> calculated restraint</w:t>
      </w:r>
      <w:r>
        <w:t xml:space="preserve"> out of concern for the potential consequences of </w:t>
      </w:r>
      <w:del w:id="755" w:author="Jon Lindsay" w:date="2019-08-13T18:10:00Z">
        <w:r w:rsidDel="00BD41FA">
          <w:delText xml:space="preserve">their </w:delText>
        </w:r>
      </w:del>
      <w:r>
        <w:t>aggression</w:t>
      </w:r>
      <w:del w:id="756" w:author="Jon Lindsay" w:date="2019-08-13T18:10:00Z">
        <w:r w:rsidDel="00BD41FA">
          <w:delText>s</w:delText>
        </w:r>
      </w:del>
      <w:r>
        <w:t xml:space="preserve">. </w:t>
      </w:r>
      <w:ins w:id="757" w:author="Jon Lindsay" w:date="2019-08-13T18:12:00Z">
        <w:r w:rsidR="00BD41FA">
          <w:t xml:space="preserve">Adversaries who no longer possess monolithic interests will also prefer to compete around the edges rather than openly confront opponents, concerned that the maximization of military power would undermine larger political </w:t>
        </w:r>
        <w:proofErr w:type="spellStart"/>
        <w:r w:rsidR="00BD41FA">
          <w:t>objectives.</w:t>
        </w:r>
        <w:r w:rsidR="00BD41FA">
          <w:t xml:space="preserve"> </w:t>
        </w:r>
      </w:ins>
      <w:r>
        <w:t>Limite</w:t>
      </w:r>
      <w:proofErr w:type="spellEnd"/>
      <w:r>
        <w:t xml:space="preserve">d conflict, ironically enough, </w:t>
      </w:r>
      <w:del w:id="758" w:author="Jon Lindsay" w:date="2019-08-13T18:10:00Z">
        <w:r w:rsidDel="00BD41FA">
          <w:delText xml:space="preserve">becomes </w:delText>
        </w:r>
      </w:del>
      <w:ins w:id="759" w:author="Jon Lindsay" w:date="2019-08-13T18:10:00Z">
        <w:r w:rsidR="00BD41FA">
          <w:t>is</w:t>
        </w:r>
        <w:r w:rsidR="00BD41FA">
          <w:t xml:space="preserve"> </w:t>
        </w:r>
      </w:ins>
      <w:r>
        <w:t xml:space="preserve">a symptom of </w:t>
      </w:r>
      <w:ins w:id="760" w:author="Jon Lindsay" w:date="2019-08-13T18:10:00Z">
        <w:r w:rsidR="00BD41FA">
          <w:t>deterrence</w:t>
        </w:r>
        <w:r w:rsidR="00BD41FA" w:rsidDel="00BD41FA">
          <w:t xml:space="preserve"> </w:t>
        </w:r>
      </w:ins>
      <w:del w:id="761" w:author="Jon Lindsay" w:date="2019-08-13T18:10:00Z">
        <w:r w:rsidDel="00BD41FA">
          <w:delText xml:space="preserve">the </w:delText>
        </w:r>
      </w:del>
      <w:r>
        <w:t>success</w:t>
      </w:r>
      <w:del w:id="762" w:author="Jon Lindsay" w:date="2019-08-13T18:10:00Z">
        <w:r w:rsidDel="00BD41FA">
          <w:delText xml:space="preserve"> of deterrence</w:delText>
        </w:r>
      </w:del>
      <w:r>
        <w:t>. Gray zone conflict</w:t>
      </w:r>
      <w:ins w:id="763" w:author="Jon Lindsay" w:date="2019-08-13T18:10:00Z">
        <w:r w:rsidR="00BD41FA">
          <w:t>, conversely,</w:t>
        </w:r>
      </w:ins>
      <w:r>
        <w:t xml:space="preserve"> may be </w:t>
      </w:r>
      <w:del w:id="764" w:author="Jon Lindsay" w:date="2019-08-13T18:11:00Z">
        <w:r w:rsidDel="00BD41FA">
          <w:delText xml:space="preserve">better understood as </w:delText>
        </w:r>
      </w:del>
      <w:r>
        <w:t xml:space="preserve">a reflection of weakness </w:t>
      </w:r>
      <w:del w:id="765" w:author="Jon Lindsay" w:date="2019-08-13T18:11:00Z">
        <w:r w:rsidDel="00BD41FA">
          <w:delText xml:space="preserve">rather </w:delText>
        </w:r>
      </w:del>
      <w:ins w:id="766" w:author="Jon Lindsay" w:date="2019-08-13T18:11:00Z">
        <w:r w:rsidR="00BD41FA">
          <w:t>more</w:t>
        </w:r>
        <w:r w:rsidR="00BD41FA">
          <w:t xml:space="preserve"> </w:t>
        </w:r>
      </w:ins>
      <w:r>
        <w:t>than an expression of strength.</w:t>
      </w:r>
    </w:p>
    <w:p w14:paraId="0C74CE6D" w14:textId="2E347ECD" w:rsidR="000A77B7" w:rsidDel="00BD41FA" w:rsidRDefault="00470E9F" w:rsidP="004C76DC">
      <w:pPr>
        <w:pStyle w:val="Newparagraph"/>
        <w:rPr>
          <w:del w:id="767" w:author="Jon Lindsay" w:date="2019-08-13T18:12:00Z"/>
        </w:rPr>
      </w:pPr>
      <w:del w:id="768" w:author="Jon Lindsay" w:date="2019-08-13T18:12:00Z">
        <w:r w:rsidDel="00BD41FA">
          <w:delText xml:space="preserve">While not new per se, gray zone conflict becomes more attractive </w:delText>
        </w:r>
        <w:r w:rsidR="001A3B2B" w:rsidDel="00BD41FA">
          <w:delText>as</w:delText>
        </w:r>
        <w:r w:rsidDel="00BD41FA">
          <w:delText xml:space="preserve"> the expanding benefits of economic interdependence and cyber connectivity and the increasingly prohibitive cost of conventional, let alone nuclear, war</w:delText>
        </w:r>
        <w:r w:rsidR="001A3B2B" w:rsidDel="00BD41FA">
          <w:delText xml:space="preserve"> justify </w:delText>
        </w:r>
        <w:r w:rsidDel="00BD41FA">
          <w:delText>coordinat</w:delText>
        </w:r>
        <w:r w:rsidR="001A3B2B" w:rsidDel="00BD41FA">
          <w:delText>ing</w:delText>
        </w:r>
        <w:r w:rsidDel="00BD41FA">
          <w:delText xml:space="preserve"> tacitly for coexistence.</w:delText>
        </w:r>
      </w:del>
      <w:moveFromRangeStart w:id="769" w:author="Jon Lindsay" w:date="2019-08-13T18:12:00Z" w:name="move16612389"/>
      <w:moveFrom w:id="770" w:author="Jon Lindsay" w:date="2019-08-13T18:12:00Z">
        <w:r w:rsidR="00950D40" w:rsidDel="00BD41FA">
          <w:rPr>
            <w:rStyle w:val="FootnoteReference"/>
          </w:rPr>
          <w:footnoteReference w:id="126"/>
        </w:r>
      </w:moveFrom>
      <w:moveFromRangeEnd w:id="769"/>
      <w:del w:id="773" w:author="Jon Lindsay" w:date="2019-08-13T18:12:00Z">
        <w:r w:rsidDel="00BD41FA">
          <w:delText xml:space="preserve"> Adversaries who no longer possess monolithic interests will also prefer to compete around the edges rather than openly confront opponents, concerned that the maximization of military power would undermine larger political objectives.</w:delText>
        </w:r>
      </w:del>
    </w:p>
    <w:p w14:paraId="781FEBA9" w14:textId="0610905D" w:rsidR="000A77B7" w:rsidRDefault="00470E9F" w:rsidP="004C76DC">
      <w:pPr>
        <w:pStyle w:val="Newparagraph"/>
      </w:pPr>
      <w:r>
        <w:t xml:space="preserve">Just as there is a gray zone between war and peace, the distinction between effective and ineffective deterrence is also fuzzy. We have introduced the notion of the deterrence gradient, </w:t>
      </w:r>
      <w:ins w:id="774" w:author="Jon Lindsay" w:date="2019-08-13T18:13:00Z">
        <w:r w:rsidR="00BD41FA">
          <w:t xml:space="preserve">a </w:t>
        </w:r>
        <w:r w:rsidR="00BD41FA">
          <w:lastRenderedPageBreak/>
          <w:t xml:space="preserve">straightforward extrapolation from </w:t>
        </w:r>
      </w:ins>
      <w:del w:id="775" w:author="Jon Lindsay" w:date="2019-08-13T18:13:00Z">
        <w:r w:rsidDel="00BD41FA">
          <w:delText xml:space="preserve">analogous to </w:delText>
        </w:r>
      </w:del>
      <w:r>
        <w:t xml:space="preserve">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7BA097D8" w14:textId="025A4EB2" w:rsidR="000A77B7" w:rsidRDefault="00470E9F" w:rsidP="004C76DC">
      <w:pPr>
        <w:pStyle w:val="Newparagraph"/>
        <w:rPr>
          <w:ins w:id="776" w:author="Jon Lindsay" w:date="2019-08-13T18:24:00Z"/>
        </w:rPr>
      </w:pPr>
      <w:del w:id="777" w:author="Jon Lindsay" w:date="2019-08-13T18:14:00Z">
        <w:r w:rsidDel="00BD41FA">
          <w:delText xml:space="preserve">The </w:delText>
        </w:r>
      </w:del>
      <w:ins w:id="778" w:author="Jon Lindsay" w:date="2019-08-13T18:14:00Z">
        <w:r w:rsidR="00BD41FA">
          <w:t>We</w:t>
        </w:r>
      </w:ins>
      <w:ins w:id="779" w:author="Jon Lindsay" w:date="2019-08-13T18:15:00Z">
        <w:r w:rsidR="00D86017">
          <w:t xml:space="preserve"> have</w:t>
        </w:r>
      </w:ins>
      <w:ins w:id="780" w:author="Jon Lindsay" w:date="2019-08-13T18:14:00Z">
        <w:r w:rsidR="00BD41FA">
          <w:t xml:space="preserve"> used the</w:t>
        </w:r>
        <w:r w:rsidR="00BD41FA">
          <w:t xml:space="preserve"> </w:t>
        </w:r>
      </w:ins>
      <w:r>
        <w:t>same cases that have raised alarms about the dangers of gray zone conflict—Russian incursions in Georgia and Ukraine and cyber campaigns targeting many other countries—</w:t>
      </w:r>
      <w:del w:id="781" w:author="Jon Lindsay" w:date="2019-08-13T18:14:00Z">
        <w:r w:rsidDel="00BD41FA">
          <w:delText>also present a convenient opportunity for testing</w:delText>
        </w:r>
      </w:del>
      <w:ins w:id="782" w:author="Jon Lindsay" w:date="2019-08-13T18:14:00Z">
        <w:r w:rsidR="00BD41FA">
          <w:t>to test</w:t>
        </w:r>
      </w:ins>
      <w:r>
        <w:t xml:space="preserve"> our alternative explanation. </w:t>
      </w:r>
      <w:del w:id="783" w:author="Jon Lindsay" w:date="2019-08-13T18:14:00Z">
        <w:r w:rsidDel="00BD41FA">
          <w:delText xml:space="preserve">The deterrence gradient can be operationalized geographically: </w:delText>
        </w:r>
      </w:del>
      <w:ins w:id="784" w:author="Jon Lindsay" w:date="2019-08-13T18:14:00Z">
        <w:r w:rsidR="00D86017">
          <w:t>D</w:t>
        </w:r>
        <w:r w:rsidR="00BD41FA">
          <w:t xml:space="preserve">eterrence </w:t>
        </w:r>
      </w:ins>
      <w:r>
        <w:t xml:space="preserve">credibility is highest for United States immediate deterrence and lowest in Russia’s Eurasian backyard, with decreasing values for Western NATO members, newer Eastern members, and European non-members. We found that Russia systematically </w:t>
      </w:r>
      <w:r w:rsidR="001A3B2B">
        <w:t>reduces operational intensity</w:t>
      </w:r>
      <w:r>
        <w:t xml:space="preserve"> along </w:t>
      </w:r>
      <w:del w:id="785" w:author="Jon Lindsay" w:date="2019-08-13T18:15:00Z">
        <w:r w:rsidDel="00D86017">
          <w:delText xml:space="preserve">this </w:delText>
        </w:r>
      </w:del>
      <w:ins w:id="786" w:author="Jon Lindsay" w:date="2019-08-13T18:15:00Z">
        <w:r w:rsidR="00D86017">
          <w:t>the deterrence</w:t>
        </w:r>
        <w:r w:rsidR="00D86017">
          <w:t xml:space="preserve"> </w:t>
        </w:r>
      </w:ins>
      <w:r>
        <w:t xml:space="preserve">gradient, employing a greater variety of means with more lethal intensity where deterrence is weakest and conducting only ambiguous information operations where deterrence is most robust. Recent Russian interventions offer the paradigmatic exemplars of gray zone conflict, but </w:t>
      </w:r>
      <w:del w:id="787" w:author="Jon Lindsay" w:date="2019-08-13T18:15:00Z">
        <w:r w:rsidDel="00D86017">
          <w:delText xml:space="preserve">the </w:delText>
        </w:r>
      </w:del>
      <w:r>
        <w:t xml:space="preserve">conventional wisdom about it is wrong. Russia does not have a </w:t>
      </w:r>
      <w:r w:rsidR="00643125">
        <w:t>general-purpose</w:t>
      </w:r>
      <w:r>
        <w:t xml:space="preserve"> capability that it can use at will to destabilize any Western democracy or undermine any deterrence posture. Rather it acts opportunistically as circumstances enable it to hassle </w:t>
      </w:r>
      <w:del w:id="788" w:author="Jon Lindsay" w:date="2019-08-13T18:15:00Z">
        <w:r w:rsidDel="00D86017">
          <w:delText xml:space="preserve">its </w:delText>
        </w:r>
      </w:del>
      <w:r>
        <w:t xml:space="preserve">adversaries and their clients without, however, risking a military confrontation that </w:t>
      </w:r>
      <w:del w:id="789" w:author="Jon Lindsay" w:date="2019-08-13T18:15:00Z">
        <w:r w:rsidDel="00D86017">
          <w:delText xml:space="preserve">it </w:delText>
        </w:r>
      </w:del>
      <w:ins w:id="790" w:author="Jon Lindsay" w:date="2019-08-13T18:15:00Z">
        <w:r w:rsidR="00D86017">
          <w:t>Moscow</w:t>
        </w:r>
        <w:r w:rsidR="00D86017">
          <w:t xml:space="preserve"> </w:t>
        </w:r>
      </w:ins>
      <w:r>
        <w:t xml:space="preserve">does not desire. The flip side of this logic, however, is that Russia is willing to call NATO’s bluffs in cases where it can reasonably expect </w:t>
      </w:r>
      <w:r>
        <w:lastRenderedPageBreak/>
        <w:t xml:space="preserve">that NATO is unwilling to intervene. The case of Georgia (and even more so Chechnya and less so Ukraine) illustrates Russian willingness to indulge efficiency considerations (i.e., take the gloves off) when there is little prospect of NATO punishment. </w:t>
      </w:r>
    </w:p>
    <w:p w14:paraId="5D89BDDB" w14:textId="2EB788D1" w:rsidR="00D86172" w:rsidDel="00D86172" w:rsidRDefault="00D86172" w:rsidP="004C76DC">
      <w:pPr>
        <w:pStyle w:val="Newparagraph"/>
        <w:rPr>
          <w:del w:id="791" w:author="Jon Lindsay" w:date="2019-08-13T18:24:00Z"/>
        </w:rPr>
      </w:pPr>
    </w:p>
    <w:p w14:paraId="5AEE3792" w14:textId="0334572A" w:rsidR="000A77B7" w:rsidRDefault="00470E9F" w:rsidP="004C76DC">
      <w:pPr>
        <w:pStyle w:val="Newparagraph"/>
      </w:pPr>
      <w:r>
        <w:t>This argument has implications for the debate over NATO expansion after the Cold War.</w:t>
      </w:r>
      <w:ins w:id="792" w:author="Jon Lindsay" w:date="2019-08-13T18:16:00Z">
        <w:r w:rsidR="00D86172">
          <w:rPr>
            <w:rStyle w:val="FootnoteReference"/>
          </w:rPr>
          <w:footnoteReference w:id="127"/>
        </w:r>
      </w:ins>
      <w:r>
        <w:t xml:space="preserve"> </w:t>
      </w:r>
      <w:del w:id="800" w:author="Jon Lindsay" w:date="2019-08-13T18:18:00Z">
        <w:r w:rsidDel="00D86172">
          <w:delText xml:space="preserve">Posed </w:delText>
        </w:r>
      </w:del>
      <w:ins w:id="801" w:author="Jon Lindsay" w:date="2019-08-13T18:18:00Z">
        <w:r w:rsidR="00D86172">
          <w:t>When expansion is posed</w:t>
        </w:r>
        <w:r w:rsidR="00D86172">
          <w:t xml:space="preserve"> </w:t>
        </w:r>
      </w:ins>
      <w:r>
        <w:t xml:space="preserve">in starkly binary terms, expansion is seen as either a stabilizing force for Europe in the face of Russian recidivism or an irresponsible provocation of legitimate Russian security interests </w:t>
      </w:r>
      <w:r w:rsidR="00FF4AB1">
        <w:t>fuelled</w:t>
      </w:r>
      <w:r>
        <w:t xml:space="preserve"> by liberal delusions</w:t>
      </w:r>
      <w:r w:rsidR="00FF4AB1">
        <w:t>.</w:t>
      </w:r>
      <w:r>
        <w:rPr>
          <w:rStyle w:val="FootnoteAnchor"/>
        </w:rPr>
        <w:footnoteReference w:id="128"/>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w:t>
      </w:r>
      <w:del w:id="802" w:author="Jon Lindsay" w:date="2019-08-13T18:19:00Z">
        <w:r w:rsidDel="00D86172">
          <w:delText xml:space="preserve"> in a </w:delText>
        </w:r>
      </w:del>
      <w:ins w:id="803" w:author="Jon Lindsay" w:date="2019-08-13T18:19:00Z">
        <w:r w:rsidR="00D86172">
          <w:t>. A</w:t>
        </w:r>
        <w:r w:rsidR="00D86172">
          <w:t>fter the fall of the Soviet Union</w:t>
        </w:r>
      </w:ins>
      <w:ins w:id="804" w:author="Jon Lindsay" w:date="2019-08-13T18:20:00Z">
        <w:r w:rsidR="00D86172">
          <w:t xml:space="preserve"> and during a period of military and economic weakness, moreover, </w:t>
        </w:r>
      </w:ins>
      <w:del w:id="805" w:author="Jon Lindsay" w:date="2019-08-13T18:19:00Z">
        <w:r w:rsidDel="00D86172">
          <w:delText xml:space="preserve">period in which </w:delText>
        </w:r>
      </w:del>
      <w:r>
        <w:t>Russia was</w:t>
      </w:r>
      <w:ins w:id="806" w:author="Jon Lindsay" w:date="2019-08-13T18:19:00Z">
        <w:r w:rsidR="00D86172">
          <w:t xml:space="preserve"> </w:t>
        </w:r>
        <w:r w:rsidR="00D86172">
          <w:lastRenderedPageBreak/>
          <w:t>grudgingly</w:t>
        </w:r>
      </w:ins>
      <w:r>
        <w:t xml:space="preserve"> willing to accept a downward revision of its European influence</w:t>
      </w:r>
      <w:del w:id="807" w:author="Jon Lindsay" w:date="2019-08-13T18:19:00Z">
        <w:r w:rsidDel="00D86172">
          <w:delText xml:space="preserve"> after the fall of the Soviet Union</w:delText>
        </w:r>
      </w:del>
      <w:r>
        <w:t xml:space="preserve">. </w:t>
      </w:r>
      <w:del w:id="808" w:author="Jon Lindsay" w:date="2019-08-13T18:20:00Z">
        <w:r w:rsidDel="00D86172">
          <w:delText xml:space="preserve">Perhaps </w:delText>
        </w:r>
      </w:del>
      <w:ins w:id="809" w:author="Jon Lindsay" w:date="2019-08-13T18:20:00Z">
        <w:r w:rsidR="00D86172">
          <w:t>One might also debate whether</w:t>
        </w:r>
        <w:r w:rsidR="00D86172">
          <w:t xml:space="preserve"> </w:t>
        </w:r>
      </w:ins>
      <w:r>
        <w:t xml:space="preserve">later rounds which brought in Baltic and Balkan countries </w:t>
      </w:r>
      <w:del w:id="810" w:author="Jon Lindsay" w:date="2019-08-13T18:20:00Z">
        <w:r w:rsidDel="00D86172">
          <w:delText xml:space="preserve">also </w:delText>
        </w:r>
      </w:del>
      <w:r>
        <w:t xml:space="preserve">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ins w:id="811" w:author="Jon Lindsay" w:date="2019-08-13T18:20:00Z">
        <w:r w:rsidR="00D86172">
          <w:t>The</w:t>
        </w:r>
      </w:ins>
      <w:ins w:id="812" w:author="Jon Lindsay" w:date="2019-08-13T18:21:00Z">
        <w:r w:rsidR="00D86172">
          <w:t xml:space="preserve"> right</w:t>
        </w:r>
      </w:ins>
      <w:ins w:id="813" w:author="Jon Lindsay" w:date="2019-08-13T18:20:00Z">
        <w:r w:rsidR="00D86172">
          <w:t xml:space="preserve"> question </w:t>
        </w:r>
      </w:ins>
      <w:ins w:id="814" w:author="Jon Lindsay" w:date="2019-08-13T18:21:00Z">
        <w:r w:rsidR="00D86172">
          <w:t>is not whether NATO should have expanded, but how far.</w:t>
        </w:r>
      </w:ins>
    </w:p>
    <w:p w14:paraId="7FD6D0D9" w14:textId="77777777" w:rsidR="000A77B7" w:rsidRDefault="00470E9F" w:rsidP="004C76DC">
      <w:pPr>
        <w:pStyle w:val="Newparagraph"/>
      </w:pPr>
      <w: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14:paraId="6F171BDA" w14:textId="2A8F54FF" w:rsidR="000A77B7" w:rsidRDefault="00470E9F" w:rsidP="004C76DC">
      <w:pPr>
        <w:pStyle w:val="Newparagraph"/>
        <w:rPr>
          <w:ins w:id="815" w:author="Jon Lindsay" w:date="2019-08-13T18:21:00Z"/>
        </w:rPr>
      </w:pPr>
      <w:r>
        <w:t xml:space="preserve">The very fact that an adversary is engaging in limited conflict suggests vulnerabilities and opportunities. Instead of worrying that Russia is outwitting the West, we should instead realize </w:t>
      </w:r>
      <w:r>
        <w:lastRenderedPageBreak/>
        <w:t>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14:paraId="777F2AAA" w14:textId="3CBD9514" w:rsidR="00D86172" w:rsidRPr="004C76DC" w:rsidRDefault="00D86172" w:rsidP="00D86172">
      <w:pPr>
        <w:pStyle w:val="Newparagraph"/>
        <w:rPr>
          <w:ins w:id="816" w:author="Jon Lindsay" w:date="2019-08-13T18:21:00Z"/>
        </w:rPr>
      </w:pPr>
      <w:ins w:id="817" w:author="Jon Lindsay" w:date="2019-08-13T18:21:00Z">
        <w:r>
          <w:t>While Russian cyberattacks the focus of our</w:t>
        </w:r>
        <w:r>
          <w:t xml:space="preserve"> </w:t>
        </w:r>
        <w:r>
          <w:t>empirical analysis, the</w:t>
        </w:r>
        <w:r>
          <w:t xml:space="preserve"> </w:t>
        </w:r>
        <w:r>
          <w:t xml:space="preserve">theory should </w:t>
        </w:r>
        <w:r>
          <w:t>appl</w:t>
        </w:r>
        <w:r>
          <w:t>y</w:t>
        </w:r>
        <w:r>
          <w:t xml:space="preserve"> </w:t>
        </w:r>
        <w:r>
          <w:t xml:space="preserve">more broadly to all cases of </w:t>
        </w:r>
        <w:proofErr w:type="spellStart"/>
        <w:r>
          <w:t>gray</w:t>
        </w:r>
        <w:proofErr w:type="spellEnd"/>
        <w:r>
          <w:t xml:space="preserve"> zone conflict. Chinese incursions in the South China Sea </w:t>
        </w:r>
      </w:ins>
      <w:ins w:id="818" w:author="Jon Lindsay" w:date="2019-08-13T18:22:00Z">
        <w:r>
          <w:t>offer</w:t>
        </w:r>
      </w:ins>
      <w:ins w:id="819" w:author="Jon Lindsay" w:date="2019-08-13T18:21:00Z">
        <w:r>
          <w:t xml:space="preserve"> </w:t>
        </w:r>
        <w:r>
          <w:t xml:space="preserve">another potential test. China’s use of “little blue men” </w:t>
        </w:r>
      </w:ins>
      <w:ins w:id="820" w:author="Jon Lindsay" w:date="2019-08-13T18:26:00Z">
        <w:r w:rsidR="006C45C4">
          <w:t>suggest</w:t>
        </w:r>
      </w:ins>
      <w:ins w:id="821" w:author="Jon Lindsay" w:date="2019-08-13T18:27:00Z">
        <w:r w:rsidR="006C45C4">
          <w:t>s</w:t>
        </w:r>
      </w:ins>
      <w:ins w:id="822" w:author="Jon Lindsay" w:date="2019-08-13T18:26:00Z">
        <w:r w:rsidR="006C45C4">
          <w:t xml:space="preserve"> that</w:t>
        </w:r>
      </w:ins>
      <w:ins w:id="823" w:author="Jon Lindsay" w:date="2019-08-13T18:21:00Z">
        <w:r>
          <w:t xml:space="preserve"> Chinese opportunism and restraint</w:t>
        </w:r>
      </w:ins>
      <w:ins w:id="824" w:author="Jon Lindsay" w:date="2019-08-13T18:26:00Z">
        <w:r w:rsidR="006C45C4">
          <w:t xml:space="preserve"> are both enabling and constraining it</w:t>
        </w:r>
      </w:ins>
      <w:ins w:id="825" w:author="Jon Lindsay" w:date="2019-08-13T18:27:00Z">
        <w:r w:rsidR="006C45C4">
          <w:t>s foreign policy. That is, Beijing appears to fear</w:t>
        </w:r>
      </w:ins>
      <w:ins w:id="826" w:author="Jon Lindsay" w:date="2019-08-13T18:22:00Z">
        <w:r>
          <w:t xml:space="preserve"> that </w:t>
        </w:r>
      </w:ins>
      <w:ins w:id="827" w:author="Jon Lindsay" w:date="2019-08-13T18:21:00Z">
        <w:r>
          <w:t>the use of more intense military operations risks provoking a Western response that both sides hope to avoid.</w:t>
        </w:r>
        <w:commentRangeStart w:id="828"/>
        <w:r>
          <w:rPr>
            <w:rStyle w:val="FootnoteReference"/>
          </w:rPr>
          <w:footnoteReference w:id="129"/>
        </w:r>
        <w:r>
          <w:t xml:space="preserve"> </w:t>
        </w:r>
        <w:commentRangeEnd w:id="828"/>
        <w:r>
          <w:rPr>
            <w:rStyle w:val="CommentReference"/>
          </w:rPr>
          <w:commentReference w:id="828"/>
        </w:r>
      </w:ins>
      <w:ins w:id="832" w:author="Jon Lindsay" w:date="2019-08-13T18:24:00Z">
        <w:r w:rsidRPr="00D86172">
          <w:t xml:space="preserve"> </w:t>
        </w:r>
        <w:r>
          <w:t xml:space="preserve">Focusing on the credibility of deterrence rather than the novelty of means used for </w:t>
        </w:r>
        <w:proofErr w:type="spellStart"/>
        <w:r>
          <w:t>gray</w:t>
        </w:r>
      </w:ins>
      <w:proofErr w:type="spellEnd"/>
      <w:ins w:id="833" w:author="Jon Lindsay" w:date="2019-08-13T18:27:00Z">
        <w:r w:rsidR="006C45C4">
          <w:t>-</w:t>
        </w:r>
      </w:ins>
      <w:ins w:id="834" w:author="Jon Lindsay" w:date="2019-08-13T18:24:00Z">
        <w:r>
          <w:t>zone conflict can also help to evaluate proper policy responses.</w:t>
        </w:r>
        <w:r>
          <w:rPr>
            <w:rStyle w:val="FootnoteReference"/>
          </w:rPr>
          <w:footnoteReference w:id="130"/>
        </w:r>
        <w:r>
          <w:t xml:space="preserve"> </w:t>
        </w:r>
      </w:ins>
      <w:ins w:id="837" w:author="Jon Lindsay" w:date="2019-08-13T18:25:00Z">
        <w:r w:rsidR="00231536">
          <w:t>Confronted with</w:t>
        </w:r>
      </w:ins>
      <w:ins w:id="838" w:author="Jon Lindsay" w:date="2019-08-13T18:21:00Z">
        <w:r>
          <w:t xml:space="preserve"> </w:t>
        </w:r>
        <w:proofErr w:type="spellStart"/>
        <w:r>
          <w:t>gray</w:t>
        </w:r>
        <w:proofErr w:type="spellEnd"/>
        <w:r>
          <w:t xml:space="preserve"> zone </w:t>
        </w:r>
      </w:ins>
      <w:ins w:id="839" w:author="Jon Lindsay" w:date="2019-08-13T18:25:00Z">
        <w:r w:rsidR="00231536">
          <w:t>provocations</w:t>
        </w:r>
      </w:ins>
      <w:ins w:id="840" w:author="Jon Lindsay" w:date="2019-08-13T18:21:00Z">
        <w:r>
          <w:t xml:space="preserve"> by capable actors like Russia, China, and Iran</w:t>
        </w:r>
      </w:ins>
      <w:ins w:id="841" w:author="Jon Lindsay" w:date="2019-08-13T18:25:00Z">
        <w:r w:rsidR="00231536">
          <w:t>, the United States would be well advised to reinforce its strengths while avoiding overexten</w:t>
        </w:r>
      </w:ins>
      <w:ins w:id="842" w:author="Jon Lindsay" w:date="2019-08-13T18:26:00Z">
        <w:r w:rsidR="00231536">
          <w:t xml:space="preserve">sion. </w:t>
        </w:r>
      </w:ins>
      <w:bookmarkStart w:id="843" w:name="_GoBack"/>
      <w:bookmarkEnd w:id="843"/>
    </w:p>
    <w:p w14:paraId="57BC8D22" w14:textId="77777777" w:rsidR="00D86172" w:rsidRDefault="00D86172" w:rsidP="004C76DC">
      <w:pPr>
        <w:pStyle w:val="Newparagraph"/>
      </w:pPr>
    </w:p>
    <w:sectPr w:rsidR="00D86172">
      <w:footerReference w:type="default" r:id="rId13"/>
      <w:pgSz w:w="12240" w:h="15840"/>
      <w:pgMar w:top="1440" w:right="1440" w:bottom="1394" w:left="1440" w:header="0" w:footer="796"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8" w:author="Jon Lindsay" w:date="2019-08-13T15:25:00Z" w:initials="JL">
    <w:p w14:paraId="5CA0AD1D" w14:textId="77777777" w:rsidR="004F4F4E" w:rsidRDefault="004F4F4E">
      <w:pPr>
        <w:pStyle w:val="CommentText"/>
      </w:pPr>
      <w:r>
        <w:rPr>
          <w:rStyle w:val="CommentReference"/>
        </w:rPr>
        <w:annotationRef/>
      </w:r>
      <w:r>
        <w:t>This begs for a longer discussion that we don’t need to make here</w:t>
      </w:r>
    </w:p>
  </w:comment>
  <w:comment w:id="828" w:author="Jon Lindsay" w:date="2019-08-13T18:07:00Z" w:initials="JL">
    <w:p w14:paraId="6494A960" w14:textId="77777777" w:rsidR="00D86172" w:rsidRDefault="00D86172" w:rsidP="00D86172">
      <w:pPr>
        <w:pStyle w:val="CommentText"/>
      </w:pPr>
      <w:r>
        <w:rPr>
          <w:rStyle w:val="CommentReference"/>
        </w:rPr>
        <w:annotationRef/>
      </w:r>
      <w:r>
        <w:t>BOOM! This article totally makes this argument for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A0AD1D" w15:done="0"/>
  <w15:commentEx w15:paraId="6494A9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A0AD1D" w16cid:durableId="20FD54D6"/>
  <w16cid:commentId w16cid:paraId="6494A960" w16cid:durableId="20FD7A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FFFA" w14:textId="77777777" w:rsidR="00BF0FE6" w:rsidRDefault="00BF0FE6">
      <w:pPr>
        <w:spacing w:line="240" w:lineRule="auto"/>
      </w:pPr>
      <w:r>
        <w:separator/>
      </w:r>
    </w:p>
  </w:endnote>
  <w:endnote w:type="continuationSeparator" w:id="0">
    <w:p w14:paraId="6F1F1845" w14:textId="77777777" w:rsidR="00BF0FE6" w:rsidRDefault="00BF0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5357" w14:textId="77777777" w:rsidR="004F4F4E" w:rsidRDefault="004F4F4E">
    <w:pPr>
      <w:spacing w:line="259" w:lineRule="auto"/>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FFC3" w14:textId="77777777" w:rsidR="00BF0FE6" w:rsidRDefault="00BF0FE6">
      <w:r>
        <w:separator/>
      </w:r>
    </w:p>
  </w:footnote>
  <w:footnote w:type="continuationSeparator" w:id="0">
    <w:p w14:paraId="00C2083B" w14:textId="77777777" w:rsidR="00BF0FE6" w:rsidRDefault="00BF0FE6">
      <w:r>
        <w:continuationSeparator/>
      </w:r>
    </w:p>
  </w:footnote>
  <w:footnote w:id="1">
    <w:p w14:paraId="42459DA7" w14:textId="77777777" w:rsidR="004F4F4E" w:rsidRDefault="004F4F4E" w:rsidP="00EA137F">
      <w:pPr>
        <w:pStyle w:val="Footnotes"/>
      </w:pPr>
      <w:r>
        <w:rPr>
          <w:rStyle w:val="FootnoteCharacters"/>
        </w:rPr>
        <w:footnoteRef/>
      </w:r>
      <w:r>
        <w:rPr>
          <w:rStyle w:val="FootnoteCharacters"/>
        </w:rPr>
        <w:tab/>
      </w:r>
      <w:r>
        <w:t xml:space="preserve">NATO is not formally bound to assist Ukraine, but neither are they precluded from doing so.  The issue for the Kremlin was ensuring that Brussels remained passive, and any measure that might help was worth taking.  </w:t>
      </w:r>
    </w:p>
  </w:footnote>
  <w:footnote w:id="2">
    <w:p w14:paraId="03BDE5D7"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{"citationID":"a2q1n5s1kce","properties":{"formattedCitation":"Michael Kofman et al., \\uc0\\u8220{}Lessons from Russia\\uc0\\u8217{}s Operations in Crimea and Eastern Ukraine\\uc0\\u8221{} (Santa Monica, CA: Rand Corporation, 2017), https://www.rand.org/pubs/research_reports/RR1498.html; Aaron Brantly, Nerea Cal, and Devlin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rPr>
          <w:rStyle w:val="FootnoteCharacters"/>
        </w:rPr>
        <w:fldChar w:fldCharType="separate"/>
      </w:r>
      <w:r w:rsidRPr="0089381D">
        <w:t>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w:t>
      </w:r>
      <w:r>
        <w:rPr>
          <w:rStyle w:val="FootnoteCharacters"/>
        </w:rPr>
        <w:fldChar w:fldCharType="end"/>
      </w:r>
      <w:r>
        <w:t xml:space="preserve"> </w:t>
      </w:r>
      <w:r>
        <w:fldChar w:fldCharType="begin"/>
      </w:r>
      <w:r>
        <w:instrText xml:space="preserve"> 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2019).","dontUpdate":true,"noteIndex":2},"citationItems":[{"id":15614,"uris":["http://zotero.org/users/2506258/items/GKUQJYQS"],"uri":["http://zotero.org/users/2506258/items/GKUQJYQS"],"itemData":{"id":15614,"type":"report","title":"Lessons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fldChar w:fldCharType="end"/>
      </w:r>
      <w:bookmarkStart w:id="25" w:name="__Fieldmark__186_673422073"/>
      <w:bookmarkEnd w:id="25"/>
    </w:p>
  </w:footnote>
  <w:footnote w:id="3">
    <w:p w14:paraId="2727183D"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{"citationID":"a4ous3mnps","properties":{"formattedCitation":"Christopher Paul and Miriam Matthews, \\uc0\\u8220{}The Russian ``Firehose of Falsehood\"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Jones, “Going on the Offensive: A U.S. Strategy to Combat Russian Information Warfare,” Brief (Washington, D.C: Center for Strategic and International Studies, October 2018).","noteIndex":3},"citationItems":[{"id":3627,"uris":["http://zotero.org/users/2506258/items/TVHBFAV5"],"uri":["http://zotero.org/users/2506258/items/TVHBFAV5"],"itemData":{"id":3627,"type":"report","title":"The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D.C","language":"en","author":[{"family":"Jones","given":"Seth"}],"issued":{"date-parts":[["2018",10]]}}}],"schema":"https://github.com/citation-style-language/schema/raw/master/csl-citation.json"} </w:instrText>
      </w:r>
      <w:r>
        <w:rPr>
          <w:rStyle w:val="FootnoteCharacters"/>
        </w:rPr>
        <w:fldChar w:fldCharType="separate"/>
      </w:r>
      <w:r w:rsidRPr="0089381D">
        <w:t xml:space="preserve">Christopher Paul and Miriam Matthews, “The Russian ``Firehose of Falsehood" Propaganda Model: Why It Might Work and Options to Counter It” (Santa Monica, CA: Rand Corporation, 2016); Neil MacFarquhar, “A Powerful Russian Weapon: The Spread of False Stories,” </w:t>
      </w:r>
      <w:r w:rsidRPr="0089381D">
        <w:rPr>
          <w:i/>
          <w:iCs/>
        </w:rPr>
        <w:t>The New York Times</w:t>
      </w:r>
      <w:r w:rsidRPr="0089381D">
        <w:t>, October 12, 2016, sec. World, https://www.nytimes.com/2016/08/29/world/europe/russia-sweden-disinformation.html; Seth Jones, “Going on the Offensive: A U.S. Strategy to Combat Russian Information Warfare,” Brief (Washington, D.C: Center for Strategic and International Studies, October 2018).</w:t>
      </w:r>
      <w:r>
        <w:rPr>
          <w:rStyle w:val="FootnoteCharacters"/>
        </w:rPr>
        <w:fldChar w:fldCharType="end"/>
      </w:r>
    </w:p>
  </w:footnote>
  <w:footnote w:id="4">
    <w:p w14:paraId="21D9994E"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{"citationID":"a1shpv8qvvl","properties":{"formattedCitation":"Michael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4},"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rPr>
          <w:rStyle w:val="FootnoteCharacters"/>
        </w:rPr>
        <w:fldChar w:fldCharType="separate"/>
      </w:r>
      <w:r w:rsidRPr="0089381D">
        <w:t>Michael Fallon, “Speech Delivered by Secretary of State for Defence Sir Michael Fallon at the RUSI Landwarfare Conference.,” (Speech, June 28, 2017), https://www.gov.uk/government/speeches/rusi-landwarfare-conference.</w:t>
      </w:r>
      <w:r>
        <w:rPr>
          <w:rStyle w:val="FootnoteCharacters"/>
        </w:rPr>
        <w:fldChar w:fldCharType="end"/>
      </w:r>
    </w:p>
  </w:footnote>
  <w:footnote w:id="5">
    <w:p w14:paraId="33DB0134"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{"citationID":"atlkcf9mkc","properties":{"formattedCitation":"Andrew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14, no. 3 (2018): 282\\uc0\\u8211{}302, https://doi.org/10.1080/14799855.2017.1414044.","plainCitation":"Andrew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14, no. 3 (2018): 282–302, https://doi.org/10.1080/14799855.2017.1414044.","noteIndex":5},"citationItems":[{"id":15704,"uris":["http://zotero.org/users/2506258/items/KZKV7BC3"],"uri":["http://zotero.org/users/2506258/items/KZKV7BC3"],"itemData":{"id":15704,"type":"webpage","title":"Directing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rPr>
          <w:rStyle w:val="FootnoteCharacters"/>
        </w:rPr>
        <w:fldChar w:fldCharType="separate"/>
      </w:r>
      <w:r w:rsidRPr="0089381D">
        <w:t xml:space="preserve">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sidRPr="0089381D">
        <w:rPr>
          <w:i/>
          <w:iCs/>
        </w:rPr>
        <w:t>Countering Coercion in Maritime Asia: The Theory and Practice of Gray Zone Deterrence</w:t>
      </w:r>
      <w:r w:rsidRPr="0089381D">
        <w:t xml:space="preserve"> (Rowman &amp; Littlefield, 2017); Van Jackson, “Tactics of Strategic Competition: Gray Zones, Redlines, and Conflict before War,” </w:t>
      </w:r>
      <w:r w:rsidRPr="0089381D">
        <w:rPr>
          <w:i/>
          <w:iCs/>
        </w:rPr>
        <w:t>Naval War College Review</w:t>
      </w:r>
      <w:r w:rsidRPr="0089381D">
        <w:t xml:space="preserve"> 70, no. 3 (2017): 39–61; Erik Lin-Greenberg, “Non-Traditional Security Dilemmas: Can Military Operations Other than War Intensify Security Competition in Asia?,” </w:t>
      </w:r>
      <w:r w:rsidRPr="0089381D">
        <w:rPr>
          <w:i/>
          <w:iCs/>
        </w:rPr>
        <w:t>Asian Security</w:t>
      </w:r>
      <w:r w:rsidRPr="0089381D">
        <w:t xml:space="preserve"> 14, no. 3 (2018): 282–302, https://doi.org/10.1080/14799855.2017.1414044.</w:t>
      </w:r>
      <w:r>
        <w:rPr>
          <w:rStyle w:val="FootnoteCharacters"/>
        </w:rPr>
        <w:fldChar w:fldCharType="end"/>
      </w:r>
    </w:p>
  </w:footnote>
  <w:footnote w:id="6">
    <w:p w14:paraId="73CA06BF"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{"citationID":"a69soirn2f","properties":{"formattedCitation":"Joseph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6},"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r>
        <w:rPr>
          <w:rStyle w:val="FootnoteCharacters"/>
        </w:rPr>
        <w:fldChar w:fldCharType="separate"/>
      </w:r>
      <w:r w:rsidRPr="0089381D">
        <w:t>Joseph Dunford, “Gen. Dunford’s Remarks and Q&amp;A at the Center for Strategic and International Studies” (Remarks, March 29, 2016), http://www.jcs.mil/Media/Speeches/Article/707418/gen-dunfords-remarks-and-qa-at-the-center-for-strategic-and-international-studi/.</w:t>
      </w:r>
      <w:r>
        <w:rPr>
          <w:rStyle w:val="FootnoteCharacters"/>
        </w:rPr>
        <w:fldChar w:fldCharType="end"/>
      </w:r>
    </w:p>
  </w:footnote>
  <w:footnote w:id="7">
    <w:p w14:paraId="2871CBF1"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{"citationID":"a1vu7ntpgfd","properties":{"formattedCitation":"Kenneth Boulding, {\\i{}Conflict and Defense: A General Theory} (New York: Harper, 1962).","plainCitation":"Kenneth Boulding, Conflict and Defense: A General Theory (New York: Harper, 1962).","noteIndex":7},"citationItems":[{"id":10396,"uris":["http://zotero.org/users/2506258/items/KBT55NX8"],"uri":["http://zotero.org/users/2506258/items/KBT55NX8"],"itemData":{"id":10396,"type":"book","title":"Conflict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Kenneth Boulding, </w:t>
      </w:r>
      <w:r w:rsidRPr="0089381D">
        <w:rPr>
          <w:i/>
          <w:iCs/>
        </w:rPr>
        <w:t>Conflict and Defense: A General Theory</w:t>
      </w:r>
      <w:r w:rsidRPr="0089381D">
        <w:t xml:space="preserve"> (New York: Harper, 1962).</w:t>
      </w:r>
      <w:r>
        <w:rPr>
          <w:rStyle w:val="FootnoteCharacters"/>
        </w:rPr>
        <w:fldChar w:fldCharType="end"/>
      </w:r>
    </w:p>
  </w:footnote>
  <w:footnote w:id="8">
    <w:p w14:paraId="30A9AE73"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{"citationID":"a1c1vp8ea19","properties":{"formattedCitation":"Mark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https://doi.org/10.1080/09592318.2015.1129170.","noteIndex":8},"citationItems":[{"id":5732,"uris":["http://zotero.org/users/2506258/items/JV7U5BDW"],"uri":["http://zotero.org/users/2506258/items/JV7U5BDW"],"itemData":{"id":5732,"type":"article-journal","title":"Hybrid,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 </w:instrText>
      </w:r>
      <w:r>
        <w:rPr>
          <w:rStyle w:val="FootnoteCharacters"/>
        </w:rPr>
        <w:fldChar w:fldCharType="separate"/>
      </w:r>
      <w:r w:rsidRPr="0089381D">
        <w:t xml:space="preserve">Mark Galeotti, “Hybrid, Ambiguous, and Non-Linear? How New Is Russia’s ‘New Way of War’?,” </w:t>
      </w:r>
      <w:r w:rsidRPr="0089381D">
        <w:rPr>
          <w:i/>
          <w:iCs/>
        </w:rPr>
        <w:t>Small Wars &amp; Insurgencies</w:t>
      </w:r>
      <w:r w:rsidRPr="0089381D">
        <w:t xml:space="preserve"> 27, no. 2 (March 3, 2016): 282–301, https://doi.org/10.1080/09592318.2015.1129170.</w:t>
      </w:r>
      <w:r>
        <w:rPr>
          <w:rStyle w:val="FootnoteCharacters"/>
        </w:rPr>
        <w:fldChar w:fldCharType="end"/>
      </w:r>
    </w:p>
  </w:footnote>
  <w:footnote w:id="9">
    <w:p w14:paraId="789639B5" w14:textId="77777777" w:rsidR="004F4F4E" w:rsidRDefault="004F4F4E" w:rsidP="00EA137F">
      <w:pPr>
        <w:pStyle w:val="Footnotes"/>
      </w:pPr>
      <w:r>
        <w:rPr>
          <w:rStyle w:val="FootnoteCharacters"/>
        </w:rPr>
        <w:footnoteRef/>
      </w:r>
      <w:r>
        <w:rPr>
          <w:rStyle w:val="FootnoteCharacters"/>
        </w:rPr>
        <w:tab/>
      </w:r>
      <w:r>
        <w:t xml:space="preserve">On limited conflict, see </w:t>
      </w:r>
      <w:r>
        <w:fldChar w:fldCharType="begin"/>
      </w:r>
      <w:r>
        <w:instrText xml:space="preserve"> ADDIN ZOTERO_ITEM CSL_CITATION {"citationID":"a1ufq0lv9mf","properties":{"formattedCitation":"Henry Kissinger, \\uc0\\u8220{}Military Policy and Defense of the \\uc0\\u8216{}Grey Areas,\\uc0\\u8217{}\\uc0\\u8221{} {\\i{}Foreign Affairs} 33, no. 3 (1955): 416\\uc0\\u8211{}28, https://doi.org/10.2307/20031108; Thomas Schelling, \\uc0\\u8220{}Bargaining, Communication, and Limited War,\\uc0\\u8221{} {\\i{}Conflict Resolution} 1, no. 1 (1957): 19\\uc0\\u8211{}36; Robert Osgood, \\uc0\\u8220{}The Reappraisal of Limited War,\\uc0\\u8221{} {\\i{}The Adelphi Papers} 9, no. 54 (February 1969): 41\\uc0\\u8211{}54, https://doi.org/10.1080/05679326908448127; Stephen Rosen, \\uc0\\u8220{}Vietnam and the American Theory of Limited War,\\uc0\\u8221{} {\\i{}International Security} 7, no. 2 (1982): 83\\uc0\\u8211{}113, https://doi.org/10.2307/2538434; Joseph Lepgold and Brent Sterling, \\uc0\\u8220{}When Do States Fight Limited Wars?: Political Risk, Policy Risk, and Policy Choice,\\uc0\\u8221{} {\\i{}Security Studies} 9, no. 4 (June 1, 2000): 127\\uc0\\u8211{}66, https://doi.org/10.1080/09636410008429415; Patricia Sullivan, \\uc0\\u8220{}War Aims and War Outcomes Why Powerful States Lose Limited Wars,\\uc0\\u8221{} {\\i{}Journal of Conflict Resolution} 51, no. 3 (2007): 496\\uc0\\u8211{}524, https://doi.org/10.1177/0022002707300187; Robert Powell, \\uc0\\u8220{}Nuclear Brinkmanship, Limited War, and Military Power,\\uc0\\u8221{} {\\i{}International Organization} 69, no. 3 (June 2015): 589\\uc0\\u8211{}626, https://doi.org/10.1017/S0020818315000028.","plainCitation":"Henry Kissinger, “Military Policy and Defense of the ‘Grey Areas,’” Foreign Affairs 33, no. 3 (1955): 416–28, https://doi.org/10.2307/20031108; Thomas Schelling, “Bargaining, Communication, and Limited War,” Conflict Resolution 1, no. 1 (1957): 19–36; Robert Osgood, “The Reappraisal of Limited War,” The Adelphi Papers 9, no. 54 (February 1969): 41–54, https://doi.org/10.1080/05679326908448127; Stephen Rosen, “Vietnam and the American Theory of Limited War,” International Security 7, no. 2 (1982): 83–113, https://doi.org/10.2307/2538434; Joseph Lepgold and Brent Sterling, “When Do States Fight Limited Wars?: Political Risk, Policy Risk, and Policy Choice,” Security Studies 9, no. 4 (June 1, 2000): 127–66, https://doi.org/10.1080/09636410008429415; Patricia Sullivan, “War Aims and War Outcomes Why Powerful States Lose Limited Wars,” Journal of Conflict Resolution 51, no. 3 (2007): 496–524, https://doi.org/10.1177/0022002707300187; Robert Powell, “Nuclear Brinkmanship, Limited War, and Military Power,” International Organization 69, no. 3 (June 2015): 589–626, https://doi.org/10.1017/S0020818315000028.","noteIndex":9},"citationItems":[{"id":14067,"uris":["http://zotero.org/users/2506258/items/VLFRFPPZ"],"uri":["http://zotero.org/users/2506258/items/VLFRFPPZ"],"itemData":{"id":14067,"type":"article-journal","title":"Military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fldChar w:fldCharType="separate"/>
      </w:r>
      <w:r w:rsidRPr="0089381D">
        <w:t xml:space="preserve">Henry Kissinger, “Military Policy and Defense of the ‘Grey Areas,’” </w:t>
      </w:r>
      <w:r w:rsidRPr="0089381D">
        <w:rPr>
          <w:i/>
          <w:iCs/>
        </w:rPr>
        <w:t>Foreign Affairs</w:t>
      </w:r>
      <w:r w:rsidRPr="0089381D">
        <w:t xml:space="preserve"> 33, no. 3 (1955): 416–28, https://doi.org/10.2307/20031108; Thomas Schelling, “Bargaining, Communication, and Limited War,” </w:t>
      </w:r>
      <w:r w:rsidRPr="0089381D">
        <w:rPr>
          <w:i/>
          <w:iCs/>
        </w:rPr>
        <w:t>Conflict Resolution</w:t>
      </w:r>
      <w:r w:rsidRPr="0089381D">
        <w:t xml:space="preserve"> 1, no. 1 (1957): 19–36; Robert Osgood, “The Reappraisal of Limited War,” </w:t>
      </w:r>
      <w:r w:rsidRPr="0089381D">
        <w:rPr>
          <w:i/>
          <w:iCs/>
        </w:rPr>
        <w:t>The Adelphi Papers</w:t>
      </w:r>
      <w:r w:rsidRPr="0089381D">
        <w:t xml:space="preserve"> 9, no. 54 (February 1969): 41–54, https://doi.org/10.1080/05679326908448127; Stephen Rosen, “Vietnam and the American Theory of Limited War,” </w:t>
      </w:r>
      <w:r w:rsidRPr="0089381D">
        <w:rPr>
          <w:i/>
          <w:iCs/>
        </w:rPr>
        <w:t>International Security</w:t>
      </w:r>
      <w:r w:rsidRPr="0089381D">
        <w:t xml:space="preserve"> 7, no. 2 (1982): 83–113, https://doi.org/10.2307/2538434; Joseph Lepgold and Brent Sterling, “When Do States Fight Limited Wars?: Political Risk, Policy Risk, and Policy Choice,” </w:t>
      </w:r>
      <w:r w:rsidRPr="0089381D">
        <w:rPr>
          <w:i/>
          <w:iCs/>
        </w:rPr>
        <w:t>Security Studies</w:t>
      </w:r>
      <w:r w:rsidRPr="0089381D">
        <w:t xml:space="preserve"> 9, no. 4 (June 1, 2000): 127–66, https://doi.org/10.1080/09636410008429415; Patricia Sullivan, “War Aims and War Outcomes Why Powerful States Lose Limited Wars,” </w:t>
      </w:r>
      <w:r w:rsidRPr="0089381D">
        <w:rPr>
          <w:i/>
          <w:iCs/>
        </w:rPr>
        <w:t>Journal of Conflict Resolution</w:t>
      </w:r>
      <w:r w:rsidRPr="0089381D">
        <w:t xml:space="preserve"> 51, no. 3 (2007): 496–524, https://doi.org/10.1177/0022002707300187; Robert Powell, “Nuclear Brinkmanship, Limited War, and Military Power,” </w:t>
      </w:r>
      <w:r w:rsidRPr="0089381D">
        <w:rPr>
          <w:i/>
          <w:iCs/>
        </w:rPr>
        <w:t>International Organization</w:t>
      </w:r>
      <w:r w:rsidRPr="0089381D">
        <w:t xml:space="preserve"> 69, no. 3 (June 2015): 589–626, https://doi.org/10.1017/S0020818315000028.</w:t>
      </w:r>
      <w:r>
        <w:fldChar w:fldCharType="end"/>
      </w:r>
      <w:r>
        <w:t xml:space="preserve"> </w:t>
      </w:r>
      <w:r>
        <w:fldChar w:fldCharType="begin"/>
      </w:r>
      <w:r>
        <w:instrText xml:space="preserve"> 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dontUpdate":true,"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end"/>
      </w:r>
      <w:bookmarkStart w:id="55" w:name="__Fieldmark__523_673422073"/>
      <w:bookmarkEnd w:id="55"/>
      <w:r>
        <w:t xml:space="preserve">On salami tactics, see </w:t>
      </w:r>
      <w:r>
        <w:fldChar w:fldCharType="begin"/>
      </w:r>
      <w:r>
        <w:instrText xml:space="preserve"> ADDIN ZOTERO_ITEM CSL_CITATION {"citationID":"a166d14l68d","properties":{"formattedCitation":"Schelling, {\\i{}Arms and Influence}; Fearon, \\uc0\\u8220{}Bargaining Over Objects That Influence Future Bargaining Power\\uc0\\u8221{}; Freedman, \\uc0\\u8220{}Ukraine and the Art of Limited War\\uc0\\u8221{}; Metz, \\uc0\\u8220{}Foundation for a Low Intensity Conflict Strategy.\\uc0\\u8221{}","plainCitation":"Schelling, Arms and Influence; Fearon, “Bargaining Over Objects That Influence Future Bargaining Power”; Freedman, “Ukraine and the Art of Limited War”; Metz, “Foundation for a Low Intensity Conflict Strategy.”","noteIndex":9},"citationItems":[{"id":5900,"uris":["http://zotero.org/users/2506258/items/P7ABFQJU"],"uri":["http://zotero.org/users/2506258/items/P7ABFQJU"],"itemData":{"id":5900,"type":"book","title":"Arms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1521-0448","language":"en","author":[{"family":"Metz","given":"Steven"}],"issued":{"date-parts":[["1989",1]]}}}],"schema":"https://github.com/citation-style-language/schema/raw/master/csl-citation.json"} </w:instrText>
      </w:r>
      <w:r>
        <w:fldChar w:fldCharType="separate"/>
      </w:r>
      <w:r w:rsidRPr="0089381D">
        <w:t xml:space="preserve">Schelling, </w:t>
      </w:r>
      <w:r w:rsidRPr="0089381D">
        <w:rPr>
          <w:i/>
          <w:iCs/>
        </w:rPr>
        <w:t>Arms and Influence</w:t>
      </w:r>
      <w:r w:rsidRPr="0089381D">
        <w:t>; Fearon, “Bargaining Over Objects That Influence Future Bargaining Power”; Freedman, “Ukraine and the Art of Limited War”; Metz, “Foundation for a Low Intensity Conflict Strategy.”</w:t>
      </w:r>
      <w:r>
        <w:fldChar w:fldCharType="end"/>
      </w:r>
      <w:r>
        <w:t xml:space="preserve"> On low intensity conflict, see </w:t>
      </w:r>
      <w:r>
        <w:fldChar w:fldCharType="begin"/>
      </w:r>
      <w:r>
        <w:instrText xml:space="preserve"> ADDIN ZOTERO_ITEM CSL_CITATION {"citationID":"aktd5u0aff","properties":{"formattedCitation":"Freysinger, \\uc0\\u8220{}US Military and Economic Intervention in an International Context of Low-Intensity Conflict\\uc0\\u8221{}; Grant, \\uc0\\u8220{}Strategic Decisions\\uc0\\u8221{}; Turbiville, \\uc0\\u8220{}Preface.\\uc0\\u8221{}","plainCitation":"Freysinger, “US Military and Economic Intervention in an International Context of Low-Intensity Conflict”; Grant, “Strategic Decisions”; Turbiville, “Preface.”","noteIndex":9},"citationItems":[{"id":6631,"uris":["http://zotero.org/users/2506258/items/9EHUDMVM"],"uri":["http://zotero.org/users/2506258/items/9EHUDMVM"],"itemData":{"id":6631,"type":"article-journal","title":"US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r w:rsidRPr="0089381D">
        <w:t>Freysinger, “US Military and Economic Intervention in an International Context of Low-Intensity Conflict”; Grant, “Strategic Decisions”; Turbiville, “Preface.”</w:t>
      </w:r>
      <w:r>
        <w:fldChar w:fldCharType="end"/>
      </w:r>
      <w:r>
        <w:t xml:space="preserve"> On revolutionary war, see </w:t>
      </w:r>
      <w:r>
        <w:fldChar w:fldCharType="begin"/>
      </w:r>
      <w:r>
        <w:instrText xml:space="preserve"> ADDIN ZOTERO_ITEM CSL_CITATION {"citationID":"a1llku69tlq","properties":{"formattedCitation":"Shy and Collier, \\uc0\\u8220{}Revolutionary War.\\uc0\\u8221{}","plainCitation":"Shy and Collier, “Revolutionary War.”","noteIndex":9},"citationItems":[{"id":17471,"uris":["http://zotero.org/users/2506258/items/THP6FPY2"],"uri":["http://zotero.org/users/2506258/items/THP6FPY2"],"itemData":{"id":17471,"type":"chapter","title":"Revolutionary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r w:rsidRPr="0089381D">
        <w:t>Shy and Collier, “Revolutionary War.”</w:t>
      </w:r>
      <w:r>
        <w:fldChar w:fldCharType="end"/>
      </w:r>
      <w:r>
        <w:t xml:space="preserve"> On military operations other than war, see </w:t>
      </w:r>
      <w:r>
        <w:fldChar w:fldCharType="begin"/>
      </w:r>
      <w:r>
        <w:instrText xml:space="preserve"> ADDIN ZOTERO_ITEM CSL_CITATION {"citationID":"ab9qrocumk","properties":{"formattedCitation":"Kinross, \\uc0\\u8220{}Clausewitz and Low-Intensity Conflict\\uc0\\u8221{}; Lin-Greenberg, \\uc0\\u8220{}Non-Traditional Security Dilemmas.\\uc0\\u8221{}","plainCitation":"Kinross, “Clausewitz and Low-Intensity Conflict”; Lin-Greenberg, “Non-Traditional Security Dilemmas.”","noteIndex":9},"citationItems":[{"id":6616,"uris":["http://zotero.org/users/2506258/items/S6XVHKXS"],"uri":["http://zotero.org/users/2506258/items/S6XVHKXS"],"itemData":{"id":6616,"type":"article-journal","title":"Clausewitz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fldChar w:fldCharType="separate"/>
      </w:r>
      <w:r w:rsidRPr="0089381D">
        <w:t>Kinross, “Clausewitz and Low-Intensity Conflict”; Lin-Greenberg, “Non-Traditional Security Dilemmas.”</w:t>
      </w:r>
      <w:r>
        <w:fldChar w:fldCharType="end"/>
      </w:r>
      <w:r>
        <w:t xml:space="preserve"> On covert operations, see </w:t>
      </w:r>
      <w:r>
        <w:fldChar w:fldCharType="begin"/>
      </w:r>
      <w:r>
        <w:instrText xml:space="preserve"> ADDIN ZOTERO_ITEM CSL_CITATION {"citationID":"a6rftv8njm","properties":{"formattedCitation":"Johnson, \\uc0\\u8220{}On Drawing a Bright Line for Covert Operations\\uc0\\u8221{}; Carson, {\\i{}Secret Wars}; O\\uc0\\u8217{}Rourke, {\\i{}Covert Regime Change}.","plainCitation":"Johnson, “On Drawing a Bright Line for Covert Operations”; Carson, Secret Wars; O’Rourke, Covert Regime Change.","noteIndex":9},"citationItems":[{"id":10429,"uris":["http://zotero.org/users/2506258/items/PQJJM5JY"],"uri":["http://zotero.org/users/2506258/items/PQJJM5JY"],"itemData":{"id":10429,"type":"article-journal","title":"On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r w:rsidRPr="0089381D">
        <w:t xml:space="preserve">Johnson, “On Drawing a Bright Line for Covert Operations”; Carson, </w:t>
      </w:r>
      <w:r w:rsidRPr="0089381D">
        <w:rPr>
          <w:i/>
          <w:iCs/>
        </w:rPr>
        <w:t>Secret Wars</w:t>
      </w:r>
      <w:r w:rsidRPr="0089381D">
        <w:t xml:space="preserve">; O’Rourke, </w:t>
      </w:r>
      <w:r w:rsidRPr="0089381D">
        <w:rPr>
          <w:i/>
          <w:iCs/>
        </w:rPr>
        <w:t>Covert Regime Change</w:t>
      </w:r>
      <w:r w:rsidRPr="0089381D">
        <w:t>.</w:t>
      </w:r>
      <w:r>
        <w:fldChar w:fldCharType="end"/>
      </w:r>
      <w:r>
        <w:t xml:space="preserve"> On small wars, see </w:t>
      </w:r>
      <w:r>
        <w:fldChar w:fldCharType="begin"/>
      </w:r>
      <w:r>
        <w:instrText xml:space="preserve"> ADDIN ZOTERO_ITEM CSL_CITATION {"citationID":"aocof3jk7r","properties":{"formattedCitation":"Olson, \\uc0\\u8220{}The Concept of Small Wars.\\uc0\\u8221{}","plainCitation":"Olson, “The Concept of Small Wars.”","noteIndex":9},"citationItems":[{"id":6652,"uris":["http://zotero.org/users/2506258/items/B9UZPK9E"],"uri":["http://zotero.org/users/2506258/items/B9UZPK9E"],"itemData":{"id":6652,"type":"article-journal","title":"The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r w:rsidRPr="0089381D">
        <w:t>Olson, “The Concept of Small Wars.”</w:t>
      </w:r>
      <w:r>
        <w:fldChar w:fldCharType="end"/>
      </w:r>
      <w:r>
        <w:t xml:space="preserve"> On proxy wars, see </w:t>
      </w:r>
      <w:r>
        <w:fldChar w:fldCharType="begin"/>
      </w:r>
      <w:r>
        <w:instrText xml:space="preserve"> ADDIN ZOTERO_ITEM CSL_CITATION {"citationID":"a2fm195et9b","properties":{"formattedCitation":"Bar-Siman-Tov, \\uc0\\u8220{}The Strategy of War by Proxy\\uc0\\u8221{}; Brown, \\uc0\\u8220{}Purposes and Pitfalls of War by Proxy\\uc0\\u8221{}; Driscoll and Maliniak, \\uc0\\u8220{}With Friends Like These.\\uc0\\u8221{}","plainCitation":"Bar-Siman-Tov, “The Strategy of War by Proxy”; Brown, “Purposes and Pitfalls of War by Proxy”; Driscoll and Maliniak, “With Friends Like These.”","noteIndex":9},"citationItems":[{"id":14062,"uris":["http://zotero.org/users/2506258/items/M26S7S3E"],"uri":["http://zotero.org/users/2506258/items/M26S7S3E"],"itemData":{"id":14062,"type":"article-journal","title":"The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r w:rsidRPr="0089381D">
        <w:t>Bar-Siman-Tov, “The Strategy of War by Proxy”; Brown, “Purposes and Pitfalls of War by Proxy”; Driscoll and Maliniak, “With Friends Like These.”</w:t>
      </w:r>
      <w:r>
        <w:fldChar w:fldCharType="end"/>
      </w:r>
    </w:p>
  </w:footnote>
  <w:footnote w:id="10">
    <w:p w14:paraId="3630BCFB"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{"citationID":"a290rdgt6mr","properties":{"formattedCitation":"Loch Johnson, \\uc0\\u8220{}The Myths of America\\uc0\\u8217{}s Shadow War,\\uc0\\u8221{} {\\i{}The Atlantic}, January 31, 2013, https://www.theatlantic.com/international/archive/2013/01/the-myths-of-americas-shadow-war/272712/.","plainCitation":"Loch Johnson, “The Myths of America’s Shadow War,” The Atlantic, January 31, 2013, https://www.theatlantic.com/international/archive/2013/01/the-myths-of-americas-shadow-war/272712/.","noteIndex":10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rPr>
          <w:rStyle w:val="FootnoteCharacters"/>
        </w:rPr>
        <w:fldChar w:fldCharType="separate"/>
      </w:r>
      <w:r w:rsidRPr="0089381D">
        <w:t xml:space="preserve">Loch Johnson, “The Myths of America’s Shadow War,” </w:t>
      </w:r>
      <w:r w:rsidRPr="0089381D">
        <w:rPr>
          <w:i/>
          <w:iCs/>
        </w:rPr>
        <w:t>The Atlantic</w:t>
      </w:r>
      <w:r w:rsidRPr="0089381D">
        <w:t>, January 31, 2013, https://www.theatlantic.com/international/archive/2013/01/the-myths-of-americas-shadow-war/272712/.</w:t>
      </w:r>
      <w:r>
        <w:rPr>
          <w:rStyle w:val="FootnoteCharacters"/>
        </w:rPr>
        <w:fldChar w:fldCharType="end"/>
      </w:r>
    </w:p>
  </w:footnote>
  <w:footnote w:id="11">
    <w:p w14:paraId="06CEB624"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{"citationID":"a2guaod3hll","properties":{"formattedCitation":"Joseph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rPr>
          <w:rStyle w:val="FootnoteCharacters"/>
        </w:rPr>
        <w:fldChar w:fldCharType="separate"/>
      </w:r>
      <w:r w:rsidRPr="0089381D">
        <w:t xml:space="preserve">Joseph Votel et al., “Unconventional Warfare in the Gray Zone,” </w:t>
      </w:r>
      <w:r w:rsidRPr="0089381D">
        <w:rPr>
          <w:i/>
          <w:iCs/>
        </w:rPr>
        <w:t>Joint Force Quarterly</w:t>
      </w:r>
      <w:r w:rsidRPr="0089381D">
        <w:t xml:space="preserve"> 80 (January 2016), http://ndupress.ndu.edu/Portals/68/Documents/jfq/jfq-80/jfq-80_101-109_Votel-et-al.pdf.</w:t>
      </w:r>
      <w:r>
        <w:rPr>
          <w:rStyle w:val="FootnoteCharacters"/>
        </w:rPr>
        <w:fldChar w:fldCharType="end"/>
      </w:r>
      <w:r>
        <w:t xml:space="preserve"> </w:t>
      </w:r>
      <w:r>
        <w:fldChar w:fldCharType="begin"/>
      </w:r>
      <w:r>
        <w:instrText xml:space="preserve"> 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dontUpdate":true,"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end"/>
      </w:r>
      <w:bookmarkStart w:id="58" w:name="__Fieldmark__689_673422073"/>
      <w:bookmarkEnd w:id="58"/>
    </w:p>
  </w:footnote>
  <w:footnote w:id="12">
    <w:p w14:paraId="432E2519"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{"citationID":"a1e11koe73n","properties":{"formattedCitation":"Belinda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12},"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Pr>
          <w:rStyle w:val="FootnoteCharacters"/>
        </w:rPr>
        <w:fldChar w:fldCharType="separate"/>
      </w:r>
      <w:r w:rsidRPr="0089381D">
        <w:t>Belinda Bragg, “Integration Report: Gray Zone Conflicts, Challenges, and Opportunities,” Strategic Multi-Layer Assessment (SMA) (Arlington, VA, July 2017), http://nsiteam.com/social/wp-content/uploads/2017/07/Integration-Report-Final-07-13-2017-R.pdf.</w:t>
      </w:r>
      <w:r>
        <w:rPr>
          <w:rStyle w:val="FootnoteCharacters"/>
        </w:rPr>
        <w:fldChar w:fldCharType="end"/>
      </w:r>
    </w:p>
  </w:footnote>
  <w:footnote w:id="13">
    <w:p w14:paraId="5C51F564"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{"citationID":"a2n3tj424i1","properties":{"formattedCitation":"Richard Lebow, \\uc0\\u8220{}The Past and Future of War,\\uc0\\u8221{} {\\i{}International Relations} 24, no. 3 (September 1, 2010): 243\\uc0\\u8211{}70, https://doi.org/10.1177/0047117810377277.","plainCitation":"Richard Lebow, “The Past and Future of War,” International Relations 24, no. 3 (September 1, 2010): 243–70, https://doi.org/10.1177/0047117810377277.","noteIndex":13},"citationItems":[{"id":6933,"uris":["http://zotero.org/users/2506258/items/E2IQU78U"],"uri":["http://zotero.org/users/2506258/items/E2IQU78U"],"itemData":{"id":6933,"type":"article-journal","title":"The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Relations","language":"en","author":[{"family":"Lebow","given":"Richard"}],"issued":{"date-parts":[["2010",9,1]]}}}],"schema":"https://github.com/citation-style-language/schema/raw/master/csl-citation.json"} </w:instrText>
      </w:r>
      <w:r>
        <w:rPr>
          <w:rStyle w:val="FootnoteCharacters"/>
        </w:rPr>
        <w:fldChar w:fldCharType="separate"/>
      </w:r>
      <w:r w:rsidRPr="0089381D">
        <w:t xml:space="preserve">Richard Lebow, “The Past and Future of War,” </w:t>
      </w:r>
      <w:r w:rsidRPr="0089381D">
        <w:rPr>
          <w:i/>
          <w:iCs/>
        </w:rPr>
        <w:t>International Relations</w:t>
      </w:r>
      <w:r w:rsidRPr="0089381D">
        <w:t xml:space="preserve"> 24, no. 3 (September 1, 2010): 243–70, https://doi.org/10.1177/0047117810377277.</w:t>
      </w:r>
      <w:r>
        <w:rPr>
          <w:rStyle w:val="FootnoteCharacters"/>
        </w:rPr>
        <w:fldChar w:fldCharType="end"/>
      </w:r>
    </w:p>
  </w:footnote>
  <w:footnote w:id="14">
    <w:p w14:paraId="4F3FD7D7"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{"citationID":"a2493afn1iu","properties":{"formattedCitation":"George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14},"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Pr>
          <w:rStyle w:val="FootnoteCharacters"/>
        </w:rPr>
        <w:fldChar w:fldCharType="separate"/>
      </w:r>
      <w:r w:rsidRPr="0089381D">
        <w:t>George Kennan, “269. Policy Planning Staff Memorandum,” Records of the National Security Council NSC 10/2 (Washington: National Archives and Records Administration, May 4, 1948), http://academic.brooklyn.cuny.edu/history/johnson/65ciafounding3.htm.</w:t>
      </w:r>
      <w:r>
        <w:rPr>
          <w:rStyle w:val="FootnoteCharacters"/>
        </w:rPr>
        <w:fldChar w:fldCharType="end"/>
      </w:r>
    </w:p>
  </w:footnote>
  <w:footnote w:id="15">
    <w:p w14:paraId="5F483D21"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{"citationID":"a590iab7p0","properties":{"formattedCitation":"Osgood,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https://doi.org/10.2307/2669259.","noteIndex":15},"citationItems":[{"id":14060,"uris":["http://zotero.org/users/2506258/items/ILDNW8W7"],"uri":["http://zotero.org/users/2506258/items/ILDNW8W7"],"itemData":{"id":14060,"type":"article-journal","title":"The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 </w:instrText>
      </w:r>
      <w:r>
        <w:rPr>
          <w:rStyle w:val="FootnoteCharacters"/>
        </w:rPr>
        <w:fldChar w:fldCharType="separate"/>
      </w:r>
      <w:r w:rsidRPr="0089381D">
        <w:t xml:space="preserve">Osgood, “The Reappraisal of Limited War”; R. Harrison Wagner, “Bargaining and War,” </w:t>
      </w:r>
      <w:r w:rsidRPr="0089381D">
        <w:rPr>
          <w:i/>
          <w:iCs/>
        </w:rPr>
        <w:t>American Journal of Political Science</w:t>
      </w:r>
      <w:r w:rsidRPr="0089381D">
        <w:t xml:space="preserve"> 44, no. 3 (2000): 469–84, https://doi.org/10.2307/2669259.</w:t>
      </w:r>
      <w:r>
        <w:rPr>
          <w:rStyle w:val="FootnoteCharacters"/>
        </w:rPr>
        <w:fldChar w:fldCharType="end"/>
      </w:r>
    </w:p>
  </w:footnote>
  <w:footnote w:id="16">
    <w:p w14:paraId="715DF5A6"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{"citationID":"a8129v8bt5","properties":{"formattedCitation":"Kissinger,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Kissinger, “Strategy and Organization,” Foreign Affairs 35, no. 3 (1957): 379–94, https://doi.org/10.2307/20031235.","noteIndex":16},"citationItems":[{"id":14067,"uris":["http://zotero.org/users/2506258/items/VLFRFPPZ"],"uri":["http://zotero.org/users/2506258/items/VLFRFPPZ"],"itemData":{"id":14067,"type":"article-journal","title":"Military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rPr>
          <w:rStyle w:val="FootnoteCharacters"/>
        </w:rPr>
        <w:fldChar w:fldCharType="separate"/>
      </w:r>
      <w:r w:rsidRPr="0089381D">
        <w:t xml:space="preserve">Kissinger, “Military Policy and Defense of the ‘Grey Areas’”; Bernard Brodie, “More About Limited War,” ed. RN Rear Admiral Sir Anthony W. Buzzard, Robert E. Osgood, and P. M. S. Blackett, </w:t>
      </w:r>
      <w:r w:rsidRPr="0089381D">
        <w:rPr>
          <w:i/>
          <w:iCs/>
        </w:rPr>
        <w:t>World Politics</w:t>
      </w:r>
      <w:r w:rsidRPr="0089381D">
        <w:t xml:space="preserve"> 10, no. 1 (1957): 112–22, https://doi.org/10.2307/2009228; Henry Kissinger, “Strategy and Organization,” </w:t>
      </w:r>
      <w:r w:rsidRPr="0089381D">
        <w:rPr>
          <w:i/>
          <w:iCs/>
        </w:rPr>
        <w:t>Foreign Affairs</w:t>
      </w:r>
      <w:r w:rsidRPr="0089381D">
        <w:t xml:space="preserve"> 35, no. 3 (1957): 379–94, https://doi.org/10.2307/20031235.</w:t>
      </w:r>
      <w:r>
        <w:rPr>
          <w:rStyle w:val="FootnoteCharacters"/>
        </w:rPr>
        <w:fldChar w:fldCharType="end"/>
      </w:r>
    </w:p>
  </w:footnote>
  <w:footnote w:id="17">
    <w:p w14:paraId="3CA5D944"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{"citationID":"a2b41r834sr","properties":{"formattedCitation":"Stewart Woodman, \\uc0\\u8220{}Defining Limited Conflict: A Case of Mistaken Identity,\\uc0\\u8221{} {\\i{}Small Wars &amp; Insurgencies} 2, no. 3 (December 1, 1991): 24\\uc0\\u8211{}43, https://doi.org/10.1080/09592319108422992.","plainCitation":"Stewart Woodman, “Defining Limited Conflict: A Case of Mistaken Identity,” Small Wars &amp; Insurgencies 2, no. 3 (December 1, 1991): 24–43, https://doi.org/10.1080/09592319108422992.","noteIndex":17},"citationItems":[{"id":6649,"uris":["http://zotero.org/users/2506258/items/3SRW8KE3"],"uri":["http://zotero.org/users/2506258/items/3SRW8KE3"],"itemData":{"id":6649,"type":"article-journal","title":"Defining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rPr>
          <w:rStyle w:val="FootnoteCharacters"/>
        </w:rPr>
        <w:fldChar w:fldCharType="separate"/>
      </w:r>
      <w:r w:rsidRPr="0089381D">
        <w:t xml:space="preserve">Stewart Woodman, “Defining Limited Conflict: A Case of Mistaken Identity,” </w:t>
      </w:r>
      <w:r w:rsidRPr="0089381D">
        <w:rPr>
          <w:i/>
          <w:iCs/>
        </w:rPr>
        <w:t>Small Wars &amp; Insurgencies</w:t>
      </w:r>
      <w:r w:rsidRPr="0089381D">
        <w:t xml:space="preserve"> 2, no. 3 (December 1, 1991): 24–43, https://doi.org/10.1080/09592319108422992.</w:t>
      </w:r>
      <w:r>
        <w:rPr>
          <w:rStyle w:val="FootnoteCharacters"/>
        </w:rPr>
        <w:fldChar w:fldCharType="end"/>
      </w:r>
    </w:p>
  </w:footnote>
  <w:footnote w:id="18">
    <w:p w14:paraId="418CD833"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{"citationID":"a1sssojspg0","properties":{"formattedCitation":"Schelling, \\uc0\\u8220{}Bargaining, Communication, and Limited War.\\uc0\\u8221{}","plainCitation":"Schelling, “Bargaining, Communication, and Limited War.”","noteIndex":18},"citationItems":[{"id":5757,"uris":["http://zotero.org/users/2506258/items/E5E4AAR5"],"uri":["http://zotero.org/users/2506258/items/E5E4AAR5"],"itemData":{"id":5757,"type":"article-journal","title":"Bargaining,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Resolution","author":[{"family":"Schelling","given":"Thomas"}],"issued":{"date-parts":[["1957"]]}}}],"schema":"https://github.com/citation-style-language/schema/raw/master/csl-citation.json"} </w:instrText>
      </w:r>
      <w:r>
        <w:rPr>
          <w:rStyle w:val="FootnoteCharacters"/>
        </w:rPr>
        <w:fldChar w:fldCharType="separate"/>
      </w:r>
      <w:r w:rsidRPr="0089381D">
        <w:t>Schelling, “Bargaining, Communication, and Limited War.”</w:t>
      </w:r>
      <w:r>
        <w:rPr>
          <w:rStyle w:val="FootnoteCharacters"/>
        </w:rPr>
        <w:fldChar w:fldCharType="end"/>
      </w:r>
    </w:p>
  </w:footnote>
  <w:footnote w:id="19">
    <w:p w14:paraId="534EF5D7"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{"citationID":"a22s6nb9865","properties":{"formattedCitation":"Michael Carver, \\uc0\\u8220{}Conventional Warfare in the Nuclear Age,\\uc0\\u8221{} in {\\i{}Makers of Modern Strategy from Machiavelli to the Nuclear Age.}, ed. Peter Paret, Gordon Craig, and Felix Gilbert (New Jersey: Princeton University Press, 1986), 779\\uc0\\u8211{}814.","plainCitation":"Michael Carver, “Conventional Warfare in the Nuclear Age,” in Makers of Modern Strategy from Machiavelli to the Nuclear Age., ed. Peter Paret, Gordon Craig, and Felix Gilbert (New Jersey: Princeton University Press, 1986), 779–814.","noteIndex":19},"citationItems":[{"id":14070,"uris":["http://zotero.org/users/2506258/items/D8EGQLBV"],"uri":["http://zotero.org/users/2506258/items/D8EGQLBV"],"itemData":{"id":14070,"type":"chapter","title":"Conventional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rPr>
          <w:rStyle w:val="FootnoteCharacters"/>
        </w:rPr>
        <w:fldChar w:fldCharType="separate"/>
      </w:r>
      <w:r w:rsidRPr="0089381D">
        <w:t xml:space="preserve">Michael Carver, “Conventional Warfare in the Nuclear Age,” in </w:t>
      </w:r>
      <w:r w:rsidRPr="0089381D">
        <w:rPr>
          <w:i/>
          <w:iCs/>
        </w:rPr>
        <w:t>Makers of Modern Strategy from Machiavelli to the Nuclear Age.</w:t>
      </w:r>
      <w:r w:rsidRPr="0089381D">
        <w:t>, ed. Peter Paret, Gordon Craig, and Felix Gilbert (New Jersey: Princeton University Press, 1986), 779–814.</w:t>
      </w:r>
      <w:r>
        <w:rPr>
          <w:rStyle w:val="FootnoteCharacters"/>
        </w:rPr>
        <w:fldChar w:fldCharType="end"/>
      </w:r>
    </w:p>
  </w:footnote>
  <w:footnote w:id="20">
    <w:p w14:paraId="173A26BA"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{"citationID":"a1luomss0a9","properties":{"formattedCitation":"Glenn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rPr>
          <w:rStyle w:val="FootnoteCharacters"/>
        </w:rPr>
        <w:fldChar w:fldCharType="separate"/>
      </w:r>
      <w:r w:rsidRPr="0089381D">
        <w:t xml:space="preserve">Glenn Snyder, “The Balance of Power and the Balance of Terror,” in </w:t>
      </w:r>
      <w:r w:rsidRPr="0089381D">
        <w:rPr>
          <w:i/>
          <w:iCs/>
        </w:rPr>
        <w:t>World in Crisis: Readings in International Relations</w:t>
      </w:r>
      <w:r w:rsidRPr="0089381D">
        <w:t xml:space="preserve">, ed. Frederick Hartmann (New York: The Macmillan Company, 1965), 180–91; Robert Jervis, </w:t>
      </w:r>
      <w:r w:rsidRPr="0089381D">
        <w:rPr>
          <w:i/>
          <w:iCs/>
        </w:rPr>
        <w:t>The Illogic of American Nuclear Strategy</w:t>
      </w:r>
      <w:r w:rsidRPr="0089381D">
        <w:t xml:space="preserve"> (Cornell University Press, 1984).</w:t>
      </w:r>
      <w:r>
        <w:rPr>
          <w:rStyle w:val="FootnoteCharacters"/>
        </w:rPr>
        <w:fldChar w:fldCharType="end"/>
      </w:r>
    </w:p>
  </w:footnote>
  <w:footnote w:id="21">
    <w:p w14:paraId="2CEC7D72"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{"citationID":"al54en82g3","properties":{"formattedCitation":"Snyder, \\uc0\\u8220{}The Balance of Power and the Balance of Terror.\\uc0\\u8221{}","plainCitation":"Snyder, “The Balance of Power and the Balance of Terror.”","noteIndex":21},"citationItems":[{"id":5744,"uris":["http://zotero.org/users/2506258/items/MPUN27KV"],"uri":["http://zotero.org/users/2506258/items/MPUN27KV"],"itemData":{"id":5744,"type":"chapter","title":"The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r>
        <w:rPr>
          <w:rStyle w:val="FootnoteCharacters"/>
        </w:rPr>
        <w:fldChar w:fldCharType="separate"/>
      </w:r>
      <w:r w:rsidRPr="0089381D">
        <w:t>Snyder, “The Balance of Power and the Balance of Terror.”</w:t>
      </w:r>
      <w:r>
        <w:rPr>
          <w:rStyle w:val="FootnoteCharacters"/>
        </w:rPr>
        <w:fldChar w:fldCharType="end"/>
      </w:r>
    </w:p>
  </w:footnote>
  <w:footnote w:id="22">
    <w:p w14:paraId="07954A05"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{"citationID":"a13ika4s60b","properties":{"formattedCitation":"Richard Russell, \\uc0\\u8220{}The Nuclear Peace Fallacy: How Deterrence Can Fail,\\uc0\\u8221{} {\\i{}Journal of Strategic Studies} 26, no. 1 (March 1, 2003): 136\\uc0\\u8211{}55, https://doi.org/10.1080/01402390308559311; Scott Sagan and Kenneth Waltz, {\\i{}The Spread of Nuclear Weapons: A Debate Renewed} (Norton, 2003); S. Paul Kapur, {\\i{}Dangerous Deterrent: Nuclear Weapons Proliferation and Conflict in South Asia} (Stanford University Press, 2007).","plainCitation":"Richard Russell, “The Nuclear Peace Fallacy: How Deterrence Can Fail,” Journal of Strategic Studies 26, no. 1 (March 1, 2003): 136–55, https://doi.org/10.1080/01402390308559311; Scott Sagan and Kenneth Waltz, The Spread of Nuclear Weapons: A Debate Renewed (Norton, 2003); S. Paul Kapur, Dangerous Deterrent: Nuclear Weapons Proliferation and Conflict in South Asia (Stanford University Press, 2007).","noteIndex":22},"citationItems":[{"id":6779,"uris":["http://zotero.org/users/2506258/items/9ZHHS6PX"],"uri":["http://zotero.org/users/2506258/items/9ZHHS6PX"],"itemData":{"id":6779,"type":"article-journal","title":"The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 </w:instrText>
      </w:r>
      <w:r>
        <w:rPr>
          <w:rStyle w:val="FootnoteCharacters"/>
        </w:rPr>
        <w:fldChar w:fldCharType="separate"/>
      </w:r>
      <w:r w:rsidRPr="0089381D">
        <w:t xml:space="preserve">Richard Russell, “The Nuclear Peace Fallacy: How Deterrence Can Fail,” </w:t>
      </w:r>
      <w:r w:rsidRPr="0089381D">
        <w:rPr>
          <w:i/>
          <w:iCs/>
        </w:rPr>
        <w:t>Journal of Strategic Studies</w:t>
      </w:r>
      <w:r w:rsidRPr="0089381D">
        <w:t xml:space="preserve"> 26, no. 1 (March 1, 2003): 136–55, https://doi.org/10.1080/01402390308559311; Scott Sagan and Kenneth Waltz, </w:t>
      </w:r>
      <w:r w:rsidRPr="0089381D">
        <w:rPr>
          <w:i/>
          <w:iCs/>
        </w:rPr>
        <w:t>The Spread of Nuclear Weapons: A Debate Renewed</w:t>
      </w:r>
      <w:r w:rsidRPr="0089381D">
        <w:t xml:space="preserve"> (Norton, 2003); S. Paul Kapur, </w:t>
      </w:r>
      <w:r w:rsidRPr="0089381D">
        <w:rPr>
          <w:i/>
          <w:iCs/>
        </w:rPr>
        <w:t>Dangerous Deterrent: Nuclear Weapons Proliferation and Conflict in South Asia</w:t>
      </w:r>
      <w:r w:rsidRPr="0089381D">
        <w:t xml:space="preserve"> (Stanford University Press, 2007).</w:t>
      </w:r>
      <w:r>
        <w:rPr>
          <w:rStyle w:val="FootnoteCharacters"/>
        </w:rPr>
        <w:fldChar w:fldCharType="end"/>
      </w:r>
    </w:p>
  </w:footnote>
  <w:footnote w:id="23">
    <w:p w14:paraId="05455FDC"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{"citationID":"a1277nbvjb0","properties":{"formattedCitation":"Sir Basil Henry Liddell Hart, {\\i{}Strategy: The Indirect Approach} (Faber &amp; Faber, 1954).","plainCitation":"Sir Basil Henry Liddell Hart, Strategy: The Indirect Approach (Faber &amp; Faber, 1954).","noteIndex":23},"citationItems":[{"id":14048,"uris":["http://zotero.org/users/2506258/items/KVCWYUFB"],"uri":["http://zotero.org/users/2506258/items/KVCWYUFB"],"itemData":{"id":14048,"type":"book","title":"Strategy: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r>
        <w:rPr>
          <w:rStyle w:val="FootnoteCharacters"/>
        </w:rPr>
        <w:fldChar w:fldCharType="separate"/>
      </w:r>
      <w:r w:rsidRPr="0089381D">
        <w:t xml:space="preserve">Sir Basil Henry Liddell Hart, </w:t>
      </w:r>
      <w:r w:rsidRPr="0089381D">
        <w:rPr>
          <w:i/>
          <w:iCs/>
        </w:rPr>
        <w:t>Strategy: The Indirect Approach</w:t>
      </w:r>
      <w:r w:rsidRPr="0089381D">
        <w:t xml:space="preserve"> (Faber &amp; Faber, 1954).</w:t>
      </w:r>
      <w:r>
        <w:rPr>
          <w:rStyle w:val="FootnoteCharacters"/>
        </w:rPr>
        <w:fldChar w:fldCharType="end"/>
      </w:r>
    </w:p>
  </w:footnote>
  <w:footnote w:id="24">
    <w:p w14:paraId="517B3DAF"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{"citationID":"a1cjrug9hje","properties":{"formattedCitation":"Robert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25, no. 3\\uc0\\u8211{}4 (2018): 223\\uc0\\u8211{}47,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181\\uc0\\u8211{}98.","plainCitation":"Robert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25, no. 3–4 (2018): 223–47,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181–98.","noteIndex":24},"citationItems":[{"id":9252,"uris":["http://zotero.org/users/2506258/items/DH8QBN7T"],"uri":["http://zotero.org/users/2506258/items/DH8QBN7T"],"itemData":{"id":9252,"type":"article-journal","title":"Evaluating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id":16659,"uris":["http://zotero.org/users/2506258/items/C9BLYJ5W"],"uri":["http://zotero.org/users/2506258/items/C9BLYJ5W"],"itemData":{"id":16659,"type":"article-journal","title":"Nuclear weapons, existential threats, and the stability–instability paradox","container-title":"The Nonproliferation Review","page":"223-247","volume":"25","issue":"3-4","source":"Taylor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 </w:instrText>
      </w:r>
      <w:r>
        <w:rPr>
          <w:rStyle w:val="FootnoteCharacters"/>
        </w:rPr>
        <w:fldChar w:fldCharType="separate"/>
      </w:r>
      <w:r w:rsidRPr="0089381D">
        <w:t xml:space="preserve">Robert Rauchhaus, “Evaluating the Nuclear Peace Hypothesis: A Quantitative Approach,” </w:t>
      </w:r>
      <w:r w:rsidRPr="0089381D">
        <w:rPr>
          <w:i/>
          <w:iCs/>
        </w:rPr>
        <w:t>Journal of Conflict Resolution</w:t>
      </w:r>
      <w:r w:rsidRPr="0089381D">
        <w:t xml:space="preserve"> 53, no. 2 (January 27, 2009): 258–77, https://doi.org/10.1177/0022002708330387; Bryan Early and Victor Asal, “Nuclear Weapons, Existential Threats, and the Stability–Instability Paradox,” </w:t>
      </w:r>
      <w:r w:rsidRPr="0089381D">
        <w:rPr>
          <w:i/>
          <w:iCs/>
        </w:rPr>
        <w:t>The Nonproliferation Review</w:t>
      </w:r>
      <w:r w:rsidRPr="0089381D">
        <w:t xml:space="preserve"> 25, no. 3–4 (2018): 223–47, https://doi.org/10.1080/10736700.2018.1518757; Sumit Ganguly, “Indo‐Pakistani Nuclear Issues and the Stability/Instability Paradox,” </w:t>
      </w:r>
      <w:r w:rsidRPr="0089381D">
        <w:rPr>
          <w:i/>
          <w:iCs/>
        </w:rPr>
        <w:t>Studies in Conflict &amp; Terrorism</w:t>
      </w:r>
      <w:r w:rsidRPr="0089381D">
        <w:t xml:space="preserve"> 18, no. 4 (January 1, 1995): 325–34, https://doi.org/10.1080/10576109508435989; V.R. Raghavan, “Limited War and Nuclear Escalation in South Asia,” </w:t>
      </w:r>
      <w:r w:rsidRPr="0089381D">
        <w:rPr>
          <w:i/>
          <w:iCs/>
        </w:rPr>
        <w:t>The Nonproliferation Review</w:t>
      </w:r>
      <w:r w:rsidRPr="0089381D">
        <w:t xml:space="preserve"> 8, no. 3 (September 2001): 82–98, https://doi.org/10.1080/10736700108436865; Terence Roehrig, “North Korea, Nuclear Weapons, and the Stability-Instability Paradox,” </w:t>
      </w:r>
      <w:r w:rsidRPr="0089381D">
        <w:rPr>
          <w:i/>
          <w:iCs/>
        </w:rPr>
        <w:t>Korean Journal of Defense Analysis</w:t>
      </w:r>
      <w:r w:rsidRPr="0089381D">
        <w:t xml:space="preserve"> 28, no. 2 (June 2016): 181–98.</w:t>
      </w:r>
      <w:r>
        <w:rPr>
          <w:rStyle w:val="FootnoteCharacters"/>
        </w:rPr>
        <w:fldChar w:fldCharType="end"/>
      </w:r>
    </w:p>
  </w:footnote>
  <w:footnote w:id="25">
    <w:p w14:paraId="7FFA3657"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{"citationID":"a23a32ecghs","properties":{"formattedCitation":"Schelling, {\\i{}Arms and Influence}.","plainCitation":"Schelling, Arms and Influence.","noteIndex":25},"citationItems":[{"id":5900,"uris":["http://zotero.org/users/2506258/items/P7ABFQJU"],"uri":["http://zotero.org/users/2506258/items/P7ABFQJU"],"itemData":{"id":5900,"type":"book","title":"Arms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Pr>
          <w:rStyle w:val="FootnoteCharacters"/>
        </w:rPr>
        <w:fldChar w:fldCharType="separate"/>
      </w:r>
      <w:r w:rsidRPr="0089381D">
        <w:t xml:space="preserve">Schelling, </w:t>
      </w:r>
      <w:r w:rsidRPr="0089381D">
        <w:rPr>
          <w:i/>
          <w:iCs/>
        </w:rPr>
        <w:t>Arms and Influence</w:t>
      </w:r>
      <w:r w:rsidRPr="0089381D">
        <w:t>.</w:t>
      </w:r>
      <w:r>
        <w:rPr>
          <w:rStyle w:val="FootnoteCharacters"/>
        </w:rPr>
        <w:fldChar w:fldCharType="end"/>
      </w:r>
    </w:p>
  </w:footnote>
  <w:footnote w:id="26">
    <w:p w14:paraId="3D03AAA8"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{"citationID":"a1geflv43s5","properties":{"formattedCitation":"Peter Schram, \\uc0\\u8220{}Better Living Through Hassling: How to Prevent a Preventative War\\uc0\\u8221{} (Working Paper, 2019).","plainCitation":"Peter Schram, “Better Living Through Hassling: How to Prevent a Preventative War” (Working Paper, 2019).","noteIndex":26},"citationItems":[{"id":8315,"uris":["http://zotero.org/users/2506258/items/9DA9NTZD"],"uri":["http://zotero.org/users/2506258/items/9DA9NTZD"],"itemData":{"id":8315,"type":"manuscript","title":"Better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rPr>
          <w:rStyle w:val="FootnoteCharacters"/>
        </w:rPr>
        <w:fldChar w:fldCharType="separate"/>
      </w:r>
      <w:r w:rsidRPr="0089381D">
        <w:t>Peter Schram, “Better Living Through Hassling: How to Prevent a Preventative War” (Working Paper, 2019).</w:t>
      </w:r>
      <w:r>
        <w:rPr>
          <w:rStyle w:val="FootnoteCharacters"/>
        </w:rPr>
        <w:fldChar w:fldCharType="end"/>
      </w:r>
    </w:p>
  </w:footnote>
  <w:footnote w:id="27">
    <w:p w14:paraId="50B6BD08"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{"citationID":"a13f16bqnov","properties":{"formattedCitation":"Powell, \\uc0\\u8220{}Nuclear Brinkmanship, Limited War, and Military Power.\\uc0\\u8221{}","plainCitation":"Powell, “Nuclear Brinkmanship, Limited War, and Military Power.”","noteIndex":27},"citationItems":[{"id":1138,"uris":["http://zotero.org/users/2506258/items/V8R47VRD"],"uri":["http://zotero.org/users/2506258/items/V8R47VRD"],"itemData":{"id":1138,"type":"article-journal","title":"Nuclear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rPr>
          <w:rStyle w:val="FootnoteCharacters"/>
        </w:rPr>
        <w:fldChar w:fldCharType="separate"/>
      </w:r>
      <w:r w:rsidRPr="0089381D">
        <w:t>Powell, “Nuclear Brinkmanship, Limited War, and Military Power.”</w:t>
      </w:r>
      <w:r>
        <w:rPr>
          <w:rStyle w:val="FootnoteCharacters"/>
        </w:rPr>
        <w:fldChar w:fldCharType="end"/>
      </w:r>
    </w:p>
  </w:footnote>
  <w:footnote w:id="28">
    <w:p w14:paraId="0D7EB91F"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{"citationID":"a2dnlcb5773","properties":{"formattedCitation":"Alexander George and Richard Smoke, {\\i{}Deterrence in American Foreign Policy: Theory and Practice} (Columbia University Press, 1974); Alexander George and Richard Smoke, \\uc0\\u8220{}Deterrence and Foreign Policy,\\uc0\\u8221{} {\\i{}World Politics} 41, no. 2 (1989): 170\\uc0\\u8211{}82, https://doi.org/10.2307/2010406.","plainCitation":"Alexander George and Richard Smoke, Deterrence in American Foreign Policy: Theory and Practice (Columbia University Press, 1974); Alexander George and Richard Smoke, “Deterrence and Foreign Policy,” World Politics 41, no. 2 (1989): 170–82, https://doi.org/10.2307/2010406.","noteIndex":28},"citationItems":[{"id":6878,"uris":["http://zotero.org/users/2506258/items/8H8C5K3N"],"uri":["http://zotero.org/users/2506258/items/8H8C5K3N"],"itemData":{"id":6878,"type":"book","title":"Deterrence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 </w:instrText>
      </w:r>
      <w:r>
        <w:rPr>
          <w:rStyle w:val="FootnoteCharacters"/>
        </w:rPr>
        <w:fldChar w:fldCharType="separate"/>
      </w:r>
      <w:r w:rsidRPr="0089381D">
        <w:t xml:space="preserve">Alexander George and Richard Smoke, </w:t>
      </w:r>
      <w:r w:rsidRPr="0089381D">
        <w:rPr>
          <w:i/>
          <w:iCs/>
        </w:rPr>
        <w:t>Deterrence in American Foreign Policy: Theory and Practice</w:t>
      </w:r>
      <w:r w:rsidRPr="0089381D">
        <w:t xml:space="preserve"> (Columbia University Press, 1974); Alexander George and Richard Smoke, “Deterrence and Foreign Policy,” </w:t>
      </w:r>
      <w:r w:rsidRPr="0089381D">
        <w:rPr>
          <w:i/>
          <w:iCs/>
        </w:rPr>
        <w:t>World Politics</w:t>
      </w:r>
      <w:r w:rsidRPr="0089381D">
        <w:t xml:space="preserve"> 41, no. 2 (1989): 170–82, https://doi.org/10.2307/2010406.</w:t>
      </w:r>
      <w:r>
        <w:rPr>
          <w:rStyle w:val="FootnoteCharacters"/>
        </w:rPr>
        <w:fldChar w:fldCharType="end"/>
      </w:r>
    </w:p>
  </w:footnote>
  <w:footnote w:id="29">
    <w:p w14:paraId="51908C3D"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{"citationID":"a1nhaf49ut7","properties":{"formattedCitation":"Janice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1989).","noteIndex":29},"citationItems":[{"id":8372,"uris":["http://zotero.org/users/2506258/items/CIUR75N6"],"uri":["http://zotero.org/users/2506258/items/CIUR75N6"],"itemData":{"id":8372,"type":"chapter","title":"Calculation,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rPr>
          <w:rStyle w:val="FootnoteCharacters"/>
        </w:rPr>
        <w:fldChar w:fldCharType="separate"/>
      </w:r>
      <w:r w:rsidRPr="0089381D">
        <w:t xml:space="preserve">Janice Gross Stein, “Calculation, Miscalculation, and Conventional Deterrence,” in </w:t>
      </w:r>
      <w:r w:rsidRPr="0089381D">
        <w:rPr>
          <w:i/>
          <w:iCs/>
        </w:rPr>
        <w:t>Psychology and Deterrence</w:t>
      </w:r>
      <w:r w:rsidRPr="0089381D">
        <w:t>, by Richard Ned Lebow and Robert Jervis (JHU Press, 1989).</w:t>
      </w:r>
      <w:r>
        <w:rPr>
          <w:rStyle w:val="FootnoteCharacters"/>
        </w:rPr>
        <w:fldChar w:fldCharType="end"/>
      </w:r>
    </w:p>
  </w:footnote>
  <w:footnote w:id="30">
    <w:p w14:paraId="3160DFEB"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{"citationID":"a24u6fvi6he","properties":{"formattedCitation":"Elli Lieberman, {\\i{}Reconceptualizing Deterrence: Nudging Toward Rationality in Middle Eastern Rivalries} (Routledge, 2012).","plainCitation":"Elli Lieberman, Reconceptualizing Deterrence: Nudging Toward Rationality in Middle Eastern Rivalries (Routledge, 2012).","noteIndex":30},"citationItems":[{"id":8368,"uris":["http://zotero.org/users/2506258/items/UN7658ND"],"uri":["http://zotero.org/users/2506258/items/UN7658ND"],"itemData":{"id":8368,"type":"book","title":"Reconceptualizing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rPr>
          <w:rStyle w:val="FootnoteCharacters"/>
        </w:rPr>
        <w:fldChar w:fldCharType="separate"/>
      </w:r>
      <w:r w:rsidRPr="0089381D">
        <w:t xml:space="preserve">Elli Lieberman, </w:t>
      </w:r>
      <w:r w:rsidRPr="0089381D">
        <w:rPr>
          <w:i/>
          <w:iCs/>
        </w:rPr>
        <w:t>Reconceptualizing Deterrence: Nudging Toward Rationality in Middle Eastern Rivalries</w:t>
      </w:r>
      <w:r w:rsidRPr="0089381D">
        <w:t xml:space="preserve"> (Routledge, 2012).</w:t>
      </w:r>
      <w:r>
        <w:rPr>
          <w:rStyle w:val="FootnoteCharacters"/>
        </w:rPr>
        <w:fldChar w:fldCharType="end"/>
      </w:r>
    </w:p>
  </w:footnote>
  <w:footnote w:id="31">
    <w:p w14:paraId="6C7B1974"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{"citationID":"aj6m994m9g","properties":{"formattedCitation":"George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https://www.jstor.org/stable/pdf/20692938.pdf.","noteIndex":31},"citationItems":[{"id":6658,"uris":["http://zotero.org/users/2506258/items/B67U53DR"],"uri":["http://zotero.org/users/2506258/items/B67U53DR"],"itemData":{"id":6658,"type":"speech","title":"Low-Intensity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George Schultz, “Low-Intensity Warfare: The Challenge of Ambiguity” (Conference Address, January 15, 1986), https://www.jstor.org/stable/pdf/20692938.pdf.</w:t>
      </w:r>
      <w:r>
        <w:rPr>
          <w:rStyle w:val="FootnoteCharacters"/>
        </w:rPr>
        <w:fldChar w:fldCharType="end"/>
      </w:r>
    </w:p>
  </w:footnote>
  <w:footnote w:id="32">
    <w:p w14:paraId="498C643C" w14:textId="77777777" w:rsidR="004F4F4E" w:rsidRDefault="004F4F4E" w:rsidP="00EA137F">
      <w:pPr>
        <w:pStyle w:val="Footnotes"/>
      </w:pPr>
      <w:r>
        <w:rPr>
          <w:rStyle w:val="FootnoteCharacters"/>
        </w:rPr>
        <w:footnoteRef/>
      </w:r>
      <w:r>
        <w:rPr>
          <w:rStyle w:val="FootnoteCharacters"/>
        </w:rPr>
        <w:tab/>
      </w:r>
      <w:r>
        <w:t xml:space="preserve">Analysis of tactics can be found in </w:t>
      </w:r>
      <w:r>
        <w:fldChar w:fldCharType="begin"/>
      </w:r>
      <w:r>
        <w:instrText xml:space="preserve"> ADDIN ZOTERO_ITEM CSL_CITATION {"citationID":"a1peoc5ktin","properties":{"formattedCitation":"Peter Kornbluh and Joy Hackel, \\uc0\\u8220{}Low-Intensity Conflict Is It Live or Is It Memorex?,\\uc0\\u8221{} {\\i{}NACLA Report on the Americas} 20, no. 3 (June 1986): 8\\uc0\\u8211{}11, https://doi.org/10.1080/10714839.1986.11723411; Thomas Adams, \\uc0\\u8220{}LIC (Low Intensity Clausewitz),\\uc0\\u8221{} {\\i{}Small Wars and Insurgencies} 1, no. 3 (December 1, 1990): 266\\uc0\\u8211{}75, https://doi.org/10.1080/09592319008422959.","plainCitation":"Peter Kornbluh and Joy Hackel, “Low-Intensity Conflict Is It Live or Is It Memorex?,” NACLA Report on the Americas 20, no. 3 (June 1986): 8–11, https://doi.org/10.1080/10714839.1986.11723411; Thomas Adams, “LIC (Low Intensity Clausewitz),” Small Wars and Insurgencies 1, no. 3 (December 1, 1990): 266–75, https://doi.org/10.1080/09592319008422959.","noteIndex":32},"citationItems":[{"id":6646,"uris":["http://zotero.org/users/2506258/items/9EHV7PG6"],"uri":["http://zotero.org/users/2506258/items/9EHV7PG6"],"itemData":{"id":6646,"type":"article-journal","title":"Low-Intensity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Francis+NEJM","DOI":"10.1080/09592319008422959","ISSN":"0959-2318","author":[{"family":"Adams","given":"Thomas"}],"issued":{"date-parts":[["1990",12,1]]}}}],"schema":"https://github.com/citation-style-language/schema/raw/master/csl-citation.json"} </w:instrText>
      </w:r>
      <w:r>
        <w:fldChar w:fldCharType="separate"/>
      </w:r>
      <w:r w:rsidRPr="0089381D">
        <w:t xml:space="preserve">Peter Kornbluh and Joy Hackel, “Low-Intensity Conflict Is It Live or Is It Memorex?,” </w:t>
      </w:r>
      <w:r w:rsidRPr="0089381D">
        <w:rPr>
          <w:i/>
          <w:iCs/>
        </w:rPr>
        <w:t>NACLA Report on the Americas</w:t>
      </w:r>
      <w:r w:rsidRPr="0089381D">
        <w:t xml:space="preserve"> 20, no. 3 (June 1986): 8–11, https://doi.org/10.1080/10714839.1986.11723411; Thomas Adams, “LIC (Low Intensity Clausewitz),” </w:t>
      </w:r>
      <w:r w:rsidRPr="0089381D">
        <w:rPr>
          <w:i/>
          <w:iCs/>
        </w:rPr>
        <w:t>Small Wars and Insurgencies</w:t>
      </w:r>
      <w:r w:rsidRPr="0089381D">
        <w:t xml:space="preserve"> 1, no. 3 (December 1, 1990): 266–75, https://doi.org/10.1080/09592319008422959.</w:t>
      </w:r>
      <w:r>
        <w:fldChar w:fldCharType="end"/>
      </w:r>
      <w:r>
        <w:t xml:space="preserve"> A focus on non-state actors is provided in </w:t>
      </w:r>
      <w:r>
        <w:fldChar w:fldCharType="begin"/>
      </w:r>
      <w:r>
        <w:instrText xml:space="preserve"> ADDIN ZOTERO_ITEM CSL_CITATION {"citationID":"a1sgl8n8shi","properties":{"formattedCitation":"Richard Downie, \\uc0\\u8220{}Low Intensity Conflict Doctrine and Policy: Old Wine in a New Bottle?,\\uc0\\u8221{} {\\i{}Studies in Conflict &amp; Terrorism} 15, no. 1 (January 1, 1992): 53\\uc0\\u8211{}67, https://doi.org/10.1080/10576109208435891; Kinross, \\uc0\\u8220{}Clausewitz and Low-Intensity Conflict.\\uc0\\u8221{}","plainCitation":"Richard Downie, “Low Intensity Conflict Doctrine and Policy: Old Wine in a New Bottle?,” Studies in Conflict &amp; Terrorism 15, no. 1 (January 1, 1992): 53–67, https://doi.org/10.1080/10576109208435891; Kinross, “Clausewitz and Low-Intensity Conflict.”","noteIndex":32},"citationItems":[{"id":6640,"uris":["http://zotero.org/users/2506258/items/ZDNEM544"],"uri":["http://zotero.org/users/2506258/items/ZDNEM544"],"itemData":{"id":6640,"type":"article-journal","title":"Low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r w:rsidRPr="0089381D">
        <w:t xml:space="preserve">Richard Downie, “Low Intensity Conflict Doctrine and Policy: Old Wine in a New Bottle?,” </w:t>
      </w:r>
      <w:r w:rsidRPr="0089381D">
        <w:rPr>
          <w:i/>
          <w:iCs/>
        </w:rPr>
        <w:t>Studies in Conflict &amp; Terrorism</w:t>
      </w:r>
      <w:r w:rsidRPr="0089381D">
        <w:t xml:space="preserve"> 15, no. 1 (January 1, 1992): 53–67, https://doi.org/10.1080/10576109208435891; Kinross, “Clausewitz and Low-Intensity Conflict.”</w:t>
      </w:r>
      <w:r>
        <w:fldChar w:fldCharType="end"/>
      </w:r>
    </w:p>
  </w:footnote>
  <w:footnote w:id="33">
    <w:p w14:paraId="29EE3D9F"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{"citationID":"a2i9e08bg69","properties":{"formattedCitation":"Kornbluh and Hackel, \\uc0\\u8220{}Low-Intensity Conflict Is It Live or Is It Memorex?\\uc0\\u8221{}; Grant T. Hammond, \\uc0\\u8220{}Low Intensity Conflict: War by Another Name,\\uc0\\u8221{} {\\i{}Small Wars &amp; Insurgencies} 1, no. 3 (1990): 226\\uc0\\u8211{}38, https://doi.org/10.1080/09592319008422957; Avi Kober, \\uc0\\u8220{}Low-Intensity Conflicts: Why the Gap Between Theory and Practise?,\\uc0\\u8221{} {\\i{}Defense &amp; Security Analysis} 18, no. 1 (2002): 15\\uc0\\u8211{}38, https://doi.org/10.1080/07430170120113712.","plainCitation":"Kornbluh and Hackel, “Low-Intensity Conflict Is It Live or Is It Memorex?”; Grant T. Hammond, “Low Intensity Conflict: War by Another Name,” Small Wars &amp; Insurgencies 1, no. 3 (1990): 226–38, https://doi.org/10.1080/09592319008422957; Avi Kober, “Low-Intensity Conflicts: Why the Gap Between Theory and Practise?,” Defense &amp; Security Analysis 18, no. 1 (2002): 15–38, https://doi.org/10.1080/07430170120113712.","noteIndex":33},"citationItems":[{"id":6646,"uris":["http://zotero.org/users/2506258/items/9EHV7PG6"],"uri":["http://zotero.org/users/2506258/items/9EHV7PG6"],"itemData":{"id":6646,"type":"article-journal","title":"Low-Intensity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Conflicts","author":[{"family":"Kober","given":"Avi"}],"issued":{"date-parts":[["2002"]]}}}],"schema":"https://github.com/citation-style-language/schema/raw/master/csl-citation.json"} </w:instrText>
      </w:r>
      <w:r>
        <w:rPr>
          <w:rStyle w:val="FootnoteCharacters"/>
        </w:rPr>
        <w:fldChar w:fldCharType="separate"/>
      </w:r>
      <w:r w:rsidRPr="0089381D">
        <w:t xml:space="preserve">Kornbluh and Hackel, “Low-Intensity Conflict Is It Live or Is It Memorex?”; Grant T. Hammond, “Low Intensity Conflict: War by Another Name,” </w:t>
      </w:r>
      <w:r w:rsidRPr="0089381D">
        <w:rPr>
          <w:i/>
          <w:iCs/>
        </w:rPr>
        <w:t>Small Wars &amp; Insurgencies</w:t>
      </w:r>
      <w:r w:rsidRPr="0089381D">
        <w:t xml:space="preserve"> 1, no. 3 (1990): 226–38, https://doi.org/10.1080/09592319008422957; Avi Kober, “Low-Intensity Conflicts: Why the Gap Between Theory and Practise?,” </w:t>
      </w:r>
      <w:r w:rsidRPr="0089381D">
        <w:rPr>
          <w:i/>
          <w:iCs/>
        </w:rPr>
        <w:t>Defense &amp; Security Analysis</w:t>
      </w:r>
      <w:r w:rsidRPr="0089381D">
        <w:t xml:space="preserve"> 18, no. 1 (2002): 15–38, https://doi.org/10.1080/07430170120113712.</w:t>
      </w:r>
      <w:r>
        <w:rPr>
          <w:rStyle w:val="FootnoteCharacters"/>
        </w:rPr>
        <w:fldChar w:fldCharType="end"/>
      </w:r>
    </w:p>
  </w:footnote>
  <w:footnote w:id="34">
    <w:p w14:paraId="33BEBED9" w14:textId="77777777" w:rsidR="004F4F4E" w:rsidRDefault="004F4F4E" w:rsidP="00EA137F">
      <w:pPr>
        <w:pStyle w:val="Footnotes"/>
      </w:pPr>
      <w:r>
        <w:rPr>
          <w:rStyle w:val="FootnoteCharacters"/>
        </w:rPr>
        <w:footnoteRef/>
      </w:r>
      <w:r>
        <w:rPr>
          <w:rStyle w:val="FootnoteCharacters"/>
        </w:rPr>
        <w:tab/>
      </w:r>
      <w:r>
        <w:t xml:space="preserve">For foundational work, see </w:t>
      </w:r>
      <w:r>
        <w:fldChar w:fldCharType="begin"/>
      </w:r>
      <w:r>
        <w:instrText xml:space="preserve"> ADDIN ZOTERO_ITEM CSL_CITATION {"citationID":"a2lh93jlqvu","properties":{"formattedCitation":"David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Blaufarb, {\\i{}The Counterinsurgency Era: U.S. Doctrine and Performance, 1950 to the Present} (Free Press, 1977).","plainCitation":"David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Blaufarb, The Counterinsurgency Era: U.S. Doctrine and Performance, 1950 to the Present (Free Press, 1977).","noteIndex":34},"citationItems":[{"id":17468,"uris":["http://zotero.org/users/2506258/items/7PRFJYHK"],"uri":["http://zotero.org/users/2506258/items/7PRFJYHK"],"itemData":{"id":17468,"type":"book","title":"Counterinsurgency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era","language":"en","author":[{"family":"Blaufarb","given":"Douglas"}],"issued":{"date-parts":[["1977"]]}}}],"schema":"https://github.com/citation-style-language/schema/raw/master/csl-citation.json"} </w:instrText>
      </w:r>
      <w:r>
        <w:fldChar w:fldCharType="separate"/>
      </w:r>
      <w:r w:rsidRPr="0089381D">
        <w:t xml:space="preserve">David Galula, </w:t>
      </w:r>
      <w:r w:rsidRPr="0089381D">
        <w:rPr>
          <w:i/>
          <w:iCs/>
        </w:rPr>
        <w:t>Counterinsurgency Warfare: Theory and Practice</w:t>
      </w:r>
      <w:r w:rsidRPr="0089381D">
        <w:t xml:space="preserve"> (Hailer Publishing, 1964); Robert Taber, </w:t>
      </w:r>
      <w:r w:rsidRPr="0089381D">
        <w:rPr>
          <w:i/>
          <w:iCs/>
        </w:rPr>
        <w:t>War of the Flea: The Classic Study of Guerrilla Warfare</w:t>
      </w:r>
      <w:r w:rsidRPr="0089381D">
        <w:t xml:space="preserve"> (L. Stewart, 1965); Sir Robert Grainger Ker Thompson, </w:t>
      </w:r>
      <w:r w:rsidRPr="0089381D">
        <w:rPr>
          <w:i/>
          <w:iCs/>
        </w:rPr>
        <w:t>Defeating Communist Insurgency: The Lessons of Malaya and Vietnam</w:t>
      </w:r>
      <w:r w:rsidRPr="0089381D">
        <w:t xml:space="preserve"> (F. A. Praeger, 1966); Frank Kitson, </w:t>
      </w:r>
      <w:r w:rsidRPr="0089381D">
        <w:rPr>
          <w:i/>
          <w:iCs/>
        </w:rPr>
        <w:t>Low Intensity Operations: Subversion, Insurgency, Peace-Keeping</w:t>
      </w:r>
      <w:r w:rsidRPr="0089381D">
        <w:t xml:space="preserve"> (Faber &amp; Faber, 1971); Douglas Blaufarb, </w:t>
      </w:r>
      <w:r w:rsidRPr="0089381D">
        <w:rPr>
          <w:i/>
          <w:iCs/>
        </w:rPr>
        <w:t>The Counterinsurgency Era: U.S. Doctrine and Performance, 1950 to the Present</w:t>
      </w:r>
      <w:r w:rsidRPr="0089381D">
        <w:t xml:space="preserve"> (Free Press, 1977).</w:t>
      </w:r>
      <w:r>
        <w:fldChar w:fldCharType="end"/>
      </w:r>
      <w:r>
        <w:t xml:space="preserve"> Modern iterations include </w:t>
      </w:r>
      <w:r>
        <w:fldChar w:fldCharType="begin"/>
      </w:r>
      <w:r>
        <w:instrText xml:space="preserve"> ADDIN ZOTERO_ITEM CSL_CITATION {"citationID":"a70qj07h6g","properties":{"formattedCitation":"John Nagl, {\\i{}Learning to Eat Soup with a Knife: Counterinsurgency Lessons from Malaya and Vietnam} (University of Chicago Press, 2005); US Army, \\uc0\\u8220{}Army Field Manual 3-24: Counterinsurgency,\\uc0\\u8221{} November 30, 2006; David Kilcullen, {\\i{}Counterinsurgency} (Hurst, 2010).","plainCitation":"John Nagl, Learning to Eat Soup with a Knife: Counterinsurgency Lessons from Malaya and Vietnam (University of Chicago Press, 2005); US Army, “Army Field Manual 3-24: Counterinsurgency,” November 30, 2006; David Kilcullen, Counterinsurgency (Hurst, 2010).","noteIndex":34},"citationItems":[{"id":17463,"uris":["http://zotero.org/users/2506258/items/A69T62ML"],"uri":["http://zotero.org/users/2506258/items/A69T62ML"],"itemData":{"id":17463,"type":"book","title":"Learning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r w:rsidRPr="0089381D">
        <w:t xml:space="preserve">John Nagl, </w:t>
      </w:r>
      <w:r w:rsidRPr="0089381D">
        <w:rPr>
          <w:i/>
          <w:iCs/>
        </w:rPr>
        <w:t>Learning to Eat Soup with a Knife: Counterinsurgency Lessons from Malaya and Vietnam</w:t>
      </w:r>
      <w:r w:rsidRPr="0089381D">
        <w:t xml:space="preserve"> (University of Chicago Press, 2005); US Army, “Army Field Manual 3-24: Counterinsurgency,” November 30, 2006; David Kilcullen, </w:t>
      </w:r>
      <w:r w:rsidRPr="0089381D">
        <w:rPr>
          <w:i/>
          <w:iCs/>
        </w:rPr>
        <w:t>Counterinsurgency</w:t>
      </w:r>
      <w:r w:rsidRPr="0089381D">
        <w:t xml:space="preserve"> (Hurst, 2010).</w:t>
      </w:r>
      <w:r>
        <w:fldChar w:fldCharType="end"/>
      </w:r>
    </w:p>
  </w:footnote>
  <w:footnote w:id="35">
    <w:p w14:paraId="37AC6C9D" w14:textId="77777777" w:rsidR="004F4F4E" w:rsidRDefault="004F4F4E" w:rsidP="00EA137F">
      <w:pPr>
        <w:pStyle w:val="Footnotes"/>
      </w:pPr>
      <w:r>
        <w:rPr>
          <w:rStyle w:val="FootnoteCharacters"/>
        </w:rPr>
        <w:footnoteRef/>
      </w:r>
      <w:r>
        <w:rPr>
          <w:rStyle w:val="FootnoteCharacters"/>
        </w:rPr>
        <w:tab/>
      </w:r>
      <w:r>
        <w:fldChar w:fldCharType="begin"/>
      </w:r>
      <w:r>
        <w:instrText xml:space="preserve"> 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https://doi.org/10.1162/ISEC_a_00283.","dontUpdate":true,"noteIndex":35},"citationItems":[{"id":17459,"uris":["http://zotero.org/users/2506258/items/G4X3YEFP"],"uri":["http://zotero.org/users/2506258/items/G4X3YEFP"],"itemData":{"id":17459,"type":"book","title":"Resistance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end"/>
      </w:r>
      <w:bookmarkStart w:id="84" w:name="__Fieldmark__1280_673422073"/>
      <w:bookmarkEnd w:id="84"/>
      <w:r>
        <w:t xml:space="preserve">On organizational structures, see </w:t>
      </w:r>
      <w:r>
        <w:fldChar w:fldCharType="begin"/>
      </w:r>
      <w:r>
        <w:instrText xml:space="preserve"> ADDIN ZOTERO_ITEM CSL_CITATION {"citationID":"a1pr94bb9h9","properties":{"formattedCitation":"Petersen, {\\i{}Resistance and Rebellion}; Wood, {\\i{}Insurgent Collective Action and Civil War in El Salvador}; Kalyvas, \\uc0\\u8220{}Review of The New U.S. Army/Marine Corps Counterinsurgency Field Manual\\uc0\\u8221{}; Staniland, {\\i{}Networks of Rebellion}.","plainCitation":"Petersen, Resistance and Rebellion; Wood, Insurgent Collective Action and Civil War in El Salvador; Kalyvas, “Review of The New U.S. Army/Marine Corps Counterinsurgency Field Manual”; Staniland, Networks of Rebellion.","noteIndex":35},"citationItems":[{"id":17459,"uris":["http://zotero.org/users/2506258/items/G4X3YEFP"],"uri":["http://zotero.org/users/2506258/items/G4X3YEFP"],"itemData":{"id":17459,"type":"book","title":"Resistance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Rebellion","language":"en","author":[{"family":"Staniland","given":"Paul"}],"issued":{"date-parts":[["2014"]]}}}],"schema":"https://github.com/citation-style-language/schema/raw/master/csl-citation.json"} </w:instrText>
      </w:r>
      <w:r>
        <w:fldChar w:fldCharType="separate"/>
      </w:r>
      <w:r w:rsidRPr="0089381D">
        <w:t xml:space="preserve">Petersen, </w:t>
      </w:r>
      <w:r w:rsidRPr="0089381D">
        <w:rPr>
          <w:i/>
          <w:iCs/>
        </w:rPr>
        <w:t>Resistance and Rebellion</w:t>
      </w:r>
      <w:r w:rsidRPr="0089381D">
        <w:t xml:space="preserve">; Wood, </w:t>
      </w:r>
      <w:r w:rsidRPr="0089381D">
        <w:rPr>
          <w:i/>
          <w:iCs/>
        </w:rPr>
        <w:t>Insurgent Collective Action and Civil War in El Salvador</w:t>
      </w:r>
      <w:r w:rsidRPr="0089381D">
        <w:t xml:space="preserve">; Kalyvas, “Review of The New U.S. Army/Marine Corps Counterinsurgency Field Manual”; Staniland, </w:t>
      </w:r>
      <w:r w:rsidRPr="0089381D">
        <w:rPr>
          <w:i/>
          <w:iCs/>
        </w:rPr>
        <w:t>Networks of Rebellion</w:t>
      </w:r>
      <w:r w:rsidRPr="0089381D">
        <w:t>.</w:t>
      </w:r>
      <w:r>
        <w:fldChar w:fldCharType="end"/>
      </w:r>
      <w:r>
        <w:t xml:space="preserve"> On the actors involved, see </w:t>
      </w:r>
      <w:r>
        <w:fldChar w:fldCharType="begin"/>
      </w:r>
      <w:r>
        <w:instrText xml:space="preserve"> ADDIN ZOTERO_ITEM CSL_CITATION {"citationID":"a1dr57ngdpa","properties":{"formattedCitation":"Ucko, {\\i{}The New Counterinsurgency Era}; Long, {\\i{}The Soul of Armies}; Hazelton, \\uc0\\u8220{}The \\uc0\\u8216{}Hearts and Minds\\uc0\\u8217{} Fallacy.\\uc0\\u8221{}","plainCitation":"Ucko, The New Counterinsurgency Era; Long, The Soul of Armies; Hazelton, “The ‘Hearts and Minds’ Fallacy.”","noteIndex":35},"citationItems":[{"id":17462,"uris":["http://zotero.org/users/2506258/items/W3K35JAD"],"uri":["http://zotero.org/users/2506258/items/W3K35JAD"],"itemData":{"id":17462,"type":"book","title":"The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r w:rsidRPr="0089381D">
        <w:t xml:space="preserve">Ucko, </w:t>
      </w:r>
      <w:r w:rsidRPr="0089381D">
        <w:rPr>
          <w:i/>
          <w:iCs/>
        </w:rPr>
        <w:t>The New Counterinsurgency Era</w:t>
      </w:r>
      <w:r w:rsidRPr="0089381D">
        <w:t xml:space="preserve">; Long, </w:t>
      </w:r>
      <w:r w:rsidRPr="0089381D">
        <w:rPr>
          <w:i/>
          <w:iCs/>
        </w:rPr>
        <w:t>The Soul of Armies</w:t>
      </w:r>
      <w:r w:rsidRPr="0089381D">
        <w:t>; Hazelton, “The ‘Hearts and Minds’ Fallacy.”</w:t>
      </w:r>
      <w:r>
        <w:fldChar w:fldCharType="end"/>
      </w:r>
    </w:p>
  </w:footnote>
  <w:footnote w:id="36">
    <w:p w14:paraId="6CCF9E72"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{"citationID":"a1hnp07bjak","properties":{"formattedCitation":"Michael Mazarr, \\uc0\\u8220{}Mastering the Gray Zone: Understanding a Changing Era of Conflict,\\uc0\\u8221{} Research Report (Strategic Studies Institute: US Army War College, February 2, 2015), http://www.strategicstudiesinstitute.army.mil/pubs/display.cfm?pubID=1303.","plainCitation":"Michael Mazarr, “Mastering the Gray Zone: Understanding a Changing Era of Conflict,” Research Report (Strategic Studies Institute: US Army War College, February 2, 2015), http://www.strategicstudiesinstitute.army.mil/pubs/display.cfm?pubID=1303.","noteIndex":36},"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URL":"http://www.strategicstudiesinstitute.army.mil/pubs/display.cfm?pubID=1303","author":[{"family":"Mazarr","given":"Michael"}],"issued":{"date-parts":[["2015",2,2]]},"accessed":{"date-parts":[["2016",7,22]]}}}],"schema":"https://github.com/citation-style-language/schema/raw/master/csl-citation.json"} </w:instrText>
      </w:r>
      <w:r>
        <w:rPr>
          <w:rStyle w:val="FootnoteCharacters"/>
        </w:rPr>
        <w:fldChar w:fldCharType="separate"/>
      </w:r>
      <w:r w:rsidRPr="0089381D">
        <w:t>Michael Mazarr, “Mastering the Gray Zone: Understanding a Changing Era of Conflict,” Research Report (Strategic Studies Institute: US Army War College, February 2, 2015), http://www.strategicstudiesinstitute.army.mil/pubs/display.cfm?pubID=1303.</w:t>
      </w:r>
      <w:r>
        <w:rPr>
          <w:rStyle w:val="FootnoteCharacters"/>
        </w:rPr>
        <w:fldChar w:fldCharType="end"/>
      </w:r>
    </w:p>
  </w:footnote>
  <w:footnote w:id="37">
    <w:p w14:paraId="73FE6C54"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{"citationID":"a5uniq23oj","properties":{"formattedCitation":"Joshua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 Green et al., {\\i{}Countering Coercion in Maritime Asia}; Jahara W. Matisek, \\uc0\\u8220{}Shades of Gray Deterrence: Issues of Fighting in the Gray Zone,\\uc0\\u8221{} {\\i{}Journal of Strategic Security} 10, no. 3 (2017): 1\\uc0\\u8211{}26.","plainCitation":"Joshua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 Green et al., Countering Coercion in Maritime Asia; Jahara W. Matisek, “Shades of Gray Deterrence: Issues of Fighting in the Gray Zone,” Journal of Strategic Security 10, no. 3 (2017): 1–26.","noteIndex":37},"citationItems":[{"id":6771,"uris":["http://zotero.org/users/2506258/items/PJ27A6TG"],"uri":["http://zotero.org/users/2506258/items/PJ27A6TG"],"itemData":{"id":6771,"type":"webpage","title":"Can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rPr>
          <w:rStyle w:val="FootnoteCharacters"/>
        </w:rPr>
        <w:fldChar w:fldCharType="separate"/>
      </w:r>
      <w:r w:rsidRPr="00166F19">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sidRPr="00166F19">
        <w:rPr>
          <w:i/>
          <w:iCs/>
        </w:rPr>
        <w:t>Foreign Affairs</w:t>
      </w:r>
      <w:r w:rsidRPr="00166F19">
        <w:t xml:space="preserve">, September 11, 2016, https://www.foreignaffairs.com/articles/north-korea/2016-09-11/preventing-nuclear-war-north-korea; David Santoro and Brad Blosserman, “Healey’s Wrong: It’s Deterrence, Stupid,” War on the Rocks, October 14, 2016, http://warontherocks.com/2016/10/healeys-wrong-its-deterrence-stupid/; Green et al., </w:t>
      </w:r>
      <w:r w:rsidRPr="00166F19">
        <w:rPr>
          <w:i/>
          <w:iCs/>
        </w:rPr>
        <w:t>Countering Coercion in Maritime Asia</w:t>
      </w:r>
      <w:r w:rsidRPr="00166F19">
        <w:t xml:space="preserve">; Jahara W. Matisek, “Shades of Gray Deterrence: Issues of Fighting in the Gray Zone,” </w:t>
      </w:r>
      <w:r w:rsidRPr="00166F19">
        <w:rPr>
          <w:i/>
          <w:iCs/>
        </w:rPr>
        <w:t>Journal of Strategic Security</w:t>
      </w:r>
      <w:r w:rsidRPr="00166F19">
        <w:t xml:space="preserve"> 10, no. 3 (2017): 1–26.</w:t>
      </w:r>
      <w:r>
        <w:rPr>
          <w:rStyle w:val="FootnoteCharacters"/>
        </w:rPr>
        <w:fldChar w:fldCharType="end"/>
      </w:r>
    </w:p>
  </w:footnote>
  <w:footnote w:id="38">
    <w:p w14:paraId="028EC888"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{"citationID":"aur3oqubuc","properties":{"formattedCitation":"Kimberly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https://doi.org/10.1080/13518046.2015.1061819.","noteIndex":38},"citationItems":[{"id":6702,"uris":["http://zotero.org/users/2506258/items/NTMEZZFH"],"uri":["http://zotero.org/users/2506258/items/NTMEZZFH"],"itemData":{"id":6702,"type":"article-journal","title":"Putin's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 </w:instrText>
      </w:r>
      <w:r>
        <w:rPr>
          <w:rStyle w:val="FootnoteCharacters"/>
        </w:rPr>
        <w:fldChar w:fldCharType="separate"/>
      </w:r>
      <w:r w:rsidRPr="0089381D">
        <w:t xml:space="preserve">Kimberly Marten, “Putin’s Choices: Explaining Russian Foreign Policy and Intervention in Ukraine,” </w:t>
      </w:r>
      <w:r w:rsidRPr="0089381D">
        <w:rPr>
          <w:i/>
          <w:iCs/>
        </w:rPr>
        <w:t>The Washington Quarterly</w:t>
      </w:r>
      <w:r w:rsidRPr="0089381D">
        <w:t xml:space="preserve"> 38, no. 2 (April 3, 2015): 189–204, https://doi.org/10.1080/0163660X.2015.1064717; Timothy Thomas, “Russia’s Military Strategy and Ukraine: Indirect, Asymmetric—and Putin-Led,” </w:t>
      </w:r>
      <w:r w:rsidRPr="0089381D">
        <w:rPr>
          <w:i/>
          <w:iCs/>
        </w:rPr>
        <w:t>The Journal of Slavic Military Studies</w:t>
      </w:r>
      <w:r w:rsidRPr="0089381D">
        <w:t xml:space="preserve"> 28, no. 3 (July 3, 2015): 445–61, https://doi.org/10.1080/13518046.2015.1061819.</w:t>
      </w:r>
      <w:r>
        <w:rPr>
          <w:rStyle w:val="FootnoteCharacters"/>
        </w:rPr>
        <w:fldChar w:fldCharType="end"/>
      </w:r>
    </w:p>
  </w:footnote>
  <w:footnote w:id="39">
    <w:p w14:paraId="3AAFC02E"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{"citationID":"a27i5do88o0","properties":{"formattedCitation":"Samuel Charap, \\uc0\\u8220{}The Ghost of Hybrid War,\\uc0\\u8221{} {\\i{}Survival} 57, no. 6 (November 2, 2015): 51\\uc0\\u8211{}58, https://doi.org/10.1080/00396338.2015.1116147; Christopher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Chivvis, “Hybrid War: Russian Contemporary Political Warfare,” Bulletin of the Atomic Scientists 73, no. 5 (September 3, 2017): 316–21, https://doi.org/10.1080/00963402.2017.1362903.","noteIndex":39},"citationItems":[{"id":6684,"uris":["http://zotero.org/users/2506258/items/M9PGVIM5"],"uri":["http://zotero.org/users/2506258/items/M9PGVIM5"],"itemData":{"id":6684,"type":"article-journal","title":"The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 xml:space="preserve">Samuel Charap, “The Ghost of Hybrid War,” </w:t>
      </w:r>
      <w:r w:rsidRPr="0089381D">
        <w:rPr>
          <w:i/>
          <w:iCs/>
        </w:rPr>
        <w:t>Survival</w:t>
      </w:r>
      <w:r w:rsidRPr="0089381D">
        <w:t xml:space="preserve"> 57, no. 6 (November 2, 2015): 51–58, https://doi.org/10.1080/00396338.2015.1116147; Christopher Chivvis, “Hybrid War: Russian Contemporary Political Warfare,” </w:t>
      </w:r>
      <w:r w:rsidRPr="0089381D">
        <w:rPr>
          <w:i/>
          <w:iCs/>
        </w:rPr>
        <w:t>Bulletin of the Atomic Scientists</w:t>
      </w:r>
      <w:r w:rsidRPr="0089381D">
        <w:t xml:space="preserve"> 73, no. 5 (September 3, 2017): 316–21, https://doi.org/10.1080/00963402.2017.1362903.</w:t>
      </w:r>
      <w:r>
        <w:rPr>
          <w:rStyle w:val="FootnoteCharacters"/>
        </w:rPr>
        <w:fldChar w:fldCharType="end"/>
      </w:r>
    </w:p>
  </w:footnote>
  <w:footnote w:id="40">
    <w:p w14:paraId="036C7617"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{"citationID":"a1lnivgbubp","properties":{"formattedCitation":"Alexander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 </w:instrText>
      </w:r>
      <w:r>
        <w:rPr>
          <w:rStyle w:val="FootnoteCharacters"/>
        </w:rPr>
        <w:fldChar w:fldCharType="separate"/>
      </w:r>
      <w:r w:rsidRPr="0089381D">
        <w:t xml:space="preserve">Alexander Lanoszka, “Russian Hybrid Warfare and Extended Deterrence in Eastern Europe,” </w:t>
      </w:r>
      <w:r w:rsidRPr="0089381D">
        <w:rPr>
          <w:i/>
          <w:iCs/>
        </w:rPr>
        <w:t>International Affairs</w:t>
      </w:r>
      <w:r w:rsidRPr="0089381D">
        <w:t xml:space="preserve"> 92, no. 1 (January 2016): 175–95, https://doi.org/10.1111/1468-2346.12509; Dan Altman, “Advancing without Attacking: The Strategic Game around the Use of Force,” </w:t>
      </w:r>
      <w:r w:rsidRPr="0089381D">
        <w:rPr>
          <w:i/>
          <w:iCs/>
        </w:rPr>
        <w:t>Security Studies</w:t>
      </w:r>
      <w:r w:rsidRPr="0089381D">
        <w:t>, August 16, 2017, 1–31, https://doi.org/10.1080/09636412.2017.1360074; Jackson, “Tactics of Strategic Competition: Gray Zones, Redlines, and Conflict before War.”</w:t>
      </w:r>
      <w:r>
        <w:rPr>
          <w:rStyle w:val="FootnoteCharacters"/>
        </w:rPr>
        <w:fldChar w:fldCharType="end"/>
      </w:r>
    </w:p>
  </w:footnote>
  <w:footnote w:id="41">
    <w:p w14:paraId="7C1503E3" w14:textId="77777777" w:rsidR="00BD41FA" w:rsidRPr="00950D40" w:rsidRDefault="00BD41FA" w:rsidP="00BD41FA">
      <w:pPr>
        <w:pStyle w:val="Footnotes"/>
        <w:rPr>
          <w:ins w:id="89" w:author="Jon Lindsay" w:date="2019-08-13T18:12:00Z"/>
          <w:lang w:val="en-US"/>
        </w:rPr>
      </w:pPr>
      <w:ins w:id="90" w:author="Jon Lindsay" w:date="2019-08-13T18:12:00Z">
        <w:r>
          <w:rPr>
            <w:rStyle w:val="FootnoteReference"/>
          </w:rPr>
          <w:footnoteRef/>
        </w:r>
        <w:r>
          <w:t xml:space="preserve"> </w:t>
        </w:r>
        <w:r>
          <w:tab/>
        </w:r>
        <w:r>
          <w:fldChar w:fldCharType="begin"/>
        </w:r>
        <w:r>
          <w:instrText xml:space="preserve"> ADDIN ZOTERO_TEMP </w:instrText>
        </w:r>
        <w:r>
          <w:fldChar w:fldCharType="separate"/>
        </w:r>
        <w:r w:rsidRPr="00950D40">
          <w:t xml:space="preserve">Michael </w:t>
        </w:r>
        <w:proofErr w:type="spellStart"/>
        <w:r w:rsidRPr="00950D40">
          <w:t>Mazarr</w:t>
        </w:r>
        <w:proofErr w:type="spellEnd"/>
        <w:r w:rsidRPr="00950D40">
          <w:t xml:space="preserve">, “Mastering the </w:t>
        </w:r>
        <w:proofErr w:type="spellStart"/>
        <w:r w:rsidRPr="00950D40">
          <w:t>Gray</w:t>
        </w:r>
        <w:proofErr w:type="spellEnd"/>
        <w:r w:rsidRPr="00950D40">
          <w:t xml:space="preserve"> Zone: Understanding a Changing Era of Conflict,” Research Report (Strategic Studies Institute: US Army War College, February 2, 2015), http://www.strategicstudiesinstitute.army.mil/pubs/display.cfm?pubID=1303; James J. Wirtz, “Life in the ‘</w:t>
        </w:r>
        <w:proofErr w:type="spellStart"/>
        <w:r w:rsidRPr="00950D40">
          <w:t>Gray</w:t>
        </w:r>
        <w:proofErr w:type="spellEnd"/>
        <w:r w:rsidRPr="00950D40">
          <w:t xml:space="preserve"> Zone’: Observations for Contemporary Strategists,” </w:t>
        </w:r>
        <w:proofErr w:type="spellStart"/>
        <w:r w:rsidRPr="00950D40">
          <w:rPr>
            <w:i/>
            <w:iCs/>
          </w:rPr>
          <w:t>Defense</w:t>
        </w:r>
        <w:proofErr w:type="spellEnd"/>
        <w:r w:rsidRPr="00950D40">
          <w:rPr>
            <w:i/>
            <w:iCs/>
          </w:rPr>
          <w:t xml:space="preserve"> &amp; Security Analysis</w:t>
        </w:r>
        <w:r w:rsidRPr="00950D40">
          <w:t xml:space="preserve"> 33, no. 2 (April 3, 2017): 106–14, https://doi.org/10.1080/14751798.2017.1310702.</w:t>
        </w:r>
        <w:r>
          <w:fldChar w:fldCharType="end"/>
        </w:r>
      </w:ins>
    </w:p>
  </w:footnote>
  <w:footnote w:id="42">
    <w:p w14:paraId="72FAFE82"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{"citationID":"a1q0brvec1r","properties":{"formattedCitation":"Jon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2018).","noteIndex":41},"citationItems":[{"id":15449,"uris":["http://zotero.org/users/2506258/items/222ETN4Z"],"uri":["http://zotero.org/users/2506258/items/222ETN4Z"],"itemData":{"id":15449,"type":"chapter","title":"Coercion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rPr>
          <w:rStyle w:val="FootnoteCharacters"/>
        </w:rPr>
        <w:fldChar w:fldCharType="separate"/>
      </w:r>
      <w:r w:rsidRPr="0089381D">
        <w:t xml:space="preserve">Jon R. Lindsay and Erik Gartzke, “Coercion through Cyberspace: The Stability-Instability Paradox Revisited,” in </w:t>
      </w:r>
      <w:r w:rsidRPr="0089381D">
        <w:rPr>
          <w:i/>
          <w:iCs/>
        </w:rPr>
        <w:t>Coercion: The Power to Hurt in International Politics</w:t>
      </w:r>
      <w:r w:rsidRPr="0089381D">
        <w:t>, ed. Kelly M. Greenhill and Peter Krause (New York, NY: Oxford University Press, 2018).</w:t>
      </w:r>
      <w:r>
        <w:rPr>
          <w:rStyle w:val="FootnoteCharacters"/>
        </w:rPr>
        <w:fldChar w:fldCharType="end"/>
      </w:r>
    </w:p>
  </w:footnote>
  <w:footnote w:id="43">
    <w:p w14:paraId="2202BD3C" w14:textId="77777777" w:rsidR="004F4F4E" w:rsidRDefault="004F4F4E"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{"citationID":"a10sl4nh504","properties":{"formattedCitation":"Thomas Rid, \\uc0\\u8220{}Cyberwar and Peace,\\uc0\\u8221{} {\\i{}Foreign Affairs}, 2013, https://www.foreignaffairs.com/articles/2013-10-15/cyberwar-and-peace; Benjamin Jensen, Brandon Valeriano, and Ryan Maness, \\uc0\\u8220{}Fancy Bears and Digital Trolls: Cyber Strategy with a Russian Twist,\\uc0\\u8221{} {\\i{}Journal of Strategic Studies} 42, no. 2 (January 10, 2019): 212\\uc0\\u8211{}34, https://doi.org/10.1080/01402390.2018.1559152.","plainCitation":"Thomas Rid, “Cyberwar and Peace,” Foreign Affairs, 2013, https://www.foreignaffairs.com/articles/2013-10-15/cyberwar-and-peace; Benjamin Jensen, Brandon Valeriano, and Ryan Maness, “Fancy Bears and Digital Trolls: Cyber Strategy with a Russian Twist,” Journal of Strategic Studies 42, no. 2 (January 10, 2019): 212–34, https://doi.org/10.1080/01402390.2018.1559152.","noteIndex":42},"citationItems":[{"id":19180,"uris":["http://zotero.org/users/2506258/items/GXTZPUJI"],"uri":["http://zotero.org/users/2506258/items/GXTZPUJI"],"itemData":{"id":19180,"type":"article-magazine","title":"Cyberwar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rPr>
          <w:rStyle w:val="FootnoteCharacters"/>
        </w:rPr>
        <w:fldChar w:fldCharType="separate"/>
      </w:r>
      <w:r w:rsidRPr="0089381D">
        <w:t xml:space="preserve">Thomas Rid, “Cyberwar and Peace,” </w:t>
      </w:r>
      <w:r w:rsidRPr="0089381D">
        <w:rPr>
          <w:i/>
          <w:iCs/>
        </w:rPr>
        <w:t>Foreign Affairs</w:t>
      </w:r>
      <w:r w:rsidRPr="0089381D">
        <w:t xml:space="preserve">, 2013, https://www.foreignaffairs.com/articles/2013-10-15/cyberwar-and-peace; Benjamin Jensen, Brandon Valeriano, and Ryan Maness, “Fancy Bears and Digital Trolls: Cyber Strategy with a Russian Twist,” </w:t>
      </w:r>
      <w:r w:rsidRPr="0089381D">
        <w:rPr>
          <w:i/>
          <w:iCs/>
        </w:rPr>
        <w:t>Journal of Strategic Studies</w:t>
      </w:r>
      <w:r w:rsidRPr="0089381D">
        <w:t xml:space="preserve"> 42, no. 2 (January 10, 2019): 212–34, https://doi.org/10.1080/01402390.2018.1559152.</w:t>
      </w:r>
      <w:r>
        <w:rPr>
          <w:rStyle w:val="FootnoteCharacters"/>
        </w:rPr>
        <w:fldChar w:fldCharType="end"/>
      </w:r>
    </w:p>
  </w:footnote>
  <w:footnote w:id="44">
    <w:p w14:paraId="5E2271F3" w14:textId="77777777" w:rsidR="004F4F4E" w:rsidRDefault="004F4F4E" w:rsidP="00DB66EA">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{"citationID":"a1iob82d485","properties":{"formattedCitation":"Schultz, \\uc0\\u8220{}Low-Intensity Warfare: The Challenge of Ambiguity.\\uc0\\u8221{}","plainCitation":"Schultz, “Low-Intensity Warfare: The Challenge of Ambiguity.”","noteIndex":43},"citationItems":[{"id":6658,"uris":["http://zotero.org/users/2506258/items/B67U53DR"],"uri":["http://zotero.org/users/2506258/items/B67U53DR"],"itemData":{"id":6658,"type":"speech","title":"Low-Intensity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Schultz, “Low-Intensity Warfare: The Challenge of Ambiguity.”</w:t>
      </w:r>
      <w:r>
        <w:rPr>
          <w:rStyle w:val="FootnoteCharacters"/>
        </w:rPr>
        <w:fldChar w:fldCharType="end"/>
      </w:r>
    </w:p>
  </w:footnote>
  <w:footnote w:id="45">
    <w:p w14:paraId="6A7A583B" w14:textId="77777777" w:rsidR="004F4F4E" w:rsidRDefault="004F4F4E" w:rsidP="00DB66EA">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{"citationID":"a1u41sag4cb","properties":{"formattedCitation":"Paul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243–64.","noteIndex":44},"citationItems":[{"id":18946,"uris":["http://zotero.org/users/2506258/items/W23SU9FT"],"uri":["http://zotero.org/users/2506258/items/W23SU9FT"],"itemData":{"id":18946,"type":"article-journal","title":"States,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rPr>
          <w:rStyle w:val="FootnoteCharacters"/>
        </w:rPr>
        <w:fldChar w:fldCharType="separate"/>
      </w:r>
      <w:r w:rsidRPr="0089381D">
        <w:t xml:space="preserve">Paul Staniland, “States, Insurgents, and Wartime Political Orders,” </w:t>
      </w:r>
      <w:r w:rsidRPr="0089381D">
        <w:rPr>
          <w:i/>
          <w:iCs/>
        </w:rPr>
        <w:t>Perspectives on Politics</w:t>
      </w:r>
      <w:r w:rsidRPr="0089381D">
        <w:t xml:space="preserve"> 10, no. 2 (2012): 243–64.</w:t>
      </w:r>
      <w:r>
        <w:rPr>
          <w:rStyle w:val="FootnoteCharacters"/>
        </w:rPr>
        <w:fldChar w:fldCharType="end"/>
      </w:r>
    </w:p>
  </w:footnote>
  <w:footnote w:id="46">
    <w:p w14:paraId="7297D148" w14:textId="77777777" w:rsidR="004F4F4E" w:rsidRPr="00B469D1" w:rsidRDefault="004F4F4E" w:rsidP="00DB66EA">
      <w:pPr>
        <w:pStyle w:val="Footnotes"/>
      </w:pPr>
      <w:r w:rsidRPr="00B469D1">
        <w:rPr>
          <w:rStyle w:val="FootnoteCharacters"/>
        </w:rPr>
        <w:footnoteRef/>
      </w:r>
      <w:r w:rsidRPr="00B469D1">
        <w:rPr>
          <w:rStyle w:val="FootnoteCharacters"/>
        </w:rPr>
        <w:tab/>
      </w:r>
      <w:r>
        <w:rPr>
          <w:rStyle w:val="FootnoteCharacters"/>
        </w:rPr>
        <w:fldChar w:fldCharType="begin"/>
      </w:r>
      <w:r>
        <w:rPr>
          <w:rStyle w:val="FootnoteCharacters"/>
        </w:rPr>
        <w:instrText xml:space="preserve"> ADDIN ZOTERO_ITEM CSL_CITATION {"citationID":"a17pged12cv","properties":{"formattedCitation":"Austin Carson, \\uc0\\u8220{}Facing Off and Saving Face: Covert Intervention and Escalation Management in the Korean War,\\uc0\\u8221{} {\\i{}International Organization} 70, no. 1 (Winter 2016): 103\\uc0\\u8211{}31, https://doi.org/10.1017/S0020818315000284; Carson, {\\i{}Secret Wars}.","plainCitation":"Austin Carson, “Facing Off and Saving Face: Covert Intervention and Escalation Management in the Korean War,” International Organization 70, no. 1 (Winter 2016): 103–31, https://doi.org/10.1017/S0020818315000284; Carson, Secret Wars.","noteIndex":45},"citationItems":[{"id":668,"uris":["http://zotero.org/users/2506258/items/BHW4FEPQ"],"uri":["http://zotero.org/users/2506258/items/BHW4FEPQ"],"itemData":{"id":668,"type":"article-journal","title":"Facing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rStyle w:val="FootnoteCharacters"/>
        </w:rPr>
        <w:fldChar w:fldCharType="separate"/>
      </w:r>
      <w:r w:rsidRPr="0089381D">
        <w:t xml:space="preserve">Austin Carson, “Facing Off and Saving Face: Covert Intervention and Escalation Management in the Korean War,” </w:t>
      </w:r>
      <w:r w:rsidRPr="0089381D">
        <w:rPr>
          <w:i/>
          <w:iCs/>
        </w:rPr>
        <w:t>International Organization</w:t>
      </w:r>
      <w:r w:rsidRPr="0089381D">
        <w:t xml:space="preserve"> 70, no. 1 (Winter 2016): 103–31, https://doi.org/10.1017/S0020818315000284; Carson, </w:t>
      </w:r>
      <w:r w:rsidRPr="0089381D">
        <w:rPr>
          <w:i/>
          <w:iCs/>
        </w:rPr>
        <w:t>Secret Wars</w:t>
      </w:r>
      <w:r w:rsidRPr="0089381D">
        <w:t>.</w:t>
      </w:r>
      <w:r>
        <w:rPr>
          <w:rStyle w:val="FootnoteCharacters"/>
        </w:rPr>
        <w:fldChar w:fldCharType="end"/>
      </w:r>
    </w:p>
  </w:footnote>
  <w:footnote w:id="47">
    <w:p w14:paraId="4544AF0B" w14:textId="77777777" w:rsidR="004F4F4E" w:rsidRDefault="004F4F4E" w:rsidP="003D6482">
      <w:pPr>
        <w:pStyle w:val="Footnotes"/>
      </w:pPr>
      <w:r>
        <w:rPr>
          <w:rStyle w:val="FootnoteCharacters"/>
        </w:rPr>
        <w:footnoteRef/>
      </w:r>
      <w:r>
        <w:rPr>
          <w:rStyle w:val="FootnoteCharacters"/>
        </w:rPr>
        <w:tab/>
      </w:r>
      <w:ins w:id="132" w:author="Jon Lindsay" w:date="2019-08-13T15:31:00Z">
        <w:r>
          <w:t>Intelligence assessment and rational decision making are each important for assessing the parameters of deterrence, and both proved defective in this case.</w:t>
        </w:r>
      </w:ins>
      <w:del w:id="133" w:author="Jon Lindsay" w:date="2019-08-13T15:31:00Z">
        <w:r w:rsidDel="007D1574">
          <w:rPr>
            <w:lang w:val="en-CA"/>
          </w:rPr>
          <w:delText>On counterinsurgency in Iraq, s</w:delText>
        </w:r>
      </w:del>
      <w:ins w:id="134" w:author="Jon Lindsay" w:date="2019-08-13T15:31:00Z">
        <w:r>
          <w:rPr>
            <w:lang w:val="en-CA"/>
          </w:rPr>
          <w:t>S</w:t>
        </w:r>
      </w:ins>
      <w:r>
        <w:rPr>
          <w:lang w:val="en-CA"/>
        </w:rPr>
        <w:t xml:space="preserve">ee </w:t>
      </w:r>
      <w:r>
        <w:rPr>
          <w:lang w:val="en-CA"/>
        </w:rPr>
        <w:fldChar w:fldCharType="begin"/>
      </w:r>
      <w:r>
        <w:rPr>
          <w:lang w:val="en-CA"/>
        </w:rPr>
        <w:instrText xml:space="preserve"> ADDIN ZOTERO_ITEM CSL_CITATION {"citationID":"a2gm6ghvnsu","properties":{"formattedCitation":"Risa Brooks, {\\i{}Shaping Strategy: The Civil-Military Politics of Strategic Assessment} (Princeton, NJ: Princeton University Press, 2008); Joshua Rovner, {\\i{}Fixing the Facts: National Security and the Politics of Intelligence} (Ithaca, NY: Cornell University Press, 2011).","plainCitation":"Risa Brooks, Shaping Strategy: The Civil-Military Politics of Strategic Assessment (Princeton, NJ: Princeton University Press, 2008); Joshua Rovner, Fixing the Facts: National Security and the Politics of Intelligence (Ithaca, NY: Cornell University Press, 2011).","noteIndex":46},"citationItems":[{"id":"hZ4MLWbF/EYAUmCgT","uris":["http://zotero.org/users/471208/items/43AD9G32"],"uri":["http://zotero.org/users/471208/items/43AD9G32"],"itemData":{"id":"XB4YeRPs/RU511JdE","type":"book","title":"Shaping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hZ4MLWbF/b4HU0DJe","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rPr>
          <w:lang w:val="en-CA"/>
        </w:rPr>
        <w:fldChar w:fldCharType="separate"/>
      </w:r>
      <w:r w:rsidRPr="0089381D">
        <w:t xml:space="preserve">Risa Brooks, </w:t>
      </w:r>
      <w:r w:rsidRPr="0089381D">
        <w:rPr>
          <w:i/>
          <w:iCs/>
        </w:rPr>
        <w:t>Shaping Strategy: The Civil-Military Politics of Strategic Assessment</w:t>
      </w:r>
      <w:r w:rsidRPr="0089381D">
        <w:t xml:space="preserve"> (Princeton, NJ: Princeton University Press, 2008); Joshua Rovner, </w:t>
      </w:r>
      <w:r w:rsidRPr="0089381D">
        <w:rPr>
          <w:i/>
          <w:iCs/>
        </w:rPr>
        <w:t>Fixing the Facts: National Security and the Politics of Intelligence</w:t>
      </w:r>
      <w:r w:rsidRPr="0089381D">
        <w:t xml:space="preserve"> (Ithaca, NY: Cornell University Press, 2011).</w:t>
      </w:r>
      <w:r>
        <w:rPr>
          <w:lang w:val="en-CA"/>
        </w:rPr>
        <w:fldChar w:fldCharType="end"/>
      </w:r>
    </w:p>
  </w:footnote>
  <w:footnote w:id="48">
    <w:p w14:paraId="76FC0472"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{"citationID":"a35u2nbclu","properties":{"formattedCitation":"Michael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2015).","noteIndex":47},"citationItems":[{"id":"hZ4MLWbF/uwSHWeEW","uris":["http://zotero.org/users/471208/items/W2MZNEX8"],"uri":["http://zotero.org/users/471208/items/W2MZNEX8"],"itemData":{"id":"XB4YeRPs/ID8jyS7T","type":"book","title":"Cobra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E."}],"issued":{"date-parts":[["2007"]]}}},{"id":"hZ4MLWbF/zt50NwzN","uris":["http://zotero.org/users/471208/items/XK8FBW7C"],"uri":["http://zotero.org/users/471208/items/XK8FBW7C"],"itemData":{"id":"XB4YeRPs/eK2o6pea","type":"book","title":"The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E."}],"issued":{"date-parts":[["2012"]]}}},{"id":"hZ4MLWbF/XHaZNWGO","uris":["http://zotero.org/users/471208/items/6AA6WTW8"],"uri":["http://zotero.org/users/471208/items/6AA6WTW8"],"itemData":{"id":"XB4YeRPs/QauMaqz2","type":"report","title":"Varieties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hZ4MLWbF/k31nswxn","uris":["http://zotero.org/users/471208/items/Q732M7WE"],"uri":["http://zotero.org/users/471208/items/Q732M7WE"],"itemData":{"id":"XB4YeRPs/NGTk7P0d","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Pr>
          <w:rStyle w:val="FootnoteCharacters"/>
        </w:rPr>
        <w:fldChar w:fldCharType="separate"/>
      </w:r>
      <w:r w:rsidRPr="0089381D">
        <w:t xml:space="preserve">Michael R. Gordon and Bernard E. Trainor, </w:t>
      </w:r>
      <w:r w:rsidRPr="0089381D">
        <w:rPr>
          <w:i/>
          <w:iCs/>
        </w:rPr>
        <w:t>Cobra II: The Inside Story of the Invasion And Occupation of Iraq</w:t>
      </w:r>
      <w:r w:rsidRPr="0089381D">
        <w:t xml:space="preserve"> (New York: Vintage Books, 2007); Michael R. Gordon and Bernard E. Trainor, </w:t>
      </w:r>
      <w:r w:rsidRPr="0089381D">
        <w:rPr>
          <w:i/>
          <w:iCs/>
        </w:rPr>
        <w:t>The Endgame: The Inside Story of the Struggle for Iraq, from George W. Bush to Barack Obama</w:t>
      </w:r>
      <w:r w:rsidRPr="0089381D">
        <w:t xml:space="preserve"> (Pantheon Books, 2012); Jon R. Lindsay and Roger Petersen, “Varieties of Insurgency and Counterinsurgency in Iraq, 2003-2009,” Center for Irregular Warfare and Armed Groups Case Study Series (Newport, RI: Naval War College, 2012); Sean Naylor, </w:t>
      </w:r>
      <w:r w:rsidRPr="0089381D">
        <w:rPr>
          <w:i/>
          <w:iCs/>
        </w:rPr>
        <w:t>Relentless Strike: The Secret History of Joint Special Operations Command</w:t>
      </w:r>
      <w:r w:rsidRPr="0089381D">
        <w:t xml:space="preserve"> (St. Martin’s Press, 2015).</w:t>
      </w:r>
      <w:r>
        <w:rPr>
          <w:rStyle w:val="FootnoteCharacters"/>
        </w:rPr>
        <w:fldChar w:fldCharType="end"/>
      </w:r>
    </w:p>
  </w:footnote>
  <w:footnote w:id="49">
    <w:p w14:paraId="3D43863F" w14:textId="77777777" w:rsidR="004F4F4E" w:rsidDel="007D1574" w:rsidRDefault="004F4F4E" w:rsidP="00D12BCB">
      <w:pPr>
        <w:pStyle w:val="Footnotes"/>
        <w:rPr>
          <w:del w:id="139" w:author="Jon Lindsay" w:date="2019-08-13T15:32:00Z"/>
        </w:rPr>
      </w:pPr>
      <w:del w:id="140" w:author="Jon Lindsay" w:date="2019-08-13T15:32:00Z">
        <w:r w:rsidDel="007D1574">
          <w:rPr>
            <w:rStyle w:val="FootnoteCharacters"/>
          </w:rPr>
          <w:footnoteRef/>
        </w:r>
        <w:r w:rsidDel="007D1574">
          <w:rPr>
            <w:rStyle w:val="FootnoteCharacters"/>
          </w:rPr>
          <w:tab/>
        </w:r>
        <w:r w:rsidDel="007D1574">
          <w:delText xml:space="preserve">The U.S. invasion of Iraq was prompted by pessimism about efforts in the gray zone, and an exogenous shock in the form of the 9/11 terrorist attacks. In other words, the desire for gray zone was no longer mutual. </w:delText>
        </w:r>
      </w:del>
    </w:p>
  </w:footnote>
  <w:footnote w:id="50">
    <w:p w14:paraId="6281EA0A" w14:textId="17B4FD80" w:rsidR="004F4F4E" w:rsidRDefault="004F4F4E" w:rsidP="00D12BCB">
      <w:pPr>
        <w:pStyle w:val="Footnotes"/>
      </w:pPr>
      <w:r>
        <w:rPr>
          <w:rStyle w:val="FootnoteCharacters"/>
        </w:rPr>
        <w:footnoteRef/>
      </w:r>
      <w:r>
        <w:rPr>
          <w:rStyle w:val="FootnoteCharacters"/>
        </w:rPr>
        <w:tab/>
      </w:r>
      <w:r>
        <w:rPr>
          <w:lang w:val="en-CA"/>
        </w:rPr>
        <w:t xml:space="preserve">Conversely, as </w:t>
      </w:r>
      <w:del w:id="148" w:author="Jon Lindsay" w:date="2019-08-13T15:36:00Z">
        <w:r w:rsidDel="00A173B6">
          <w:rPr>
            <w:lang w:val="en-CA"/>
          </w:rPr>
          <w:delText xml:space="preserve">the </w:delText>
        </w:r>
      </w:del>
      <w:ins w:id="149" w:author="Jon Lindsay" w:date="2019-08-13T15:36:00Z">
        <w:r>
          <w:rPr>
            <w:lang w:val="en-CA"/>
          </w:rPr>
          <w:t xml:space="preserve">costliness of the </w:t>
        </w:r>
      </w:ins>
      <w:r>
        <w:rPr>
          <w:lang w:val="en-CA"/>
        </w:rPr>
        <w:t xml:space="preserve">Iraq </w:t>
      </w:r>
      <w:del w:id="150" w:author="Jon Lindsay" w:date="2019-08-13T15:36:00Z">
        <w:r w:rsidDel="00A173B6">
          <w:rPr>
            <w:lang w:val="en-CA"/>
          </w:rPr>
          <w:delText xml:space="preserve">case </w:delText>
        </w:r>
      </w:del>
      <w:ins w:id="151" w:author="Jon Lindsay" w:date="2019-08-13T15:36:00Z">
        <w:r>
          <w:rPr>
            <w:lang w:val="en-CA"/>
          </w:rPr>
          <w:t xml:space="preserve">war </w:t>
        </w:r>
      </w:ins>
      <w:del w:id="152" w:author="Jon Lindsay" w:date="2019-08-13T15:36:00Z">
        <w:r w:rsidDel="00A173B6">
          <w:rPr>
            <w:lang w:val="en-CA"/>
          </w:rPr>
          <w:delText>illustrates</w:delText>
        </w:r>
      </w:del>
      <w:ins w:id="153" w:author="Jon Lindsay" w:date="2019-08-13T15:36:00Z">
        <w:r>
          <w:rPr>
            <w:lang w:val="en-CA"/>
          </w:rPr>
          <w:t>suggests</w:t>
        </w:r>
      </w:ins>
      <w:r>
        <w:rPr>
          <w:lang w:val="en-CA"/>
        </w:rPr>
        <w:t xml:space="preserve">, “gray zone” </w:t>
      </w:r>
      <w:del w:id="154" w:author="Jon Lindsay" w:date="2019-08-13T15:36:00Z">
        <w:r w:rsidDel="00A173B6">
          <w:rPr>
            <w:lang w:val="en-CA"/>
          </w:rPr>
          <w:delText xml:space="preserve">is </w:delText>
        </w:r>
      </w:del>
      <w:ins w:id="155" w:author="Jon Lindsay" w:date="2019-08-13T15:36:00Z">
        <w:r>
          <w:rPr>
            <w:lang w:val="en-CA"/>
          </w:rPr>
          <w:t xml:space="preserve">may be </w:t>
        </w:r>
      </w:ins>
      <w:r>
        <w:rPr>
          <w:lang w:val="en-CA"/>
        </w:rPr>
        <w:t xml:space="preserve">a poor description of cases where actors fail to exercise restraint because they do not understand their own deterrence sensitivities. </w:t>
      </w:r>
    </w:p>
  </w:footnote>
  <w:footnote w:id="51">
    <w:p w14:paraId="2CFC6297"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{"citationID":"a1iokjnjnm7","properties":{"formattedCitation":"Altman, \\uc0\\u8220{}Advancing without Attacking.\\uc0\\u8221{}","plainCitation":"Altman, “Advancing without Attacking.”","noteIndex":50},"citationItems":[{"id":10397,"uris":["http://zotero.org/users/2506258/items/XXNEL3R5"],"uri":["http://zotero.org/users/2506258/items/XXNEL3R5"],"itemData":{"id":10397,"type":"article-journal","title":"Advancing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Attacking","language":"en","author":[{"family":"Altman","given":"Dan"}],"issued":{"date-parts":[["2017",8,16]]}}}],"schema":"https://github.com/citation-style-language/schema/raw/master/csl-citation.json"} </w:instrText>
      </w:r>
      <w:r>
        <w:rPr>
          <w:rStyle w:val="FootnoteCharacters"/>
        </w:rPr>
        <w:fldChar w:fldCharType="separate"/>
      </w:r>
      <w:r w:rsidRPr="0089381D">
        <w:t>Altman, “Advancing without Attacking.”</w:t>
      </w:r>
      <w:r>
        <w:rPr>
          <w:rStyle w:val="FootnoteCharacters"/>
        </w:rPr>
        <w:fldChar w:fldCharType="end"/>
      </w:r>
    </w:p>
  </w:footnote>
  <w:footnote w:id="52">
    <w:p w14:paraId="695F1657"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{"citationID":"agfdh1q2ai","properties":{"formattedCitation":"Robert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587–623.","noteIndex":51},"citationItems":[{"id":"hZ4MLWbF/0iSCsd9i","uris":["http://zotero.org/users/471208/items/RVGPZ94F"],"uri":["http://zotero.org/users/471208/items/RVGPZ94F"],"itemData":{"id":"XB4YeRPs/ucBa81sn","type":"article-journal","title":"Cooperation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hZ4MLWbF/vA1zT0ll","uris":["http://zotero.org/users/471208/items/DDUGDE63"],"uri":["http://zotero.org/users/471208/items/DDUGDE63"],"itemData":{"id":"XB4YeRPs/vfKyGhQ3","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rPr>
          <w:rStyle w:val="FootnoteCharacters"/>
        </w:rPr>
        <w:fldChar w:fldCharType="separate"/>
      </w:r>
      <w:r w:rsidRPr="0089381D">
        <w:t xml:space="preserve">Robert Jervis, “Cooperation Under the Security Dilemma,” </w:t>
      </w:r>
      <w:r w:rsidRPr="0089381D">
        <w:rPr>
          <w:i/>
          <w:iCs/>
        </w:rPr>
        <w:t>World Politics</w:t>
      </w:r>
      <w:r w:rsidRPr="0089381D">
        <w:t xml:space="preserve"> 30, no. 2 (1978): 167–214; Shiping Tang, “The Security Dilemma: A Conceptual Analysis,” </w:t>
      </w:r>
      <w:r w:rsidRPr="0089381D">
        <w:rPr>
          <w:i/>
          <w:iCs/>
        </w:rPr>
        <w:t>Security Studies</w:t>
      </w:r>
      <w:r w:rsidRPr="0089381D">
        <w:t xml:space="preserve"> 18, no. 3 (2009): 587–623.</w:t>
      </w:r>
      <w:r>
        <w:rPr>
          <w:rStyle w:val="FootnoteCharacters"/>
        </w:rPr>
        <w:fldChar w:fldCharType="end"/>
      </w:r>
    </w:p>
  </w:footnote>
  <w:footnote w:id="53">
    <w:p w14:paraId="7FE8FF7D"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{"citationID":"a11orl2loot","properties":{"formattedCitation":"Randall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52},"citationItems":[{"id":"hZ4MLWbF/G7MDE6LU","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Pr>
          <w:rStyle w:val="FootnoteCharacters"/>
        </w:rPr>
        <w:fldChar w:fldCharType="separate"/>
      </w:r>
      <w:r w:rsidRPr="0089381D">
        <w:t xml:space="preserve">Randall L. Schweller, “Neorealism’s Status‐quo Bias: What Security Dilemma?,” </w:t>
      </w:r>
      <w:r w:rsidRPr="0089381D">
        <w:rPr>
          <w:i/>
          <w:iCs/>
        </w:rPr>
        <w:t>Security Studies</w:t>
      </w:r>
      <w:r w:rsidRPr="0089381D">
        <w:t xml:space="preserve"> 5, no. 3 (March 1, 1996): 90–121, https://doi.org/10.1080/09636419608429277.</w:t>
      </w:r>
      <w:r>
        <w:rPr>
          <w:rStyle w:val="FootnoteCharacters"/>
        </w:rPr>
        <w:fldChar w:fldCharType="end"/>
      </w:r>
    </w:p>
  </w:footnote>
  <w:footnote w:id="54">
    <w:p w14:paraId="289E503A"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{"citationID":"a69dm43k3f","properties":{"formattedCitation":"Boulding, {\\i{}Conflict and Defense}.","plainCitation":"Boulding, Conflict and Defense.","noteIndex":53},"citationItems":[{"id":10396,"uris":["http://zotero.org/users/2506258/items/KBT55NX8"],"uri":["http://zotero.org/users/2506258/items/KBT55NX8"],"itemData":{"id":10396,"type":"book","title":"Conflict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Boulding, </w:t>
      </w:r>
      <w:r w:rsidRPr="0089381D">
        <w:rPr>
          <w:i/>
          <w:iCs/>
        </w:rPr>
        <w:t>Conflict and Defense</w:t>
      </w:r>
      <w:r w:rsidRPr="0089381D">
        <w:t>.</w:t>
      </w:r>
      <w:r>
        <w:rPr>
          <w:rStyle w:val="FootnoteCharacters"/>
        </w:rPr>
        <w:fldChar w:fldCharType="end"/>
      </w:r>
    </w:p>
  </w:footnote>
  <w:footnote w:id="55">
    <w:p w14:paraId="5C78979C" w14:textId="77777777" w:rsidR="004F4F4E" w:rsidRPr="00B469D1" w:rsidRDefault="004F4F4E" w:rsidP="00D12BCB">
      <w:pPr>
        <w:pStyle w:val="Footnotes"/>
      </w:pPr>
      <w:r w:rsidRPr="00B469D1">
        <w:rPr>
          <w:rStyle w:val="FootnoteCharacters"/>
        </w:rPr>
        <w:footnoteRef/>
      </w:r>
      <w:r w:rsidRPr="00B469D1">
        <w:rPr>
          <w:rStyle w:val="FootnoteCharacters"/>
        </w:rPr>
        <w:tab/>
      </w:r>
      <w:r>
        <w:rPr>
          <w:rStyle w:val="FootnoteCharacters"/>
        </w:rPr>
        <w:fldChar w:fldCharType="begin"/>
      </w:r>
      <w:r>
        <w:rPr>
          <w:rStyle w:val="FootnoteCharacters"/>
        </w:rPr>
        <w:instrText xml:space="preserve"> ADDIN ZOTERO_ITEM CSL_CITATION {"citationID":"a2huf01is3h","properties":{"formattedCitation":"Barry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 </w:instrText>
      </w:r>
      <w:r>
        <w:rPr>
          <w:rStyle w:val="FootnoteCharacters"/>
        </w:rPr>
        <w:fldChar w:fldCharType="separate"/>
      </w:r>
      <w:r w:rsidRPr="0089381D">
        <w:t xml:space="preserve">Barry Posen, “Command of the Commons: The Military Foundation of U.S. Hegemony,” </w:t>
      </w:r>
      <w:r w:rsidRPr="0089381D">
        <w:rPr>
          <w:i/>
          <w:iCs/>
        </w:rPr>
        <w:t>International Security</w:t>
      </w:r>
      <w:r w:rsidRPr="0089381D">
        <w:t xml:space="preserve"> 28, no. 1 (July 1, 2003): 5–46, https://doi.org/10.1162/016228803322427965; Erik Gartzke and Patrick Hulme, “The Tyranny of Distance: Assessing and Explaining the Apparent Decline in U.S. Military Performance” (Manuscript, June 2019).</w:t>
      </w:r>
      <w:r>
        <w:rPr>
          <w:rStyle w:val="FootnoteCharacters"/>
        </w:rPr>
        <w:fldChar w:fldCharType="end"/>
      </w:r>
    </w:p>
  </w:footnote>
  <w:footnote w:id="56">
    <w:p w14:paraId="195D3402"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{"citationID":"a1oqtlsql9q","properties":{"formattedCitation":"Julian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2001).","noteIndex":55},"citationItems":[{"id":16092,"uris":["http://zotero.org/users/2506258/items/PBRBCXCX"],"uri":["http://zotero.org/users/2506258/items/PBRBCXCX"],"itemData":{"id":16092,"type":"book","title":"Some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 </w:instrText>
      </w:r>
      <w:r>
        <w:rPr>
          <w:rStyle w:val="FootnoteCharacters"/>
        </w:rPr>
        <w:fldChar w:fldCharType="separate"/>
      </w:r>
      <w:r w:rsidRPr="0089381D">
        <w:t xml:space="preserve">Julian Corbett, </w:t>
      </w:r>
      <w:r w:rsidRPr="0089381D">
        <w:rPr>
          <w:i/>
          <w:iCs/>
        </w:rPr>
        <w:t>Some Principles of Maritime Strategy</w:t>
      </w:r>
      <w:r w:rsidRPr="0089381D">
        <w:t xml:space="preserve"> (Longmans, Green and Co., 1911); Norman Friedman, </w:t>
      </w:r>
      <w:r w:rsidRPr="0089381D">
        <w:rPr>
          <w:i/>
          <w:iCs/>
        </w:rPr>
        <w:t>Seapower as Strategy: Navies and National Interests</w:t>
      </w:r>
      <w:r w:rsidRPr="0089381D">
        <w:t xml:space="preserve"> (Naval Institute Press, 2001).</w:t>
      </w:r>
      <w:r>
        <w:rPr>
          <w:rStyle w:val="FootnoteCharacters"/>
        </w:rPr>
        <w:fldChar w:fldCharType="end"/>
      </w:r>
    </w:p>
  </w:footnote>
  <w:footnote w:id="57">
    <w:p w14:paraId="27A0FFA1"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{"citationID":"a2p93eolt1q","properties":{"formattedCitation":"Daehee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https://doi.org/10.1080/03050629.2017.1320995.","noteIndex":56},"citationItems":[{"id":14410,"uris":["http://zotero.org/users/2506258/items/XG4BQTL6"],"uri":["http://zotero.org/users/2506258/items/XG4BQTL6"],"itemData":{"id":14410,"type":"article-journal","title":"Alliance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rPr>
          <w:rStyle w:val="FootnoteCharacters"/>
        </w:rPr>
        <w:fldChar w:fldCharType="separate"/>
      </w:r>
      <w:r w:rsidRPr="0089381D">
        <w:t xml:space="preserve">Daehee Bak, “Alliance Proximity and Effectiveness of Extended Deterrence,” </w:t>
      </w:r>
      <w:r w:rsidRPr="0089381D">
        <w:rPr>
          <w:i/>
          <w:iCs/>
        </w:rPr>
        <w:t>International Interactions</w:t>
      </w:r>
      <w:r w:rsidRPr="0089381D">
        <w:t xml:space="preserve"> 44, no. 1 (January 2, 2018): 107–31, https://doi.org/10.1080/03050629.2017.1320995.</w:t>
      </w:r>
      <w:r>
        <w:rPr>
          <w:rStyle w:val="FootnoteCharacters"/>
        </w:rPr>
        <w:fldChar w:fldCharType="end"/>
      </w:r>
    </w:p>
  </w:footnote>
  <w:footnote w:id="58">
    <w:p w14:paraId="667B813A"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{"citationID":"a1f3rrpqcir","properties":{"formattedCitation":"Thomas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57},"citationItems":[{"id":"hZ4MLWbF/lyhqVu79","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Pr>
          <w:rStyle w:val="FootnoteCharacters"/>
        </w:rPr>
        <w:fldChar w:fldCharType="separate"/>
      </w:r>
      <w:r w:rsidRPr="0089381D">
        <w:t xml:space="preserve">Thomas J. Christensen and Jack Snyder, “Chain Gangs and Passed Bucks: Predicting Alliance Patterns in Multipolarity,” </w:t>
      </w:r>
      <w:r w:rsidRPr="0089381D">
        <w:rPr>
          <w:i/>
          <w:iCs/>
        </w:rPr>
        <w:t>International Organization</w:t>
      </w:r>
      <w:r w:rsidRPr="0089381D">
        <w:t xml:space="preserve"> 44, no. 02 (March 1990): 137–168, https://doi.org/10.1017/S0020818300035232.</w:t>
      </w:r>
      <w:r>
        <w:rPr>
          <w:rStyle w:val="FootnoteCharacters"/>
        </w:rPr>
        <w:fldChar w:fldCharType="end"/>
      </w:r>
    </w:p>
  </w:footnote>
  <w:footnote w:id="59">
    <w:p w14:paraId="2B1981B0"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{"citationID":"a2ka94ahgt7","properties":{"formattedCitation":"Justin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https://doi.org/10.1016/j.ejpoleco.2017.09.002.","noteIndex":58},"citationItems":[{"id":16295,"uris":["http://zotero.org/users/2506258/items/SMK2FVYZ"],"uri":["http://zotero.org/users/2506258/items/SMK2FVYZ"],"itemData":{"id":16295,"type":"article-journal","title":"Demand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rPr>
          <w:rStyle w:val="FootnoteCharacters"/>
        </w:rPr>
        <w:fldChar w:fldCharType="separate"/>
      </w:r>
      <w:r w:rsidRPr="0089381D">
        <w:t xml:space="preserve">Justin George and Todd Sandler, “Demand for Military Spending in NATO, 1968–2015: A Spatial Panel Approach,” </w:t>
      </w:r>
      <w:r w:rsidRPr="0089381D">
        <w:rPr>
          <w:i/>
          <w:iCs/>
        </w:rPr>
        <w:t>European Journal of Political Economy</w:t>
      </w:r>
      <w:r w:rsidRPr="0089381D">
        <w:t xml:space="preserve"> 53 (July 1, 2018): 222–36, https://doi.org/10.1016/j.ejpoleco.2017.09.002.</w:t>
      </w:r>
      <w:r>
        <w:rPr>
          <w:rStyle w:val="FootnoteCharacters"/>
        </w:rPr>
        <w:fldChar w:fldCharType="end"/>
      </w:r>
    </w:p>
  </w:footnote>
  <w:footnote w:id="60">
    <w:p w14:paraId="0C90FAD5"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{"citationID":"a1pgvoi7cu0","properties":{"formattedCitation":"Timo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https://doi.org/10.1057/9781137330307_14.","noteIndex":59},"citationItems":[{"id":15176,"uris":["http://zotero.org/users/2506258/items/FD7JMWZE"],"uri":["http://zotero.org/users/2506258/items/FD7JMWZE"],"itemData":{"id":15176,"type":"article-journal","title":"NATO's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rPr>
          <w:rStyle w:val="FootnoteCharacters"/>
        </w:rPr>
        <w:fldChar w:fldCharType="separate"/>
      </w:r>
      <w:r w:rsidRPr="0089381D">
        <w:t xml:space="preserve">Timo Noetzel and Benjamin Schreer, “NATO’s Vietnam? Afghanistan and the Future of the Atlantic Alliance,” </w:t>
      </w:r>
      <w:r w:rsidRPr="0089381D">
        <w:rPr>
          <w:i/>
          <w:iCs/>
        </w:rPr>
        <w:t>Contemporary Security Policy</w:t>
      </w:r>
      <w:r w:rsidRPr="0089381D">
        <w:t xml:space="preserve"> 30, no. 3 (December 1, 2009): 529–47, https://doi.org/10.1080/13523260903327618; Janne Haaland Matláry, “Partners versus Members? NATO as an Arena for Coalitions,” in </w:t>
      </w:r>
      <w:r w:rsidRPr="0089381D">
        <w:rPr>
          <w:i/>
          <w:iCs/>
        </w:rPr>
        <w:t>NATO’s Post-Cold War Politics: The Changing Provision of Security</w:t>
      </w:r>
      <w:r w:rsidRPr="0089381D">
        <w:t>, ed. Sebastian Mayer, New Security Challenges Series (London: Palgrave Macmillan UK, 2014), 251–66, https://doi.org/10.1057/9781137330307_14.</w:t>
      </w:r>
      <w:r>
        <w:rPr>
          <w:rStyle w:val="FootnoteCharacters"/>
        </w:rPr>
        <w:fldChar w:fldCharType="end"/>
      </w:r>
    </w:p>
  </w:footnote>
  <w:footnote w:id="61">
    <w:p w14:paraId="30F37234" w14:textId="77777777" w:rsidR="004F4F4E" w:rsidRDefault="004F4F4E"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{"citationID":"a289bn2gf36","properties":{"formattedCitation":"Daniel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Drezner, “The Global Governance of the Internet: Bringing the State Back In,” Political Science Quarterly 119, no. 3 (2004): 477–98, https://doi.org/10.2307/20202392; Jack Goldsmith and Tim Wu, Who Controls the Internet?: Illusions of a Borderless World (Oxford University Press, 2006).","noteIndex":60},"citationItems":[{"id":17781,"uris":["http://zotero.org/users/2506258/items/IRQ4SVU4"],"uri":["http://zotero.org/users/2506258/items/IRQ4SVU4"],"itemData":{"id":17781,"type":"article-journal","title":"The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r>
        <w:rPr>
          <w:rStyle w:val="FootnoteCharacters"/>
        </w:rPr>
        <w:fldChar w:fldCharType="separate"/>
      </w:r>
      <w:r w:rsidRPr="0089381D">
        <w:t xml:space="preserve">Daniel Drezner, “The Global Governance of the Internet: Bringing the State Back In,” </w:t>
      </w:r>
      <w:r w:rsidRPr="0089381D">
        <w:rPr>
          <w:i/>
          <w:iCs/>
        </w:rPr>
        <w:t>Political Science Quarterly</w:t>
      </w:r>
      <w:r w:rsidRPr="0089381D">
        <w:t xml:space="preserve"> 119, no. 3 (2004): 477–98, https://doi.org/10.2307/20202392; Jack Goldsmith and Tim Wu, </w:t>
      </w:r>
      <w:r w:rsidRPr="0089381D">
        <w:rPr>
          <w:i/>
          <w:iCs/>
        </w:rPr>
        <w:t>Who Controls the Internet?: Illusions of a Borderless World</w:t>
      </w:r>
      <w:r w:rsidRPr="0089381D">
        <w:t xml:space="preserve"> (Oxford University Press, 2006).</w:t>
      </w:r>
      <w:r>
        <w:rPr>
          <w:rStyle w:val="FootnoteCharacters"/>
        </w:rPr>
        <w:fldChar w:fldCharType="end"/>
      </w:r>
    </w:p>
  </w:footnote>
  <w:footnote w:id="62">
    <w:p w14:paraId="067110E8" w14:textId="783F090F" w:rsidR="004F4F4E" w:rsidRDefault="004F4F4E"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{"citationID":"af9ia6s0ol","properties":{"formattedCitation":"Brandon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347–60.","noteIndex":61},"citationItems":[{"id":"hZ4MLWbF/sgo1UqVk","uris":["http://zotero.org/users/471208/items/WSVEGB3T"],"uri":["http://zotero.org/users/471208/items/WSVEGB3T"],"itemData":{"id":"XB4YeRPs/nux20O1E","type":"article-journal","title":"The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 xml:space="preserve">Brandon Valeriano and Ryan Maness, “The Dynamics of Cyber Conflict between Rival Antagonists, 2001-2011,” </w:t>
      </w:r>
      <w:r w:rsidRPr="0089381D">
        <w:rPr>
          <w:i/>
          <w:iCs/>
        </w:rPr>
        <w:t>Journal of Peace Research</w:t>
      </w:r>
      <w:r w:rsidRPr="0089381D">
        <w:t xml:space="preserve"> 51, no. 3 (May 2014): 347–60.</w:t>
      </w:r>
      <w:r>
        <w:rPr>
          <w:rStyle w:val="FootnoteCharacters"/>
        </w:rPr>
        <w:fldChar w:fldCharType="end"/>
      </w:r>
      <w:r>
        <w:t xml:space="preserve"> </w:t>
      </w:r>
      <w:r>
        <w:fldChar w:fldCharType="begin"/>
      </w:r>
      <w:r>
        <w:instrText xml:space="preserve"> 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347–60.","dontUpdate":true,"noteIndex":61},"citationItems":[{"id":"hZ4MLWbF/sgo1UqVk","uris":["http://zotero.org/users/471208/items/WSVEGB3T"],"uri":["http://zotero.org/users/471208/items/WSVEGB3T"],"itemData":{"id":1299,"type":"article-journal","title":"The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end"/>
      </w:r>
      <w:bookmarkStart w:id="178" w:name="__Fieldmark__2403_673422073"/>
      <w:bookmarkEnd w:id="178"/>
      <w:del w:id="179" w:author="Jon Lindsay" w:date="2019-08-13T15:51:00Z">
        <w:r w:rsidDel="009B5AD6">
          <w:delText xml:space="preserve">Brandon Valeriano and Ryan Maness, “The Dynamics of Cyber Conflict between Rival Antagonists, 2001-2011,” </w:delText>
        </w:r>
        <w:r w:rsidDel="009B5AD6">
          <w:rPr>
            <w:i/>
            <w:iCs/>
          </w:rPr>
          <w:delText>Journal of Peace Research</w:delText>
        </w:r>
        <w:r w:rsidDel="009B5AD6">
          <w:delText xml:space="preserve"> 51, no. 3 (May 2014): 347–60.</w:delText>
        </w:r>
      </w:del>
    </w:p>
  </w:footnote>
  <w:footnote w:id="63">
    <w:p w14:paraId="3AA249DB" w14:textId="77777777" w:rsidR="004F4F4E" w:rsidRDefault="004F4F4E"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{"citationID":"a208rrv0713","properties":{"formattedCitation":"Jacquelyn Schneider, \\uc0\\u8220{}The Information Revolution and International Stability: A Multi-Article Exploration of Computing, Cyber, and Incentives for Conflict\\uc0\\u8221{} (Dissertation, George Washington University, 2017).","plainCitation":"Jacquelyn Schneider, “The Information Revolution and International Stability: A Multi-Article Exploration of Computing, Cyber, and Incentives for Conflict” (Dissertation, George Washington University, 2017).","noteIndex":62},"citationItems":[{"id":17812,"uris":["http://zotero.org/users/2506258/items/M2ZQ8MUD"],"uri":["http://zotero.org/users/2506258/items/M2ZQ8MUD"],"itemData":{"id":17812,"type":"thesis","title":"The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 </w:instrText>
      </w:r>
      <w:r>
        <w:rPr>
          <w:rStyle w:val="FootnoteCharacters"/>
        </w:rPr>
        <w:fldChar w:fldCharType="separate"/>
      </w:r>
      <w:r w:rsidRPr="0089381D">
        <w:t>Jacquelyn Schneider, “The Information Revolution and International Stability: A Multi-Article Exploration of Computing, Cyber, and Incentives for Conflict” (Dissertation, George Washington University, 2017).</w:t>
      </w:r>
      <w:r>
        <w:rPr>
          <w:rStyle w:val="FootnoteCharacters"/>
        </w:rPr>
        <w:fldChar w:fldCharType="end"/>
      </w:r>
    </w:p>
  </w:footnote>
  <w:footnote w:id="64">
    <w:p w14:paraId="7EF82B86" w14:textId="77777777" w:rsidR="004F4F4E" w:rsidRDefault="004F4F4E"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{"citationID":"a5e5enk5gg","properties":{"formattedCitation":"Valeriano and Maness, \\uc0\\u8220{}The Dynamics of Cyber Conflict between Rival Antagonists, 2001-2011.\\uc0\\u8221{}","plainCitation":"Valeriano and Maness, “The Dynamics of Cyber Conflict between Rival Antagonists, 2001-2011.”","noteIndex":63},"citationItems":[{"id":"hZ4MLWbF/sgo1UqVk","uris":["http://zotero.org/users/471208/items/WSVEGB3T"],"uri":["http://zotero.org/users/471208/items/WSVEGB3T"],"itemData":{"id":"XB4YeRPs/nux20O1E","type":"article-journal","title":"The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Valeriano and Maness, “The Dynamics of Cyber Conflict between Rival Antagonists, 2001-2011.”</w:t>
      </w:r>
      <w:r>
        <w:rPr>
          <w:rStyle w:val="FootnoteCharacters"/>
        </w:rPr>
        <w:fldChar w:fldCharType="end"/>
      </w:r>
    </w:p>
  </w:footnote>
  <w:footnote w:id="65">
    <w:p w14:paraId="11AAB323" w14:textId="25C2F9F1" w:rsidR="004F4F4E" w:rsidRDefault="004F4F4E"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{"citationID":"amm5357d79","properties":{"formattedCitation":"Jon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https://doi.org/10.1162/ISEC_a_00267.","noteIndex":64},"citationItems":[{"id":791,"uris":["http://zotero.org/users/2506258/items/G75B9TFI"],"uri":["http://zotero.org/users/2506258/items/G75B9TFI"],"itemData":{"id":791,"type":"article-journal","title":"Reinventing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r>
        <w:rPr>
          <w:rStyle w:val="FootnoteCharacters"/>
        </w:rPr>
        <w:fldChar w:fldCharType="separate"/>
      </w:r>
      <w:r w:rsidRPr="0089381D">
        <w:t xml:space="preserve">Jon R. Lindsay, “Reinventing the Revolution: Technological Visions, Counterinsurgent Criticism, and the Rise of Special Operations,” </w:t>
      </w:r>
      <w:r w:rsidRPr="0089381D">
        <w:rPr>
          <w:i/>
          <w:iCs/>
        </w:rPr>
        <w:t>Journal of Strategic Studies</w:t>
      </w:r>
      <w:r w:rsidRPr="0089381D">
        <w:t xml:space="preserve"> 36, no. 3 (June 1, 2013): 422–53, https://doi.org/10.1080/01402390.2012.734252; Erik Gartzke and Jon R. Lindsay, “Weaving Tangled Webs: Offense, Defense, and Deception in Cyberspace,” </w:t>
      </w:r>
      <w:r w:rsidRPr="0089381D">
        <w:rPr>
          <w:i/>
          <w:iCs/>
        </w:rPr>
        <w:t>Security Studies</w:t>
      </w:r>
      <w:r w:rsidRPr="0089381D">
        <w:t xml:space="preserve"> 24, no. 2 (April 3, 2015): 316–48, https://doi.org/10.1080/09636412.2015.1038188; Ben Buchanan, </w:t>
      </w:r>
      <w:r w:rsidRPr="0089381D">
        <w:rPr>
          <w:i/>
          <w:iCs/>
        </w:rPr>
        <w:t>The Cybersecurity Dilemma: Hacking, Trust, and Fear Between Nations</w:t>
      </w:r>
      <w:r w:rsidRPr="0089381D">
        <w:t xml:space="preserve"> (Oxford University Press, 2016); Rebecca Slayton, “What Is the Cyber Offense-Defense Balance? Conceptions, Causes, and Assessment,” </w:t>
      </w:r>
      <w:r w:rsidRPr="0089381D">
        <w:rPr>
          <w:i/>
          <w:iCs/>
        </w:rPr>
        <w:t>International Security</w:t>
      </w:r>
      <w:r w:rsidRPr="0089381D">
        <w:t xml:space="preserve"> 41, no. 3 (January 1, 2017): 72–109, https://doi.org/10.1162/ISEC_a_00267.</w:t>
      </w:r>
      <w:r>
        <w:rPr>
          <w:rStyle w:val="FootnoteCharacters"/>
        </w:rPr>
        <w:fldChar w:fldCharType="end"/>
      </w:r>
      <w:ins w:id="182" w:author="Jon Lindsay" w:date="2019-08-13T15:52:00Z">
        <w:r>
          <w:rPr>
            <w:rStyle w:val="FootnoteCharacters"/>
          </w:rPr>
          <w:t xml:space="preserve"> </w:t>
        </w:r>
        <w:r>
          <w:t>It is noteworthy that the United States relied on a regional partner (Israel) for the Stuxnet operation.</w:t>
        </w:r>
      </w:ins>
    </w:p>
  </w:footnote>
  <w:footnote w:id="66">
    <w:p w14:paraId="5CA6F824" w14:textId="77777777" w:rsidR="004F4F4E" w:rsidRDefault="004F4F4E" w:rsidP="00A508A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{"citationID":"a1kml7sbt4f","properties":{"formattedCitation":"Erik Gartzke, \\uc0\\u8220{}The Myth of Cyberwar: Bringing War in Cyberspace Back Down to Earth,\\uc0\\u8221{} {\\i{}International Security} 38, no. 2 (October 1, 2013): 41\\uc0\\u8211{}73, https://doi.org/10.1162/ISEC_a_00136; Gartzke and Lindsay, \\uc0\\u8220{}Weaving Tangled Webs\\uc0\\u8221{}; Erica Borghard and Shawn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Borghard and Shawn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2019).","noteIndex":65},"citationItems":[{"id":17741,"uris":["http://zotero.org/users/2506258/items/I4F2QI9R"],"uri":["http://zotero.org/users/2506258/items/I4F2QI9R"],"itemData":{"id":17741,"type":"article-journal","title":"The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rPr>
          <w:rStyle w:val="FootnoteCharacters"/>
        </w:rPr>
        <w:fldChar w:fldCharType="separate"/>
      </w:r>
      <w:r w:rsidRPr="0089381D">
        <w:t xml:space="preserve">Erik Gartzke, “The Myth of Cyberwar: Bringing War in Cyberspace Back Down to Earth,” </w:t>
      </w:r>
      <w:r w:rsidRPr="0089381D">
        <w:rPr>
          <w:i/>
          <w:iCs/>
        </w:rPr>
        <w:t>International Security</w:t>
      </w:r>
      <w:r w:rsidRPr="0089381D">
        <w:t xml:space="preserve"> 38, no. 2 (October 1, 2013): 41–73, https://doi.org/10.1162/ISEC_a_00136; Gartzke and Lindsay, “Weaving Tangled Webs”; Erica Borghard and Shawn Lonergan, “The Logic of Coercion in Cyberspace,” </w:t>
      </w:r>
      <w:r w:rsidRPr="0089381D">
        <w:rPr>
          <w:i/>
          <w:iCs/>
        </w:rPr>
        <w:t>Security Studies</w:t>
      </w:r>
      <w:r w:rsidRPr="0089381D">
        <w:t xml:space="preserve"> 26, no. 3 (July 3, 2017): 452–81, https://doi.org/10.1080/09636412.2017.1306396; Jacquelyn Schneider, “Deterrence in and through Cyberspace,” in </w:t>
      </w:r>
      <w:r w:rsidRPr="0089381D">
        <w:rPr>
          <w:i/>
          <w:iCs/>
        </w:rPr>
        <w:t>Cross-Domain Deterrence: Strategy in an Era of Complexity</w:t>
      </w:r>
      <w:r w:rsidRPr="0089381D">
        <w:t>, ed. Jon R. Lindsay and Erik Gartzke, 1st edition (New York, NY: Oxford University Press, 2019).</w:t>
      </w:r>
      <w:r>
        <w:rPr>
          <w:rStyle w:val="FootnoteCharacters"/>
        </w:rPr>
        <w:fldChar w:fldCharType="end"/>
      </w:r>
    </w:p>
  </w:footnote>
  <w:footnote w:id="67">
    <w:p w14:paraId="0C8A6049" w14:textId="77777777" w:rsidR="004F4F4E" w:rsidRDefault="004F4F4E" w:rsidP="00D12BCB">
      <w:pPr>
        <w:pStyle w:val="Footnotes"/>
      </w:pPr>
      <w:r>
        <w:rPr>
          <w:rStyle w:val="FootnoteCharacters"/>
        </w:rPr>
        <w:footnoteRef/>
      </w:r>
      <w:r>
        <w:rPr>
          <w:rStyle w:val="FootnoteCharacters"/>
        </w:rPr>
        <w:tab/>
      </w:r>
      <w:r>
        <w:t xml:space="preserve"> At least initially. For complications, see </w:t>
      </w:r>
      <w:r>
        <w:fldChar w:fldCharType="begin"/>
      </w:r>
      <w:r>
        <w:instrText xml:space="preserve"> ADDIN ZOTERO_ITEM CSL_CITATION {"citationID":"aad35jakis","properties":{"formattedCitation":"Timothy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2018).","noteIndex":66},"citationItems":[{"id":"hZ4MLWbF/t3lOcnsj","uris":["http://zotero.org/users/471208/items/CAFINTFU"],"uri":["http://zotero.org/users/471208/items/CAFINTFU"],"itemData":{"id":"XB4YeRPs/3tcPBW7K","type":"book","title":"Pivotal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W."}],"issued":{"date-parts":[["2003"]]}}},{"id":"hZ4MLWbF/s0dfz24D","uris":["http://zotero.org/users/471208/items/I6TP73ZX"],"uri":["http://zotero.org/users/471208/items/I6TP73ZX"],"itemData":{"id":"XB4YeRPs/wWbbENjq","type":"book","title":"Triadic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separate"/>
      </w:r>
      <w:r w:rsidRPr="0089381D">
        <w:t xml:space="preserve">Timothy W. Crawford, </w:t>
      </w:r>
      <w:r w:rsidRPr="0089381D">
        <w:rPr>
          <w:i/>
          <w:iCs/>
        </w:rPr>
        <w:t>Pivotal Deterrence: Third-Party Statecraft and the Pursuit of Peace</w:t>
      </w:r>
      <w:r w:rsidRPr="0089381D">
        <w:t xml:space="preserve"> (Cornell University Press, 2003); Wendy Pearlman and Boaz Atzili, </w:t>
      </w:r>
      <w:r w:rsidRPr="0089381D">
        <w:rPr>
          <w:i/>
          <w:iCs/>
        </w:rPr>
        <w:t>Triadic Coercion: Israel’s Targeting of States That Host Nonstate Actors</w:t>
      </w:r>
      <w:r w:rsidRPr="0089381D">
        <w:t xml:space="preserve"> (New York: Columbia University Press, 2018).</w:t>
      </w:r>
      <w:r>
        <w:fldChar w:fldCharType="end"/>
      </w:r>
    </w:p>
  </w:footnote>
  <w:footnote w:id="68">
    <w:p w14:paraId="339C96E1"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{"citationID":"a24dvm6c6h4","properties":{"formattedCitation":"Lanoszka, \\uc0\\u8220{}Russian Hybrid Warfare and Extended Deterrence in Eastern Europe.\\uc0\\u8221{}","plainCitation":"Lanoszka, “Russian Hybrid Warfare and Extended Deterrence in Eastern Europe.”","noteIndex":67},"citationItems":[{"id":6874,"uris":["http://zotero.org/users/2506258/items/AAWAWVXN"],"uri":["http://zotero.org/users/2506258/items/AAWAWVXN"],"itemData":{"id":6874,"type":"article-journal","title":"Russian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Pr>
          <w:rStyle w:val="FootnoteCharacters"/>
        </w:rPr>
        <w:fldChar w:fldCharType="separate"/>
      </w:r>
      <w:r w:rsidRPr="0089381D">
        <w:t>Lanoszka, “Russian Hybrid Warfare and Extended Deterrence in Eastern Europe.”</w:t>
      </w:r>
      <w:r>
        <w:rPr>
          <w:rStyle w:val="FootnoteCharacters"/>
        </w:rPr>
        <w:fldChar w:fldCharType="end"/>
      </w:r>
    </w:p>
  </w:footnote>
  <w:footnote w:id="69">
    <w:p w14:paraId="1954FEB9"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{"citationID":"a24hmj54nhk","properties":{"formattedCitation":"David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https://doi.org/10.1177/0022343313484047.","noteIndex":68},"citationItems":[{"id":15432,"uris":["http://zotero.org/users/2506258/items/LPRH47IP"],"uri":["http://zotero.org/users/2506258/items/LPRH47IP"],"itemData":{"id":15432,"type":"article-journal","title":"Me,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rPr>
          <w:rStyle w:val="FootnoteCharacters"/>
        </w:rPr>
        <w:fldChar w:fldCharType="separate"/>
      </w:r>
      <w:r w:rsidRPr="0089381D">
        <w:t xml:space="preserve">David Sobek and Joe Clare, “Me, Myself, and Allies: Understanding the External Sources of Power,” </w:t>
      </w:r>
      <w:r w:rsidRPr="0089381D">
        <w:rPr>
          <w:i/>
          <w:iCs/>
        </w:rPr>
        <w:t>Journal of Peace Research</w:t>
      </w:r>
      <w:r w:rsidRPr="0089381D">
        <w:t xml:space="preserve"> 50, no. 4 (July 1, 2013): 469–78, https://doi.org/10.1177/0022343313484047.</w:t>
      </w:r>
      <w:r>
        <w:rPr>
          <w:rStyle w:val="FootnoteCharacters"/>
        </w:rPr>
        <w:fldChar w:fldCharType="end"/>
      </w:r>
    </w:p>
  </w:footnote>
  <w:footnote w:id="70">
    <w:p w14:paraId="6CBCAF89"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{"citationID":"a1mbq2vp6co","properties":{"formattedCitation":"Vesna Danilovic, \\uc0\\u8220{}The Sources of Threat Credibility in Extended Deterrence,\\uc0\\u8221{} {\\i{}Journal of Conflict Resolution} 45, no. 3 (2001): 341\\uc0\\u8211{}69, https://doi.org/10.1177/0022002701045003005; James R. Holmes and Toshi Yoshihara, \\uc0\\u8220{}Deterring China in the \\uc0\\u8216{}Gray Zone\\uc0\\u8217{}: Lessons of the South China Sea for U.S. Alliances,\\uc0\\u8221{} {\\i{}Orbis}, May 11, 2017, https://doi.org/10.1016/j.orbis.2017.05.002.","plainCitation":"Vesna Danilovic, “The Sources of Threat Credibility in Extended Deterrence,” Journal of Conflict Resolution 45, no. 3 (2001): 341–69, https://doi.org/10.1177/0022002701045003005; James R. Holmes and Toshi Yoshihara, “Deterring China in the ‘Gray Zone’: Lessons of the South China Sea for U.S. Alliances,” Orbis, May 11, 2017, https://doi.org/10.1016/j.orbis.2017.05.002.","noteIndex":69},"citationItems":[{"id":7910,"uris":["http://zotero.org/users/2506258/items/UDXA3PUX"],"uri":["http://zotero.org/users/2506258/items/UDXA3PUX"],"itemData":{"id":7910,"type":"article-journal","title":"The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id":9391,"uris":["http://zotero.org/users/2506258/items/RUBRGTQM"],"uri":["http://zotero.org/users/2506258/items/RUBRGTQM"],"itemData":{"id":9391,"type":"article-journal","title":"Deterring China in the \"Gray Zone\": Lessons of the South China Sea for U.S. Alliances","container-title":"Orbis","source":"ScienceDirect","abstract":"If facing down a hostile actor in the “gray zone” is hard for a single actor, such as the United States, it is doubly hard for an alliance composed of actors with disparate capabilities, interests, and political fortitude. This article investigates how China has prosecuted gray-zone strategy in the South China Sea. We discern patterns in Chinese policy and strategy with the aim of helping U.S. led alliances face down aggression in maritime Asia.","URL":"http://www.sciencedirect.com/science/article/pii/S003043871730042X","DOI":"10.1016/j.orbis.2017.05.002","ISSN":"0030-4387","title-short":"Deterring China in the “Gray Zone”","journalAbbreviation":"Orbis","author":[{"family":"Holmes","given":"James R."},{"family":"Yoshihara","given":"Toshi"}],"issued":{"date-parts":[["2017",5,11]]},"accessed":{"date-parts":[["2017",5,26]]}}}],"schema":"https://github.com/citation-style-language/schema/raw/master/csl-citation.json"} </w:instrText>
      </w:r>
      <w:r>
        <w:rPr>
          <w:rStyle w:val="FootnoteCharacters"/>
        </w:rPr>
        <w:fldChar w:fldCharType="separate"/>
      </w:r>
      <w:r w:rsidRPr="00950D40">
        <w:t xml:space="preserve">Vesna Danilovic, “The Sources of Threat Credibility in Extended Deterrence,” </w:t>
      </w:r>
      <w:r w:rsidRPr="00950D40">
        <w:rPr>
          <w:i/>
          <w:iCs/>
        </w:rPr>
        <w:t>Journal of Conflict Resolution</w:t>
      </w:r>
      <w:r w:rsidRPr="00950D40">
        <w:t xml:space="preserve"> 45, no. 3 (2001): 341–69, https://doi.org/10.1177/0022002701045003005; James R. Holmes and Toshi Yoshihara, “Deterring China in the ‘Gray Zone’: Lessons of the South China Sea for U.S. Alliances,” </w:t>
      </w:r>
      <w:r w:rsidRPr="00950D40">
        <w:rPr>
          <w:i/>
          <w:iCs/>
        </w:rPr>
        <w:t>Orbis</w:t>
      </w:r>
      <w:r w:rsidRPr="00950D40">
        <w:t>, May 11, 2017, https://doi.org/10.1016/j.orbis.2017.05.002.</w:t>
      </w:r>
      <w:r>
        <w:rPr>
          <w:rStyle w:val="FootnoteCharacters"/>
        </w:rPr>
        <w:fldChar w:fldCharType="end"/>
      </w:r>
    </w:p>
  </w:footnote>
  <w:footnote w:id="71">
    <w:p w14:paraId="1DA6FAAE"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{"citationID":"arm41ds8ct","properties":{"formattedCitation":"Borghard and Lonergan, \\uc0\\u8220{}The Logic of Coercion in Cyberspace.\\uc0\\u8221{}","plainCitation":"Borghard and Lonergan, “The Logic of Coercion in Cyberspace.”","noteIndex":70},"citationItems":[{"id":8902,"uris":["http://zotero.org/users/2506258/items/EUQEZZ39"],"uri":["http://zotero.org/users/2506258/items/EUQEZZ39"],"itemData":{"id":8902,"type":"article-journal","title":"The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rPr>
          <w:rStyle w:val="FootnoteCharacters"/>
        </w:rPr>
        <w:fldChar w:fldCharType="separate"/>
      </w:r>
      <w:r w:rsidRPr="0089381D">
        <w:t>Borghard and Lonergan, “The Logic of Coercion in Cyberspace.”</w:t>
      </w:r>
      <w:r>
        <w:rPr>
          <w:rStyle w:val="FootnoteCharacters"/>
        </w:rPr>
        <w:fldChar w:fldCharType="end"/>
      </w:r>
    </w:p>
  </w:footnote>
  <w:footnote w:id="72">
    <w:p w14:paraId="29EBABDF" w14:textId="77777777" w:rsidR="004F4F4E" w:rsidRPr="00950D40" w:rsidRDefault="004F4F4E" w:rsidP="00950D40">
      <w:pPr>
        <w:pStyle w:val="Footnotes"/>
        <w:rPr>
          <w:lang w:val="en-US"/>
        </w:rPr>
      </w:pPr>
      <w:r>
        <w:rPr>
          <w:rStyle w:val="FootnoteReference"/>
        </w:rPr>
        <w:footnoteRef/>
      </w:r>
      <w:r>
        <w:t xml:space="preserve"> </w:t>
      </w:r>
      <w:r>
        <w:tab/>
      </w:r>
      <w:r>
        <w:fldChar w:fldCharType="begin"/>
      </w:r>
      <w:r>
        <w:instrText xml:space="preserve"> ADDIN ZOTERO_ITEM CSL_CITATION {"citationID":"a1buhjoc59l","properties":{"formattedCitation":"Lyle J. Morris et al., \\uc0\\u8220{}Gaining Competitive Advantage in the Gray Zone\\uc0\\u8221{} (Santa Monica, CA: RAND Corporation, 2019), https://www.rand.org/pubs/research_reports/RR2942.html.","plainCitation":"Lyle J. Morris et al., “Gaining Competitive Advantage in the Gray Zone” (Santa Monica, CA: RAND Corporation, 2019), https://www.rand.org/pubs/research_reports/RR2942.html.","noteIndex":71},"citationItems":[{"id":21408,"uris":["http://zotero.org/users/2506258/items/ILDZJ7R2"],"uri":["http://zotero.org/users/2506258/items/ILDZJ7R2"],"itemData":{"id":21408,"type":"report","title":"Gaining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950D40">
        <w:t>Lyle J. Morris et al., “Gaining Competitive Advantage in the Gray Zone” (Santa Monica, CA: RAND Corporation, 2019), https://www.rand.org/pubs/research_reports/RR2942.html.</w:t>
      </w:r>
      <w:r>
        <w:fldChar w:fldCharType="end"/>
      </w:r>
    </w:p>
  </w:footnote>
  <w:footnote w:id="73">
    <w:p w14:paraId="512D4880"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{"citationID":"a4negqtc1o","properties":{"formattedCitation":"Freedman,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War.”","noteIndex":72},"citationItems":[{"id":6699,"uris":["http://zotero.org/users/2506258/items/J357WK72"],"uri":["http://zotero.org/users/2506258/items/J357WK72"],"itemData":{"id":6699,"type":"article-journal","title":"Ukraine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Freedman, “Ukraine and the Art of Limited War”; Marten, “Putin’s Choices”; Driscoll and Maliniak, “With Friends Like These”; Lanoszka, “Russian Hybrid Warfare and Extended Deterrence in Eastern Europe”; Chivvis, “Hybrid War.”</w:t>
      </w:r>
      <w:r>
        <w:rPr>
          <w:rStyle w:val="FootnoteCharacters"/>
        </w:rPr>
        <w:fldChar w:fldCharType="end"/>
      </w:r>
    </w:p>
  </w:footnote>
  <w:footnote w:id="74">
    <w:p w14:paraId="51434312"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{"citationID":"aq8tel9l7c","properties":{"formattedCitation":"Valeriano and Maness, \\uc0\\u8220{}The Dynamics of Cyber Conflict between Rival Antagonists, 2001-2011\\uc0\\u8221{}; Adam Casey and Lucan Ahmad Way, \\uc0\\u8220{}Russian Electoral Interventions, 1991-2017\\uc0\\u8221{} (Scholars Portal Dataverse, 2017), https://doi.org/10.5683/SP/BYRQQS.","plainCitation":"Valeriano and Maness, “The Dynamics of Cyber Conflict between Rival Antagonists, 2001-2011”; Adam Casey and Lucan Ahmad Way, “Russian Electoral Interventions, 1991-2017” (Scholars Portal Dataverse, 2017), https://doi.org/10.5683/SP/BYRQQS.","noteIndex":73},"citationItems":[{"id":"hZ4MLWbF/sgo1UqVk","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rPr>
          <w:rStyle w:val="FootnoteCharacters"/>
        </w:rPr>
        <w:fldChar w:fldCharType="separate"/>
      </w:r>
      <w:r w:rsidRPr="0089381D">
        <w:t>Valeriano and Maness, “The Dynamics of Cyber Conflict between Rival Antagonists, 2001-2011”; Adam Casey and Lucan Ahmad Way, “Russian Electoral Interventions, 1991-2017” (Scholars Portal Dataverse, 2017), https://doi.org/10.5683/SP/BYRQQS.</w:t>
      </w:r>
      <w:r>
        <w:rPr>
          <w:rStyle w:val="FootnoteCharacters"/>
        </w:rPr>
        <w:fldChar w:fldCharType="end"/>
      </w:r>
      <w:r>
        <w:t xml:space="preserve"> Data from </w:t>
      </w:r>
      <w:r>
        <w:fldChar w:fldCharType="begin"/>
      </w:r>
      <w:r>
        <w:instrText xml:space="preserve"> ADDIN ZOTERO_ITEM CSL_CITATION {"citationID":"a1h70h7srjd","properties":{"formattedCitation":"Nadiya Kostyuk and Yuri Zhukov, \\uc0\\u8220{}Invisible Digital Front: Can Cyber Attacks Shape Battlefield Events?,\\uc0\\u8221{} {\\i{}Journal of Conflict Resolution} 63, no. 2 (2019): 317\\uc0\\u8211{}47, https://doi.org/10.1177/0022002717737138.","plainCitation":"Nadiya Kostyuk and Yuri Zhukov, “Invisible Digital Front: Can Cyber Attacks Shape Battlefield Events?,” Journal of Conflict Resolution 63, no. 2 (2019): 317–47, https://doi.org/10.1177/0022002717737138.","noteIndex":73},"citationItems":[{"id":17701,"uris":["http://zotero.org/users/2506258/items/GUGFUQ8X"],"uri":["http://zotero.org/users/2506258/items/GUGFUQ8X"],"itemData":{"id":17701,"type":"article-journal","title":"Invisible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r w:rsidRPr="0089381D">
        <w:t xml:space="preserve">Nadiya Kostyuk and Yuri Zhukov, “Invisible Digital Front: Can Cyber Attacks Shape Battlefield Events?,” </w:t>
      </w:r>
      <w:r w:rsidRPr="0089381D">
        <w:rPr>
          <w:i/>
          <w:iCs/>
        </w:rPr>
        <w:t>Journal of Conflict Resolution</w:t>
      </w:r>
      <w:r w:rsidRPr="0089381D">
        <w:t xml:space="preserve"> 63, no. 2 (2019): 317–47, https://doi.org/10.1177/0022002717737138.</w:t>
      </w:r>
      <w:r>
        <w:fldChar w:fldCharType="end"/>
      </w:r>
      <w:r>
        <w:t xml:space="preserve"> is too narrowly focused on cyber-attacks in Ukraine.</w:t>
      </w:r>
    </w:p>
  </w:footnote>
  <w:footnote w:id="75">
    <w:p w14:paraId="1C70EAF3" w14:textId="77777777" w:rsidR="004F4F4E" w:rsidRDefault="004F4F4E" w:rsidP="00D12BCB">
      <w:pPr>
        <w:pStyle w:val="Footnotes"/>
      </w:pPr>
      <w:r>
        <w:rPr>
          <w:rStyle w:val="FootnoteCharacters"/>
        </w:rPr>
        <w:footnoteRef/>
      </w:r>
      <w:r>
        <w:rPr>
          <w:rStyle w:val="FootnoteCharacters"/>
        </w:rPr>
        <w:tab/>
      </w:r>
      <w:r>
        <w:t xml:space="preserve">Our unit of analysis is country-year. </w:t>
      </w:r>
      <w:r>
        <w:rPr>
          <w:lang w:val="en-CA"/>
        </w:rPr>
        <w:t>See the data appendix to this article for further discussion.</w:t>
      </w:r>
    </w:p>
  </w:footnote>
  <w:footnote w:id="76">
    <w:p w14:paraId="32F224D9" w14:textId="77777777" w:rsidR="004F4F4E" w:rsidRPr="00965EF9" w:rsidRDefault="004F4F4E" w:rsidP="00965EF9">
      <w:pPr>
        <w:pStyle w:val="Footnotes"/>
        <w:rPr>
          <w:lang w:val="en-US"/>
        </w:rPr>
      </w:pPr>
      <w:r>
        <w:rPr>
          <w:rStyle w:val="FootnoteReference"/>
        </w:rPr>
        <w:footnoteRef/>
      </w:r>
      <w:r>
        <w:t xml:space="preserve"> </w:t>
      </w:r>
      <w:r>
        <w:tab/>
        <w:t>A comparison of dataset coverage is provided in the appendix.</w:t>
      </w:r>
    </w:p>
  </w:footnote>
  <w:footnote w:id="77">
    <w:p w14:paraId="0E7C77FF"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{"citationID":"a17823qtgmm","properties":{"formattedCitation":"David Singer, Stuart Bremer, and John Stuckey, \\uc0\\u8220{}Capability Distribution, Uncertainty, and Major Power War, 1820-1965,\\uc0\\u8221{} in {\\i{}Peace, War, and Numbers}, by Bruce Russett (Sage Publications, 1972), 19\\uc0\\u8211{}48.","plainCitation":"David Singer, Stuart Bremer, and John Stuckey, “Capability Distribution, Uncertainty, and Major Power War, 1820-1965,” in Peace, War, and Numbers, by Bruce Russett (Sage Publications, 1972), 19–48.","noteIndex":76},"citationItems":[{"id":5992,"uris":["http://zotero.org/users/2506258/items/I24EIK6Z"],"uri":["http://zotero.org/users/2506258/items/I24EIK6Z"],"itemData":{"id":5992,"type":"chapter","title":"Capability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rPr>
          <w:rStyle w:val="FootnoteCharacters"/>
        </w:rPr>
        <w:fldChar w:fldCharType="separate"/>
      </w:r>
      <w:r w:rsidRPr="0089381D">
        <w:t xml:space="preserve">David Singer, Stuart Bremer, and John Stuckey, “Capability Distribution, Uncertainty, and Major Power War, 1820-1965,” in </w:t>
      </w:r>
      <w:r w:rsidRPr="0089381D">
        <w:rPr>
          <w:i/>
          <w:iCs/>
        </w:rPr>
        <w:t>Peace, War, and Numbers</w:t>
      </w:r>
      <w:r w:rsidRPr="0089381D">
        <w:t>, by Bruce Russett (Sage Publications, 1972), 19–48.</w:t>
      </w:r>
      <w:r>
        <w:rPr>
          <w:rStyle w:val="FootnoteCharacters"/>
        </w:rPr>
        <w:fldChar w:fldCharType="end"/>
      </w:r>
    </w:p>
  </w:footnote>
  <w:footnote w:id="78">
    <w:p w14:paraId="581418F9" w14:textId="77777777" w:rsidR="004F4F4E" w:rsidRPr="00965EF9" w:rsidRDefault="004F4F4E" w:rsidP="00965EF9">
      <w:pPr>
        <w:pStyle w:val="Footnotes"/>
        <w:rPr>
          <w:lang w:val="en-US"/>
        </w:rPr>
      </w:pPr>
      <w:r>
        <w:rPr>
          <w:rStyle w:val="FootnoteReference"/>
        </w:rPr>
        <w:footnoteRef/>
      </w:r>
      <w:r>
        <w:t xml:space="preserve"> </w:t>
      </w:r>
      <w:r>
        <w:tab/>
      </w:r>
      <w:r>
        <w:rPr>
          <w:lang w:val="en-US"/>
        </w:rPr>
        <w:t>A description of coding procedures and definitions is provided in the appendix. The newly compiled dataset includes documentation of primary sources that were consulted.</w:t>
      </w:r>
    </w:p>
  </w:footnote>
  <w:footnote w:id="79">
    <w:p w14:paraId="160EF029" w14:textId="77777777" w:rsidR="004F4F4E" w:rsidRPr="00C71EB5" w:rsidRDefault="004F4F4E" w:rsidP="00C71EB5">
      <w:pPr>
        <w:pStyle w:val="Footnotes"/>
        <w:rPr>
          <w:lang w:val="en-US"/>
        </w:rPr>
      </w:pPr>
      <w:r>
        <w:rPr>
          <w:rStyle w:val="FootnoteReference"/>
        </w:rPr>
        <w:footnoteRef/>
      </w:r>
      <w:r>
        <w:t xml:space="preserve"> </w:t>
      </w:r>
      <w:r>
        <w:tab/>
        <w:t>We code intensity as the highest level of intervention rather than the average level of intervention since the five types of interventions identified represent categorical, not ordinal variables.</w:t>
      </w:r>
    </w:p>
  </w:footnote>
  <w:footnote w:id="80">
    <w:p w14:paraId="5620175B"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{"citationID":"a25bu31crfj","properties":{"formattedCitation":"Andrew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https://doi.org/10.1177/0010414006296346.","noteIndex":79},"citationItems":[{"id":10336,"uris":["http://zotero.org/users/2506258/items/6IWR35D4"],"uri":["http://zotero.org/users/2506258/items/6IWR35D4"],"itemData":{"id":10336,"type":"article-journal","title":"Case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rPr>
          <w:rStyle w:val="FootnoteCharacters"/>
        </w:rPr>
        <w:fldChar w:fldCharType="separate"/>
      </w:r>
      <w:r w:rsidRPr="0089381D">
        <w:t xml:space="preserve">Andrew Bennett and Colin Elman, “Case Study Methods in the International Relations Subfield,” </w:t>
      </w:r>
      <w:r w:rsidRPr="0089381D">
        <w:rPr>
          <w:i/>
          <w:iCs/>
        </w:rPr>
        <w:t>Comparative Political Studies</w:t>
      </w:r>
      <w:r w:rsidRPr="0089381D">
        <w:t xml:space="preserve"> 40, no. 2 (February 2007): 170–95, https://doi.org/10.1177/0010414006296346.</w:t>
      </w:r>
      <w:r>
        <w:rPr>
          <w:rStyle w:val="FootnoteCharacters"/>
        </w:rPr>
        <w:fldChar w:fldCharType="end"/>
      </w:r>
    </w:p>
  </w:footnote>
  <w:footnote w:id="81">
    <w:p w14:paraId="282CDC52"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{"citationID":"ahd3trrqb","properties":{"formattedCitation":"Driscoll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rPr>
          <w:rStyle w:val="FootnoteCharacters"/>
        </w:rPr>
        <w:fldChar w:fldCharType="separate"/>
      </w:r>
      <w:r w:rsidRPr="0089381D">
        <w:t xml:space="preserve">Driscoll and Maliniak, “With Friends Like These”; Elias Götz, “Putin, the State, and War: The Causes of Russia’s Near Abroad Assertion Revisited,” </w:t>
      </w:r>
      <w:r w:rsidRPr="0089381D">
        <w:rPr>
          <w:i/>
          <w:iCs/>
        </w:rPr>
        <w:t>International Studies Review</w:t>
      </w:r>
      <w:r w:rsidRPr="0089381D">
        <w:t xml:space="preserve"> 19, no. 2 (June 1, 2017): 228–53, https://doi.org/10.1093/isr/viw009.</w:t>
      </w:r>
      <w:r>
        <w:rPr>
          <w:rStyle w:val="FootnoteCharacters"/>
        </w:rPr>
        <w:fldChar w:fldCharType="end"/>
      </w:r>
    </w:p>
  </w:footnote>
  <w:footnote w:id="82">
    <w:p w14:paraId="5C0CFC98" w14:textId="77777777" w:rsidR="004F4F4E" w:rsidRDefault="004F4F4E" w:rsidP="00D12BCB">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83">
    <w:p w14:paraId="79434601" w14:textId="5D72CF76" w:rsidR="004F4F4E" w:rsidRDefault="004F4F4E" w:rsidP="00D12BCB">
      <w:pPr>
        <w:pStyle w:val="Footnotes"/>
      </w:pPr>
      <w:r>
        <w:rPr>
          <w:rStyle w:val="FootnoteCharacters"/>
        </w:rPr>
        <w:footnoteRef/>
      </w:r>
      <w:r>
        <w:rPr>
          <w:rStyle w:val="FootnoteCharacters"/>
        </w:rPr>
        <w:tab/>
      </w:r>
      <w:r>
        <w:t xml:space="preserve">Although not considered in detail here, Russian operations in outside cases like Kosovo and Chechnya are </w:t>
      </w:r>
      <w:ins w:id="234" w:author="Jon Lindsay" w:date="2019-08-13T16:07:00Z">
        <w:r>
          <w:t xml:space="preserve">also </w:t>
        </w:r>
      </w:ins>
      <w:r>
        <w:t xml:space="preserve">consistent with </w:t>
      </w:r>
      <w:del w:id="235" w:author="Jon Lindsay" w:date="2019-08-13T16:07:00Z">
        <w:r w:rsidDel="00891C50">
          <w:delText xml:space="preserve">the </w:delText>
        </w:r>
      </w:del>
      <w:ins w:id="236" w:author="Jon Lindsay" w:date="2019-08-13T16:07:00Z">
        <w:r>
          <w:t xml:space="preserve">the observed </w:t>
        </w:r>
      </w:ins>
      <w:r>
        <w:t>deterrence gradient.</w:t>
      </w:r>
    </w:p>
  </w:footnote>
  <w:footnote w:id="84">
    <w:p w14:paraId="57C5E237" w14:textId="77777777" w:rsidR="004F4F4E" w:rsidRDefault="004F4F4E" w:rsidP="00891C50">
      <w:pPr>
        <w:pStyle w:val="Footnotes"/>
        <w:rPr>
          <w:ins w:id="261" w:author="Jon Lindsay" w:date="2019-08-13T16:12:00Z"/>
        </w:rPr>
      </w:pPr>
      <w:ins w:id="262" w:author="Jon Lindsay" w:date="2019-08-13T16:12: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{"citationID":"a1fp12pm24g","properties":{"formattedCitation":"Andreas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174–93.","noteIndex":85},"citationItems":[{"id":17775,"uris":["http://zotero.org/users/2506258/items/Z9PWAFVG"],"uri":["http://zotero.org/users/2506258/items/Z9PWAFVG"],"itemData":{"id":17775,"type":"chapter","title":"The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rPr>
            <w:rStyle w:val="FootnoteCharacters"/>
          </w:rPr>
          <w:fldChar w:fldCharType="separate"/>
        </w:r>
        <w:r w:rsidRPr="0089381D">
          <w:t xml:space="preserve">Andreas Schmidt, “The Estonian Cyberattacks,” in </w:t>
        </w:r>
        <w:r w:rsidRPr="0089381D">
          <w:rPr>
            <w:i/>
            <w:iCs/>
          </w:rPr>
          <w:t>A Fierce Domain: Conflict in Cyberspace, 1986 to 2012</w:t>
        </w:r>
        <w:r w:rsidRPr="0089381D">
          <w:t>, ed. Jason Healey (Cyber Conflict Studies Association, 2013), 174–93.</w:t>
        </w:r>
        <w:r>
          <w:rPr>
            <w:rStyle w:val="FootnoteCharacters"/>
          </w:rPr>
          <w:fldChar w:fldCharType="end"/>
        </w:r>
      </w:ins>
    </w:p>
  </w:footnote>
  <w:footnote w:id="85">
    <w:p w14:paraId="24E19F0F" w14:textId="77777777" w:rsidR="004F4F4E" w:rsidDel="00891C50" w:rsidRDefault="004F4F4E" w:rsidP="00D12BCB">
      <w:pPr>
        <w:pStyle w:val="Footnotes"/>
        <w:rPr>
          <w:del w:id="266" w:author="Jon Lindsay" w:date="2019-08-13T16:09:00Z"/>
        </w:rPr>
      </w:pPr>
      <w:del w:id="267" w:author="Jon Lindsay" w:date="2019-08-13T16:09:00Z">
        <w:r w:rsidDel="00891C50">
          <w:rPr>
            <w:rStyle w:val="FootnoteCharacters"/>
          </w:rPr>
          <w:footnoteRef/>
        </w:r>
        <w:r w:rsidDel="00891C50">
          <w:rPr>
            <w:rStyle w:val="FootnoteCharacters"/>
          </w:rPr>
          <w:tab/>
        </w:r>
        <w:r w:rsidDel="00891C50">
          <w:rPr>
            <w:rStyle w:val="FootnoteCharacters"/>
          </w:rPr>
          <w:fldChar w:fldCharType="begin"/>
        </w:r>
        <w:r w:rsidDel="00891C50">
          <w:rPr>
            <w:rStyle w:val="FootnoteCharacters"/>
          </w:rPr>
          <w:delInstrText xml:space="preserve"> ADDIN ZOTERO_ITEM CSL_CITATION {"citationID":"a16j9pra5en","properties":{"formattedCitation":"Joshua Davis, \\uc0\\u8220{}Hackers Take Down the Most Wired Country in Europe,\\uc0\\u8221{} {\\i{}Wired}, August 21, 2007, https://www.wired.com/2007/08/ff-estonia/.","plainCitation":"Joshua Davis, “Hackers Take Down the Most Wired Country in Europe,” Wired, August 21, 2007, https://www.wired.com/2007/08/ff-estonia/.","noteIndex":83},"citationItems":[{"id":17778,"uris":["http://zotero.org/users/2506258/items/PCVTMGVS"],"uri":["http://zotero.org/users/2506258/items/PCVTMGVS"],"itemData":{"id":17778,"type":"article-magazine","title":"Hackers Take Down the Most Wired Country in Europe","container-title":"Wired","source":"www.wired.com","abstract":"Defense minister Jaak Aaviksoo got help from NATO in the wake of the cyberattacks. Photo: Donald Milne The minister of defense checked the Web page again — still nothing. He stared at the error message: For some reason, the site for Estonia's leading newspaper, the Postimees, wasn't responding. Jaak Aaviksoo attempted to pull up the sites \\[…\\]","URL":"https://www.wired.com/2007/08/ff-estonia/","ISSN":"1059-1028","author":[{"family":"Davis","given":"Joshua"}],"issued":{"date-parts":[["2007",8,21]]},"accessed":{"date-parts":[["2019",2,3]]}}}],"schema":"https://github.com/citation-style-language/schema/raw/master/csl-citation.json"} </w:delInstrText>
        </w:r>
        <w:r w:rsidDel="00891C50">
          <w:rPr>
            <w:rStyle w:val="FootnoteCharacters"/>
          </w:rPr>
          <w:fldChar w:fldCharType="separate"/>
        </w:r>
        <w:r w:rsidRPr="0089381D" w:rsidDel="00891C50">
          <w:delText xml:space="preserve">Joshua Davis, “Hackers Take Down the Most Wired Country in Europe,” </w:delText>
        </w:r>
        <w:r w:rsidRPr="0089381D" w:rsidDel="00891C50">
          <w:rPr>
            <w:i/>
            <w:iCs/>
          </w:rPr>
          <w:delText>Wired</w:delText>
        </w:r>
        <w:r w:rsidRPr="0089381D" w:rsidDel="00891C50">
          <w:delText>, August 21, 2007, https://www.wired.com/2007/08/ff-estonia/.</w:delText>
        </w:r>
        <w:r w:rsidDel="00891C50">
          <w:rPr>
            <w:rStyle w:val="FootnoteCharacters"/>
          </w:rPr>
          <w:fldChar w:fldCharType="end"/>
        </w:r>
      </w:del>
    </w:p>
  </w:footnote>
  <w:footnote w:id="86">
    <w:p w14:paraId="7E9FBE50" w14:textId="77777777" w:rsidR="004F4F4E" w:rsidDel="002B507E" w:rsidRDefault="004F4F4E" w:rsidP="00D12BCB">
      <w:pPr>
        <w:pStyle w:val="Footnotes"/>
        <w:rPr>
          <w:del w:id="271" w:author="Jon Lindsay" w:date="2019-08-13T16:40:00Z"/>
        </w:rPr>
      </w:pPr>
      <w:del w:id="272" w:author="Jon Lindsay" w:date="2019-08-13T16:40:00Z">
        <w:r w:rsidDel="002B507E">
          <w:rPr>
            <w:rStyle w:val="FootnoteCharacters"/>
          </w:rPr>
          <w:footnoteRef/>
        </w:r>
        <w:r w:rsidDel="002B507E">
          <w:rPr>
            <w:rStyle w:val="FootnoteCharacters"/>
          </w:rPr>
          <w:tab/>
        </w:r>
        <w:r w:rsidDel="002B507E">
          <w:rPr>
            <w:rStyle w:val="FootnoteCharacters"/>
          </w:rPr>
          <w:fldChar w:fldCharType="begin"/>
        </w:r>
        <w:r w:rsidDel="002B507E">
          <w:rPr>
            <w:rStyle w:val="FootnoteCharacters"/>
          </w:rPr>
          <w:delInstrText xml:space="preserve"> ADDIN ZOTERO_ITEM CSL_CITATION {"citationID":"a1v1sdom8gk","properties":{"formattedCitation":"Ian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84},"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delInstrText>
        </w:r>
        <w:r w:rsidDel="002B507E">
          <w:rPr>
            <w:rStyle w:val="FootnoteCharacters"/>
          </w:rPr>
          <w:fldChar w:fldCharType="separate"/>
        </w:r>
        <w:r w:rsidRPr="0089381D" w:rsidDel="002B507E">
          <w:delText xml:space="preserve">Ian Traynor, “Russia Accused of Unleashing Cyberwar to Disable Estonia,” </w:delText>
        </w:r>
        <w:r w:rsidRPr="0089381D" w:rsidDel="002B507E">
          <w:rPr>
            <w:i/>
            <w:iCs/>
          </w:rPr>
          <w:delText>The Guardian</w:delText>
        </w:r>
        <w:r w:rsidRPr="0089381D" w:rsidDel="002B507E">
          <w:delText>, May 17, 2007, sec. World news, https://www.theguardian.com/world/2007/may/17/topstories3.russia.</w:delText>
        </w:r>
        <w:r w:rsidDel="002B507E">
          <w:rPr>
            <w:rStyle w:val="FootnoteCharacters"/>
          </w:rPr>
          <w:fldChar w:fldCharType="end"/>
        </w:r>
      </w:del>
    </w:p>
  </w:footnote>
  <w:footnote w:id="87">
    <w:p w14:paraId="51550849" w14:textId="77777777" w:rsidR="004F4F4E" w:rsidDel="00891C50" w:rsidRDefault="004F4F4E" w:rsidP="00D12BCB">
      <w:pPr>
        <w:pStyle w:val="Footnotes"/>
        <w:rPr>
          <w:del w:id="279" w:author="Jon Lindsay" w:date="2019-08-13T16:12:00Z"/>
        </w:rPr>
      </w:pPr>
      <w:del w:id="280" w:author="Jon Lindsay" w:date="2019-08-13T16:12:00Z">
        <w:r w:rsidDel="00891C50">
          <w:rPr>
            <w:rStyle w:val="FootnoteCharacters"/>
          </w:rPr>
          <w:footnoteRef/>
        </w:r>
        <w:r w:rsidDel="00891C50">
          <w:rPr>
            <w:rStyle w:val="FootnoteCharacters"/>
          </w:rPr>
          <w:tab/>
        </w:r>
        <w:r w:rsidDel="00891C50">
          <w:rPr>
            <w:rStyle w:val="FootnoteCharacters"/>
          </w:rPr>
          <w:fldChar w:fldCharType="begin"/>
        </w:r>
        <w:r w:rsidDel="00891C50">
          <w:rPr>
            <w:rStyle w:val="FootnoteCharacters"/>
          </w:rPr>
          <w:delInstrText xml:space="preserve"> ADDIN ZOTERO_ITEM CSL_CITATION {"citationID":"a1fp12pm24g","properties":{"formattedCitation":"Andreas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174–93.","noteIndex":85},"citationItems":[{"id":17775,"uris":["http://zotero.org/users/2506258/items/Z9PWAFVG"],"uri":["http://zotero.org/users/2506258/items/Z9PWAFVG"],"itemData":{"id":17775,"type":"chapter","title":"The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delInstrText>
        </w:r>
        <w:r w:rsidDel="00891C50">
          <w:rPr>
            <w:rStyle w:val="FootnoteCharacters"/>
          </w:rPr>
          <w:fldChar w:fldCharType="separate"/>
        </w:r>
        <w:r w:rsidRPr="0089381D" w:rsidDel="00891C50">
          <w:delText xml:space="preserve">Andreas Schmidt, “The Estonian Cyberattacks,” in </w:delText>
        </w:r>
        <w:r w:rsidRPr="0089381D" w:rsidDel="00891C50">
          <w:rPr>
            <w:i/>
            <w:iCs/>
          </w:rPr>
          <w:delText>A Fierce Domain: Conflict in Cyberspace, 1986 to 2012</w:delText>
        </w:r>
        <w:r w:rsidRPr="0089381D" w:rsidDel="00891C50">
          <w:delText>, ed. Jason Healey (Cyber Conflict Studies Association, 2013), 174–93.</w:delText>
        </w:r>
        <w:r w:rsidDel="00891C50">
          <w:rPr>
            <w:rStyle w:val="FootnoteCharacters"/>
          </w:rPr>
          <w:fldChar w:fldCharType="end"/>
        </w:r>
      </w:del>
    </w:p>
  </w:footnote>
  <w:footnote w:id="88">
    <w:p w14:paraId="462BB0DC"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{"citationID":"a26ovu4udke","properties":{"formattedCitation":"Vincent Joubert, \\uc0\\u8220{}Five Years after Estonia\\uc0\\u8217{}s Cyber Attacks: Lessons Learned for NATO?\\uc0\\u8221{} (Rome, Italy: NATO Defense College, 2012).","plainCitation":"Vincent Joubert, “Five Years after Estonia’s Cyber Attacks: Lessons Learned for NATO?” (Rome, Italy: NATO Defense College, 2012).","noteIndex":86},"citationItems":[{"id":17774,"uris":["http://zotero.org/users/2506258/items/RFJXZ8TU"],"uri":["http://zotero.org/users/2506258/items/RFJXZ8TU"],"itemData":{"id":17774,"type":"report","title":"Five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rPr>
          <w:rStyle w:val="FootnoteCharacters"/>
        </w:rPr>
        <w:fldChar w:fldCharType="separate"/>
      </w:r>
      <w:r w:rsidRPr="0089381D">
        <w:t>Vincent Joubert, “Five Years after Estonia’s Cyber Attacks: Lessons Learned for NATO?” (Rome, Italy: NATO Defense College, 2012).</w:t>
      </w:r>
      <w:r>
        <w:rPr>
          <w:rStyle w:val="FootnoteCharacters"/>
        </w:rPr>
        <w:fldChar w:fldCharType="end"/>
      </w:r>
    </w:p>
  </w:footnote>
  <w:footnote w:id="89">
    <w:p w14:paraId="152CC7AF" w14:textId="77777777" w:rsidR="004F4F4E" w:rsidDel="00122003" w:rsidRDefault="004F4F4E" w:rsidP="00D12BCB">
      <w:pPr>
        <w:pStyle w:val="Footnotes"/>
        <w:rPr>
          <w:del w:id="336" w:author="Jon Lindsay" w:date="2019-08-13T16:20:00Z"/>
        </w:rPr>
      </w:pPr>
      <w:del w:id="337" w:author="Jon Lindsay" w:date="2019-08-13T16:20:00Z">
        <w:r w:rsidDel="00122003">
          <w:rPr>
            <w:rStyle w:val="FootnoteCharacters"/>
          </w:rPr>
          <w:footnoteRef/>
        </w:r>
        <w:r w:rsidDel="00122003">
          <w:rPr>
            <w:rStyle w:val="FootnoteCharacters"/>
          </w:rPr>
          <w:tab/>
        </w:r>
        <w:r w:rsidDel="00122003">
          <w:rPr>
            <w:rStyle w:val="FootnoteCharacters"/>
          </w:rPr>
          <w:fldChar w:fldCharType="begin"/>
        </w:r>
        <w:r w:rsidDel="00122003">
          <w:rPr>
            <w:rStyle w:val="FootnoteCharacters"/>
          </w:rPr>
          <w:delInstrText xml:space="preserve"> ADDIN ZOTERO_ITEM CSL_CITATION {"citationID":"au06v60hkd","properties":{"formattedCitation":"Carson, {\\i{}Secret Wars}.","plainCitation":"Carson, Secret Wars.","noteIndex":87},"citationItems":[{"id":17470,"uris":["http://zotero.org/users/2506258/items/PEFPVY5I"],"uri":["http://zotero.org/users/2506258/items/PEFPVY5I"],"itemData":{"id":17470,"type":"book","title":"Secret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delInstrText>
        </w:r>
        <w:r w:rsidDel="00122003">
          <w:rPr>
            <w:rStyle w:val="FootnoteCharacters"/>
          </w:rPr>
          <w:fldChar w:fldCharType="separate"/>
        </w:r>
        <w:r w:rsidRPr="0089381D" w:rsidDel="00122003">
          <w:delText xml:space="preserve">Carson, </w:delText>
        </w:r>
        <w:r w:rsidRPr="0089381D" w:rsidDel="00122003">
          <w:rPr>
            <w:i/>
            <w:iCs/>
          </w:rPr>
          <w:delText>Secret Wars</w:delText>
        </w:r>
        <w:r w:rsidRPr="0089381D" w:rsidDel="00122003">
          <w:delText>.</w:delText>
        </w:r>
        <w:r w:rsidDel="00122003">
          <w:rPr>
            <w:rStyle w:val="FootnoteCharacters"/>
          </w:rPr>
          <w:fldChar w:fldCharType="end"/>
        </w:r>
      </w:del>
    </w:p>
  </w:footnote>
  <w:footnote w:id="90">
    <w:p w14:paraId="6CDE034B" w14:textId="77777777" w:rsidR="004F4F4E" w:rsidRDefault="004F4F4E" w:rsidP="00ED647A">
      <w:pPr>
        <w:pStyle w:val="Footnotes"/>
        <w:rPr>
          <w:ins w:id="339" w:author="Jon Lindsay" w:date="2019-08-13T16:41:00Z"/>
        </w:rPr>
      </w:pPr>
      <w:ins w:id="340" w:author="Jon Lindsay" w:date="2019-08-13T16:41: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{"citationID":"a1v1sdom8gk","properties":{"formattedCitation":"Ian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84},"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rPr>
            <w:rStyle w:val="FootnoteCharacters"/>
          </w:rPr>
          <w:fldChar w:fldCharType="separate"/>
        </w:r>
        <w:r w:rsidRPr="0089381D">
          <w:t xml:space="preserve">Ian Traynor, “Russia Accused of Unleashing Cyberwar to Disable Estonia,” </w:t>
        </w:r>
        <w:r w:rsidRPr="0089381D">
          <w:rPr>
            <w:i/>
            <w:iCs/>
          </w:rPr>
          <w:t>The Guardian</w:t>
        </w:r>
        <w:r w:rsidRPr="0089381D">
          <w:t>, May 17, 2007, sec. World news, https://www.theguardian.com/world/2007/may/17/topstories3.russia.</w:t>
        </w:r>
        <w:r>
          <w:rPr>
            <w:rStyle w:val="FootnoteCharacters"/>
          </w:rPr>
          <w:fldChar w:fldCharType="end"/>
        </w:r>
      </w:ins>
    </w:p>
  </w:footnote>
  <w:footnote w:id="91">
    <w:p w14:paraId="71F53D4B"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{"citationID":"a1tgipt8ccm","properties":{"formattedCitation":"Ronald Deibert, Rafal Rohozinski, and Masashi Crete-Nishihata, \\uc0\\u8220{}Cyclones in Cyberspace: Information Shaping and Denial in the 2008 Russia\\uc0\\u8211{}Georgia War,\\uc0\\u8221{} {\\i{}Security Dialogue} 43, no. 1 (February 1, 2012): 3\\uc0\\u8211{}24, https://doi.org/10.1177/0967010611431079.","plainCitation":"Ronald Deibert, Rafal Rohozinski, and Masashi Crete-Nishihata, “Cyclones in Cyberspace: Information Shaping and Denial in the 2008 Russia–Georgia War,” Security Dialogue 43, no. 1 (February 1, 2012): 3–24, https://doi.org/10.1177/0967010611431079.","noteIndex":88},"citationItems":[{"id":17771,"uris":["http://zotero.org/users/2506258/items/DZVTTWZ5"],"uri":["http://zotero.org/users/2506258/items/DZVTTWZ5"],"itemData":{"id":17771,"type":"article-journal","title":"Cyclones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rPr>
          <w:rStyle w:val="FootnoteCharacters"/>
        </w:rPr>
        <w:fldChar w:fldCharType="separate"/>
      </w:r>
      <w:r w:rsidRPr="0089381D">
        <w:t xml:space="preserve">Ronald </w:t>
      </w:r>
      <w:proofErr w:type="spellStart"/>
      <w:r w:rsidRPr="0089381D">
        <w:t>Deibert</w:t>
      </w:r>
      <w:proofErr w:type="spellEnd"/>
      <w:r w:rsidRPr="0089381D">
        <w:t xml:space="preserve">, </w:t>
      </w:r>
      <w:proofErr w:type="spellStart"/>
      <w:r w:rsidRPr="0089381D">
        <w:t>Rafal</w:t>
      </w:r>
      <w:proofErr w:type="spellEnd"/>
      <w:r w:rsidRPr="0089381D">
        <w:t xml:space="preserve"> </w:t>
      </w:r>
      <w:proofErr w:type="spellStart"/>
      <w:r w:rsidRPr="0089381D">
        <w:t>Rohozinski</w:t>
      </w:r>
      <w:proofErr w:type="spellEnd"/>
      <w:r w:rsidRPr="0089381D">
        <w:t>, and Masashi Crete-</w:t>
      </w:r>
      <w:proofErr w:type="spellStart"/>
      <w:r w:rsidRPr="0089381D">
        <w:t>Nishihata</w:t>
      </w:r>
      <w:proofErr w:type="spellEnd"/>
      <w:r w:rsidRPr="0089381D">
        <w:t xml:space="preserve">, “Cyclones in Cyberspace: Information Shaping and Denial in the 2008 Russia–Georgia War,” </w:t>
      </w:r>
      <w:r w:rsidRPr="0089381D">
        <w:rPr>
          <w:i/>
          <w:iCs/>
        </w:rPr>
        <w:t>Security Dialogue</w:t>
      </w:r>
      <w:r w:rsidRPr="0089381D">
        <w:t xml:space="preserve"> 43, no. 1 (February 1, 2012): 3–24, https://doi.org/10.1177/0967010611431079.</w:t>
      </w:r>
      <w:r>
        <w:rPr>
          <w:rStyle w:val="FootnoteCharacters"/>
        </w:rPr>
        <w:fldChar w:fldCharType="end"/>
      </w:r>
    </w:p>
  </w:footnote>
  <w:footnote w:id="92">
    <w:p w14:paraId="683D5357" w14:textId="77777777" w:rsidR="004F4F4E" w:rsidDel="00D928BA" w:rsidRDefault="004F4F4E" w:rsidP="00D12BCB">
      <w:pPr>
        <w:pStyle w:val="Footnotes"/>
        <w:rPr>
          <w:del w:id="368" w:author="Jon Lindsay" w:date="2019-08-13T16:49:00Z"/>
        </w:rPr>
      </w:pPr>
      <w:del w:id="369" w:author="Jon Lindsay" w:date="2019-08-13T16:49:00Z">
        <w:r w:rsidDel="00D928BA">
          <w:rPr>
            <w:rStyle w:val="FootnoteCharacters"/>
          </w:rPr>
          <w:footnoteRef/>
        </w:r>
        <w:r w:rsidDel="00D928BA">
          <w:rPr>
            <w:rStyle w:val="FootnoteCharacters"/>
          </w:rPr>
          <w:tab/>
        </w:r>
        <w:r w:rsidDel="00D928BA">
          <w:rPr>
            <w:rStyle w:val="FootnoteCharacters"/>
          </w:rPr>
          <w:fldChar w:fldCharType="begin"/>
        </w:r>
        <w:r w:rsidDel="00D928BA">
          <w:rPr>
            <w:rStyle w:val="FootnoteCharacters"/>
          </w:rPr>
          <w:delInstrText xml:space="preserve"> ADDIN ZOTERO_ITEM CSL_CITATION {"citationID":"a1j468b0frk","properties":{"formattedCitation":"Driscoll and Maliniak, \\uc0\\u8220{}With Friends Like These.\\uc0\\u8221{}","plainCitation":"Driscoll and Maliniak, “With Friends Like These.”","noteIndex":89},"citationItems":[{"id":6245,"uris":["http://zotero.org/users/2506258/items/U4EBNS54"],"uri":["http://zotero.org/users/2506258/items/U4EBNS54"],"itemData":{"id":6245,"type":"article-journal","title":"With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delInstrText>
        </w:r>
        <w:r w:rsidDel="00D928BA">
          <w:rPr>
            <w:rStyle w:val="FootnoteCharacters"/>
          </w:rPr>
          <w:fldChar w:fldCharType="separate"/>
        </w:r>
        <w:r w:rsidRPr="0089381D" w:rsidDel="00D928BA">
          <w:delText>Driscoll and Maliniak, “With Friends Like These.”</w:delText>
        </w:r>
        <w:r w:rsidDel="00D928BA">
          <w:rPr>
            <w:rStyle w:val="FootnoteCharacters"/>
          </w:rPr>
          <w:fldChar w:fldCharType="end"/>
        </w:r>
      </w:del>
    </w:p>
  </w:footnote>
  <w:footnote w:id="93">
    <w:p w14:paraId="13B31C6E" w14:textId="77777777" w:rsidR="004F4F4E" w:rsidDel="00AE7F9A" w:rsidRDefault="004F4F4E" w:rsidP="00D12BCB">
      <w:pPr>
        <w:pStyle w:val="Footnotes"/>
        <w:rPr>
          <w:del w:id="383" w:author="Jon Lindsay" w:date="2019-08-13T16:58:00Z"/>
        </w:rPr>
      </w:pPr>
      <w:del w:id="384" w:author="Jon Lindsay" w:date="2019-08-13T16:58:00Z">
        <w:r w:rsidDel="00AE7F9A">
          <w:rPr>
            <w:rStyle w:val="FootnoteCharacters"/>
          </w:rPr>
          <w:footnoteRef/>
        </w:r>
        <w:r w:rsidDel="00AE7F9A">
          <w:rPr>
            <w:rStyle w:val="FootnoteCharacters"/>
          </w:rPr>
          <w:tab/>
        </w:r>
        <w:r w:rsidDel="00AE7F9A">
          <w:rPr>
            <w:rStyle w:val="FootnoteCharacters"/>
          </w:rPr>
          <w:fldChar w:fldCharType="begin"/>
        </w:r>
        <w:r w:rsidDel="00AE7F9A">
          <w:rPr>
            <w:rStyle w:val="FootnoteCharacters"/>
          </w:rPr>
          <w:delInstrText xml:space="preserve"> ADDIN ZOTERO_ITEM CSL_CITATION {"citationID":"a2mcibfmdd4","properties":{"formattedCitation":"Paulo Shakarian, \\uc0\\u8220{}The 2008 Russian Cyber Campaign against Georgia,\\uc0\\u8221{} {\\i{}Military Review} 91, no. 6 (November 1, 2011): 63; Michael Brecher et al., \\uc0\\u8220{}International Crisis Behavior Data Codebook,\\uc0\\u8221{} Codebook, 2017, http://sites.duke.edu/icbdata/data-collections/.","plainCitation":"Paulo Shakarian, “The 2008 Russian Cyber Campaign against Georgia,” Military Review 91, no. 6 (November 1, 2011): 63; Michael Brecher et al., “International Crisis Behavior Data Codebook,” Codebook, 2017, http://sites.duke.edu/icbdata/data-collections/.","noteIndex":90},"citationItems":[{"id":17765,"uris":["http://zotero.org/users/2506258/items/GS4JAR5X"],"uri":["http://zotero.org/users/2506258/items/GS4JAR5X"],"itemData":{"id":17765,"type":"article-journal","title":"The 2008 Russian Cyber Campaign against Georgia","container-title":"Military Review","page":"63","volume":"91","issue":"6","source":"www.questia.com","abstract":"[ILLUSTRATION OMITTED] IN AUGUST 2008, the Russian Army invaded Georgia. Numerous,...","ISSN":"0026-4148","language":"eng","author":[{"family":"Shakarian","given":"Paulo"}],"issued":{"date-parts":[["2011",11,1]]}}},{"id":17773,"uris":["http://zotero.org/users/2506258/items/S6E5US43"],"uri":["http://zotero.org/users/2506258/items/S6E5US43"],"itemData":{"id":17773,"type":"report","title":"International Crisis Behavior Data Codebook","genre":"Codebook","URL":"http://sites.duke.edu/icbdata/data-collections/","number":"Version 12","author":[{"family":"Brecher","given":"Michael"},{"family":"Wilkenfeld","given":"Jonathan"},{"family":"Beardsley","given":"Kyle C."},{"family":"James","given":"Patrick"},{"family":"Quinn","given":"David"}],"issued":{"date-parts":[["2017"]]}}}],"schema":"https://github.com/citation-style-language/schema/raw/master/csl-citation.json"} </w:delInstrText>
        </w:r>
        <w:r w:rsidDel="00AE7F9A">
          <w:rPr>
            <w:rStyle w:val="FootnoteCharacters"/>
          </w:rPr>
          <w:fldChar w:fldCharType="separate"/>
        </w:r>
        <w:r w:rsidRPr="0089381D" w:rsidDel="00AE7F9A">
          <w:delText xml:space="preserve">Paulo Shakarian, “The 2008 Russian Cyber Campaign against Georgia,” </w:delText>
        </w:r>
        <w:r w:rsidRPr="0089381D" w:rsidDel="00AE7F9A">
          <w:rPr>
            <w:i/>
            <w:iCs/>
          </w:rPr>
          <w:delText>Military Review</w:delText>
        </w:r>
        <w:r w:rsidRPr="0089381D" w:rsidDel="00AE7F9A">
          <w:delText xml:space="preserve"> 91, no. 6 (November 1, 2011): 63; Michael Brecher et al., “International Crisis Behavior Data Codebook,” Codebook, 2017, http://sites.duke.edu/icbdata/data-collections/.</w:delText>
        </w:r>
        <w:r w:rsidDel="00AE7F9A">
          <w:rPr>
            <w:rStyle w:val="FootnoteCharacters"/>
          </w:rPr>
          <w:fldChar w:fldCharType="end"/>
        </w:r>
      </w:del>
    </w:p>
  </w:footnote>
  <w:footnote w:id="94">
    <w:p w14:paraId="59566A0C"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{"citationID":"a2pbqu1iept","properties":{"formattedCitation":"Driscoll and Maliniak, \\uc0\\u8220{}With Friends Like These.\\uc0\\u8221{}","plainCitation":"Driscoll and Maliniak, “With Friends Like These.”","noteIndex":91},"citationItems":[{"id":6245,"uris":["http://zotero.org/users/2506258/items/U4EBNS54"],"uri":["http://zotero.org/users/2506258/items/U4EBNS54"],"itemData":{"id":6245,"type":"article-journal","title":"With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 xml:space="preserve">Driscoll and </w:t>
      </w:r>
      <w:proofErr w:type="spellStart"/>
      <w:r w:rsidRPr="0089381D">
        <w:t>Maliniak</w:t>
      </w:r>
      <w:proofErr w:type="spellEnd"/>
      <w:r w:rsidRPr="0089381D">
        <w:t>, “With Friends Like These.”</w:t>
      </w:r>
      <w:r>
        <w:rPr>
          <w:rStyle w:val="FootnoteCharacters"/>
        </w:rPr>
        <w:fldChar w:fldCharType="end"/>
      </w:r>
    </w:p>
  </w:footnote>
  <w:footnote w:id="95">
    <w:p w14:paraId="0EFBDA88" w14:textId="77777777" w:rsidR="005C0397" w:rsidRDefault="005C0397" w:rsidP="005C0397">
      <w:pPr>
        <w:pStyle w:val="Footnotes"/>
        <w:rPr>
          <w:ins w:id="423" w:author="Jon Lindsay" w:date="2019-08-13T17:26:00Z"/>
        </w:rPr>
      </w:pPr>
      <w:ins w:id="424" w:author="Jon Lindsay" w:date="2019-08-13T17:26: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{"citationID":"a2j2gikhe10","properties":{"formattedCitation":"Driscoll and Maliniak.","plainCitation":"Driscoll and Maliniak.","noteIndex":92},"citationItems":[{"id":6245,"uris":["http://zotero.org/users/2506258/items/U4EBNS54"],"uri":["http://zotero.org/users/2506258/items/U4EBNS54"],"itemData":{"id":6245,"type":"article-journal","title":"With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 xml:space="preserve">Driscoll and </w:t>
        </w:r>
        <w:proofErr w:type="spellStart"/>
        <w:r w:rsidRPr="0089381D">
          <w:t>Maliniak</w:t>
        </w:r>
        <w:proofErr w:type="spellEnd"/>
        <w:r w:rsidRPr="0089381D">
          <w:t>.</w:t>
        </w:r>
        <w:r>
          <w:rPr>
            <w:rStyle w:val="FootnoteCharacters"/>
          </w:rPr>
          <w:fldChar w:fldCharType="end"/>
        </w:r>
      </w:ins>
    </w:p>
  </w:footnote>
  <w:footnote w:id="96">
    <w:p w14:paraId="7DDD7B02" w14:textId="77777777" w:rsidR="00593E48" w:rsidRDefault="00593E48" w:rsidP="00593E48">
      <w:pPr>
        <w:pStyle w:val="Footnotes"/>
        <w:rPr>
          <w:ins w:id="448" w:author="Jon Lindsay" w:date="2019-08-13T17:18:00Z"/>
        </w:rPr>
      </w:pPr>
      <w:ins w:id="449" w:author="Jon Lindsay" w:date="2019-08-13T17:18: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{"citationID":"apdgqcnrn7","properties":{"formattedCitation":"Jesse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2019).","noteIndex":95},"citationItems":[{"id":17842,"uris":["http://zotero.org/users/2506258/items/YJ4KI4RY"],"uri":["http://zotero.org/users/2506258/items/YJ4KI4RY"],"itemData":{"id":17842,"type":"manuscript","title":"Social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Jesse Driscoll and Zachary Steinert-</w:t>
        </w:r>
        <w:proofErr w:type="spellStart"/>
        <w:r w:rsidRPr="0089381D">
          <w:t>Threlkeld</w:t>
        </w:r>
        <w:proofErr w:type="spellEnd"/>
        <w:r w:rsidRPr="0089381D">
          <w:t>, “Social Media and Russian Territorial Irredentism: Some Facts and a Conjecture” (Working Paper, 2019).</w:t>
        </w:r>
        <w:r>
          <w:rPr>
            <w:rStyle w:val="FootnoteCharacters"/>
          </w:rPr>
          <w:fldChar w:fldCharType="end"/>
        </w:r>
      </w:ins>
    </w:p>
  </w:footnote>
  <w:footnote w:id="97">
    <w:p w14:paraId="0BC98C27" w14:textId="77777777" w:rsidR="007A138B" w:rsidRPr="00CB1896" w:rsidRDefault="007A138B" w:rsidP="007A138B">
      <w:pPr>
        <w:pStyle w:val="FootnoteText"/>
        <w:rPr>
          <w:ins w:id="451" w:author="Jon Lindsay" w:date="2019-08-13T17:44:00Z"/>
          <w:i/>
          <w:lang w:val="en-CA"/>
        </w:rPr>
      </w:pPr>
      <w:ins w:id="452" w:author="Jon Lindsay" w:date="2019-08-13T17:44:00Z">
        <w:r>
          <w:rPr>
            <w:rStyle w:val="FootnoteReference"/>
          </w:rPr>
          <w:footnoteRef/>
        </w:r>
        <w:r>
          <w:t xml:space="preserve"> </w:t>
        </w:r>
        <w:r>
          <w:rPr>
            <w:lang w:val="en-CA"/>
          </w:rPr>
          <w:t xml:space="preserve"> Mixed messages of resolve and restraint are common in covert action, as discussed by Carson, </w:t>
        </w:r>
        <w:r>
          <w:rPr>
            <w:i/>
            <w:lang w:val="en-CA"/>
          </w:rPr>
          <w:t>Secret Wars</w:t>
        </w:r>
      </w:ins>
    </w:p>
  </w:footnote>
  <w:footnote w:id="98">
    <w:p w14:paraId="2ED41B65" w14:textId="77777777" w:rsidR="002B0BF8" w:rsidRDefault="002B0BF8" w:rsidP="002B0BF8">
      <w:pPr>
        <w:pStyle w:val="Footnotes"/>
        <w:rPr>
          <w:ins w:id="469" w:author="Jon Lindsay" w:date="2019-08-13T17:30:00Z"/>
        </w:rPr>
      </w:pPr>
      <w:ins w:id="470" w:author="Jon Lindsay" w:date="2019-08-13T17:30: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{"citationID":"a2jb2un2dlv","properties":{"formattedCitation":"Laura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94},"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rPr>
            <w:rStyle w:val="FootnoteCharacters"/>
          </w:rPr>
          <w:fldChar w:fldCharType="separate"/>
        </w:r>
        <w:r w:rsidRPr="0089381D">
          <w:t xml:space="preserve">Laura Smith-Spark and James Masters, “Missile That Downed MH17 from ‘Russian Brigade,’” </w:t>
        </w:r>
        <w:r w:rsidRPr="0089381D">
          <w:rPr>
            <w:i/>
            <w:iCs/>
          </w:rPr>
          <w:t>CNN</w:t>
        </w:r>
        <w:r w:rsidRPr="0089381D">
          <w:t>, May 24, 2018, https://edition.cnn.com/2018/05/24/europe/mh17-plane-netherlands-russia-intl/index.html.</w:t>
        </w:r>
        <w:r>
          <w:rPr>
            <w:rStyle w:val="FootnoteCharacters"/>
          </w:rPr>
          <w:fldChar w:fldCharType="end"/>
        </w:r>
      </w:ins>
    </w:p>
  </w:footnote>
  <w:footnote w:id="99">
    <w:p w14:paraId="6305CA9B" w14:textId="77777777" w:rsidR="003F32D8" w:rsidRDefault="003F32D8" w:rsidP="003F32D8">
      <w:pPr>
        <w:pStyle w:val="Footnotes"/>
        <w:rPr>
          <w:ins w:id="483" w:author="Jon Lindsay" w:date="2019-08-13T17:15:00Z"/>
        </w:rPr>
      </w:pPr>
      <w:ins w:id="484" w:author="Jon Lindsay" w:date="2019-08-13T17:15: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{"citationID":"acpo6c26i4","properties":{"formattedCitation":"Kenneth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https://www.wired.com/story/russian-hackers-attack-ukraine/.","noteIndex":98},"citationItems":[{"id":17848,"uris":["http://zotero.org/users/2506258/items/HSQ6VDVQ"],"uri":["http://zotero.org/users/2506258/items/HSQ6VDVQ"],"itemData":{"id":17848,"type":"book","title":"Cyber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rPr>
            <w:rStyle w:val="FootnoteCharacters"/>
          </w:rPr>
          <w:fldChar w:fldCharType="separate"/>
        </w:r>
        <w:r w:rsidRPr="0089381D">
          <w:t xml:space="preserve">Kenneth </w:t>
        </w:r>
        <w:proofErr w:type="spellStart"/>
        <w:r w:rsidRPr="0089381D">
          <w:t>Geers</w:t>
        </w:r>
        <w:proofErr w:type="spellEnd"/>
        <w:r w:rsidRPr="0089381D">
          <w:t xml:space="preserve">, </w:t>
        </w:r>
        <w:r w:rsidRPr="0089381D">
          <w:rPr>
            <w:i/>
            <w:iCs/>
          </w:rPr>
          <w:t>Cyber War in Perspective: Russian Aggression against Ukraine</w:t>
        </w:r>
        <w:r w:rsidRPr="0089381D">
          <w:t xml:space="preserve"> (CCDCOE, NATO Cooperative Cyber Defence Centre of Excellence, 2015); Marie </w:t>
        </w:r>
        <w:proofErr w:type="spellStart"/>
        <w:r w:rsidRPr="0089381D">
          <w:t>Baezner</w:t>
        </w:r>
        <w:proofErr w:type="spellEnd"/>
        <w:r w:rsidRPr="0089381D">
          <w:t xml:space="preserve"> and Patrice Robin, “Cyber and Information Warfare in the Ukrainian Conflict,” Report (ETH Zurich, June 2017), https://doi.org/10.3929/ethz-b-000169634; </w:t>
        </w:r>
        <w:proofErr w:type="spellStart"/>
        <w:r w:rsidRPr="0089381D">
          <w:t>Brantly</w:t>
        </w:r>
        <w:proofErr w:type="spellEnd"/>
        <w:r w:rsidRPr="0089381D">
          <w:t xml:space="preserve">, Cal, and </w:t>
        </w:r>
        <w:proofErr w:type="spellStart"/>
        <w:r w:rsidRPr="0089381D">
          <w:t>Winkelstein</w:t>
        </w:r>
        <w:proofErr w:type="spellEnd"/>
        <w:r w:rsidRPr="0089381D">
          <w:t xml:space="preserve">, “Defending the Borderland: Ukrainian Military Experiences with IO, Cyber, and EW”; Andy Greenberg, “How an Entire Nation Became Russia’s Test Lab for Cyberwar,” </w:t>
        </w:r>
        <w:r w:rsidRPr="0089381D">
          <w:rPr>
            <w:i/>
            <w:iCs/>
          </w:rPr>
          <w:t>Wired</w:t>
        </w:r>
        <w:r w:rsidRPr="0089381D">
          <w:t>, June 20, 2017, https://www.wired.com/story/russian-hackers-attack-ukraine/.</w:t>
        </w:r>
        <w:r>
          <w:rPr>
            <w:rStyle w:val="FootnoteCharacters"/>
          </w:rPr>
          <w:fldChar w:fldCharType="end"/>
        </w:r>
      </w:ins>
    </w:p>
  </w:footnote>
  <w:footnote w:id="100">
    <w:p w14:paraId="11BA20C2" w14:textId="77777777" w:rsidR="003F32D8" w:rsidRDefault="003F32D8" w:rsidP="003F32D8">
      <w:pPr>
        <w:pStyle w:val="Footnotes"/>
        <w:rPr>
          <w:ins w:id="489" w:author="Jon Lindsay" w:date="2019-08-13T17:16:00Z"/>
        </w:rPr>
      </w:pPr>
      <w:ins w:id="490" w:author="Jon Lindsay" w:date="2019-08-13T17:16: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{"citationID":"a1na8v95m37","properties":{"formattedCitation":"Kostyuk and Zhukov, \\uc0\\u8220{}Invisible Digital Front.\\uc0\\u8221{}","plainCitation":"Kostyuk and Zhukov, “Invisible Digital Front.”","noteIndex":102},"citationItems":[{"id":17701,"uris":["http://zotero.org/users/2506258/items/GUGFUQ8X"],"uri":["http://zotero.org/users/2506258/items/GUGFUQ8X"],"itemData":{"id":17701,"type":"article-journal","title":"Invisible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rPr>
            <w:rStyle w:val="FootnoteCharacters"/>
          </w:rPr>
          <w:fldChar w:fldCharType="separate"/>
        </w:r>
        <w:proofErr w:type="spellStart"/>
        <w:r w:rsidRPr="0089381D">
          <w:t>Kostyuk</w:t>
        </w:r>
        <w:proofErr w:type="spellEnd"/>
        <w:r w:rsidRPr="0089381D">
          <w:t xml:space="preserve"> and Zhukov, “Invisible Digital Front.”</w:t>
        </w:r>
        <w:r>
          <w:rPr>
            <w:rStyle w:val="FootnoteCharacters"/>
          </w:rPr>
          <w:fldChar w:fldCharType="end"/>
        </w:r>
      </w:ins>
    </w:p>
  </w:footnote>
  <w:footnote w:id="101">
    <w:p w14:paraId="2C876A73" w14:textId="77777777" w:rsidR="003F32D8" w:rsidRDefault="003F32D8" w:rsidP="003F32D8">
      <w:pPr>
        <w:pStyle w:val="Footnotes"/>
        <w:rPr>
          <w:ins w:id="507" w:author="Jon Lindsay" w:date="2019-08-13T17:16:00Z"/>
        </w:rPr>
      </w:pPr>
      <w:ins w:id="508" w:author="Jon Lindsay" w:date="2019-08-13T17:16: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{"citationID":"a2ope2d4aog","properties":{"formattedCitation":"Driscoll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Conjecture.”","noteIndex":103},"citationItems":[{"id":17842,"uris":["http://zotero.org/users/2506258/items/YJ4KI4RY"],"uri":["http://zotero.org/users/2506258/items/YJ4KI4RY"],"itemData":{"id":17842,"type":"manuscript","title":"Social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Driscoll and Steinert-</w:t>
        </w:r>
        <w:proofErr w:type="spellStart"/>
        <w:r w:rsidRPr="0089381D">
          <w:t>Threlkeld</w:t>
        </w:r>
        <w:proofErr w:type="spellEnd"/>
        <w:r w:rsidRPr="0089381D">
          <w:t>, “Social Media and Russian Territorial Irredentism: Some Facts and a Conjecture.”</w:t>
        </w:r>
        <w:r>
          <w:rPr>
            <w:rStyle w:val="FootnoteCharacters"/>
          </w:rPr>
          <w:fldChar w:fldCharType="end"/>
        </w:r>
      </w:ins>
    </w:p>
  </w:footnote>
  <w:footnote w:id="102">
    <w:p w14:paraId="2A70AC53" w14:textId="77777777" w:rsidR="009A1F08" w:rsidRDefault="009A1F08" w:rsidP="009A1F08">
      <w:pPr>
        <w:pStyle w:val="Footnotes"/>
        <w:rPr>
          <w:ins w:id="512" w:author="Jon Lindsay" w:date="2019-08-13T17:43:00Z"/>
        </w:rPr>
      </w:pPr>
      <w:ins w:id="513" w:author="Jon Lindsay" w:date="2019-08-13T17:43: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{"citationID":"a14s0u1os2v","properties":{"formattedCitation":"Brantly, Cal, and Winkelstein, \\uc0\\u8220{}Defending the Borderland: Ukrainian Military Experiences with IO, Cyber, and EW.\\uc0\\u8221{}","plainCitation":"Brantly, Cal, and Winkelstein, “Defending the Borderland: Ukrainian Military Experiences with IO, Cyber, and EW.”","noteIndex":97},"citationItems":[{"id":16656,"uris":["http://zotero.org/users/2506258/items/BSYDS7NY"],"uri":["http://zotero.org/users/2506258/items/BSYDS7NY"],"itemData":{"id":16656,"type":"report","title":"Defending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rPr>
            <w:rStyle w:val="FootnoteCharacters"/>
          </w:rPr>
          <w:fldChar w:fldCharType="separate"/>
        </w:r>
        <w:proofErr w:type="spellStart"/>
        <w:r w:rsidRPr="0089381D">
          <w:t>Brantly</w:t>
        </w:r>
        <w:proofErr w:type="spellEnd"/>
        <w:r w:rsidRPr="0089381D">
          <w:t xml:space="preserve">, Cal, and </w:t>
        </w:r>
        <w:proofErr w:type="spellStart"/>
        <w:r w:rsidRPr="0089381D">
          <w:t>Winkelstein</w:t>
        </w:r>
        <w:proofErr w:type="spellEnd"/>
        <w:r w:rsidRPr="0089381D">
          <w:t>, “Defending the Borderland: Ukrainian Military Experiences with IO, Cyber, and EW.”</w:t>
        </w:r>
        <w:r>
          <w:rPr>
            <w:rStyle w:val="FootnoteCharacters"/>
          </w:rPr>
          <w:fldChar w:fldCharType="end"/>
        </w:r>
      </w:ins>
    </w:p>
  </w:footnote>
  <w:footnote w:id="103">
    <w:p w14:paraId="632F3024" w14:textId="77777777" w:rsidR="004F4F4E" w:rsidDel="00C2331F" w:rsidRDefault="004F4F4E" w:rsidP="00D12BCB">
      <w:pPr>
        <w:pStyle w:val="Footnotes"/>
        <w:rPr>
          <w:del w:id="537" w:author="Jon Lindsay" w:date="2019-08-13T17:05:00Z"/>
        </w:rPr>
      </w:pPr>
      <w:del w:id="538" w:author="Jon Lindsay" w:date="2019-08-13T17:05:00Z">
        <w:r w:rsidDel="00C2331F">
          <w:rPr>
            <w:rStyle w:val="FootnoteCharacters"/>
          </w:rPr>
          <w:footnoteRef/>
        </w:r>
        <w:r w:rsidDel="00C2331F">
          <w:rPr>
            <w:rStyle w:val="FootnoteCharacters"/>
          </w:rPr>
          <w:tab/>
        </w:r>
        <w:r w:rsidDel="00C2331F">
          <w:rPr>
            <w:rStyle w:val="FootnoteCharacters"/>
          </w:rPr>
          <w:fldChar w:fldCharType="begin"/>
        </w:r>
        <w:r w:rsidDel="00C2331F">
          <w:rPr>
            <w:rStyle w:val="FootnoteCharacters"/>
          </w:rPr>
          <w:delInstrText xml:space="preserve"> ADDIN ZOTERO_ITEM CSL_CITATION {"citationID":"a2j2gikhe10","properties":{"formattedCitation":"Driscoll and Maliniak.","plainCitation":"Driscoll and Maliniak.","noteIndex":92},"citationItems":[{"id":6245,"uris":["http://zotero.org/users/2506258/items/U4EBNS54"],"uri":["http://zotero.org/users/2506258/items/U4EBNS54"],"itemData":{"id":6245,"type":"article-journal","title":"With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delInstrText>
        </w:r>
        <w:r w:rsidDel="00C2331F">
          <w:rPr>
            <w:rStyle w:val="FootnoteCharacters"/>
          </w:rPr>
          <w:fldChar w:fldCharType="separate"/>
        </w:r>
        <w:r w:rsidRPr="0089381D" w:rsidDel="00C2331F">
          <w:delText>Driscoll and Maliniak.</w:delText>
        </w:r>
        <w:r w:rsidDel="00C2331F">
          <w:rPr>
            <w:rStyle w:val="FootnoteCharacters"/>
          </w:rPr>
          <w:fldChar w:fldCharType="end"/>
        </w:r>
      </w:del>
    </w:p>
  </w:footnote>
  <w:footnote w:id="104">
    <w:p w14:paraId="2456B07E" w14:textId="77777777" w:rsidR="004F4F4E" w:rsidDel="00C2331F" w:rsidRDefault="004F4F4E" w:rsidP="00D12BCB">
      <w:pPr>
        <w:pStyle w:val="Footnotes"/>
        <w:rPr>
          <w:del w:id="547" w:author="Jon Lindsay" w:date="2019-08-13T17:06:00Z"/>
        </w:rPr>
      </w:pPr>
      <w:del w:id="548" w:author="Jon Lindsay" w:date="2019-08-13T17:06:00Z">
        <w:r w:rsidDel="00C2331F">
          <w:rPr>
            <w:rStyle w:val="FootnoteCharacters"/>
          </w:rPr>
          <w:footnoteRef/>
        </w:r>
        <w:r w:rsidDel="00C2331F">
          <w:rPr>
            <w:rStyle w:val="FootnoteCharacters"/>
          </w:rPr>
          <w:tab/>
        </w:r>
        <w:r w:rsidDel="00C2331F">
          <w:rPr>
            <w:rStyle w:val="FootnoteCharacters"/>
          </w:rPr>
          <w:fldChar w:fldCharType="begin"/>
        </w:r>
        <w:r w:rsidDel="00C2331F">
          <w:rPr>
            <w:rStyle w:val="FootnoteCharacters"/>
          </w:rPr>
          <w:delInstrText xml:space="preserve"> ADDIN ZOTERO_ITEM CSL_CITATION {"citationID":"a28vkprviql","properties":{"formattedCitation":"Erik Gartzke and Koji Kagotani, \\uc0\\u8220{}Being There: U.S. Troop Deployments, Force Posture and Alliance Reliability\\uc0\\u8221{} (Working Paper, 2017).","plainCitation":"Erik Gartzke and Koji Kagotani, “Being There: U.S. Troop Deployments, Force Posture and Alliance Reliability” (Working Paper, 2017).","noteIndex":93},"citationItems":[{"id":17843,"uris":["http://zotero.org/users/2506258/items/NYL4RMAG"],"uri":["http://zotero.org/users/2506258/items/NYL4RMAG"],"itemData":{"id":17843,"type":"manuscript","title":"Being There: U.S. Troop Deployments, Force Posture and Alliance Reliability","genre":"Working Paper","author":[{"family":"Gartzke","given":"Erik"},{"family":"Kagotani","given":"Koji"}],"issued":{"date-parts":[["2017"]]}}}],"schema":"https://github.com/citation-style-language/schema/raw/master/csl-citation.json"} </w:delInstrText>
        </w:r>
        <w:r w:rsidDel="00C2331F">
          <w:rPr>
            <w:rStyle w:val="FootnoteCharacters"/>
          </w:rPr>
          <w:fldChar w:fldCharType="separate"/>
        </w:r>
        <w:r w:rsidRPr="0089381D" w:rsidDel="00C2331F">
          <w:delText>Erik Gartzke and Koji Kagotani, “Being There: U.S. Troop Deployments, Force Posture and Alliance Reliability” (Working Paper, 2017).</w:delText>
        </w:r>
        <w:r w:rsidDel="00C2331F">
          <w:rPr>
            <w:rStyle w:val="FootnoteCharacters"/>
          </w:rPr>
          <w:fldChar w:fldCharType="end"/>
        </w:r>
      </w:del>
    </w:p>
  </w:footnote>
  <w:footnote w:id="105">
    <w:p w14:paraId="2CBD9C54" w14:textId="77777777" w:rsidR="004F4F4E" w:rsidDel="00A4129D" w:rsidRDefault="004F4F4E" w:rsidP="00D12BCB">
      <w:pPr>
        <w:pStyle w:val="Footnotes"/>
        <w:rPr>
          <w:del w:id="563" w:author="Jon Lindsay" w:date="2019-08-13T17:10:00Z"/>
        </w:rPr>
      </w:pPr>
      <w:del w:id="564" w:author="Jon Lindsay" w:date="2019-08-13T17:10:00Z">
        <w:r w:rsidDel="00A4129D">
          <w:rPr>
            <w:rStyle w:val="FootnoteCharacters"/>
          </w:rPr>
          <w:footnoteRef/>
        </w:r>
        <w:r w:rsidDel="00A4129D">
          <w:rPr>
            <w:rStyle w:val="FootnoteCharacters"/>
          </w:rPr>
          <w:tab/>
        </w:r>
        <w:r w:rsidDel="00A4129D">
          <w:rPr>
            <w:rStyle w:val="FootnoteCharacters"/>
          </w:rPr>
          <w:fldChar w:fldCharType="begin"/>
        </w:r>
        <w:r w:rsidDel="00A4129D">
          <w:rPr>
            <w:rStyle w:val="FootnoteCharacters"/>
          </w:rPr>
          <w:delInstrText xml:space="preserve"> ADDIN ZOTERO_ITEM CSL_CITATION {"citationID":"a2jb2un2dlv","properties":{"formattedCitation":"Laura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94},"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delInstrText>
        </w:r>
        <w:r w:rsidDel="00A4129D">
          <w:rPr>
            <w:rStyle w:val="FootnoteCharacters"/>
          </w:rPr>
          <w:fldChar w:fldCharType="separate"/>
        </w:r>
        <w:r w:rsidRPr="0089381D" w:rsidDel="00A4129D">
          <w:delText xml:space="preserve">Laura Smith-Spark and James Masters, “Missile That Downed MH17 from ‘Russian Brigade,’” </w:delText>
        </w:r>
        <w:r w:rsidRPr="0089381D" w:rsidDel="00A4129D">
          <w:rPr>
            <w:i/>
            <w:iCs/>
          </w:rPr>
          <w:delText>CNN</w:delText>
        </w:r>
        <w:r w:rsidRPr="0089381D" w:rsidDel="00A4129D">
          <w:delText>, May 24, 2018, https://edition.cnn.com/2018/05/24/europe/mh17-plane-netherlands-russia-intl/index.html.</w:delText>
        </w:r>
        <w:r w:rsidDel="00A4129D">
          <w:rPr>
            <w:rStyle w:val="FootnoteCharacters"/>
          </w:rPr>
          <w:fldChar w:fldCharType="end"/>
        </w:r>
      </w:del>
    </w:p>
  </w:footnote>
  <w:footnote w:id="106">
    <w:p w14:paraId="01231218" w14:textId="77777777" w:rsidR="004F4F4E" w:rsidDel="00593E48" w:rsidRDefault="004F4F4E" w:rsidP="00D12BCB">
      <w:pPr>
        <w:pStyle w:val="Footnotes"/>
        <w:rPr>
          <w:del w:id="584" w:author="Jon Lindsay" w:date="2019-08-13T17:18:00Z"/>
        </w:rPr>
      </w:pPr>
      <w:del w:id="585" w:author="Jon Lindsay" w:date="2019-08-13T17:18:00Z">
        <w:r w:rsidDel="00593E48">
          <w:rPr>
            <w:rStyle w:val="FootnoteCharacters"/>
          </w:rPr>
          <w:footnoteRef/>
        </w:r>
        <w:r w:rsidDel="00593E48">
          <w:rPr>
            <w:rStyle w:val="FootnoteCharacters"/>
          </w:rPr>
          <w:tab/>
        </w:r>
        <w:r w:rsidDel="00593E48">
          <w:rPr>
            <w:rStyle w:val="FootnoteCharacters"/>
          </w:rPr>
          <w:fldChar w:fldCharType="begin"/>
        </w:r>
        <w:r w:rsidDel="00593E48">
          <w:rPr>
            <w:rStyle w:val="FootnoteCharacters"/>
          </w:rPr>
          <w:delInstrText xml:space="preserve"> ADDIN ZOTERO_ITEM CSL_CITATION {"citationID":"apdgqcnrn7","properties":{"formattedCitation":"Jesse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2019).","noteIndex":95},"citationItems":[{"id":17842,"uris":["http://zotero.org/users/2506258/items/YJ4KI4RY"],"uri":["http://zotero.org/users/2506258/items/YJ4KI4RY"],"itemData":{"id":17842,"type":"manuscript","title":"Social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delInstrText>
        </w:r>
        <w:r w:rsidDel="00593E48">
          <w:rPr>
            <w:rStyle w:val="FootnoteCharacters"/>
          </w:rPr>
          <w:fldChar w:fldCharType="separate"/>
        </w:r>
        <w:r w:rsidRPr="0089381D" w:rsidDel="00593E48">
          <w:delText>Jesse Driscoll and Zachary Steinert-Threlkeld, “Social Media and Russian Territorial Irredentism: Some Facts and a Conjecture” (Working Paper, 2019).</w:delText>
        </w:r>
        <w:r w:rsidDel="00593E48">
          <w:rPr>
            <w:rStyle w:val="FootnoteCharacters"/>
          </w:rPr>
          <w:fldChar w:fldCharType="end"/>
        </w:r>
      </w:del>
    </w:p>
  </w:footnote>
  <w:footnote w:id="107">
    <w:p w14:paraId="3979D273" w14:textId="77777777" w:rsidR="004F4F4E" w:rsidDel="00593E48" w:rsidRDefault="004F4F4E" w:rsidP="00D12BCB">
      <w:pPr>
        <w:pStyle w:val="Footnotes"/>
        <w:rPr>
          <w:del w:id="588" w:author="Jon Lindsay" w:date="2019-08-13T17:18:00Z"/>
        </w:rPr>
      </w:pPr>
      <w:del w:id="589" w:author="Jon Lindsay" w:date="2019-08-13T17:18:00Z">
        <w:r w:rsidDel="00593E48">
          <w:rPr>
            <w:rStyle w:val="FootnoteCharacters"/>
          </w:rPr>
          <w:footnoteRef/>
        </w:r>
        <w:r w:rsidDel="00593E48">
          <w:rPr>
            <w:rStyle w:val="FootnoteCharacters"/>
          </w:rPr>
          <w:tab/>
        </w:r>
        <w:r w:rsidDel="00593E48">
          <w:rPr>
            <w:rStyle w:val="FootnoteCharacters"/>
          </w:rPr>
          <w:fldChar w:fldCharType="begin"/>
        </w:r>
        <w:r w:rsidDel="00593E48">
          <w:rPr>
            <w:rStyle w:val="FootnoteCharacters"/>
          </w:rPr>
          <w:delInstrText xml:space="preserve"> ADDIN ZOTERO_ITEM CSL_CITATION {"citationID":"aop0ntmv3n","properties":{"formattedCitation":"Carson, {\\i{}Secret Wars}.","plainCitation":"Carson, Secret Wars.","noteIndex":96},"citationItems":[{"id":17470,"uris":["http://zotero.org/users/2506258/items/PEFPVY5I"],"uri":["http://zotero.org/users/2506258/items/PEFPVY5I"],"itemData":{"id":17470,"type":"book","title":"Secret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delInstrText>
        </w:r>
        <w:r w:rsidDel="00593E48">
          <w:rPr>
            <w:rStyle w:val="FootnoteCharacters"/>
          </w:rPr>
          <w:fldChar w:fldCharType="separate"/>
        </w:r>
        <w:r w:rsidRPr="0089381D" w:rsidDel="00593E48">
          <w:delText xml:space="preserve">Carson, </w:delText>
        </w:r>
        <w:r w:rsidRPr="0089381D" w:rsidDel="00593E48">
          <w:rPr>
            <w:i/>
            <w:iCs/>
          </w:rPr>
          <w:delText>Secret Wars</w:delText>
        </w:r>
        <w:r w:rsidRPr="0089381D" w:rsidDel="00593E48">
          <w:delText>.</w:delText>
        </w:r>
        <w:r w:rsidDel="00593E48">
          <w:rPr>
            <w:rStyle w:val="FootnoteCharacters"/>
          </w:rPr>
          <w:fldChar w:fldCharType="end"/>
        </w:r>
      </w:del>
    </w:p>
  </w:footnote>
  <w:footnote w:id="108">
    <w:p w14:paraId="118B544E" w14:textId="77777777" w:rsidR="004F4F4E" w:rsidDel="00593E48" w:rsidRDefault="004F4F4E" w:rsidP="00D12BCB">
      <w:pPr>
        <w:pStyle w:val="Footnotes"/>
        <w:rPr>
          <w:del w:id="593" w:author="Jon Lindsay" w:date="2019-08-13T17:18:00Z"/>
        </w:rPr>
      </w:pPr>
      <w:del w:id="594" w:author="Jon Lindsay" w:date="2019-08-13T17:18:00Z">
        <w:r w:rsidDel="00593E48">
          <w:rPr>
            <w:rStyle w:val="FootnoteCharacters"/>
          </w:rPr>
          <w:footnoteRef/>
        </w:r>
        <w:r w:rsidDel="00593E48">
          <w:rPr>
            <w:rStyle w:val="FootnoteCharacters"/>
          </w:rPr>
          <w:tab/>
        </w:r>
        <w:r w:rsidDel="00593E48">
          <w:rPr>
            <w:rStyle w:val="FootnoteCharacters"/>
          </w:rPr>
          <w:fldChar w:fldCharType="begin"/>
        </w:r>
        <w:r w:rsidDel="00593E48">
          <w:rPr>
            <w:rStyle w:val="FootnoteCharacters"/>
          </w:rPr>
          <w:delInstrText xml:space="preserve"> ADDIN ZOTERO_ITEM CSL_CITATION {"citationID":"a14s0u1os2v","properties":{"formattedCitation":"Brantly, Cal, and Winkelstein, \\uc0\\u8220{}Defending the Borderland: Ukrainian Military Experiences with IO, Cyber, and EW.\\uc0\\u8221{}","plainCitation":"Brantly, Cal, and Winkelstein, “Defending the Borderland: Ukrainian Military Experiences with IO, Cyber, and EW.”","noteIndex":97},"citationItems":[{"id":16656,"uris":["http://zotero.org/users/2506258/items/BSYDS7NY"],"uri":["http://zotero.org/users/2506258/items/BSYDS7NY"],"itemData":{"id":16656,"type":"report","title":"Defending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delInstrText>
        </w:r>
        <w:r w:rsidDel="00593E48">
          <w:rPr>
            <w:rStyle w:val="FootnoteCharacters"/>
          </w:rPr>
          <w:fldChar w:fldCharType="separate"/>
        </w:r>
        <w:r w:rsidRPr="0089381D" w:rsidDel="00593E48">
          <w:delText>Brantly, Cal, and Winkelstein, “Defending the Borderland: Ukrainian Military Experiences with IO, Cyber, and EW.”</w:delText>
        </w:r>
        <w:r w:rsidDel="00593E48">
          <w:rPr>
            <w:rStyle w:val="FootnoteCharacters"/>
          </w:rPr>
          <w:fldChar w:fldCharType="end"/>
        </w:r>
      </w:del>
    </w:p>
  </w:footnote>
  <w:footnote w:id="109">
    <w:p w14:paraId="292E0110" w14:textId="77777777" w:rsidR="004F4F4E" w:rsidDel="003F32D8" w:rsidRDefault="004F4F4E" w:rsidP="00D12BCB">
      <w:pPr>
        <w:pStyle w:val="Footnotes"/>
        <w:rPr>
          <w:del w:id="599" w:author="Jon Lindsay" w:date="2019-08-13T17:15:00Z"/>
        </w:rPr>
      </w:pPr>
      <w:del w:id="600" w:author="Jon Lindsay" w:date="2019-08-13T17:15:00Z">
        <w:r w:rsidDel="003F32D8">
          <w:rPr>
            <w:rStyle w:val="FootnoteCharacters"/>
          </w:rPr>
          <w:footnoteRef/>
        </w:r>
        <w:r w:rsidDel="003F32D8">
          <w:rPr>
            <w:rStyle w:val="FootnoteCharacters"/>
          </w:rPr>
          <w:tab/>
        </w:r>
        <w:r w:rsidDel="003F32D8">
          <w:rPr>
            <w:rStyle w:val="FootnoteCharacters"/>
          </w:rPr>
          <w:fldChar w:fldCharType="begin"/>
        </w:r>
        <w:r w:rsidDel="003F32D8">
          <w:rPr>
            <w:rStyle w:val="FootnoteCharacters"/>
          </w:rPr>
          <w:delInstrText xml:space="preserve"> ADDIN ZOTERO_ITEM CSL_CITATION {"citationID":"acpo6c26i4","properties":{"formattedCitation":"Kenneth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https://www.wired.com/story/russian-hackers-attack-ukraine/.","noteIndex":98},"citationItems":[{"id":17848,"uris":["http://zotero.org/users/2506258/items/HSQ6VDVQ"],"uri":["http://zotero.org/users/2506258/items/HSQ6VDVQ"],"itemData":{"id":17848,"type":"book","title":"Cyber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delInstrText>
        </w:r>
        <w:r w:rsidDel="003F32D8">
          <w:rPr>
            <w:rStyle w:val="FootnoteCharacters"/>
          </w:rPr>
          <w:fldChar w:fldCharType="separate"/>
        </w:r>
        <w:r w:rsidRPr="0089381D" w:rsidDel="003F32D8">
          <w:delText xml:space="preserve">Kenneth Geers, </w:delText>
        </w:r>
        <w:r w:rsidRPr="0089381D" w:rsidDel="003F32D8">
          <w:rPr>
            <w:i/>
            <w:iCs/>
          </w:rPr>
          <w:delText>Cyber War in Perspective: Russian Aggression against Ukraine</w:delText>
        </w:r>
        <w:r w:rsidRPr="0089381D" w:rsidDel="003F32D8">
          <w:delText xml:space="preserv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delText>
        </w:r>
        <w:r w:rsidRPr="0089381D" w:rsidDel="003F32D8">
          <w:rPr>
            <w:i/>
            <w:iCs/>
          </w:rPr>
          <w:delText>Wired</w:delText>
        </w:r>
        <w:r w:rsidRPr="0089381D" w:rsidDel="003F32D8">
          <w:delText>, June 20, 2017, https://www.wired.com/story/russian-hackers-attack-ukraine/.</w:delText>
        </w:r>
        <w:r w:rsidDel="003F32D8">
          <w:rPr>
            <w:rStyle w:val="FootnoteCharacters"/>
          </w:rPr>
          <w:fldChar w:fldCharType="end"/>
        </w:r>
      </w:del>
    </w:p>
  </w:footnote>
  <w:footnote w:id="110">
    <w:p w14:paraId="64EB9CA6" w14:textId="77777777" w:rsidR="004F4F4E" w:rsidDel="00D276EA" w:rsidRDefault="004F4F4E" w:rsidP="00D12BCB">
      <w:pPr>
        <w:pStyle w:val="Footnotes"/>
        <w:rPr>
          <w:del w:id="602" w:author="Jon Lindsay" w:date="2019-08-13T17:23:00Z"/>
        </w:rPr>
      </w:pPr>
      <w:del w:id="603" w:author="Jon Lindsay" w:date="2019-08-13T17:23:00Z">
        <w:r w:rsidDel="00D276EA">
          <w:rPr>
            <w:rStyle w:val="FootnoteCharacters"/>
          </w:rPr>
          <w:footnoteRef/>
        </w:r>
        <w:r w:rsidDel="00D276EA">
          <w:rPr>
            <w:rStyle w:val="FootnoteCharacters"/>
          </w:rPr>
          <w:tab/>
        </w:r>
        <w:r w:rsidDel="00D276EA">
          <w:rPr>
            <w:rStyle w:val="FootnoteCharacters"/>
          </w:rPr>
          <w:fldChar w:fldCharType="begin"/>
        </w:r>
        <w:r w:rsidDel="00D276EA">
          <w:rPr>
            <w:rStyle w:val="FootnoteCharacters"/>
          </w:rPr>
          <w:delInstrText xml:space="preserve"> ADDIN ZOTERO_ITEM CSL_CITATION {"citationID":"aerb41pr55","properties":{"formattedCitation":"Greenberg, \\uc0\\u8220{}How an Entire Nation Became Russia\\uc0\\u8217{}s Test Lab for Cyberwar.\\uc0\\u8221{}","plainCitation":"Greenberg, “How an Entire Nation Became Russia’s Test Lab for Cyberwar.”","noteIndex":99},"citationItems":[{"id":17810,"uris":["http://zotero.org/users/2506258/items/XQ8AAKNZ"],"uri":["http://zotero.org/users/2506258/items/XQ8AAKNZ"],"itemData":{"id":17810,"type":"article-magazine","title":"How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delInstrText>
        </w:r>
        <w:r w:rsidDel="00D276EA">
          <w:rPr>
            <w:rStyle w:val="FootnoteCharacters"/>
          </w:rPr>
          <w:fldChar w:fldCharType="separate"/>
        </w:r>
        <w:r w:rsidRPr="0089381D" w:rsidDel="00D276EA">
          <w:delText>Greenberg, “How an Entire Nation Became Russia’s Test Lab for Cyberwar.”</w:delText>
        </w:r>
        <w:r w:rsidDel="00D276EA">
          <w:rPr>
            <w:rStyle w:val="FootnoteCharacters"/>
          </w:rPr>
          <w:fldChar w:fldCharType="end"/>
        </w:r>
      </w:del>
    </w:p>
  </w:footnote>
  <w:footnote w:id="111">
    <w:p w14:paraId="3DE58457" w14:textId="77777777" w:rsidR="004F4F4E" w:rsidDel="00D276EA" w:rsidRDefault="004F4F4E" w:rsidP="00D12BCB">
      <w:pPr>
        <w:pStyle w:val="Footnotes"/>
        <w:rPr>
          <w:del w:id="604" w:author="Jon Lindsay" w:date="2019-08-13T17:23:00Z"/>
        </w:rPr>
      </w:pPr>
      <w:del w:id="605" w:author="Jon Lindsay" w:date="2019-08-13T17:23:00Z">
        <w:r w:rsidDel="00D276EA">
          <w:rPr>
            <w:rStyle w:val="FootnoteCharacters"/>
          </w:rPr>
          <w:footnoteRef/>
        </w:r>
        <w:r w:rsidDel="00D276EA">
          <w:rPr>
            <w:rStyle w:val="FootnoteCharacters"/>
          </w:rPr>
          <w:tab/>
        </w:r>
        <w:r w:rsidDel="00D276EA">
          <w:rPr>
            <w:rStyle w:val="FootnoteCharacters"/>
          </w:rPr>
          <w:fldChar w:fldCharType="begin"/>
        </w:r>
        <w:r w:rsidDel="00D276EA">
          <w:rPr>
            <w:rStyle w:val="FootnoteCharacters"/>
          </w:rPr>
          <w:delInstrText xml:space="preserve"> ADDIN ZOTERO_ITEM CSL_CITATION {"citationID":"a1842s3gket","properties":{"formattedCitation":"Lindsay, \\uc0\\u8220{}Reinventing the Revolution.\\uc0\\u8221{}","plainCitation":"Lindsay, “Reinventing the Revolution.”","noteIndex":100},"citationItems":[{"id":791,"uris":["http://zotero.org/users/2506258/items/G75B9TFI"],"uri":["http://zotero.org/users/2506258/items/G75B9TFI"],"itemData":{"id":791,"type":"article-journal","title":"Reinventing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R."}],"issued":{"date-parts":[["2013",6,1]]}}}],"schema":"https://github.com/citation-style-language/schema/raw/master/csl-citation.json"} </w:delInstrText>
        </w:r>
        <w:r w:rsidDel="00D276EA">
          <w:rPr>
            <w:rStyle w:val="FootnoteCharacters"/>
          </w:rPr>
          <w:fldChar w:fldCharType="separate"/>
        </w:r>
        <w:r w:rsidRPr="0089381D" w:rsidDel="00D276EA">
          <w:delText>Lindsay, “Reinventing the Revolution.”</w:delText>
        </w:r>
        <w:r w:rsidDel="00D276EA">
          <w:rPr>
            <w:rStyle w:val="FootnoteCharacters"/>
          </w:rPr>
          <w:fldChar w:fldCharType="end"/>
        </w:r>
      </w:del>
    </w:p>
  </w:footnote>
  <w:footnote w:id="112">
    <w:p w14:paraId="2912D6FF" w14:textId="77777777" w:rsidR="004F4F4E" w:rsidDel="00D276EA" w:rsidRDefault="004F4F4E" w:rsidP="00D12BCB">
      <w:pPr>
        <w:pStyle w:val="Footnotes"/>
        <w:rPr>
          <w:del w:id="606" w:author="Jon Lindsay" w:date="2019-08-13T17:23:00Z"/>
        </w:rPr>
      </w:pPr>
      <w:del w:id="607" w:author="Jon Lindsay" w:date="2019-08-13T17:23:00Z">
        <w:r w:rsidDel="00D276EA">
          <w:rPr>
            <w:rStyle w:val="FootnoteCharacters"/>
          </w:rPr>
          <w:footnoteRef/>
        </w:r>
        <w:r w:rsidDel="00D276EA">
          <w:rPr>
            <w:rStyle w:val="FootnoteCharacters"/>
          </w:rPr>
          <w:tab/>
        </w:r>
        <w:r w:rsidDel="00D276EA">
          <w:delText xml:space="preserve"> NotPetya was a disk wiper malware disguised as ransomware (Petya) that exploited a National Security Agency (NSA) vulnerability called Eternal Blue. The White House estimates that global damages from NotPetya totaled $10 billion. See </w:delText>
        </w:r>
        <w:r w:rsidDel="00D276EA">
          <w:fldChar w:fldCharType="begin"/>
        </w:r>
        <w:r w:rsidDel="00D276EA">
          <w:delInstrText xml:space="preserve"> ADDIN ZOTERO_ITEM CSL_CITATION {"citationID":"a2k8bbklouv","properties":{"formattedCitation":"\\uldash{Andy Greenberg, \\uc0\\u8220{}The Untold Story of NotPetya, the Most Devastating Cyberattack in History,\\uc0\\u8221{} {\\i{}Wired}, August 22, 2018, https://www.wired.com/story/notpetya-cyberattack-ukraine-russia-code-crashed-the-world/.}","plainCitation":"Andy Greenberg, “The Untold Story of NotPetya, the Most Devastating Cyberattack in History,” Wired, August 22, 2018, https://www.wired.com/story/notpetya-cyberattack-ukraine-russia-code-crashed-the-world/.","dontUpdate":true,"noteIndex":101},"citationItems":[{"id":17808,"uris":["http://zotero.org/users/2506258/items/A9CR7TL9"],"uri":["http://zotero.org/users/2506258/items/A9CR7TL9"],"itemData":{"id":17808,"type":"article-magazine","title":"The Untold Story of NotPetya, the Most Devastating Cyberattack in History","container-title":"Wired","source":"www.wired.com","abstract":"Crippled ports. Paralyzed corporations. Frozen government agencies. How a single piece of code crashed the world.","URL":"https://www.wired.com/story/notpetya-cyberattack-ukraine-russia-code-crashed-the-world/","ISSN":"1059-1028","author":[{"family":"Greenberg","given":"Andy"}],"issued":{"date-parts":[["2018",8,22]]},"accessed":{"date-parts":[["2019",2,5]]}}}],"schema":"https://github.com/citation-style-language/schema/raw/master/csl-citation.json"} </w:delInstrText>
        </w:r>
        <w:r w:rsidDel="00D276EA">
          <w:fldChar w:fldCharType="end"/>
        </w:r>
        <w:bookmarkStart w:id="608" w:name="__Fieldmark__3529_673422073"/>
        <w:bookmarkEnd w:id="608"/>
        <w:r w:rsidDel="00D276EA">
          <w:rPr>
            <w:u w:val="dash"/>
          </w:rPr>
          <w:delText xml:space="preserve">Andy Greenberg, “The Untold Story of NotPetya, the Most Devastating Cyberattack in History,” </w:delText>
        </w:r>
        <w:r w:rsidDel="00D276EA">
          <w:rPr>
            <w:i/>
            <w:iCs/>
            <w:u w:val="dash"/>
          </w:rPr>
          <w:delText>Wired</w:delText>
        </w:r>
        <w:r w:rsidDel="00D276EA">
          <w:rPr>
            <w:u w:val="dash"/>
          </w:rPr>
          <w:delText>, August 22, 2018, https://www.wired.com/story/notpetya-cyberattack-ukraine-russia-code-crashed-the-world/.</w:delText>
        </w:r>
      </w:del>
    </w:p>
  </w:footnote>
  <w:footnote w:id="113">
    <w:p w14:paraId="52CEC2DC" w14:textId="77777777" w:rsidR="004F4F4E" w:rsidDel="002B0BF8" w:rsidRDefault="004F4F4E" w:rsidP="00D12BCB">
      <w:pPr>
        <w:pStyle w:val="Footnotes"/>
        <w:rPr>
          <w:del w:id="612" w:author="Jon Lindsay" w:date="2019-08-13T17:32:00Z"/>
        </w:rPr>
      </w:pPr>
      <w:del w:id="613" w:author="Jon Lindsay" w:date="2019-08-13T17:32:00Z">
        <w:r w:rsidDel="002B0BF8">
          <w:rPr>
            <w:rStyle w:val="FootnoteCharacters"/>
          </w:rPr>
          <w:footnoteRef/>
        </w:r>
        <w:r w:rsidDel="002B0BF8">
          <w:rPr>
            <w:rStyle w:val="FootnoteCharacters"/>
          </w:rPr>
          <w:tab/>
        </w:r>
        <w:r w:rsidDel="002B0BF8">
          <w:rPr>
            <w:rStyle w:val="FootnoteCharacters"/>
          </w:rPr>
          <w:fldChar w:fldCharType="begin"/>
        </w:r>
        <w:r w:rsidDel="002B0BF8">
          <w:rPr>
            <w:rStyle w:val="FootnoteCharacters"/>
          </w:rPr>
          <w:delInstrText xml:space="preserve"> ADDIN ZOTERO_ITEM CSL_CITATION {"citationID":"a1na8v95m37","properties":{"formattedCitation":"Kostyuk and Zhukov, \\uc0\\u8220{}Invisible Digital Front.\\uc0\\u8221{}","plainCitation":"Kostyuk and Zhukov, “Invisible Digital Front.”","noteIndex":102},"citationItems":[{"id":17701,"uris":["http://zotero.org/users/2506258/items/GUGFUQ8X"],"uri":["http://zotero.org/users/2506258/items/GUGFUQ8X"],"itemData":{"id":17701,"type":"article-journal","title":"Invisible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delInstrText>
        </w:r>
        <w:r w:rsidDel="002B0BF8">
          <w:rPr>
            <w:rStyle w:val="FootnoteCharacters"/>
          </w:rPr>
          <w:fldChar w:fldCharType="separate"/>
        </w:r>
        <w:r w:rsidRPr="0089381D" w:rsidDel="002B0BF8">
          <w:delText>Kostyuk and Zhukov, “Invisible Digital Front.”</w:delText>
        </w:r>
        <w:r w:rsidDel="002B0BF8">
          <w:rPr>
            <w:rStyle w:val="FootnoteCharacters"/>
          </w:rPr>
          <w:fldChar w:fldCharType="end"/>
        </w:r>
      </w:del>
    </w:p>
  </w:footnote>
  <w:footnote w:id="114">
    <w:p w14:paraId="61166409" w14:textId="77777777" w:rsidR="004F4F4E" w:rsidDel="002B0BF8" w:rsidRDefault="004F4F4E" w:rsidP="00D12BCB">
      <w:pPr>
        <w:pStyle w:val="Footnotes"/>
        <w:rPr>
          <w:del w:id="614" w:author="Jon Lindsay" w:date="2019-08-13T17:32:00Z"/>
        </w:rPr>
      </w:pPr>
      <w:del w:id="615" w:author="Jon Lindsay" w:date="2019-08-13T17:32:00Z">
        <w:r w:rsidDel="002B0BF8">
          <w:rPr>
            <w:rStyle w:val="FootnoteCharacters"/>
          </w:rPr>
          <w:footnoteRef/>
        </w:r>
        <w:r w:rsidDel="002B0BF8">
          <w:rPr>
            <w:rStyle w:val="FootnoteCharacters"/>
          </w:rPr>
          <w:tab/>
        </w:r>
        <w:r w:rsidDel="002B0BF8">
          <w:rPr>
            <w:rStyle w:val="FootnoteCharacters"/>
          </w:rPr>
          <w:fldChar w:fldCharType="begin"/>
        </w:r>
        <w:r w:rsidDel="002B0BF8">
          <w:rPr>
            <w:rStyle w:val="FootnoteCharacters"/>
          </w:rPr>
          <w:delInstrText xml:space="preserve"> ADDIN ZOTERO_ITEM CSL_CITATION {"citationID":"a2ope2d4aog","properties":{"formattedCitation":"Driscoll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Conjecture.”","noteIndex":103},"citationItems":[{"id":17842,"uris":["http://zotero.org/users/2506258/items/YJ4KI4RY"],"uri":["http://zotero.org/users/2506258/items/YJ4KI4RY"],"itemData":{"id":17842,"type":"manuscript","title":"Social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delInstrText>
        </w:r>
        <w:r w:rsidDel="002B0BF8">
          <w:rPr>
            <w:rStyle w:val="FootnoteCharacters"/>
          </w:rPr>
          <w:fldChar w:fldCharType="separate"/>
        </w:r>
        <w:r w:rsidRPr="0089381D" w:rsidDel="002B0BF8">
          <w:delText>Driscoll and Steinert-Threlkeld, “Social Media and Russian Territorial Irredentism: Some Facts and a Conjecture.”</w:delText>
        </w:r>
        <w:r w:rsidDel="002B0BF8">
          <w:rPr>
            <w:rStyle w:val="FootnoteCharacters"/>
          </w:rPr>
          <w:fldChar w:fldCharType="end"/>
        </w:r>
      </w:del>
    </w:p>
  </w:footnote>
  <w:footnote w:id="115">
    <w:p w14:paraId="33089F9C" w14:textId="77777777" w:rsidR="004F4F4E" w:rsidDel="00300C75" w:rsidRDefault="004F4F4E" w:rsidP="00D12BCB">
      <w:pPr>
        <w:pStyle w:val="Footnotes"/>
        <w:rPr>
          <w:del w:id="623" w:author="Jon Lindsay" w:date="2019-08-13T17:46:00Z"/>
        </w:rPr>
      </w:pPr>
      <w:del w:id="624" w:author="Jon Lindsay" w:date="2019-08-13T17:46:00Z">
        <w:r w:rsidDel="00300C75">
          <w:rPr>
            <w:rStyle w:val="FootnoteCharacters"/>
          </w:rPr>
          <w:footnoteRef/>
        </w:r>
        <w:r w:rsidDel="00300C75">
          <w:rPr>
            <w:rStyle w:val="FootnoteCharacters"/>
          </w:rPr>
          <w:tab/>
        </w:r>
        <w:r w:rsidDel="00300C75">
          <w:rPr>
            <w:rStyle w:val="FootnoteCharacters"/>
          </w:rPr>
          <w:fldChar w:fldCharType="begin"/>
        </w:r>
        <w:r w:rsidDel="00300C75">
          <w:rPr>
            <w:rStyle w:val="FootnoteCharacters"/>
          </w:rPr>
          <w:delInstrText xml:space="preserve"> ADDIN ZOTERO_ITEM CSL_CITATION {"citationID":"a2a8b8186qk","properties":{"formattedCitation":"Kimberly Marten, \\uc0\\u8220{}Trump and Putin, Through a Glass Darkly,\\uc0\\u8221{} {\\i{}Asia Policy} 23, no. 1 (2017): 36\\uc0\\u8211{}42, https://doi.org/10.1353/asp.2017.0005; Joshua Rovner et al., \\uc0\\u8220{}Policy Roundtable 1-7: Russia and the 2016 U.S. Presidential Election,\\uc0\\u8221{} Policy Roundtable, H-Diplo ISSF, March 26, 2017, https://issforum.org/roundtables/policy/1-7-russia; Jensen, Valeriano, and Maness, \\uc0\\u8220{}Fancy Bears and Digital Trolls\\uc0\\u8221{}; Robert S. Mueller, \\uc0\\u8220{}Report On The Investigation Into Russian Interference In The 2016 Presidential Election,\\uc0\\u8221{} March 1, 2019.","plainCitation":"Kimberly Marten, “Trump and Putin, Through a Glass Darkly,” Asia Policy 23, no. 1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2019.","noteIndex":104},"citationItems":[{"id":17768,"uris":["http://zotero.org/users/2506258/items/3XIGHEKN"],"uri":["http://zotero.org/users/2506258/items/3XIGHEKN"],"itemData":{"id":17768,"type":"article-journal","title":"Trump and Putin, Through a Glass Darkly","container-title":"Asia Policy","page":"36-42","volume":"23","issue":"1","source":"Project MUSE","DOI":"10.1353/asp.2017.0005","ISSN":"1559-2960","language":"en","author":[{"family":"Marten","given":"Kimberly"}],"issued":{"date-parts":[["2017"]]}}},{"id":17807,"uris":["http://zotero.org/users/2506258/items/FN9XCE97"],"uri":["http://zotero.org/users/2506258/items/FN9XCE97"],"itemData":{"id":17807,"type":"report","title":"Policy Roundtable 1-7: Russia and the 2016 U.S. Presidential Election","collection-title":"H-Diplo ISSF","genre":"Policy Roundtable","abstract":"Contents1 Introduction by Joshua Rovner, SMU2 Essay by Jon R. Lindsay, University of Toronto3 Essay by Kimberly Marten, Barnard College, Columbia University4 Essay by Lindsey A. O’Rourke, Boston College No one is sure what effect Russia had on the 2016 presidential election. The U.S. intelligence community and private sector cybersecurity firms are confident that Russian …","URL":"https://issforum.org/roundtables/policy/1-7-russia","number":"1-7","title-short":"Policy Roundtable 1-7","language":"en-US","author":[{"family":"Rovner","given":"Joshua"},{"family":"Lindsay","given":"Jon R."},{"family":"Marten","given":"Kimberly"},{"family":"O’Rourke","given":"Lindsey A."}],"issued":{"date-parts":[["2017",3,26]]},"accessed":{"date-parts":[["2019",2,5]]}}},{"id":17703,"uris":["http://zotero.org/users/2506258/items/SZCXCETX"],"uri":["http://zotero.org/users/2506258/items/SZCXCETX"],"itemData":{"id":17703,"type":"article-journal","title":"Fancy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President.","language":"en","author":[{"family":"Mueller","given":"Robert S."}],"issued":{"date-parts":[["2019",3,1]]},"accessed":{"date-parts":[["2019",6,14]]}}}],"schema":"https://github.com/citation-style-language/schema/raw/master/csl-citation.json"} </w:delInstrText>
        </w:r>
        <w:r w:rsidDel="00300C75">
          <w:rPr>
            <w:rStyle w:val="FootnoteCharacters"/>
          </w:rPr>
          <w:fldChar w:fldCharType="separate"/>
        </w:r>
        <w:r w:rsidRPr="0089381D" w:rsidDel="00300C75">
          <w:delText xml:space="preserve">Kimberly Marten, “Trump and Putin, Through a Glass Darkly,” </w:delText>
        </w:r>
        <w:r w:rsidRPr="0089381D" w:rsidDel="00300C75">
          <w:rPr>
            <w:i/>
            <w:iCs/>
          </w:rPr>
          <w:delText>Asia Policy</w:delText>
        </w:r>
        <w:r w:rsidRPr="0089381D" w:rsidDel="00300C75">
          <w:delText xml:space="preserve"> 23, no. 1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w:delText>
        </w:r>
        <w:r w:rsidDel="00300C75">
          <w:rPr>
            <w:rStyle w:val="FootnoteCharacters"/>
          </w:rPr>
          <w:fldChar w:fldCharType="end"/>
        </w:r>
      </w:del>
    </w:p>
  </w:footnote>
  <w:footnote w:id="116">
    <w:p w14:paraId="6CE0048D" w14:textId="77777777" w:rsidR="004F4F4E" w:rsidDel="00300C75" w:rsidRDefault="004F4F4E" w:rsidP="00D12BCB">
      <w:pPr>
        <w:pStyle w:val="Footnotes"/>
        <w:rPr>
          <w:del w:id="625" w:author="Jon Lindsay" w:date="2019-08-13T17:46:00Z"/>
        </w:rPr>
      </w:pPr>
      <w:del w:id="626" w:author="Jon Lindsay" w:date="2019-08-13T17:46:00Z">
        <w:r w:rsidDel="00300C75">
          <w:rPr>
            <w:rStyle w:val="FootnoteCharacters"/>
          </w:rPr>
          <w:footnoteRef/>
        </w:r>
        <w:r w:rsidDel="00300C75">
          <w:rPr>
            <w:rStyle w:val="FootnoteCharacters"/>
          </w:rPr>
          <w:tab/>
        </w:r>
        <w:r w:rsidDel="00300C75">
          <w:rPr>
            <w:rStyle w:val="FootnoteCharacters"/>
          </w:rPr>
          <w:fldChar w:fldCharType="begin"/>
        </w:r>
        <w:r w:rsidDel="00300C75">
          <w:rPr>
            <w:rStyle w:val="FootnoteCharacters"/>
          </w:rPr>
          <w:delInstrText xml:space="preserve"> ADDIN ZOTERO_ITEM CSL_CITATION {"citationID":"a23pvmr79nc","properties":{"formattedCitation":"David Fidler, \\uc0\\u8220{}The U.S. Election Hacks, Cybersecurity, and International Law,\\uc0\\u8221{} {\\i{}AJIL Unbound} 110 (2016): 337\\uc0\\u8211{}42, https://doi.org/10.1017/aju.2017.5.","plainCitation":"David Fidler, “The U.S. Election Hacks, Cybersecurity, and International Law,” AJIL Unbound 110 (2016): 337–42, https://doi.org/10.1017/aju.2017.5.","noteIndex":105},"citationItems":[{"id":17769,"uris":["http://zotero.org/users/2506258/items/SWJVJPQM"],"uri":["http://zotero.org/users/2506258/items/SWJVJPQM"],"itemData":{"id":17769,"type":"article-journal","title":"The U.S. Election Hacks, Cybersecurity, and International Law","container-title":"AJIL Unbound","page":"337-342","volume":"110","source":"Cambridge Core","abstract":"In October 2016, the United States accused Russia of hacking political organizations involved in the U.S.\nelections and leaking pilfered information to influence the outcome. In December,\nPresident Obama imposed sanctions for the hacking. This incident damaged\nPresident Obama's cybersecurity legacy. The “hack and leak” campaign targeted\nAmerican self-government—a challenge to his administration's promotion of democracy\nin cyberspace. It created problems for the president's emphasis on international law\nand norms as “rules of the road” for cybersecurity. The episode exposed failures in\nhis attempts to make deterrence an important instrument of U.S. cybersecurity.","DOI":"10.1017/aju.2017.5","ISSN":"2398-7723","language":"en","author":[{"family":"Fidler","given":"David"}],"issued":{"date-parts":[["2016"]]}}}],"schema":"https://github.com/citation-style-language/schema/raw/master/csl-citation.json"} </w:delInstrText>
        </w:r>
        <w:r w:rsidDel="00300C75">
          <w:rPr>
            <w:rStyle w:val="FootnoteCharacters"/>
          </w:rPr>
          <w:fldChar w:fldCharType="separate"/>
        </w:r>
        <w:r w:rsidRPr="0089381D" w:rsidDel="00300C75">
          <w:delText xml:space="preserve">David Fidler, “The U.S. Election Hacks, Cybersecurity, and International Law,” </w:delText>
        </w:r>
        <w:r w:rsidRPr="0089381D" w:rsidDel="00300C75">
          <w:rPr>
            <w:i/>
            <w:iCs/>
          </w:rPr>
          <w:delText>AJIL Unbound</w:delText>
        </w:r>
        <w:r w:rsidRPr="0089381D" w:rsidDel="00300C75">
          <w:delText xml:space="preserve"> 110 (2016): 337–42, https://doi.org/10.1017/aju.2017.5.</w:delText>
        </w:r>
        <w:r w:rsidDel="00300C75">
          <w:rPr>
            <w:rStyle w:val="FootnoteCharacters"/>
          </w:rPr>
          <w:fldChar w:fldCharType="end"/>
        </w:r>
      </w:del>
    </w:p>
  </w:footnote>
  <w:footnote w:id="117">
    <w:p w14:paraId="691B901A"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{"citationID":"a16gi528tkj","properties":{"formattedCitation":"Office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https://www.dni.gov/files/documents/ICA_2017_01.pdf.","noteIndex":106},"citationItems":[{"id":17806,"uris":["http://zotero.org/users/2506258/items/VGTRCG7G"],"uri":["http://zotero.org/users/2506258/items/VGTRCG7G"],"itemData":{"id":17806,"type":"report","title":"Assessing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rPr>
          <w:rStyle w:val="FootnoteCharacters"/>
        </w:rPr>
        <w:fldChar w:fldCharType="separate"/>
      </w:r>
      <w:r w:rsidRPr="0089381D">
        <w:t>Office of the Director of National Intelligence, “Assessing Russian Activities and Intentions in Recent US Elections,” Intelligence Community Assessment (Washington, DC: National Intelligence Council, January 6, 2017), https://www.dni.gov/files/documents/ICA_2017_01.pdf.</w:t>
      </w:r>
      <w:r>
        <w:rPr>
          <w:rStyle w:val="FootnoteCharacters"/>
        </w:rPr>
        <w:fldChar w:fldCharType="end"/>
      </w:r>
    </w:p>
  </w:footnote>
  <w:footnote w:id="118">
    <w:p w14:paraId="61743173" w14:textId="77777777" w:rsidR="004F4F4E" w:rsidDel="00300C75" w:rsidRDefault="004F4F4E" w:rsidP="00D12BCB">
      <w:pPr>
        <w:pStyle w:val="Footnotes"/>
        <w:rPr>
          <w:del w:id="636" w:author="Jon Lindsay" w:date="2019-08-13T17:47:00Z"/>
        </w:rPr>
      </w:pPr>
      <w:del w:id="637" w:author="Jon Lindsay" w:date="2019-08-13T17:47:00Z">
        <w:r w:rsidDel="00300C75">
          <w:rPr>
            <w:rStyle w:val="FootnoteCharacters"/>
          </w:rPr>
          <w:footnoteRef/>
        </w:r>
        <w:r w:rsidDel="00300C75">
          <w:rPr>
            <w:rStyle w:val="FootnoteCharacters"/>
          </w:rPr>
          <w:tab/>
        </w:r>
        <w:r w:rsidDel="00300C75">
          <w:rPr>
            <w:rStyle w:val="FootnoteCharacters"/>
          </w:rPr>
          <w:fldChar w:fldCharType="begin"/>
        </w:r>
        <w:r w:rsidDel="00300C75">
          <w:rPr>
            <w:rStyle w:val="FootnoteCharacters"/>
          </w:rPr>
          <w:delInstrText xml:space="preserve"> ADDIN ZOTERO_ITEM CSL_CITATION {"citationID":"a24teh44ss","properties":{"formattedCitation":"Renee DiResta et al., \\uc0\\u8220{}The Tactics &amp; Tropes of the Internet Research Agency,\\uc0\\u8221{} Report for United States Senate Select Committee on Intelligence (New Knowledge, December 2018); Philip Howard et al., \\uc0\\u8220{}The IRA, Social Media and Political Polarization in the United States, 2012-2018,\\uc0\\u8221{} Working Paper (Oxford, UK: Computational Propaganda Research Project, 2018); Mueller, \\uc0\\u8220{}Report On The Investigation Into Russian Interference In The 2016 Presidential Election.\\uc0\\u8221{}","plainCitation":"Renee DiResta et al., “The Tactics &amp; Tropes of the Internet Research Agency,” Report for United States Senate Select Committee on Intelligence (New Knowledge, December 2018); Philip Howard et al., “The IRA, Social Media and Political Polarization in the United States, 2012-2018,” Working Paper (Oxford, UK: Computational Propaganda Research Project, 2018); Mueller, “Report On The Investigation Into Russian Interference In The 2016 Presidential Election.”","noteIndex":107},"citationItems":[{"id":17868,"uris":["http://zotero.org/users/2506258/items/39X8P5WN"],"uri":["http://zotero.org/users/2506258/items/39X8P5WN"],"itemData":{"id":17868,"type":"report","title":"The Tactics &amp; Tropes of the Internet Research Agency","publisher":"New Knowledge","page":"101","genre":"Report for United States Senate Select Committee on Intelligence","source":"Zotero","language":"en","author":[{"family":"DiResta","given":"Renee"},{"family":"Shaffer","given":"Kris"},{"family":"Ruppel","given":"Becky"},{"family":"Matney","given":"Robert"},{"family":"Fox","given":"Ryan"},{"family":"Albright","given":"Jonathan"},{"family":"Johnson","given":"Ben"},{"family":"Research","given":"Canfield"}],"issued":{"date-parts":[["2018",12]]}}},{"id":17867,"uris":["http://zotero.org/users/2506258/items/WCXKFFJ9"],"uri":["http://zotero.org/users/2506258/items/WCXKFFJ9"],"itemData":{"id":17867,"type":"report","title":"The IRA, Social Media and Political Polarization in the United States, 2012-2018","publisher":"Computational Propaganda Research Project","publisher-place":"Oxford, UK","page":"47","genre":"Working Paper","source":"Zotero","event-place":"Oxford, UK","language":"en","author":[{"family":"Howard","given":"Philip"},{"family":"Ganesh","given":"Bharath"},{"family":"Liotsiou","given":"Dimitra"},{"family":"Kelly","given":"John"},{"family":"François","given":"Camille"}],"issued":{"date-parts":[["2018"]]}}},{"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President.","language":"en","author":[{"family":"Mueller","given":"Robert S."}],"issued":{"date-parts":[["2019",3,1]]},"accessed":{"date-parts":[["2019",6,14]]}}}],"schema":"https://github.com/citation-style-language/schema/raw/master/csl-citation.json"} </w:delInstrText>
        </w:r>
        <w:r w:rsidDel="00300C75">
          <w:rPr>
            <w:rStyle w:val="FootnoteCharacters"/>
          </w:rPr>
          <w:fldChar w:fldCharType="separate"/>
        </w:r>
        <w:r w:rsidRPr="0089381D" w:rsidDel="00300C75">
          <w:delText>Renee DiResta et al., “The Tactics &amp; Tropes of the Internet Research Agency,” Report for United States Senate Select Committee on Intelligence (New Knowledge, December 2018); Philip Howard et al., “The IRA, Social Media and Political Polarization in the United States, 2012-2018,” Working Paper (Oxford, UK: Computational Propaganda Research Project, 2018); Mueller, “Report On The Investigation Into Russian Interference In The 2016 Presidential Election.”</w:delText>
        </w:r>
        <w:r w:rsidDel="00300C75">
          <w:rPr>
            <w:rStyle w:val="FootnoteCharacters"/>
          </w:rPr>
          <w:fldChar w:fldCharType="end"/>
        </w:r>
      </w:del>
    </w:p>
  </w:footnote>
  <w:footnote w:id="119">
    <w:p w14:paraId="006A847A" w14:textId="77777777" w:rsidR="00CC308C" w:rsidRDefault="00CC308C" w:rsidP="00CC308C">
      <w:pPr>
        <w:pStyle w:val="Footnotes"/>
        <w:rPr>
          <w:ins w:id="674" w:author="Jon Lindsay" w:date="2019-08-13T17:52:00Z"/>
        </w:rPr>
      </w:pPr>
      <w:ins w:id="675" w:author="Jon Lindsay" w:date="2019-08-13T17:52:00Z">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{"citationID":"a4o7httlps","properties":{"formattedCitation":"Andrew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108},"citationItems":[{"id":"hZ4MLWbF/W7hK7aR5","uris":["http://zotero.org/users/471208/items/MQ9G4ADX"],"uri":["http://zotero.org/users/471208/items/MQ9G4ADX"],"itemData":{"id":"XB4YeRPs/ciSmEOQf","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rPr>
            <w:rStyle w:val="FootnoteCharacters"/>
          </w:rPr>
          <w:fldChar w:fldCharType="separate"/>
        </w:r>
        <w:r w:rsidRPr="0089381D">
          <w:t xml:space="preserve">Andrew Gelman and Julia Azari, “19 Things We Learned from the 2016 Election,” </w:t>
        </w:r>
        <w:r w:rsidRPr="0089381D">
          <w:rPr>
            <w:i/>
            <w:iCs/>
          </w:rPr>
          <w:t>Statistics and Public Policy</w:t>
        </w:r>
        <w:r w:rsidRPr="0089381D">
          <w:t xml:space="preserve"> 4, no. 1 (January 1, 2017): 1–10, https://doi.org/10.1080/2330443X.2017.1356775.</w:t>
        </w:r>
        <w:r>
          <w:rPr>
            <w:rStyle w:val="FootnoteCharacters"/>
          </w:rPr>
          <w:fldChar w:fldCharType="end"/>
        </w:r>
      </w:ins>
    </w:p>
  </w:footnote>
  <w:footnote w:id="120">
    <w:p w14:paraId="4199FA38" w14:textId="77777777" w:rsidR="004F4F4E" w:rsidDel="00535723" w:rsidRDefault="004F4F4E" w:rsidP="00D12BCB">
      <w:pPr>
        <w:pStyle w:val="Footnotes"/>
        <w:rPr>
          <w:del w:id="683" w:author="Jon Lindsay" w:date="2019-08-13T17:51:00Z"/>
        </w:rPr>
      </w:pPr>
      <w:del w:id="684" w:author="Jon Lindsay" w:date="2019-08-13T17:51:00Z">
        <w:r w:rsidDel="00535723">
          <w:rPr>
            <w:rStyle w:val="FootnoteCharacters"/>
          </w:rPr>
          <w:footnoteRef/>
        </w:r>
        <w:r w:rsidDel="00535723">
          <w:rPr>
            <w:rStyle w:val="FootnoteCharacters"/>
          </w:rPr>
          <w:tab/>
        </w:r>
        <w:r w:rsidDel="00535723">
          <w:rPr>
            <w:rStyle w:val="FootnoteCharacters"/>
          </w:rPr>
          <w:fldChar w:fldCharType="begin"/>
        </w:r>
        <w:r w:rsidDel="00535723">
          <w:rPr>
            <w:rStyle w:val="FootnoteCharacters"/>
          </w:rPr>
          <w:delInstrText xml:space="preserve"> ADDIN ZOTERO_ITEM CSL_CITATION {"citationID":"a4o7httlps","properties":{"formattedCitation":"Andrew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108},"citationItems":[{"id":"hZ4MLWbF/W7hK7aR5","uris":["http://zotero.org/users/471208/items/MQ9G4ADX"],"uri":["http://zotero.org/users/471208/items/MQ9G4ADX"],"itemData":{"id":"XB4YeRPs/ciSmEOQf","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delInstrText>
        </w:r>
        <w:r w:rsidDel="00535723">
          <w:rPr>
            <w:rStyle w:val="FootnoteCharacters"/>
          </w:rPr>
          <w:fldChar w:fldCharType="separate"/>
        </w:r>
        <w:r w:rsidRPr="0089381D" w:rsidDel="00535723">
          <w:delText xml:space="preserve">Andrew Gelman and Julia Azari, “19 Things We Learned from the 2016 Election,” </w:delText>
        </w:r>
        <w:r w:rsidRPr="0089381D" w:rsidDel="00535723">
          <w:rPr>
            <w:i/>
            <w:iCs/>
          </w:rPr>
          <w:delText>Statistics and Public Policy</w:delText>
        </w:r>
        <w:r w:rsidRPr="0089381D" w:rsidDel="00535723">
          <w:delText xml:space="preserve"> 4, no. 1 (January 1, 2017): 1–10, https://doi.org/10.1080/2330443X.2017.1356775.</w:delText>
        </w:r>
        <w:r w:rsidDel="00535723">
          <w:rPr>
            <w:rStyle w:val="FootnoteCharacters"/>
          </w:rPr>
          <w:fldChar w:fldCharType="end"/>
        </w:r>
      </w:del>
    </w:p>
  </w:footnote>
  <w:footnote w:id="121">
    <w:p w14:paraId="4B211055" w14:textId="77777777" w:rsidR="004F4F4E" w:rsidDel="00535723" w:rsidRDefault="004F4F4E" w:rsidP="00D12BCB">
      <w:pPr>
        <w:pStyle w:val="Footnotes"/>
        <w:rPr>
          <w:del w:id="686" w:author="Jon Lindsay" w:date="2019-08-13T17:50:00Z"/>
        </w:rPr>
      </w:pPr>
      <w:del w:id="687" w:author="Jon Lindsay" w:date="2019-08-13T17:50:00Z">
        <w:r w:rsidDel="00535723">
          <w:rPr>
            <w:rStyle w:val="FootnoteCharacters"/>
          </w:rPr>
          <w:footnoteRef/>
        </w:r>
        <w:r w:rsidDel="00535723">
          <w:rPr>
            <w:rStyle w:val="FootnoteCharacters"/>
          </w:rPr>
          <w:tab/>
        </w:r>
        <w:r w:rsidDel="00535723">
          <w:rPr>
            <w:rStyle w:val="FootnoteCharacters"/>
          </w:rPr>
          <w:fldChar w:fldCharType="begin"/>
        </w:r>
        <w:r w:rsidDel="00535723">
          <w:rPr>
            <w:rStyle w:val="FootnoteCharacters"/>
          </w:rPr>
          <w:delInstrText xml:space="preserve"> ADDIN ZOTERO_ITEM CSL_CITATION {"citationID":"a15mrn7a5gb","properties":{"formattedCitation":"John Sides, Michael Tesler, and Lynn Vavreck, {\\i{}Identity Crisis: The 2016 Presidential Campaign and the Battle for the Meaning of America} (Princeton, NJ: Princeton University Press, 2018).","plainCitation":"John Sides, Michael Tesler, and Lynn Vavreck, Identity Crisis: The 2016 Presidential Campaign and the Battle for the Meaning of America (Princeton, NJ: Princeton University Press, 2018).","noteIndex":109},"citationItems":[{"id":17805,"uris":["http://zotero.org/users/2506258/items/LQDAB9B8"],"uri":["http://zotero.org/users/2506258/items/LQDAB9B8"],"itemData":{"id":17805,"type":"book","title":"Identity crisis: the 2016 presidential campaign and the battle for the meaning of America","publisher":"Princeton University Press","publisher-place":"Princeton, NJ","number-of-pages":"352","source":"Library of Congress ISBN","event-place":"Princeton, NJ","ISBN":"978-0-691-17419-8","title-short":"Identity crisis","author":[{"family":"Sides","given":"John"},{"family":"Tesler","given":"Michael"},{"family":"Vavreck","given":"Lynn"}],"issued":{"date-parts":[["2018"]]}}}],"schema":"https://github.com/citation-style-language/schema/raw/master/csl-citation.json"} </w:delInstrText>
        </w:r>
        <w:r w:rsidDel="00535723">
          <w:rPr>
            <w:rStyle w:val="FootnoteCharacters"/>
          </w:rPr>
          <w:fldChar w:fldCharType="separate"/>
        </w:r>
        <w:r w:rsidRPr="0089381D" w:rsidDel="00535723">
          <w:delText xml:space="preserve">John Sides, Michael Tesler, and Lynn Vavreck, </w:delText>
        </w:r>
        <w:r w:rsidRPr="0089381D" w:rsidDel="00535723">
          <w:rPr>
            <w:i/>
            <w:iCs/>
          </w:rPr>
          <w:delText>Identity Crisis: The 2016 Presidential Campaign and the Battle for the Meaning of America</w:delText>
        </w:r>
        <w:r w:rsidRPr="0089381D" w:rsidDel="00535723">
          <w:delText xml:space="preserve"> (Princeton, NJ: Princeton University Press, 2018).</w:delText>
        </w:r>
        <w:r w:rsidDel="00535723">
          <w:rPr>
            <w:rStyle w:val="FootnoteCharacters"/>
          </w:rPr>
          <w:fldChar w:fldCharType="end"/>
        </w:r>
      </w:del>
    </w:p>
  </w:footnote>
  <w:footnote w:id="122">
    <w:p w14:paraId="4E7C6C7D" w14:textId="77777777" w:rsidR="004F4F4E" w:rsidDel="008557B0" w:rsidRDefault="004F4F4E" w:rsidP="00D12BCB">
      <w:pPr>
        <w:pStyle w:val="Footnotes"/>
        <w:rPr>
          <w:del w:id="718" w:author="Jon Lindsay" w:date="2019-08-13T18:02:00Z"/>
        </w:rPr>
      </w:pPr>
      <w:del w:id="719" w:author="Jon Lindsay" w:date="2019-08-13T18:02:00Z">
        <w:r w:rsidDel="008557B0">
          <w:rPr>
            <w:rStyle w:val="FootnoteCharacters"/>
          </w:rPr>
          <w:footnoteRef/>
        </w:r>
        <w:r w:rsidDel="008557B0">
          <w:rPr>
            <w:rStyle w:val="FootnoteCharacters"/>
          </w:rPr>
          <w:tab/>
        </w:r>
        <w:r w:rsidDel="008557B0">
          <w:rPr>
            <w:rStyle w:val="FootnoteCharacters"/>
          </w:rPr>
          <w:fldChar w:fldCharType="begin"/>
        </w:r>
        <w:r w:rsidDel="008557B0">
          <w:rPr>
            <w:rStyle w:val="FootnoteCharacters"/>
          </w:rPr>
          <w:delInstrText xml:space="preserve"> ADDIN ZOTERO_ITEM CSL_CITATION {"citationID":"a2hitqc3rlr","properties":{"formattedCitation":"Paul Huth and Bruce Russett, \\uc0\\u8220{}Deterrence Failure and Crisis Escalation,\\uc0\\u8221{} {\\i{}International Studies Quarterly} 32, no. 1 (1988): 29\\uc0\\u8211{}45; Patrick M. Morgan, {\\i{}Deterrence Now} (New York: Cambridge University Press, 2003).","plainCitation":"Paul Huth and Bruce Russett, “Deterrence Failure and Crisis Escalation,” International Studies Quarterly 32, no. 1 (1988): 29–45; Patrick M. Morgan, Deterrence Now (New York: Cambridge University Press, 2003).","noteIndex":110},"citationItems":[{"id":"hZ4MLWbF/X8ax23us","uris":["http://zotero.org/users/471208/items/HRTV2SWJ"],"uri":["http://zotero.org/users/471208/items/HRTV2SWJ"],"itemData":{"id":"XB4YeRPs/yVWsxQmK","type":"article-journal","title":"Deterrence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hZ4MLWbF/vtBU5ErT","uris":["http://zotero.org/users/471208/items/J339FX65"],"uri":["http://zotero.org/users/471208/items/J339FX65"],"itemData":{"id":"XB4YeRPs/FB3nebBy","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delInstrText>
        </w:r>
        <w:r w:rsidDel="008557B0">
          <w:rPr>
            <w:rStyle w:val="FootnoteCharacters"/>
          </w:rPr>
          <w:fldChar w:fldCharType="separate"/>
        </w:r>
        <w:r w:rsidRPr="0089381D" w:rsidDel="008557B0">
          <w:delText xml:space="preserve">Paul Huth and Bruce Russett, “Deterrence Failure and Crisis Escalation,” </w:delText>
        </w:r>
        <w:r w:rsidRPr="0089381D" w:rsidDel="008557B0">
          <w:rPr>
            <w:i/>
            <w:iCs/>
          </w:rPr>
          <w:delText>International Studies Quarterly</w:delText>
        </w:r>
        <w:r w:rsidRPr="0089381D" w:rsidDel="008557B0">
          <w:delText xml:space="preserve"> 32, no. 1 (1988): 29–45; Patrick M. Morgan, </w:delText>
        </w:r>
        <w:r w:rsidRPr="0089381D" w:rsidDel="008557B0">
          <w:rPr>
            <w:i/>
            <w:iCs/>
          </w:rPr>
          <w:delText>Deterrence Now</w:delText>
        </w:r>
        <w:r w:rsidRPr="0089381D" w:rsidDel="008557B0">
          <w:delText xml:space="preserve"> (New York: Cambridge University Press, 2003).</w:delText>
        </w:r>
        <w:r w:rsidDel="008557B0">
          <w:rPr>
            <w:rStyle w:val="FootnoteCharacters"/>
          </w:rPr>
          <w:fldChar w:fldCharType="end"/>
        </w:r>
      </w:del>
    </w:p>
  </w:footnote>
  <w:footnote w:id="123">
    <w:p w14:paraId="165AC88F" w14:textId="77777777" w:rsidR="004F4F4E" w:rsidDel="008557B0" w:rsidRDefault="004F4F4E" w:rsidP="00D12BCB">
      <w:pPr>
        <w:pStyle w:val="Footnotes"/>
        <w:rPr>
          <w:del w:id="724" w:author="Jon Lindsay" w:date="2019-08-13T18:02:00Z"/>
        </w:rPr>
      </w:pPr>
      <w:del w:id="725" w:author="Jon Lindsay" w:date="2019-08-13T18:02:00Z">
        <w:r w:rsidDel="008557B0">
          <w:rPr>
            <w:rStyle w:val="FootnoteCharacters"/>
          </w:rPr>
          <w:footnoteRef/>
        </w:r>
        <w:r w:rsidDel="008557B0">
          <w:rPr>
            <w:rStyle w:val="FootnoteCharacters"/>
          </w:rPr>
          <w:tab/>
        </w:r>
        <w:r w:rsidDel="008557B0">
          <w:rPr>
            <w:rStyle w:val="FootnoteCharacters"/>
          </w:rPr>
          <w:fldChar w:fldCharType="begin"/>
        </w:r>
        <w:r w:rsidDel="008557B0">
          <w:rPr>
            <w:rStyle w:val="FootnoteCharacters"/>
          </w:rPr>
          <w:delInstrText xml:space="preserve"> ADDIN ZOTERO_ITEM CSL_CITATION {"citationID":"a1c15rol04p","properties":{"formattedCitation":"Joseph Nye, \\uc0\\u8220{}Deterrence and Dissuasion in Cyberspace,\\uc0\\u8221{} {\\i{}International Security} 41, no. 3 (January 1, 2017): 44\\uc0\\u8211{}71, https://doi.org/10.1162/ISEC_a_00266; Schneider, \\uc0\\u8220{}Deterrence in and through Cyberspace.\\uc0\\u8221{}","plainCitation":"Joseph Nye, “Deterrence and Dissuasion in Cyberspace,” International Security 41, no. 3 (January 1, 2017): 44–71, https://doi.org/10.1162/ISEC_a_00266; Schneider, “Deterrence in and through Cyberspace.”","noteIndex":111},"citationItems":[{"id":7547,"uris":["http://zotero.org/users/2506258/items/PNHG8HQP"],"uri":["http://zotero.org/users/2506258/items/PNHG8HQP"],"itemData":{"id":7547,"type":"article-journal","title":"Deterrence and Dissuasion in Cyberspace","container-title":"International Security","page":"44-71","volume":"41","issue":"3","source":"MIT Press Journals","abstract":"Understanding deterrence and dissuasion in cyberspace is often difficult because our minds are captured by Cold War images of massive retaliation to a nuclear attack by nuclear means. The analogy to nuclear deterrence is misleading, however, because many aspects of cyber behavior are more like other behaviors, such as crime, that states try (imperfectly) to deter. Preventing harm in cyberspace involves four complex mechanisms: threats of punishment, denial, entanglement, and norms. Even when punishment is used, deterrent threats need not be limited to cyber responses, and they may address general behavior as well as specific acts. Cyber threats are plentiful, often ambiguous, and difficult to attribute. Problems of attribution are said to limit deterrence and dissuasion in the cyber domain, but three of the major means—denial by defense, entanglement, and normative taboos—are not strongly hindered by the attribution problem. The effectiveness of different mechanisms depends on context, and the question of whether deterrence works in cyberspace depends on “who and what.” Not all cyberattacks are of equal importance; not all can be deterred; and not all rise to the level of significant national security threats. The lesson for policymakers is to focus on the most important attacks and to understand the context in which such attacks may occur and the full range of mechanisms available to prevent them.","DOI":"10.1162/ISEC_a_00266","ISSN":"0162-2889","journalAbbreviation":"International Security","author":[{"family":"Nye","given":"Joseph"}],"issued":{"date-parts":[["2017",1,1]]}}},{"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delInstrText>
        </w:r>
        <w:r w:rsidDel="008557B0">
          <w:rPr>
            <w:rStyle w:val="FootnoteCharacters"/>
          </w:rPr>
          <w:fldChar w:fldCharType="separate"/>
        </w:r>
        <w:r w:rsidRPr="0089381D" w:rsidDel="008557B0">
          <w:delText xml:space="preserve">Joseph Nye, “Deterrence and Dissuasion in Cyberspace,” </w:delText>
        </w:r>
        <w:r w:rsidRPr="0089381D" w:rsidDel="008557B0">
          <w:rPr>
            <w:i/>
            <w:iCs/>
          </w:rPr>
          <w:delText>International Security</w:delText>
        </w:r>
        <w:r w:rsidRPr="0089381D" w:rsidDel="008557B0">
          <w:delText xml:space="preserve"> 41, no. 3 (January 1, 2017): 44–71, https://doi.org/10.1162/ISEC_a_00266; Schneider, “Deterrence in and through Cyberspace.”</w:delText>
        </w:r>
        <w:r w:rsidDel="008557B0">
          <w:rPr>
            <w:rStyle w:val="FootnoteCharacters"/>
          </w:rPr>
          <w:fldChar w:fldCharType="end"/>
        </w:r>
      </w:del>
    </w:p>
  </w:footnote>
  <w:footnote w:id="124">
    <w:p w14:paraId="33CCE4ED" w14:textId="77777777" w:rsidR="004F4F4E" w:rsidRPr="004C76DC" w:rsidDel="008557B0" w:rsidRDefault="004F4F4E" w:rsidP="004C76DC">
      <w:pPr>
        <w:pStyle w:val="Footnotes"/>
        <w:rPr>
          <w:del w:id="741" w:author="Jon Lindsay" w:date="2019-08-13T18:04:00Z"/>
        </w:rPr>
      </w:pPr>
      <w:del w:id="742" w:author="Jon Lindsay" w:date="2019-08-13T18:04:00Z">
        <w:r w:rsidDel="008557B0">
          <w:rPr>
            <w:rStyle w:val="FootnoteReference"/>
          </w:rPr>
          <w:footnoteRef/>
        </w:r>
        <w:r w:rsidDel="008557B0">
          <w:delText xml:space="preserve"> </w:delText>
        </w:r>
        <w:r w:rsidDel="008557B0">
          <w:tab/>
        </w:r>
        <w:r w:rsidDel="008557B0">
          <w:fldChar w:fldCharType="begin"/>
        </w:r>
        <w:r w:rsidDel="008557B0">
          <w:delInstrText xml:space="preserve"> ADDIN ZOTERO_ITEM CSL_CITATION {"citationID":"a1pdfu8tcpb","properties":{"formattedCitation":"Erickson and Kennedy, \\uc0\\u8220{}Directing China\\uc0\\u8217{}s \\uc0\\u8216{}Little Blue Men\\uc0\\u8217{}\\uc0\\u8221{}; Franz-Stefan Gady, \\uc0\\u8220{}\\uc0\\u8216{}Little Blue Men:\\uc0\\u8217{} Doing China\\uc0\\u8217{}s Dirty Work in the South China Sea,\\uc0\\u8221{} Periodical, The Diplomat, November 5, 2015, http://thediplomat.com/2015/11/little-blue-men-doing-chinas-dirty-work-in-the-south-china-sea/; Lyle Morris, \\uc0\\u8220{}China Welcomes Its Newest Armed Force: The Coast Guard,\\uc0\\u8221{} {\\i{}War on the Rocks} (blog), April 4, 2018, https://warontherocks.com/2018/04/china-welcomes-its-newest-armed-force-the-coast-guard/.","plainCitation":"Erickson and Kennedy, “Directing China’s ‘Little Blue Men’”; Franz-Stefan Gady, “‘Little Blue Men:’ Doing China’s Dirty Work in the South China Sea,” Periodical, The Diplomat, November 5, 2015, http://thediplomat.com/2015/11/little-blue-men-doing-chinas-dirty-work-in-the-south-china-sea/; Lyle Morris, “China Welcomes Its Newest Armed Force: The Coast Guard,” War on the Rocks (blog), April 4, 2018, https://warontherocks.com/2018/04/china-welcomes-its-newest-armed-force-the-coast-guard/.","noteIndex":112},"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family":"Kennedy","given":"Connor"}],"issued":{"date-parts":[["2015",9,11]]},"accessed":{"date-parts":[["2018",6,18]]}}},{"id":6784,"uris":["http://zotero.org/users/2506258/items/AW73W9IE"],"uri":["http://zotero.org/users/2506258/items/AW73W9IE"],"itemData":{"id":6784,"type":"webpage","title":"‘Little Blue Men:’ Doing China’s Dirty Work in the South China Sea","container-title":"The Diplomat","genre":"Periodical","abstract":"The Chinese Navy is not the only threat facing U.S. vessels in the South China Sea.","URL":"http://thediplomat.com/2015/11/little-blue-men-doing-chinas-dirty-work-in-the-south-china-sea/","title-short":"‘Little Blue Men'","author":[{"family":"Gady","given":"Franz-Stefan"}],"issued":{"date-parts":[["2015",11,5]]},"accessed":{"date-parts":[["2016",10,31]]}}},{"id":15600,"uris":["http://zotero.org/users/2506258/items/F3W672E5"],"uri":["http://zotero.org/users/2506258/items/F3W672E5"],"itemData":{"id":15600,"type":"post-weblog","title":"China Welcomes Its Newest Armed Force: The Coast Guard","container-title":"War on the Rocks","abstract":"There is no consensus on the missions and organizational structure of coast guards around the world. Most countries conceive of them as actors under civilian control deployed to maintain good order at sea, save lives, and protect the environment. There are outliers, of course. The United States Coast Guard, under the","URL":"https://warontherocks.com/2018/04/china-welcomes-its-newest-armed-force-the-coast-guard/","title-short":"China Welcomes Its Newest Armed Force","language":"en-US","author":[{"family":"Morris","given":"Lyle"}],"issued":{"date-parts":[["2018",4,4]]},"accessed":{"date-parts":[["2018",6,7]]}}}],"schema":"https://github.com/citation-style-language/schema/raw/master/csl-citation.json"} </w:delInstrText>
        </w:r>
        <w:r w:rsidDel="008557B0">
          <w:fldChar w:fldCharType="separate"/>
        </w:r>
        <w:r w:rsidRPr="001A3B2B" w:rsidDel="008557B0">
          <w:delText xml:space="preserve">Erickson and Kennedy, “Directing China’s ‘Little Blue Men’”; Franz-Stefan Gady, “‘Little Blue Men:’ Doing China’s Dirty Work in the South China Sea,” Periodical, The Diplomat, November 5, 2015, http://thediplomat.com/2015/11/little-blue-men-doing-chinas-dirty-work-in-the-south-china-sea/; Lyle Morris, “China Welcomes Its Newest Armed Force: The Coast Guard,” </w:delText>
        </w:r>
        <w:r w:rsidRPr="001A3B2B" w:rsidDel="008557B0">
          <w:rPr>
            <w:i/>
            <w:iCs/>
          </w:rPr>
          <w:delText>War on the Rocks</w:delText>
        </w:r>
        <w:r w:rsidRPr="001A3B2B" w:rsidDel="008557B0">
          <w:delText xml:space="preserve"> (blog), April 4, 2018, https://warontherocks.com/2018/04/china-welcomes-its-newest-armed-force-the-coast-guard/.</w:delText>
        </w:r>
        <w:r w:rsidDel="008557B0">
          <w:fldChar w:fldCharType="end"/>
        </w:r>
      </w:del>
    </w:p>
  </w:footnote>
  <w:footnote w:id="125">
    <w:p w14:paraId="56771CCE" w14:textId="77777777" w:rsidR="004F4F4E" w:rsidDel="00D86172" w:rsidRDefault="004F4F4E" w:rsidP="001A3B2B">
      <w:pPr>
        <w:pStyle w:val="Footnotes"/>
        <w:rPr>
          <w:del w:id="744" w:author="Jon Lindsay" w:date="2019-08-13T18:21:00Z"/>
        </w:rPr>
      </w:pPr>
      <w:del w:id="745" w:author="Jon Lindsay" w:date="2019-08-13T18:21:00Z">
        <w:r w:rsidDel="00D86172">
          <w:rPr>
            <w:rStyle w:val="FootnoteReference"/>
          </w:rPr>
          <w:footnoteRef/>
        </w:r>
        <w:r w:rsidDel="00D86172">
          <w:delText xml:space="preserve"> </w:delText>
        </w:r>
        <w:r w:rsidDel="00D86172">
          <w:tab/>
        </w:r>
        <w:r w:rsidDel="00D86172">
          <w:fldChar w:fldCharType="begin"/>
        </w:r>
        <w:r w:rsidDel="00D86172">
          <w:delInstrText xml:space="preserve"> ADDIN ZOTERO_ITEM CSL_CITATION {"citationID":"a1svbj2lr3i","properties":{"formattedCitation":"Green et al., {\\i{}Countering Coercion in Maritime Asia}; Matisek, \\uc0\\u8220{}Shades of Gray Deterrence\\uc0\\u8221{}; Morris et al., \\uc0\\u8220{}Gaining Competitive Advantage in the Gray Zone.\\uc0\\u8221{}","plainCitation":"Green et al., Countering Coercion in Maritime Asia; Matisek, “Shades of Gray Deterrence”; Morris et al., “Gaining Competitive Advantage in the Gray Zone.”","noteIndex":113},"citationItems":[{"id":14068,"uris":["http://zotero.org/users/2506258/items/TTCU7MWP"],"uri":["http://zotero.org/users/2506258/items/TTCU7MWP"],"itemData":{"id":14068,"type":"book","title":"Countering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delInstrText>
        </w:r>
        <w:r w:rsidDel="00D86172">
          <w:fldChar w:fldCharType="separate"/>
        </w:r>
        <w:r w:rsidRPr="001A3B2B" w:rsidDel="00D86172">
          <w:delText xml:space="preserve">Green et al., </w:delText>
        </w:r>
        <w:r w:rsidRPr="001A3B2B" w:rsidDel="00D86172">
          <w:rPr>
            <w:i/>
            <w:iCs/>
          </w:rPr>
          <w:delText>Countering Coercion in Maritime Asia</w:delText>
        </w:r>
        <w:r w:rsidRPr="001A3B2B" w:rsidDel="00D86172">
          <w:delText>; Matisek, “Shades of Gray Deterrence”; Morris et al., “Gaining Competitive Advantage in the Gray Zone.”</w:delText>
        </w:r>
        <w:r w:rsidDel="00D86172">
          <w:fldChar w:fldCharType="end"/>
        </w:r>
      </w:del>
    </w:p>
  </w:footnote>
  <w:footnote w:id="126">
    <w:p w14:paraId="3298FA55" w14:textId="77777777" w:rsidR="004F4F4E" w:rsidRPr="00950D40" w:rsidDel="00BD41FA" w:rsidRDefault="004F4F4E" w:rsidP="00950D40">
      <w:pPr>
        <w:pStyle w:val="Footnotes"/>
        <w:rPr>
          <w:del w:id="771" w:author="Jon Lindsay" w:date="2019-08-13T18:12:00Z"/>
          <w:lang w:val="en-US"/>
        </w:rPr>
      </w:pPr>
      <w:del w:id="772" w:author="Jon Lindsay" w:date="2019-08-13T18:12:00Z">
        <w:r w:rsidDel="00BD41FA">
          <w:rPr>
            <w:rStyle w:val="FootnoteReference"/>
          </w:rPr>
          <w:footnoteRef/>
        </w:r>
        <w:r w:rsidDel="00BD41FA">
          <w:delText xml:space="preserve"> </w:delText>
        </w:r>
        <w:r w:rsidDel="00BD41FA">
          <w:tab/>
        </w:r>
        <w:r w:rsidDel="00BD41FA">
          <w:fldChar w:fldCharType="begin"/>
        </w:r>
        <w:r w:rsidDel="00BD41FA">
          <w:delInstrText xml:space="preserve"> ADDIN ZOTERO_TEMP </w:delInstrText>
        </w:r>
        <w:r w:rsidDel="00BD41FA">
          <w:fldChar w:fldCharType="separate"/>
        </w:r>
        <w:r w:rsidRPr="00950D40" w:rsidDel="00BD41FA">
          <w:delText xml:space="preserve">Michael Mazarr, “Mastering the Gray Zone: Understanding a Changing Era of Conflict,” Research Report (Strategic Studies Institute: US Army War College, February 2, 2015), http://www.strategicstudiesinstitute.army.mil/pubs/display.cfm?pubID=1303; James J. Wirtz, “Life in the ‘Gray Zone’: Observations for Contemporary Strategists,” </w:delText>
        </w:r>
        <w:r w:rsidRPr="00950D40" w:rsidDel="00BD41FA">
          <w:rPr>
            <w:i/>
            <w:iCs/>
          </w:rPr>
          <w:delText>Defense &amp; Security Analysis</w:delText>
        </w:r>
        <w:r w:rsidRPr="00950D40" w:rsidDel="00BD41FA">
          <w:delText xml:space="preserve"> 33, no. 2 (April 3, 2017): 106–14, https://doi.org/10.1080/14751798.2017.1310702.</w:delText>
        </w:r>
        <w:r w:rsidDel="00BD41FA">
          <w:fldChar w:fldCharType="end"/>
        </w:r>
      </w:del>
    </w:p>
  </w:footnote>
  <w:footnote w:id="127">
    <w:p w14:paraId="2674ADCC" w14:textId="1B71B786" w:rsidR="00D86172" w:rsidRPr="00D86172" w:rsidRDefault="00D86172" w:rsidP="00D86172">
      <w:pPr>
        <w:pStyle w:val="FootnoteText"/>
        <w:rPr>
          <w:ins w:id="793" w:author="Jon Lindsay" w:date="2019-08-13T18:17:00Z"/>
          <w:lang w:val="en-CA"/>
        </w:rPr>
      </w:pPr>
      <w:ins w:id="794" w:author="Jon Lindsay" w:date="2019-08-13T18:16:00Z">
        <w:r>
          <w:rPr>
            <w:rStyle w:val="FootnoteReference"/>
          </w:rPr>
          <w:footnoteRef/>
        </w:r>
        <w:r>
          <w:t xml:space="preserve"> </w:t>
        </w:r>
      </w:ins>
      <w:ins w:id="795" w:author="Jon Lindsay" w:date="2019-08-13T18:18:00Z">
        <w:r>
          <w:t xml:space="preserve">On the origins of this debate see </w:t>
        </w:r>
        <w:proofErr w:type="spellStart"/>
        <w:r w:rsidRPr="00D86172">
          <w:rPr>
            <w:lang w:val="en-CA"/>
          </w:rPr>
          <w:t>Shifrinson</w:t>
        </w:r>
        <w:proofErr w:type="spellEnd"/>
        <w:r w:rsidRPr="00D86172">
          <w:rPr>
            <w:lang w:val="en-CA"/>
          </w:rPr>
          <w:t xml:space="preserve">, Joshua R. </w:t>
        </w:r>
        <w:proofErr w:type="spellStart"/>
        <w:r w:rsidRPr="00D86172">
          <w:rPr>
            <w:lang w:val="en-CA"/>
          </w:rPr>
          <w:t>Itzkowitz</w:t>
        </w:r>
        <w:proofErr w:type="spellEnd"/>
        <w:r w:rsidRPr="00D86172">
          <w:rPr>
            <w:lang w:val="en-CA"/>
          </w:rPr>
          <w:t xml:space="preserve">. “Deal or No Deal? The End of the Cold War and the U.S. Offer to Limit NATO Expansion.” </w:t>
        </w:r>
        <w:r w:rsidRPr="00D86172">
          <w:rPr>
            <w:i/>
            <w:iCs/>
            <w:lang w:val="en-CA"/>
          </w:rPr>
          <w:t>International Security</w:t>
        </w:r>
        <w:r w:rsidRPr="00D86172">
          <w:rPr>
            <w:lang w:val="en-CA"/>
          </w:rPr>
          <w:t xml:space="preserve"> 40, no. 4 (April 1, 2016): 7–44. </w:t>
        </w:r>
        <w:r w:rsidRPr="00D86172">
          <w:rPr>
            <w:lang w:val="en-CA"/>
          </w:rPr>
          <w:fldChar w:fldCharType="begin"/>
        </w:r>
        <w:r w:rsidRPr="00D86172">
          <w:rPr>
            <w:lang w:val="en-CA"/>
          </w:rPr>
          <w:instrText xml:space="preserve"> HYPERLINK "https://doi.org/10.1162/ISEC_a_00236" </w:instrText>
        </w:r>
        <w:r w:rsidRPr="00D86172">
          <w:rPr>
            <w:lang w:val="en-CA"/>
          </w:rPr>
          <w:fldChar w:fldCharType="separate"/>
        </w:r>
        <w:r w:rsidRPr="00D86172">
          <w:rPr>
            <w:rStyle w:val="Hyperlink"/>
            <w:lang w:val="en-CA"/>
          </w:rPr>
          <w:t>https://doi.org/10.1162/ISEC_a_00236</w:t>
        </w:r>
        <w:r w:rsidRPr="00D86172">
          <w:fldChar w:fldCharType="end"/>
        </w:r>
      </w:ins>
      <w:ins w:id="796" w:author="Jon Lindsay" w:date="2019-08-13T18:19:00Z">
        <w:r>
          <w:rPr>
            <w:lang w:val="en-CA"/>
          </w:rPr>
          <w:t xml:space="preserve">; </w:t>
        </w:r>
      </w:ins>
      <w:proofErr w:type="spellStart"/>
      <w:ins w:id="797" w:author="Jon Lindsay" w:date="2019-08-13T18:17:00Z">
        <w:r w:rsidRPr="00D86172">
          <w:rPr>
            <w:lang w:val="en-CA"/>
          </w:rPr>
          <w:t>Sarotte</w:t>
        </w:r>
        <w:proofErr w:type="spellEnd"/>
        <w:r w:rsidRPr="00D86172">
          <w:rPr>
            <w:lang w:val="en-CA"/>
          </w:rPr>
          <w:t xml:space="preserve">, M.E. “How to Enlarge NATO: The Debate inside the Clinton Administration, 1993–95.” </w:t>
        </w:r>
        <w:r w:rsidRPr="00D86172">
          <w:rPr>
            <w:i/>
            <w:iCs/>
            <w:lang w:val="en-CA"/>
          </w:rPr>
          <w:t>International Security</w:t>
        </w:r>
        <w:r w:rsidRPr="00D86172">
          <w:rPr>
            <w:lang w:val="en-CA"/>
          </w:rPr>
          <w:t xml:space="preserve"> 44, no. 1 (July 1, 2019): 7–41. </w:t>
        </w:r>
        <w:r w:rsidRPr="00D86172">
          <w:rPr>
            <w:lang w:val="en-CA"/>
          </w:rPr>
          <w:fldChar w:fldCharType="begin"/>
        </w:r>
        <w:r w:rsidRPr="00D86172">
          <w:rPr>
            <w:lang w:val="en-CA"/>
          </w:rPr>
          <w:instrText xml:space="preserve"> HYPERLINK "https://doi.org/10.1162/isec_a_00353" </w:instrText>
        </w:r>
        <w:r w:rsidRPr="00D86172">
          <w:rPr>
            <w:lang w:val="en-CA"/>
          </w:rPr>
          <w:fldChar w:fldCharType="separate"/>
        </w:r>
        <w:r w:rsidRPr="00D86172">
          <w:rPr>
            <w:rStyle w:val="Hyperlink"/>
            <w:lang w:val="en-CA"/>
          </w:rPr>
          <w:t>https://doi.org/10.1162/isec_a_00353</w:t>
        </w:r>
        <w:r w:rsidRPr="00D86172">
          <w:fldChar w:fldCharType="end"/>
        </w:r>
        <w:r w:rsidRPr="00D86172">
          <w:rPr>
            <w:lang w:val="en-CA"/>
          </w:rPr>
          <w:t>.</w:t>
        </w:r>
      </w:ins>
    </w:p>
    <w:p w14:paraId="74E43F2B" w14:textId="1B3A1CC0" w:rsidR="00D86172" w:rsidRPr="00D86172" w:rsidRDefault="00D86172" w:rsidP="00D86172">
      <w:pPr>
        <w:pStyle w:val="FootnoteText"/>
        <w:ind w:left="0" w:firstLine="0"/>
        <w:rPr>
          <w:lang w:val="en-CA"/>
          <w:rPrChange w:id="798" w:author="Jon Lindsay" w:date="2019-08-13T18:16:00Z">
            <w:rPr/>
          </w:rPrChange>
        </w:rPr>
        <w:pPrChange w:id="799" w:author="Jon Lindsay" w:date="2019-08-13T18:19:00Z">
          <w:pPr>
            <w:pStyle w:val="FootnoteText"/>
          </w:pPr>
        </w:pPrChange>
      </w:pPr>
    </w:p>
  </w:footnote>
  <w:footnote w:id="128">
    <w:p w14:paraId="31C84D25" w14:textId="77777777" w:rsidR="004F4F4E" w:rsidRDefault="004F4F4E"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{"citationID":"a15lci2vnr1","properties":{"formattedCitation":"Michael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115},"citationItems":[{"id":"hZ4MLWbF/Vm3UXViH","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hZ4MLWbF/iBvmQG3a","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rPr>
          <w:rStyle w:val="FootnoteCharacters"/>
        </w:rPr>
        <w:fldChar w:fldCharType="separate"/>
      </w:r>
      <w:r w:rsidRPr="0089381D">
        <w:t xml:space="preserve">Michael McFaul, Stephen </w:t>
      </w:r>
      <w:proofErr w:type="spellStart"/>
      <w:r w:rsidRPr="0089381D">
        <w:t>Sestanovich</w:t>
      </w:r>
      <w:proofErr w:type="spellEnd"/>
      <w:r w:rsidRPr="0089381D">
        <w:t xml:space="preserve">, and John J. Mearsheimer, “Faulty Powers: Who Started the Ukraine Crisis?,” </w:t>
      </w:r>
      <w:r w:rsidRPr="0089381D">
        <w:rPr>
          <w:i/>
          <w:iCs/>
        </w:rPr>
        <w:t>Foreign Affairs</w:t>
      </w:r>
      <w:r w:rsidRPr="0089381D">
        <w:t xml:space="preserve">, December 2014, http://www.foreignaffairs.com/articles/142260/michael-mcfaul-stephen-sestanovich-john-j-mearsheimer/faulty-powers; John J. Mearsheimer, “Why the Ukraine Crisis Is the West’s Fault: The Liberal Delusions That Provoked Putin,” </w:t>
      </w:r>
      <w:r w:rsidRPr="0089381D">
        <w:rPr>
          <w:i/>
          <w:iCs/>
        </w:rPr>
        <w:t>Foreign Affairs</w:t>
      </w:r>
      <w:r w:rsidRPr="0089381D">
        <w:t>, October 2014, http://www.foreignaffairs.com/articles/141769/john-j-mearsheimer/why-the-ukraine-crisis-is-the-wests-fault.</w:t>
      </w:r>
      <w:r>
        <w:rPr>
          <w:rStyle w:val="FootnoteCharacters"/>
        </w:rPr>
        <w:fldChar w:fldCharType="end"/>
      </w:r>
    </w:p>
  </w:footnote>
  <w:footnote w:id="129">
    <w:p w14:paraId="3632BE30" w14:textId="77777777" w:rsidR="00D86172" w:rsidRPr="00BE3839" w:rsidRDefault="00D86172" w:rsidP="00D86172">
      <w:pPr>
        <w:pStyle w:val="FootnoteText"/>
        <w:rPr>
          <w:ins w:id="829" w:author="Jon Lindsay" w:date="2019-08-13T18:21:00Z"/>
          <w:lang w:val="en-CA"/>
        </w:rPr>
      </w:pPr>
      <w:ins w:id="830" w:author="Jon Lindsay" w:date="2019-08-13T18:21:00Z">
        <w:r>
          <w:rPr>
            <w:rStyle w:val="FootnoteReference"/>
          </w:rPr>
          <w:footnoteRef/>
        </w:r>
        <w:r>
          <w:t xml:space="preserve"> </w:t>
        </w:r>
        <w:r w:rsidRPr="00BE3839">
          <w:rPr>
            <w:lang w:val="en-CA"/>
          </w:rPr>
          <w:t xml:space="preserve">Zhang, </w:t>
        </w:r>
        <w:proofErr w:type="spellStart"/>
        <w:r w:rsidRPr="00BE3839">
          <w:rPr>
            <w:lang w:val="en-CA"/>
          </w:rPr>
          <w:t>Ketian</w:t>
        </w:r>
        <w:proofErr w:type="spellEnd"/>
        <w:r w:rsidRPr="00BE3839">
          <w:rPr>
            <w:lang w:val="en-CA"/>
          </w:rPr>
          <w:t xml:space="preserve">. “Cautious Bully: Reputation, Resolve, and Beijing’s Use of Coercion in the South China Sea.” </w:t>
        </w:r>
        <w:r w:rsidRPr="00BE3839">
          <w:rPr>
            <w:i/>
            <w:iCs/>
            <w:lang w:val="en-CA"/>
          </w:rPr>
          <w:t>International Security</w:t>
        </w:r>
        <w:r w:rsidRPr="00BE3839">
          <w:rPr>
            <w:lang w:val="en-CA"/>
          </w:rPr>
          <w:t xml:space="preserve"> 44, no. 1 (July 1, 2019): 117–59. </w:t>
        </w:r>
        <w:r>
          <w:rPr>
            <w:lang w:val="en-CA"/>
          </w:rPr>
          <w:fldChar w:fldCharType="begin"/>
        </w:r>
        <w:r>
          <w:rPr>
            <w:lang w:val="en-CA"/>
          </w:rPr>
          <w:instrText xml:space="preserve"> HYPERLINK "</w:instrText>
        </w:r>
        <w:r w:rsidRPr="00CB1896">
          <w:rPr>
            <w:lang w:val="en-CA"/>
          </w:rPr>
          <w:instrText>https://doi.org/10.1162/isec_a_00354</w:instrText>
        </w:r>
        <w:r>
          <w:rPr>
            <w:lang w:val="en-CA"/>
          </w:rPr>
          <w:instrText xml:space="preserve">" </w:instrText>
        </w:r>
        <w:r>
          <w:rPr>
            <w:lang w:val="en-CA"/>
          </w:rPr>
          <w:fldChar w:fldCharType="separate"/>
        </w:r>
        <w:r w:rsidRPr="00CB1896">
          <w:rPr>
            <w:rStyle w:val="Hyperlink"/>
            <w:lang w:val="en-CA"/>
          </w:rPr>
          <w:t>https://doi.org/10.1162/isec_a_00354</w:t>
        </w:r>
        <w:r>
          <w:rPr>
            <w:lang w:val="en-CA"/>
          </w:rPr>
          <w:fldChar w:fldCharType="end"/>
        </w:r>
        <w:r w:rsidRPr="00BE3839">
          <w:rPr>
            <w:lang w:val="en-CA"/>
          </w:rPr>
          <w:t>.</w:t>
        </w:r>
      </w:ins>
    </w:p>
    <w:p w14:paraId="53B70A02" w14:textId="77777777" w:rsidR="00D86172" w:rsidRPr="00CB1896" w:rsidRDefault="00D86172" w:rsidP="00D86172">
      <w:pPr>
        <w:pStyle w:val="FootnoteText"/>
        <w:rPr>
          <w:ins w:id="831" w:author="Jon Lindsay" w:date="2019-08-13T18:21:00Z"/>
          <w:lang w:val="en-CA"/>
        </w:rPr>
      </w:pPr>
    </w:p>
  </w:footnote>
  <w:footnote w:id="130">
    <w:p w14:paraId="2C256E61" w14:textId="77777777" w:rsidR="00D86172" w:rsidRDefault="00D86172" w:rsidP="00D86172">
      <w:pPr>
        <w:pStyle w:val="Footnotes"/>
        <w:rPr>
          <w:ins w:id="835" w:author="Jon Lindsay" w:date="2019-08-13T18:24:00Z"/>
        </w:rPr>
      </w:pPr>
      <w:ins w:id="836" w:author="Jon Lindsay" w:date="2019-08-13T18:24:00Z">
        <w:r>
          <w:rPr>
            <w:rStyle w:val="FootnoteReference"/>
          </w:rPr>
          <w:footnoteRef/>
        </w:r>
        <w:r>
          <w:t xml:space="preserve"> </w:t>
        </w:r>
        <w:r>
          <w:tab/>
        </w:r>
        <w:r>
          <w:fldChar w:fldCharType="begin"/>
        </w:r>
        <w:r>
          <w:instrText xml:space="preserve"> ADDIN ZOTERO_ITEM CSL_CITATION {"citationID":"a1svbj2lr3i","properties":{"formattedCitation":"Green et al., {\\i{}Countering Coercion in Maritime Asia}; Matisek, \\uc0\\u8220{}Shades of Gray Deterrence\\uc0\\u8221{}; Morris et al., \\uc0\\u8220{}Gaining Competitive Advantage in the Gray Zone.\\uc0\\u8221{}","plainCitation":"Green et al., Countering Coercion in Maritime Asia; Matisek, “Shades of Gray Deterrence”; Morris et al., “Gaining Competitive Advantage in the Gray Zone.”","noteIndex":113},"citationItems":[{"id":14068,"uris":["http://zotero.org/users/2506258/items/TTCU7MWP"],"uri":["http://zotero.org/users/2506258/items/TTCU7MWP"],"itemData":{"id":14068,"type":"book","title":"Countering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1A3B2B">
          <w:t xml:space="preserve">Green et al., </w:t>
        </w:r>
        <w:r w:rsidRPr="001A3B2B">
          <w:rPr>
            <w:i/>
            <w:iCs/>
          </w:rPr>
          <w:t>Countering Coercion in Maritime Asia</w:t>
        </w:r>
        <w:r w:rsidRPr="001A3B2B">
          <w:t xml:space="preserve">; </w:t>
        </w:r>
        <w:proofErr w:type="spellStart"/>
        <w:r w:rsidRPr="001A3B2B">
          <w:t>Matisek</w:t>
        </w:r>
        <w:proofErr w:type="spellEnd"/>
        <w:r w:rsidRPr="001A3B2B">
          <w:t xml:space="preserve">, “Shades of </w:t>
        </w:r>
        <w:proofErr w:type="spellStart"/>
        <w:r w:rsidRPr="001A3B2B">
          <w:t>Gray</w:t>
        </w:r>
        <w:proofErr w:type="spellEnd"/>
        <w:r w:rsidRPr="001A3B2B">
          <w:t xml:space="preserve"> Deterrence”; Morris et al., “Gaining Competitive Advantage in the </w:t>
        </w:r>
        <w:proofErr w:type="spellStart"/>
        <w:r w:rsidRPr="001A3B2B">
          <w:t>Gray</w:t>
        </w:r>
        <w:proofErr w:type="spellEnd"/>
        <w:r w:rsidRPr="001A3B2B">
          <w:t xml:space="preserve"> Zone.”</w:t>
        </w:r>
        <w:r>
          <w:fldChar w:fldCharType="end"/>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Lindsay">
    <w15:presenceInfo w15:providerId="Windows Live" w15:userId="52e69fb75756d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13BB9"/>
    <w:rsid w:val="000215AC"/>
    <w:rsid w:val="00056E96"/>
    <w:rsid w:val="00063D2C"/>
    <w:rsid w:val="000A77B7"/>
    <w:rsid w:val="000E78EA"/>
    <w:rsid w:val="00110DA0"/>
    <w:rsid w:val="00122003"/>
    <w:rsid w:val="00140F9F"/>
    <w:rsid w:val="00166F19"/>
    <w:rsid w:val="001A3B2B"/>
    <w:rsid w:val="001D5C1D"/>
    <w:rsid w:val="00225811"/>
    <w:rsid w:val="00231536"/>
    <w:rsid w:val="002B0BF8"/>
    <w:rsid w:val="002B0E4A"/>
    <w:rsid w:val="002B507E"/>
    <w:rsid w:val="002D44B0"/>
    <w:rsid w:val="00300C75"/>
    <w:rsid w:val="00312317"/>
    <w:rsid w:val="00393955"/>
    <w:rsid w:val="003A30D5"/>
    <w:rsid w:val="003D09F8"/>
    <w:rsid w:val="003D6482"/>
    <w:rsid w:val="003F19F5"/>
    <w:rsid w:val="003F32D8"/>
    <w:rsid w:val="00432052"/>
    <w:rsid w:val="004468A9"/>
    <w:rsid w:val="004619EE"/>
    <w:rsid w:val="00470E9F"/>
    <w:rsid w:val="004813D0"/>
    <w:rsid w:val="004819AE"/>
    <w:rsid w:val="004C76DC"/>
    <w:rsid w:val="004F4F4E"/>
    <w:rsid w:val="00535723"/>
    <w:rsid w:val="00593E48"/>
    <w:rsid w:val="005C0397"/>
    <w:rsid w:val="005E6059"/>
    <w:rsid w:val="00601434"/>
    <w:rsid w:val="006252A6"/>
    <w:rsid w:val="006345CB"/>
    <w:rsid w:val="00636586"/>
    <w:rsid w:val="00643125"/>
    <w:rsid w:val="0065502D"/>
    <w:rsid w:val="0066208B"/>
    <w:rsid w:val="00682743"/>
    <w:rsid w:val="006C1A3E"/>
    <w:rsid w:val="006C45C4"/>
    <w:rsid w:val="006C5890"/>
    <w:rsid w:val="006D670C"/>
    <w:rsid w:val="006F7160"/>
    <w:rsid w:val="00743A62"/>
    <w:rsid w:val="00775507"/>
    <w:rsid w:val="007A138B"/>
    <w:rsid w:val="007A65BC"/>
    <w:rsid w:val="007D1574"/>
    <w:rsid w:val="007E703E"/>
    <w:rsid w:val="008517B5"/>
    <w:rsid w:val="00852B2D"/>
    <w:rsid w:val="008557B0"/>
    <w:rsid w:val="00891C50"/>
    <w:rsid w:val="0089381D"/>
    <w:rsid w:val="008B030E"/>
    <w:rsid w:val="008C1D75"/>
    <w:rsid w:val="008D027F"/>
    <w:rsid w:val="00922648"/>
    <w:rsid w:val="00944269"/>
    <w:rsid w:val="00950D40"/>
    <w:rsid w:val="00965EF9"/>
    <w:rsid w:val="009A1F08"/>
    <w:rsid w:val="009B5AD6"/>
    <w:rsid w:val="00A173B6"/>
    <w:rsid w:val="00A305B0"/>
    <w:rsid w:val="00A4129D"/>
    <w:rsid w:val="00A42917"/>
    <w:rsid w:val="00A508AF"/>
    <w:rsid w:val="00AE7F9A"/>
    <w:rsid w:val="00AF45ED"/>
    <w:rsid w:val="00B01971"/>
    <w:rsid w:val="00B1289A"/>
    <w:rsid w:val="00B253E5"/>
    <w:rsid w:val="00B27E0C"/>
    <w:rsid w:val="00B469D1"/>
    <w:rsid w:val="00B52FEE"/>
    <w:rsid w:val="00B622F4"/>
    <w:rsid w:val="00BD41FA"/>
    <w:rsid w:val="00BE03C9"/>
    <w:rsid w:val="00BE3839"/>
    <w:rsid w:val="00BF0FE6"/>
    <w:rsid w:val="00BF7D95"/>
    <w:rsid w:val="00C16207"/>
    <w:rsid w:val="00C2331F"/>
    <w:rsid w:val="00C318DE"/>
    <w:rsid w:val="00C34384"/>
    <w:rsid w:val="00C71EB5"/>
    <w:rsid w:val="00CC308C"/>
    <w:rsid w:val="00D12BCB"/>
    <w:rsid w:val="00D155A0"/>
    <w:rsid w:val="00D276EA"/>
    <w:rsid w:val="00D63020"/>
    <w:rsid w:val="00D86017"/>
    <w:rsid w:val="00D86172"/>
    <w:rsid w:val="00D928BA"/>
    <w:rsid w:val="00D95485"/>
    <w:rsid w:val="00DB6463"/>
    <w:rsid w:val="00DB66EA"/>
    <w:rsid w:val="00DF750C"/>
    <w:rsid w:val="00EA137F"/>
    <w:rsid w:val="00ED647A"/>
    <w:rsid w:val="00F243C0"/>
    <w:rsid w:val="00F378C4"/>
    <w:rsid w:val="00FF4A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0A3D"/>
  <w15:docId w15:val="{B6FB13D3-384F-400C-9E0D-F6D5D4E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27F"/>
    <w:pPr>
      <w:spacing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qFormat/>
    <w:rsid w:val="008D027F"/>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27F"/>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8D027F"/>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8D027F"/>
    <w:pPr>
      <w:spacing w:before="360"/>
      <w:outlineLvl w:val="3"/>
    </w:pPr>
    <w:rPr>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rsid w:val="004C76DC"/>
    <w:rPr>
      <w:rFonts w:ascii="Times New Roman" w:eastAsia="Times New Roman" w:hAnsi="Times New Roman" w:cs="Times New Roman"/>
      <w:sz w:val="22"/>
      <w:szCs w:val="20"/>
      <w:lang w:eastAsia="en-GB"/>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rsid w:val="008D027F"/>
    <w:rPr>
      <w:rFonts w:ascii="Times New Roman" w:eastAsia="Times New Roman" w:hAnsi="Times New Roman" w:cs="Times New Roman"/>
      <w:lang w:val="en-GB" w:eastAsia="en-GB"/>
    </w:rPr>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4C76DC"/>
    <w:pPr>
      <w:ind w:left="284" w:hanging="284"/>
    </w:pPr>
    <w:rPr>
      <w:sz w:val="22"/>
      <w:szCs w:val="20"/>
      <w:lang w:val="en-US"/>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8D027F"/>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after="240" w:line="240" w:lineRule="auto"/>
      <w:ind w:left="720" w:hanging="720"/>
    </w:pPr>
  </w:style>
  <w:style w:type="paragraph" w:styleId="Footer">
    <w:name w:val="footer"/>
    <w:basedOn w:val="Normal"/>
    <w:link w:val="FooterChar"/>
    <w:rsid w:val="008D027F"/>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8D027F"/>
    <w:pPr>
      <w:spacing w:after="120" w:line="360" w:lineRule="auto"/>
    </w:pPr>
    <w:rPr>
      <w:b/>
      <w:sz w:val="28"/>
    </w:rPr>
  </w:style>
  <w:style w:type="paragraph" w:customStyle="1" w:styleId="Authornames">
    <w:name w:val="Author names"/>
    <w:basedOn w:val="Normal"/>
    <w:next w:val="Normal"/>
    <w:qFormat/>
    <w:rsid w:val="008D027F"/>
    <w:pPr>
      <w:spacing w:before="240" w:line="360" w:lineRule="auto"/>
    </w:pPr>
    <w:rPr>
      <w:sz w:val="28"/>
    </w:rPr>
  </w:style>
  <w:style w:type="paragraph" w:customStyle="1" w:styleId="Affiliation">
    <w:name w:val="Affiliation"/>
    <w:basedOn w:val="Normal"/>
    <w:qFormat/>
    <w:rsid w:val="008D027F"/>
    <w:pPr>
      <w:spacing w:before="240" w:line="360" w:lineRule="auto"/>
    </w:pPr>
    <w:rPr>
      <w:i/>
    </w:rPr>
  </w:style>
  <w:style w:type="paragraph" w:customStyle="1" w:styleId="Receiveddates">
    <w:name w:val="Received dates"/>
    <w:basedOn w:val="Affiliation"/>
    <w:next w:val="Normal"/>
    <w:qFormat/>
    <w:rsid w:val="008D027F"/>
  </w:style>
  <w:style w:type="paragraph" w:customStyle="1" w:styleId="Abstract">
    <w:name w:val="Abstract"/>
    <w:basedOn w:val="Normal"/>
    <w:next w:val="Keywords"/>
    <w:qFormat/>
    <w:rsid w:val="008D027F"/>
    <w:pPr>
      <w:spacing w:before="360" w:after="300" w:line="360" w:lineRule="auto"/>
      <w:ind w:left="720" w:right="567"/>
    </w:pPr>
    <w:rPr>
      <w:sz w:val="22"/>
    </w:rPr>
  </w:style>
  <w:style w:type="paragraph" w:customStyle="1" w:styleId="Keywords">
    <w:name w:val="Keywords"/>
    <w:basedOn w:val="Normal"/>
    <w:next w:val="Paragraph"/>
    <w:qFormat/>
    <w:rsid w:val="008D027F"/>
    <w:pPr>
      <w:spacing w:before="240" w:after="240" w:line="360" w:lineRule="auto"/>
      <w:ind w:left="720" w:right="567"/>
    </w:pPr>
    <w:rPr>
      <w:sz w:val="22"/>
    </w:rPr>
  </w:style>
  <w:style w:type="paragraph" w:customStyle="1" w:styleId="Correspondencedetails">
    <w:name w:val="Correspondence details"/>
    <w:basedOn w:val="Normal"/>
    <w:qFormat/>
    <w:rsid w:val="008D027F"/>
    <w:pPr>
      <w:spacing w:before="240" w:line="360" w:lineRule="auto"/>
    </w:pPr>
  </w:style>
  <w:style w:type="paragraph" w:customStyle="1" w:styleId="Displayedquotation">
    <w:name w:val="Displayed quotation"/>
    <w:basedOn w:val="Normal"/>
    <w:qFormat/>
    <w:rsid w:val="008D027F"/>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8D027F"/>
    <w:pPr>
      <w:widowControl/>
      <w:numPr>
        <w:numId w:val="13"/>
      </w:numPr>
      <w:spacing w:after="240"/>
      <w:contextualSpacing/>
    </w:pPr>
  </w:style>
  <w:style w:type="paragraph" w:customStyle="1" w:styleId="Displayedequation">
    <w:name w:val="Displayed equation"/>
    <w:basedOn w:val="Normal"/>
    <w:next w:val="Paragraph"/>
    <w:qFormat/>
    <w:rsid w:val="008D027F"/>
    <w:pPr>
      <w:tabs>
        <w:tab w:val="center" w:pos="4253"/>
        <w:tab w:val="right" w:pos="8222"/>
      </w:tabs>
      <w:spacing w:before="240" w:after="240"/>
      <w:jc w:val="center"/>
    </w:pPr>
  </w:style>
  <w:style w:type="paragraph" w:customStyle="1" w:styleId="Acknowledgements">
    <w:name w:val="Acknowledgements"/>
    <w:basedOn w:val="Normal"/>
    <w:next w:val="Normal"/>
    <w:qFormat/>
    <w:rsid w:val="008D027F"/>
    <w:pPr>
      <w:spacing w:before="120" w:line="360" w:lineRule="auto"/>
    </w:pPr>
    <w:rPr>
      <w:sz w:val="22"/>
    </w:rPr>
  </w:style>
  <w:style w:type="paragraph" w:customStyle="1" w:styleId="Tabletitle">
    <w:name w:val="Table title"/>
    <w:basedOn w:val="Normal"/>
    <w:next w:val="Normal"/>
    <w:qFormat/>
    <w:rsid w:val="008D027F"/>
    <w:pPr>
      <w:spacing w:before="240" w:line="360" w:lineRule="auto"/>
    </w:pPr>
  </w:style>
  <w:style w:type="paragraph" w:customStyle="1" w:styleId="Figurecaption">
    <w:name w:val="Figure caption"/>
    <w:basedOn w:val="Normal"/>
    <w:next w:val="Normal"/>
    <w:qFormat/>
    <w:rsid w:val="008D027F"/>
    <w:pPr>
      <w:spacing w:before="240" w:line="360" w:lineRule="auto"/>
    </w:pPr>
  </w:style>
  <w:style w:type="paragraph" w:customStyle="1" w:styleId="Footnotes">
    <w:name w:val="Footnotes"/>
    <w:basedOn w:val="Normal"/>
    <w:qFormat/>
    <w:rsid w:val="008D027F"/>
    <w:pPr>
      <w:spacing w:before="120" w:line="360" w:lineRule="auto"/>
      <w:ind w:left="482" w:hanging="482"/>
      <w:contextualSpacing/>
    </w:pPr>
    <w:rPr>
      <w:sz w:val="22"/>
    </w:rPr>
  </w:style>
  <w:style w:type="paragraph" w:customStyle="1" w:styleId="Notesoncontributors">
    <w:name w:val="Notes on contributors"/>
    <w:basedOn w:val="Normal"/>
    <w:qFormat/>
    <w:rsid w:val="008D027F"/>
    <w:pPr>
      <w:spacing w:before="240" w:line="360" w:lineRule="auto"/>
    </w:pPr>
    <w:rPr>
      <w:sz w:val="22"/>
    </w:rPr>
  </w:style>
  <w:style w:type="paragraph" w:customStyle="1" w:styleId="Normalparagraphstyle">
    <w:name w:val="Normal paragraph style"/>
    <w:basedOn w:val="Normal"/>
    <w:next w:val="Normal"/>
    <w:rsid w:val="008D027F"/>
  </w:style>
  <w:style w:type="paragraph" w:customStyle="1" w:styleId="Paragraph">
    <w:name w:val="Paragraph"/>
    <w:basedOn w:val="Normal"/>
    <w:next w:val="Newparagraph"/>
    <w:qFormat/>
    <w:rsid w:val="008D027F"/>
    <w:pPr>
      <w:widowControl w:val="0"/>
      <w:spacing w:before="240"/>
    </w:pPr>
  </w:style>
  <w:style w:type="paragraph" w:customStyle="1" w:styleId="Newparagraph">
    <w:name w:val="New paragraph"/>
    <w:basedOn w:val="Normal"/>
    <w:qFormat/>
    <w:rsid w:val="008D027F"/>
    <w:pPr>
      <w:ind w:firstLine="720"/>
    </w:pPr>
  </w:style>
  <w:style w:type="paragraph" w:styleId="NormalIndent">
    <w:name w:val="Normal Indent"/>
    <w:basedOn w:val="Normal"/>
    <w:rsid w:val="008D027F"/>
    <w:pPr>
      <w:ind w:left="720"/>
    </w:pPr>
  </w:style>
  <w:style w:type="paragraph" w:customStyle="1" w:styleId="References">
    <w:name w:val="References"/>
    <w:basedOn w:val="Normal"/>
    <w:qFormat/>
    <w:rsid w:val="008D027F"/>
    <w:pPr>
      <w:spacing w:before="120" w:line="360" w:lineRule="auto"/>
      <w:ind w:left="720" w:hanging="720"/>
      <w:contextualSpacing/>
    </w:pPr>
  </w:style>
  <w:style w:type="paragraph" w:customStyle="1" w:styleId="Subjectcodes">
    <w:name w:val="Subject codes"/>
    <w:basedOn w:val="Keywords"/>
    <w:next w:val="Paragraph"/>
    <w:qFormat/>
    <w:rsid w:val="008D027F"/>
  </w:style>
  <w:style w:type="character" w:customStyle="1" w:styleId="Heading2Char">
    <w:name w:val="Heading 2 Char"/>
    <w:basedOn w:val="DefaultParagraphFont"/>
    <w:link w:val="Heading2"/>
    <w:rsid w:val="008D027F"/>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rsid w:val="008D027F"/>
    <w:rPr>
      <w:rFonts w:ascii="Times New Roman" w:eastAsia="Times New Roman" w:hAnsi="Times New Roman" w:cs="Arial"/>
      <w:b/>
      <w:bCs/>
      <w:kern w:val="32"/>
      <w:szCs w:val="32"/>
      <w:lang w:val="en-GB" w:eastAsia="en-GB"/>
    </w:rPr>
  </w:style>
  <w:style w:type="character" w:customStyle="1" w:styleId="Heading3Char">
    <w:name w:val="Heading 3 Char"/>
    <w:basedOn w:val="DefaultParagraphFont"/>
    <w:link w:val="Heading3"/>
    <w:rsid w:val="008D027F"/>
    <w:rPr>
      <w:rFonts w:ascii="Times New Roman" w:eastAsia="Times New Roman" w:hAnsi="Times New Roman" w:cs="Arial"/>
      <w:bCs/>
      <w:i/>
      <w:szCs w:val="26"/>
      <w:lang w:val="en-GB" w:eastAsia="en-GB"/>
    </w:rPr>
  </w:style>
  <w:style w:type="paragraph" w:customStyle="1" w:styleId="Bulletedlist">
    <w:name w:val="Bulleted list"/>
    <w:basedOn w:val="Paragraph"/>
    <w:next w:val="Paragraph"/>
    <w:qFormat/>
    <w:rsid w:val="008D027F"/>
    <w:pPr>
      <w:widowControl/>
      <w:numPr>
        <w:numId w:val="14"/>
      </w:numPr>
      <w:spacing w:after="240"/>
      <w:contextualSpacing/>
    </w:pPr>
  </w:style>
  <w:style w:type="character" w:styleId="FootnoteReference">
    <w:name w:val="footnote reference"/>
    <w:basedOn w:val="DefaultParagraphFont"/>
    <w:rsid w:val="008D027F"/>
    <w:rPr>
      <w:vertAlign w:val="superscript"/>
    </w:rPr>
  </w:style>
  <w:style w:type="paragraph" w:styleId="EndnoteText">
    <w:name w:val="endnote text"/>
    <w:basedOn w:val="Normal"/>
    <w:link w:val="EndnoteTextChar"/>
    <w:autoRedefine/>
    <w:rsid w:val="008D027F"/>
    <w:pPr>
      <w:ind w:left="284" w:hanging="284"/>
    </w:pPr>
    <w:rPr>
      <w:sz w:val="22"/>
      <w:szCs w:val="20"/>
    </w:rPr>
  </w:style>
  <w:style w:type="character" w:customStyle="1" w:styleId="EndnoteTextChar">
    <w:name w:val="Endnote Text Char"/>
    <w:basedOn w:val="DefaultParagraphFont"/>
    <w:link w:val="EndnoteText"/>
    <w:rsid w:val="008D027F"/>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8D027F"/>
    <w:rPr>
      <w:vertAlign w:val="superscript"/>
    </w:rPr>
  </w:style>
  <w:style w:type="character" w:customStyle="1" w:styleId="Heading4Char">
    <w:name w:val="Heading 4 Char"/>
    <w:basedOn w:val="DefaultParagraphFont"/>
    <w:link w:val="Heading4"/>
    <w:rsid w:val="008D027F"/>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rsid w:val="008D027F"/>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8D027F"/>
    <w:pPr>
      <w:widowControl/>
      <w:spacing w:before="360"/>
    </w:pPr>
  </w:style>
  <w:style w:type="character" w:styleId="Hyperlink">
    <w:name w:val="Hyperlink"/>
    <w:basedOn w:val="DefaultParagraphFont"/>
    <w:uiPriority w:val="99"/>
    <w:unhideWhenUsed/>
    <w:rsid w:val="00BE3839"/>
    <w:rPr>
      <w:color w:val="0000FF" w:themeColor="hyperlink"/>
      <w:u w:val="single"/>
    </w:rPr>
  </w:style>
  <w:style w:type="character" w:styleId="UnresolvedMention">
    <w:name w:val="Unresolved Mention"/>
    <w:basedOn w:val="DefaultParagraphFont"/>
    <w:uiPriority w:val="99"/>
    <w:semiHidden/>
    <w:unhideWhenUsed/>
    <w:rsid w:val="00BE3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836">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3">
          <w:marLeft w:val="480"/>
          <w:marRight w:val="0"/>
          <w:marTop w:val="0"/>
          <w:marBottom w:val="0"/>
          <w:divBdr>
            <w:top w:val="none" w:sz="0" w:space="0" w:color="auto"/>
            <w:left w:val="none" w:sz="0" w:space="0" w:color="auto"/>
            <w:bottom w:val="none" w:sz="0" w:space="0" w:color="auto"/>
            <w:right w:val="none" w:sz="0" w:space="0" w:color="auto"/>
          </w:divBdr>
          <w:divsChild>
            <w:div w:id="10808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128">
      <w:bodyDiv w:val="1"/>
      <w:marLeft w:val="0"/>
      <w:marRight w:val="0"/>
      <w:marTop w:val="0"/>
      <w:marBottom w:val="0"/>
      <w:divBdr>
        <w:top w:val="none" w:sz="0" w:space="0" w:color="auto"/>
        <w:left w:val="none" w:sz="0" w:space="0" w:color="auto"/>
        <w:bottom w:val="none" w:sz="0" w:space="0" w:color="auto"/>
        <w:right w:val="none" w:sz="0" w:space="0" w:color="auto"/>
      </w:divBdr>
      <w:divsChild>
        <w:div w:id="2064088734">
          <w:marLeft w:val="480"/>
          <w:marRight w:val="0"/>
          <w:marTop w:val="0"/>
          <w:marBottom w:val="0"/>
          <w:divBdr>
            <w:top w:val="none" w:sz="0" w:space="0" w:color="auto"/>
            <w:left w:val="none" w:sz="0" w:space="0" w:color="auto"/>
            <w:bottom w:val="none" w:sz="0" w:space="0" w:color="auto"/>
            <w:right w:val="none" w:sz="0" w:space="0" w:color="auto"/>
          </w:divBdr>
          <w:divsChild>
            <w:div w:id="198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727">
      <w:bodyDiv w:val="1"/>
      <w:marLeft w:val="0"/>
      <w:marRight w:val="0"/>
      <w:marTop w:val="0"/>
      <w:marBottom w:val="0"/>
      <w:divBdr>
        <w:top w:val="none" w:sz="0" w:space="0" w:color="auto"/>
        <w:left w:val="none" w:sz="0" w:space="0" w:color="auto"/>
        <w:bottom w:val="none" w:sz="0" w:space="0" w:color="auto"/>
        <w:right w:val="none" w:sz="0" w:space="0" w:color="auto"/>
      </w:divBdr>
      <w:divsChild>
        <w:div w:id="778990592">
          <w:marLeft w:val="480"/>
          <w:marRight w:val="0"/>
          <w:marTop w:val="0"/>
          <w:marBottom w:val="0"/>
          <w:divBdr>
            <w:top w:val="none" w:sz="0" w:space="0" w:color="auto"/>
            <w:left w:val="none" w:sz="0" w:space="0" w:color="auto"/>
            <w:bottom w:val="none" w:sz="0" w:space="0" w:color="auto"/>
            <w:right w:val="none" w:sz="0" w:space="0" w:color="auto"/>
          </w:divBdr>
          <w:divsChild>
            <w:div w:id="7758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1">
      <w:bodyDiv w:val="1"/>
      <w:marLeft w:val="0"/>
      <w:marRight w:val="0"/>
      <w:marTop w:val="0"/>
      <w:marBottom w:val="0"/>
      <w:divBdr>
        <w:top w:val="none" w:sz="0" w:space="0" w:color="auto"/>
        <w:left w:val="none" w:sz="0" w:space="0" w:color="auto"/>
        <w:bottom w:val="none" w:sz="0" w:space="0" w:color="auto"/>
        <w:right w:val="none" w:sz="0" w:space="0" w:color="auto"/>
      </w:divBdr>
      <w:divsChild>
        <w:div w:id="408774172">
          <w:marLeft w:val="480"/>
          <w:marRight w:val="0"/>
          <w:marTop w:val="0"/>
          <w:marBottom w:val="0"/>
          <w:divBdr>
            <w:top w:val="none" w:sz="0" w:space="0" w:color="auto"/>
            <w:left w:val="none" w:sz="0" w:space="0" w:color="auto"/>
            <w:bottom w:val="none" w:sz="0" w:space="0" w:color="auto"/>
            <w:right w:val="none" w:sz="0" w:space="0" w:color="auto"/>
          </w:divBdr>
          <w:divsChild>
            <w:div w:id="17070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sChild>
        <w:div w:id="255598450">
          <w:marLeft w:val="480"/>
          <w:marRight w:val="0"/>
          <w:marTop w:val="0"/>
          <w:marBottom w:val="0"/>
          <w:divBdr>
            <w:top w:val="none" w:sz="0" w:space="0" w:color="auto"/>
            <w:left w:val="none" w:sz="0" w:space="0" w:color="auto"/>
            <w:bottom w:val="none" w:sz="0" w:space="0" w:color="auto"/>
            <w:right w:val="none" w:sz="0" w:space="0" w:color="auto"/>
          </w:divBdr>
          <w:divsChild>
            <w:div w:id="203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548">
      <w:bodyDiv w:val="1"/>
      <w:marLeft w:val="0"/>
      <w:marRight w:val="0"/>
      <w:marTop w:val="0"/>
      <w:marBottom w:val="0"/>
      <w:divBdr>
        <w:top w:val="none" w:sz="0" w:space="0" w:color="auto"/>
        <w:left w:val="none" w:sz="0" w:space="0" w:color="auto"/>
        <w:bottom w:val="none" w:sz="0" w:space="0" w:color="auto"/>
        <w:right w:val="none" w:sz="0" w:space="0" w:color="auto"/>
      </w:divBdr>
      <w:divsChild>
        <w:div w:id="62065397">
          <w:marLeft w:val="480"/>
          <w:marRight w:val="0"/>
          <w:marTop w:val="0"/>
          <w:marBottom w:val="0"/>
          <w:divBdr>
            <w:top w:val="none" w:sz="0" w:space="0" w:color="auto"/>
            <w:left w:val="none" w:sz="0" w:space="0" w:color="auto"/>
            <w:bottom w:val="none" w:sz="0" w:space="0" w:color="auto"/>
            <w:right w:val="none" w:sz="0" w:space="0" w:color="auto"/>
          </w:divBdr>
          <w:divsChild>
            <w:div w:id="11542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F7C4-348C-4583-BE75-3AA855CB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188</TotalTime>
  <Pages>47</Pages>
  <Words>12018</Words>
  <Characters>68504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cp:keywords/>
  <dc:description/>
  <cp:lastModifiedBy>Jon Lindsay</cp:lastModifiedBy>
  <cp:revision>29</cp:revision>
  <dcterms:created xsi:type="dcterms:W3CDTF">2019-08-13T21:59:00Z</dcterms:created>
  <dcterms:modified xsi:type="dcterms:W3CDTF">2019-08-14T01:27:00Z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zotero-version="5.0.73"&gt;&lt;session id="hZ4MLWbF"/&gt;&lt;style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value="1"/&gt;&lt;pref name="delayCitationUpdates" value="true"/&gt;&lt;pref name="dontAskDelayCitationUpdates" value="true"/&gt;&lt;/prefs&gt;&lt;/data&gt;</vt:lpwstr>
  </property>
</Properties>
</file>