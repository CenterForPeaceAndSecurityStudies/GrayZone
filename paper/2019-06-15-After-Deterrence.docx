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D49" w14:textId="77777777" w:rsidR="00657E08" w:rsidRDefault="00483D1B">
      <w:pPr>
        <w:pStyle w:val="Heading1"/>
        <w:spacing w:after="0" w:line="240" w:lineRule="auto"/>
        <w:ind w:left="1890" w:right="1890" w:firstLine="0"/>
        <w:jc w:val="center"/>
      </w:pPr>
      <w:r>
        <w:t xml:space="preserve">After Deterrence: </w:t>
      </w:r>
      <w:r>
        <w:br/>
        <w:t>Explaining Conflict Short of War</w:t>
      </w:r>
      <w:r w:rsidRPr="00BF58C4">
        <w:rPr>
          <w:rStyle w:val="FootnoteReference"/>
        </w:rPr>
        <w:footnoteReference w:id="1"/>
      </w:r>
    </w:p>
    <w:p w14:paraId="6C40B23D" w14:textId="77777777" w:rsidR="00657E08" w:rsidRDefault="00657E08">
      <w:pPr>
        <w:spacing w:after="200" w:line="240" w:lineRule="auto"/>
        <w:ind w:left="10" w:hanging="10"/>
        <w:jc w:val="center"/>
      </w:pPr>
    </w:p>
    <w:p w14:paraId="0902BB43" w14:textId="0EE36627" w:rsidR="00657E08" w:rsidRDefault="00483D1B">
      <w:pPr>
        <w:spacing w:after="200" w:line="240" w:lineRule="auto"/>
        <w:ind w:left="10" w:hanging="10"/>
        <w:jc w:val="center"/>
      </w:pPr>
      <w:r>
        <w:t>J</w:t>
      </w:r>
      <w:r w:rsidR="00B34256">
        <w:t>.</w:t>
      </w:r>
      <w:r>
        <w:t xml:space="preserve"> Andres Gannon</w:t>
      </w:r>
      <w:r>
        <w:rPr>
          <w:vertAlign w:val="superscript"/>
        </w:rPr>
        <w:t>1</w:t>
      </w:r>
      <w:r>
        <w:t>, Erik Gartzke</w:t>
      </w:r>
      <w:r>
        <w:rPr>
          <w:vertAlign w:val="superscript"/>
        </w:rPr>
        <w:t>2</w:t>
      </w:r>
      <w:r>
        <w:t>, and Jon R. Lindsay</w:t>
      </w:r>
      <w:r>
        <w:rPr>
          <w:vertAlign w:val="superscript"/>
        </w:rPr>
        <w:t>3</w:t>
      </w:r>
    </w:p>
    <w:p w14:paraId="48D6AF83" w14:textId="77777777" w:rsidR="00657E08" w:rsidRDefault="00483D1B">
      <w:pPr>
        <w:spacing w:after="0" w:line="240" w:lineRule="auto"/>
        <w:ind w:left="10" w:right="0" w:hanging="10"/>
        <w:jc w:val="center"/>
      </w:pPr>
      <w:r>
        <w:rPr>
          <w:vertAlign w:val="superscript"/>
        </w:rPr>
        <w:t>1</w:t>
      </w:r>
      <w:r>
        <w:rPr>
          <w:i/>
        </w:rPr>
        <w:t>Department of Political Science , University of California, San Diego</w:t>
      </w:r>
    </w:p>
    <w:p w14:paraId="6F181AF0" w14:textId="77777777" w:rsidR="00657E08" w:rsidRDefault="00483D1B">
      <w:pPr>
        <w:spacing w:after="0" w:line="240" w:lineRule="auto"/>
        <w:ind w:left="10" w:right="0" w:hanging="10"/>
        <w:jc w:val="center"/>
      </w:pPr>
      <w:r>
        <w:rPr>
          <w:vertAlign w:val="superscript"/>
        </w:rPr>
        <w:t>2</w:t>
      </w:r>
      <w:r>
        <w:rPr>
          <w:i/>
        </w:rPr>
        <w:t>Director, Center for Peace and Security Studies (</w:t>
      </w:r>
      <w:proofErr w:type="spellStart"/>
      <w:r>
        <w:rPr>
          <w:i/>
        </w:rPr>
        <w:t>cPASS</w:t>
      </w:r>
      <w:proofErr w:type="spellEnd"/>
      <w:r>
        <w:rPr>
          <w:i/>
        </w:rPr>
        <w:t>), Department of Political Science, University of California, San Diego</w:t>
      </w:r>
    </w:p>
    <w:p w14:paraId="0ACE6E0A" w14:textId="77777777" w:rsidR="00657E08" w:rsidRDefault="00483D1B">
      <w:pPr>
        <w:spacing w:after="0" w:line="240" w:lineRule="auto"/>
        <w:ind w:left="10" w:right="0" w:hanging="10"/>
        <w:jc w:val="center"/>
        <w:rPr>
          <w:i/>
        </w:rPr>
      </w:pPr>
      <w:r>
        <w:rPr>
          <w:vertAlign w:val="superscript"/>
        </w:rPr>
        <w:t>3</w:t>
      </w:r>
      <w:r>
        <w:rPr>
          <w:i/>
        </w:rPr>
        <w:t xml:space="preserve">Munk School of Global Affairs &amp; Public Policy, Department of Political Science, </w:t>
      </w:r>
      <w:r>
        <w:rPr>
          <w:i/>
        </w:rPr>
        <w:br/>
        <w:t>University of Toronto</w:t>
      </w:r>
    </w:p>
    <w:p w14:paraId="2C602B0F" w14:textId="77777777" w:rsidR="00657E08" w:rsidRDefault="00657E08">
      <w:pPr>
        <w:spacing w:after="0" w:line="240" w:lineRule="auto"/>
        <w:ind w:left="10" w:right="0" w:hanging="10"/>
        <w:jc w:val="center"/>
      </w:pPr>
    </w:p>
    <w:p w14:paraId="0060A57C" w14:textId="1F9C35DE" w:rsidR="00657E08" w:rsidRDefault="002C49EA">
      <w:pPr>
        <w:spacing w:after="200" w:line="240" w:lineRule="auto"/>
        <w:ind w:left="10" w:right="0" w:hanging="10"/>
        <w:jc w:val="center"/>
      </w:pPr>
      <w:r>
        <w:t xml:space="preserve">June </w:t>
      </w:r>
      <w:r w:rsidR="00483D1B">
        <w:t>2019</w:t>
      </w:r>
    </w:p>
    <w:p w14:paraId="2C839121" w14:textId="75A2403E" w:rsidR="00687F0D" w:rsidRDefault="00483D1B" w:rsidP="00BF58C4">
      <w:pPr>
        <w:ind w:firstLine="0"/>
      </w:pPr>
      <w:r>
        <w:t xml:space="preserve">Abstract: </w:t>
      </w:r>
      <w:r w:rsidR="00CE5A13">
        <w:t>Russia</w:t>
      </w:r>
      <w:ins w:id="0" w:author="Microsoft Office User" w:date="2019-06-15T10:58:00Z">
        <w:r w:rsidR="001A0EED">
          <w:t>’s</w:t>
        </w:r>
      </w:ins>
      <w:del w:id="1" w:author="Microsoft Office User" w:date="2019-06-15T10:58:00Z">
        <w:r w:rsidR="00CE5A13" w:rsidDel="001A0EED">
          <w:delText>n</w:delText>
        </w:r>
      </w:del>
      <w:del w:id="2" w:author="Microsoft Office User" w:date="2019-06-15T11:16:00Z">
        <w:r w:rsidR="00CE5A13" w:rsidDel="00040448">
          <w:delText xml:space="preserve"> </w:delText>
        </w:r>
      </w:del>
      <w:ins w:id="3" w:author="Microsoft Office User" w:date="2019-06-15T11:10:00Z">
        <w:r w:rsidR="0027022B">
          <w:t xml:space="preserve"> </w:t>
        </w:r>
      </w:ins>
      <w:r w:rsidR="00687F0D">
        <w:t>intervention in Ukraine</w:t>
      </w:r>
      <w:r w:rsidR="0072184C">
        <w:t xml:space="preserve"> </w:t>
      </w:r>
      <w:del w:id="4" w:author="Microsoft Office User" w:date="2019-06-15T11:09:00Z">
        <w:r w:rsidR="00CE5A13" w:rsidDel="0027022B">
          <w:delText xml:space="preserve">has </w:delText>
        </w:r>
      </w:del>
      <w:del w:id="5" w:author="Microsoft Office User" w:date="2019-06-15T10:59:00Z">
        <w:r w:rsidR="00CE5A13" w:rsidDel="001A0EED">
          <w:delText xml:space="preserve">generated </w:delText>
        </w:r>
      </w:del>
      <w:del w:id="6" w:author="Microsoft Office User" w:date="2019-06-15T11:09:00Z">
        <w:r w:rsidR="0072184C" w:rsidDel="0027022B">
          <w:delText>concerns about</w:delText>
        </w:r>
        <w:r w:rsidR="00687F0D" w:rsidDel="0027022B">
          <w:delText xml:space="preserve"> </w:delText>
        </w:r>
      </w:del>
      <w:ins w:id="7" w:author="Microsoft Office User" w:date="2019-06-15T11:10:00Z">
        <w:r w:rsidR="0027022B">
          <w:t>high</w:t>
        </w:r>
      </w:ins>
      <w:ins w:id="8" w:author="Microsoft Office User" w:date="2019-06-15T11:09:00Z">
        <w:r w:rsidR="0027022B">
          <w:t>light</w:t>
        </w:r>
      </w:ins>
      <w:ins w:id="9" w:author="Microsoft Office User" w:date="2019-06-15T11:16:00Z">
        <w:r w:rsidR="00040448">
          <w:t>ed</w:t>
        </w:r>
      </w:ins>
      <w:ins w:id="10" w:author="Microsoft Office User" w:date="2019-06-15T11:09:00Z">
        <w:r w:rsidR="0027022B">
          <w:t xml:space="preserve"> </w:t>
        </w:r>
      </w:ins>
      <w:ins w:id="11" w:author="Microsoft Office User" w:date="2019-06-15T11:21:00Z">
        <w:r w:rsidR="00984F2C">
          <w:t>an</w:t>
        </w:r>
      </w:ins>
      <w:ins w:id="12" w:author="Microsoft Office User" w:date="2019-06-15T11:10:00Z">
        <w:r w:rsidR="0027022B">
          <w:t xml:space="preserve"> emerging</w:t>
        </w:r>
      </w:ins>
      <w:ins w:id="13" w:author="Microsoft Office User" w:date="2019-06-15T11:09:00Z">
        <w:r w:rsidR="0027022B">
          <w:t xml:space="preserve"> phenomenon of </w:t>
        </w:r>
      </w:ins>
      <w:r w:rsidR="00CE5A13">
        <w:t>conflict</w:t>
      </w:r>
      <w:r w:rsidR="00105DE8">
        <w:t xml:space="preserve"> </w:t>
      </w:r>
      <w:r w:rsidR="009269EE">
        <w:t xml:space="preserve">in the “gray zone” between peace and war. </w:t>
      </w:r>
      <w:r w:rsidR="00CE5A13">
        <w:t>Is limited conflict</w:t>
      </w:r>
      <w:ins w:id="14" w:author="Microsoft Office User" w:date="2019-06-15T10:57:00Z">
        <w:r w:rsidR="001A0EED">
          <w:t xml:space="preserve">, </w:t>
        </w:r>
      </w:ins>
      <w:ins w:id="15" w:author="Microsoft Office User" w:date="2019-06-15T10:56:00Z">
        <w:r w:rsidR="001A0EED">
          <w:t>leveraging</w:t>
        </w:r>
      </w:ins>
      <w:del w:id="16" w:author="Microsoft Office User" w:date="2019-06-15T10:56:00Z">
        <w:r w:rsidR="00CE5A13" w:rsidDel="001A0EED">
          <w:delText xml:space="preserve"> with</w:delText>
        </w:r>
      </w:del>
      <w:r w:rsidR="00CE5A13">
        <w:t xml:space="preserve"> novel </w:t>
      </w:r>
      <w:ins w:id="17" w:author="Microsoft Office User" w:date="2019-06-15T10:56:00Z">
        <w:r w:rsidR="001A0EED">
          <w:t xml:space="preserve">tactics and </w:t>
        </w:r>
      </w:ins>
      <w:r w:rsidR="00CE5A13">
        <w:t>technologies</w:t>
      </w:r>
      <w:ins w:id="18" w:author="Microsoft Office User" w:date="2019-06-15T10:57:00Z">
        <w:r w:rsidR="001A0EED">
          <w:t>,</w:t>
        </w:r>
      </w:ins>
      <w:ins w:id="19" w:author="Microsoft Office User" w:date="2019-06-15T11:11:00Z">
        <w:r w:rsidR="0027022B">
          <w:t xml:space="preserve"> </w:t>
        </w:r>
      </w:ins>
      <w:del w:id="20" w:author="Microsoft Office User" w:date="2019-06-15T11:11:00Z">
        <w:r w:rsidR="00CE5A13" w:rsidDel="0027022B">
          <w:delText xml:space="preserve"> </w:delText>
        </w:r>
      </w:del>
      <w:r w:rsidR="00CE5A13">
        <w:t xml:space="preserve">an effective way to </w:t>
      </w:r>
      <w:r w:rsidR="009269EE">
        <w:t>subvert</w:t>
      </w:r>
      <w:r w:rsidR="00CE5A13">
        <w:t xml:space="preserve"> </w:t>
      </w:r>
      <w:r w:rsidR="009269EE">
        <w:t>deterrence</w:t>
      </w:r>
      <w:ins w:id="21" w:author="Microsoft Office User" w:date="2019-06-15T10:57:00Z">
        <w:r w:rsidR="001A0EED">
          <w:t>—as</w:t>
        </w:r>
      </w:ins>
      <w:del w:id="22" w:author="Microsoft Office User" w:date="2019-06-15T10:57:00Z">
        <w:r w:rsidR="00CE5A13" w:rsidDel="001A0EED">
          <w:delText xml:space="preserve">, </w:delText>
        </w:r>
        <w:r w:rsidR="00802FFF" w:rsidDel="001A0EED">
          <w:delText>as</w:delText>
        </w:r>
      </w:del>
      <w:r w:rsidR="00802FFF">
        <w:t xml:space="preserve"> many </w:t>
      </w:r>
      <w:r w:rsidR="00B975D9">
        <w:t>believe</w:t>
      </w:r>
      <w:ins w:id="23" w:author="Microsoft Office User" w:date="2019-06-15T10:57:00Z">
        <w:r w:rsidR="001A0EED">
          <w:t>—or</w:t>
        </w:r>
      </w:ins>
      <w:del w:id="24" w:author="Microsoft Office User" w:date="2019-06-15T10:57:00Z">
        <w:r w:rsidR="00802FFF" w:rsidDel="001A0EED">
          <w:delText xml:space="preserve">, </w:delText>
        </w:r>
        <w:r w:rsidR="00CE5A13" w:rsidDel="001A0EED">
          <w:delText>or</w:delText>
        </w:r>
      </w:del>
      <w:r w:rsidR="00CE5A13">
        <w:t xml:space="preserve"> </w:t>
      </w:r>
      <w:del w:id="25" w:author="Microsoft Office User" w:date="2019-06-15T11:00:00Z">
        <w:r w:rsidR="00CE5A13" w:rsidDel="001A0EED">
          <w:delText xml:space="preserve">does </w:delText>
        </w:r>
      </w:del>
      <w:ins w:id="26" w:author="Microsoft Office User" w:date="2019-06-15T11:22:00Z">
        <w:r w:rsidR="00984F2C">
          <w:t>does</w:t>
        </w:r>
      </w:ins>
      <w:ins w:id="27" w:author="Microsoft Office User" w:date="2019-06-15T11:00:00Z">
        <w:r w:rsidR="001A0EED">
          <w:t xml:space="preserve"> </w:t>
        </w:r>
      </w:ins>
      <w:r w:rsidR="00CE5A13">
        <w:t xml:space="preserve">it reflect </w:t>
      </w:r>
      <w:ins w:id="28" w:author="Microsoft Office User" w:date="2019-06-15T11:01:00Z">
        <w:r w:rsidR="001A0EED">
          <w:t xml:space="preserve">deterrence </w:t>
        </w:r>
      </w:ins>
      <w:del w:id="29" w:author="Microsoft Office User" w:date="2019-06-15T11:01:00Z">
        <w:r w:rsidR="009269EE" w:rsidDel="001A0EED">
          <w:delText xml:space="preserve">a </w:delText>
        </w:r>
        <w:r w:rsidR="00045097" w:rsidDel="001A0EED">
          <w:delText>frustrated</w:delText>
        </w:r>
        <w:r w:rsidR="009269EE" w:rsidDel="001A0EED">
          <w:delText xml:space="preserve"> re</w:delText>
        </w:r>
        <w:r w:rsidR="00CE5A13" w:rsidDel="001A0EED">
          <w:delText xml:space="preserve">action to </w:delText>
        </w:r>
      </w:del>
      <w:r w:rsidR="00CE5A13">
        <w:t>success</w:t>
      </w:r>
      <w:del w:id="30" w:author="Microsoft Office User" w:date="2019-06-15T11:01:00Z">
        <w:r w:rsidR="00CE5A13" w:rsidDel="001A0EED">
          <w:delText>ful deterrence</w:delText>
        </w:r>
      </w:del>
      <w:r w:rsidR="00CE5A13">
        <w:t>?</w:t>
      </w:r>
      <w:r w:rsidR="009269EE">
        <w:t xml:space="preserve"> </w:t>
      </w:r>
      <w:r w:rsidR="0003160A">
        <w:t>While l</w:t>
      </w:r>
      <w:r w:rsidR="00105DE8">
        <w:t>imited war is not</w:t>
      </w:r>
      <w:ins w:id="31" w:author="Microsoft Office User" w:date="2019-06-15T11:11:00Z">
        <w:r w:rsidR="0027022B">
          <w:t>hing</w:t>
        </w:r>
      </w:ins>
      <w:r w:rsidR="00105DE8">
        <w:t xml:space="preserve"> </w:t>
      </w:r>
      <w:del w:id="32" w:author="Microsoft Office User" w:date="2019-06-15T11:11:00Z">
        <w:r w:rsidR="00105DE8" w:rsidDel="0027022B">
          <w:delText xml:space="preserve">a </w:delText>
        </w:r>
      </w:del>
      <w:r w:rsidR="00105DE8">
        <w:t>new</w:t>
      </w:r>
      <w:del w:id="33" w:author="Microsoft Office User" w:date="2019-06-15T11:11:00Z">
        <w:r w:rsidR="00105DE8" w:rsidDel="0027022B">
          <w:delText xml:space="preserve"> phenomenon</w:delText>
        </w:r>
      </w:del>
      <w:r w:rsidR="00105DE8">
        <w:t xml:space="preserve">, </w:t>
      </w:r>
      <w:r w:rsidR="0072184C">
        <w:t xml:space="preserve">most attention has </w:t>
      </w:r>
      <w:r w:rsidR="00105DE8">
        <w:t xml:space="preserve">focused on conflict with weaker, irregular actors </w:t>
      </w:r>
      <w:del w:id="34" w:author="Microsoft Office User" w:date="2019-06-15T11:11:00Z">
        <w:r w:rsidR="00105DE8" w:rsidDel="0027022B">
          <w:delText>who have</w:delText>
        </w:r>
      </w:del>
      <w:ins w:id="35" w:author="Microsoft Office User" w:date="2019-06-15T11:22:00Z">
        <w:r w:rsidR="00984F2C">
          <w:t>that possess</w:t>
        </w:r>
      </w:ins>
      <w:r w:rsidR="00105DE8">
        <w:t xml:space="preserve"> limited means. Gray zone conflict, by contrast, involves stronger, nation-state actors </w:t>
      </w:r>
      <w:del w:id="36" w:author="Microsoft Office User" w:date="2019-06-15T11:12:00Z">
        <w:r w:rsidR="00105DE8" w:rsidDel="0027022B">
          <w:delText xml:space="preserve">who </w:delText>
        </w:r>
      </w:del>
      <w:ins w:id="37" w:author="Microsoft Office User" w:date="2019-06-15T11:12:00Z">
        <w:r w:rsidR="0027022B">
          <w:t xml:space="preserve">with </w:t>
        </w:r>
      </w:ins>
      <w:del w:id="38" w:author="Microsoft Office User" w:date="2019-06-15T11:12:00Z">
        <w:r w:rsidR="00105DE8" w:rsidDel="0027022B">
          <w:delText xml:space="preserve">have </w:delText>
        </w:r>
      </w:del>
      <w:r w:rsidR="00105DE8">
        <w:t>limited ends</w:t>
      </w:r>
      <w:r w:rsidR="0072184C">
        <w:t>. There are two reasons why</w:t>
      </w:r>
      <w:r w:rsidR="00105DE8">
        <w:t xml:space="preserve"> </w:t>
      </w:r>
      <w:r w:rsidR="0072184C">
        <w:t>capable actors might</w:t>
      </w:r>
      <w:r w:rsidR="00105DE8">
        <w:t xml:space="preserve"> choose to </w:t>
      </w:r>
      <w:r w:rsidR="0072184C">
        <w:t>employ</w:t>
      </w:r>
      <w:r w:rsidR="00105DE8">
        <w:t xml:space="preserve"> only a subset of the</w:t>
      </w:r>
      <w:ins w:id="39" w:author="Microsoft Office User" w:date="2019-06-15T11:23:00Z">
        <w:r w:rsidR="00984F2C">
          <w:t>ir</w:t>
        </w:r>
      </w:ins>
      <w:r w:rsidR="00105DE8">
        <w:t xml:space="preserve"> </w:t>
      </w:r>
      <w:del w:id="40" w:author="Microsoft Office User" w:date="2019-06-15T11:24:00Z">
        <w:r w:rsidR="00105DE8" w:rsidDel="00984F2C">
          <w:delText>coercive means</w:delText>
        </w:r>
      </w:del>
      <w:ins w:id="41" w:author="Microsoft Office User" w:date="2019-06-15T11:24:00Z">
        <w:r w:rsidR="00984F2C">
          <w:t>capabilities</w:t>
        </w:r>
      </w:ins>
      <w:del w:id="42" w:author="Microsoft Office User" w:date="2019-06-15T11:23:00Z">
        <w:r w:rsidR="00105DE8" w:rsidDel="00984F2C">
          <w:delText xml:space="preserve"> they </w:delText>
        </w:r>
      </w:del>
      <w:del w:id="43" w:author="Microsoft Office User" w:date="2019-06-15T11:02:00Z">
        <w:r w:rsidR="00105DE8" w:rsidDel="001A0EED">
          <w:delText>have available</w:delText>
        </w:r>
      </w:del>
      <w:r w:rsidR="00105DE8">
        <w:t>.</w:t>
      </w:r>
      <w:r w:rsidR="0003160A">
        <w:t xml:space="preserve"> </w:t>
      </w:r>
      <w:r w:rsidR="009269EE">
        <w:t>Actors may limit</w:t>
      </w:r>
      <w:r w:rsidR="0072184C">
        <w:t xml:space="preserve"> </w:t>
      </w:r>
      <w:del w:id="44" w:author="Microsoft Office User" w:date="2019-06-15T11:13:00Z">
        <w:r w:rsidR="009269EE" w:rsidDel="0027022B">
          <w:delText>themselves</w:delText>
        </w:r>
        <w:r w:rsidR="0003160A" w:rsidDel="0027022B">
          <w:delText xml:space="preserve"> </w:delText>
        </w:r>
      </w:del>
      <w:ins w:id="45" w:author="Microsoft Office User" w:date="2019-06-15T11:13:00Z">
        <w:r w:rsidR="0027022B">
          <w:t xml:space="preserve">their efforts </w:t>
        </w:r>
      </w:ins>
      <w:r w:rsidR="0003160A">
        <w:t>for the sake of efficiency</w:t>
      </w:r>
      <w:r w:rsidR="0072184C">
        <w:t xml:space="preserve"> if</w:t>
      </w:r>
      <w:r w:rsidR="0003160A">
        <w:t xml:space="preserve"> </w:t>
      </w:r>
      <w:ins w:id="46" w:author="Microsoft Office User" w:date="2019-06-15T11:18:00Z">
        <w:r w:rsidR="003A39F6">
          <w:t xml:space="preserve">their objectives require </w:t>
        </w:r>
      </w:ins>
      <w:r w:rsidR="0003160A">
        <w:t xml:space="preserve">only </w:t>
      </w:r>
      <w:del w:id="47" w:author="Microsoft Office User" w:date="2019-06-15T11:02:00Z">
        <w:r w:rsidR="0003160A" w:rsidDel="001A0EED">
          <w:delText xml:space="preserve">few </w:delText>
        </w:r>
      </w:del>
      <w:ins w:id="48" w:author="Microsoft Office User" w:date="2019-06-15T11:02:00Z">
        <w:r w:rsidR="001A0EED">
          <w:t xml:space="preserve">limited </w:t>
        </w:r>
      </w:ins>
      <w:r w:rsidR="0003160A">
        <w:t>means</w:t>
      </w:r>
      <w:del w:id="49" w:author="Microsoft Office User" w:date="2019-06-15T11:18:00Z">
        <w:r w:rsidR="0003160A" w:rsidDel="003A39F6">
          <w:delText xml:space="preserve"> </w:delText>
        </w:r>
        <w:r w:rsidR="0072184C" w:rsidDel="003A39F6">
          <w:delText xml:space="preserve">are </w:delText>
        </w:r>
      </w:del>
      <w:del w:id="50" w:author="Microsoft Office User" w:date="2019-06-15T11:02:00Z">
        <w:r w:rsidR="0072184C" w:rsidDel="001A0EED">
          <w:delText xml:space="preserve">need </w:delText>
        </w:r>
      </w:del>
      <w:del w:id="51" w:author="Microsoft Office User" w:date="2019-06-15T11:18:00Z">
        <w:r w:rsidR="0072184C" w:rsidDel="003A39F6">
          <w:delText>to</w:delText>
        </w:r>
        <w:r w:rsidR="0003160A" w:rsidDel="003A39F6">
          <w:delText xml:space="preserve"> accomplish </w:delText>
        </w:r>
        <w:r w:rsidR="0072184C" w:rsidDel="003A39F6">
          <w:delText>the</w:delText>
        </w:r>
        <w:r w:rsidR="00CE5A13" w:rsidDel="003A39F6">
          <w:delText>ir</w:delText>
        </w:r>
        <w:r w:rsidR="0003160A" w:rsidDel="003A39F6">
          <w:delText xml:space="preserve"> objectives</w:delText>
        </w:r>
      </w:del>
      <w:r w:rsidR="0003160A">
        <w:t>. Alternatively,</w:t>
      </w:r>
      <w:r w:rsidR="009269EE">
        <w:t xml:space="preserve"> voluntary</w:t>
      </w:r>
      <w:r w:rsidR="0003160A">
        <w:t xml:space="preserve"> </w:t>
      </w:r>
      <w:r w:rsidR="0072184C">
        <w:t xml:space="preserve">limits </w:t>
      </w:r>
      <w:r w:rsidR="009269EE">
        <w:t>may</w:t>
      </w:r>
      <w:r w:rsidR="0072184C">
        <w:t xml:space="preserve"> reflect concerns about the</w:t>
      </w:r>
      <w:r w:rsidR="0003160A">
        <w:t xml:space="preserve"> </w:t>
      </w:r>
      <w:r w:rsidR="009269EE">
        <w:t xml:space="preserve">potential </w:t>
      </w:r>
      <w:r w:rsidR="0003160A">
        <w:t>risks of escalation.</w:t>
      </w:r>
      <w:r w:rsidR="0072184C">
        <w:t xml:space="preserve"> </w:t>
      </w:r>
      <w:ins w:id="52" w:author="Microsoft Office User" w:date="2019-06-15T11:25:00Z">
        <w:r w:rsidR="00984F2C">
          <w:t>Actions in the gray zone</w:t>
        </w:r>
      </w:ins>
      <w:ins w:id="53" w:author="Microsoft Office User" w:date="2019-06-15T11:03:00Z">
        <w:r w:rsidR="001A0EED">
          <w:t xml:space="preserve"> thus</w:t>
        </w:r>
      </w:ins>
      <w:del w:id="54" w:author="Microsoft Office User" w:date="2019-06-15T11:03:00Z">
        <w:r w:rsidR="009269EE" w:rsidDel="001A0EED">
          <w:delText>This</w:delText>
        </w:r>
      </w:del>
      <w:r w:rsidR="009269EE">
        <w:t xml:space="preserve"> pose</w:t>
      </w:r>
      <w:del w:id="55" w:author="Microsoft Office User" w:date="2019-06-15T11:25:00Z">
        <w:r w:rsidR="009269EE" w:rsidDel="00984F2C">
          <w:delText>s</w:delText>
        </w:r>
      </w:del>
      <w:r w:rsidR="009269EE">
        <w:t xml:space="preserve"> a discrimination problem</w:t>
      </w:r>
      <w:del w:id="56" w:author="Microsoft Office User" w:date="2019-06-15T11:05:00Z">
        <w:r w:rsidR="009269EE" w:rsidDel="001A0EED">
          <w:delText xml:space="preserve"> for defenders</w:delText>
        </w:r>
      </w:del>
      <w:r w:rsidR="00CE5A13">
        <w:t>: a</w:t>
      </w:r>
      <w:r w:rsidR="009269EE">
        <w:t>ggressors</w:t>
      </w:r>
      <w:ins w:id="57" w:author="Microsoft Office User" w:date="2019-06-15T11:04:00Z">
        <w:r w:rsidR="001A0EED">
          <w:t xml:space="preserve"> </w:t>
        </w:r>
      </w:ins>
      <w:del w:id="58" w:author="Microsoft Office User" w:date="2019-06-15T11:04:00Z">
        <w:r w:rsidR="0072184C" w:rsidDel="001A0EED">
          <w:delText xml:space="preserve"> </w:delText>
        </w:r>
        <w:r w:rsidR="009269EE" w:rsidDel="001A0EED">
          <w:delText xml:space="preserve">who are </w:delText>
        </w:r>
      </w:del>
      <w:r w:rsidR="0072184C">
        <w:t xml:space="preserve">motivated by efficiency </w:t>
      </w:r>
      <w:del w:id="59" w:author="Microsoft Office User" w:date="2019-06-15T11:04:00Z">
        <w:r w:rsidR="0072184C" w:rsidDel="001A0EED">
          <w:delText xml:space="preserve">should </w:delText>
        </w:r>
      </w:del>
      <w:ins w:id="60" w:author="Microsoft Office User" w:date="2019-06-15T11:04:00Z">
        <w:r w:rsidR="001A0EED">
          <w:t xml:space="preserve">are more inclined to </w:t>
        </w:r>
      </w:ins>
      <w:r w:rsidR="0072184C">
        <w:t xml:space="preserve">escalate if challenged, while </w:t>
      </w:r>
      <w:del w:id="61" w:author="Microsoft Office User" w:date="2019-06-15T11:26:00Z">
        <w:r w:rsidR="0072184C" w:rsidDel="00996CC0">
          <w:delText xml:space="preserve">actors </w:delText>
        </w:r>
      </w:del>
      <w:ins w:id="62" w:author="Microsoft Office User" w:date="2019-06-15T11:26:00Z">
        <w:r w:rsidR="00996CC0">
          <w:t xml:space="preserve">aggressors </w:t>
        </w:r>
      </w:ins>
      <w:r w:rsidR="0072184C">
        <w:t xml:space="preserve">concerned about deterrence should </w:t>
      </w:r>
      <w:ins w:id="63" w:author="Microsoft Office User" w:date="2019-06-15T11:04:00Z">
        <w:r w:rsidR="001A0EED">
          <w:t xml:space="preserve">tend to </w:t>
        </w:r>
      </w:ins>
      <w:r w:rsidR="0072184C">
        <w:t xml:space="preserve">back down. </w:t>
      </w:r>
      <w:r w:rsidR="0003160A">
        <w:t>I</w:t>
      </w:r>
      <w:ins w:id="64" w:author="Microsoft Office User" w:date="2019-06-15T11:20:00Z">
        <w:r w:rsidR="003A39F6">
          <w:t>ndeed, i</w:t>
        </w:r>
      </w:ins>
      <w:r w:rsidR="0003160A">
        <w:t>f gray zone conflict is a reaction to deterrence</w:t>
      </w:r>
      <w:del w:id="65" w:author="Microsoft Office User" w:date="2019-06-15T11:06:00Z">
        <w:r w:rsidR="009269EE" w:rsidDel="00816147">
          <w:delText xml:space="preserve"> rather than efficiency</w:delText>
        </w:r>
      </w:del>
      <w:r w:rsidR="0003160A">
        <w:t>,</w:t>
      </w:r>
      <w:r w:rsidR="009269EE">
        <w:t xml:space="preserve"> </w:t>
      </w:r>
      <w:del w:id="66" w:author="Microsoft Office User" w:date="2019-06-15T11:20:00Z">
        <w:r w:rsidR="009269EE" w:rsidDel="003A39F6">
          <w:delText>furthermore,</w:delText>
        </w:r>
      </w:del>
      <w:del w:id="67" w:author="Microsoft Office User" w:date="2019-06-15T11:06:00Z">
        <w:r w:rsidR="0003160A" w:rsidDel="00816147">
          <w:delText xml:space="preserve"> then</w:delText>
        </w:r>
      </w:del>
      <w:del w:id="68" w:author="Microsoft Office User" w:date="2019-06-15T11:20:00Z">
        <w:r w:rsidR="0003160A" w:rsidDel="003A39F6">
          <w:delText xml:space="preserve"> </w:delText>
        </w:r>
      </w:del>
      <w:r w:rsidR="0003160A">
        <w:t>its scope and intensity should vary</w:t>
      </w:r>
      <w:del w:id="69" w:author="Microsoft Office User" w:date="2019-06-15T11:15:00Z">
        <w:r w:rsidR="0003160A" w:rsidDel="0027022B">
          <w:delText xml:space="preserve"> in</w:delText>
        </w:r>
      </w:del>
      <w:r w:rsidR="0003160A">
        <w:t xml:space="preserve"> inverse</w:t>
      </w:r>
      <w:ins w:id="70" w:author="Microsoft Office User" w:date="2019-06-15T11:15:00Z">
        <w:r w:rsidR="0027022B">
          <w:t>ly with</w:t>
        </w:r>
      </w:ins>
      <w:del w:id="71" w:author="Microsoft Office User" w:date="2019-06-15T11:15:00Z">
        <w:r w:rsidR="0003160A" w:rsidDel="0027022B">
          <w:delText xml:space="preserve"> proportion to</w:delText>
        </w:r>
      </w:del>
      <w:r w:rsidR="0003160A">
        <w:t xml:space="preserve"> the credibility of deterrence. </w:t>
      </w:r>
      <w:r w:rsidR="009269EE">
        <w:t xml:space="preserve">Drawing on </w:t>
      </w:r>
      <w:del w:id="72" w:author="Microsoft Office User" w:date="2019-06-15T11:27:00Z">
        <w:r w:rsidR="009269EE" w:rsidDel="00996CC0">
          <w:delText xml:space="preserve">quantitative and qualitative data </w:delText>
        </w:r>
      </w:del>
      <w:del w:id="73" w:author="Microsoft Office User" w:date="2019-06-15T11:08:00Z">
        <w:r w:rsidR="009269EE" w:rsidDel="00816147">
          <w:delText>on</w:delText>
        </w:r>
      </w:del>
      <w:del w:id="74" w:author="Microsoft Office User" w:date="2019-06-15T11:27:00Z">
        <w:r w:rsidR="00045097" w:rsidDel="00996CC0">
          <w:delText xml:space="preserve"> recent</w:delText>
        </w:r>
        <w:r w:rsidR="009269EE" w:rsidRPr="009269EE" w:rsidDel="00996CC0">
          <w:delText xml:space="preserve"> </w:delText>
        </w:r>
      </w:del>
      <w:r w:rsidR="009269EE">
        <w:t xml:space="preserve">Russian </w:t>
      </w:r>
      <w:r w:rsidR="00045097">
        <w:t>aggression</w:t>
      </w:r>
      <w:r w:rsidR="009269EE">
        <w:t xml:space="preserve">, </w:t>
      </w:r>
      <w:del w:id="75" w:author="Microsoft Office User" w:date="2019-06-15T11:07:00Z">
        <w:r w:rsidR="00CE5A13" w:rsidDel="00816147">
          <w:delText>which decline</w:delText>
        </w:r>
        <w:r w:rsidR="00045097" w:rsidDel="00816147">
          <w:delText>s</w:delText>
        </w:r>
        <w:r w:rsidR="00CE5A13" w:rsidDel="00816147">
          <w:delText xml:space="preserve"> in intensity along an East-West gradient, </w:delText>
        </w:r>
      </w:del>
      <w:r w:rsidR="009269EE">
        <w:t>w</w:t>
      </w:r>
      <w:r w:rsidR="0003160A">
        <w:t xml:space="preserve">e find support for </w:t>
      </w:r>
      <w:r w:rsidR="009269EE">
        <w:t>the deterrence</w:t>
      </w:r>
      <w:r w:rsidR="0003160A">
        <w:t xml:space="preserve"> hypothesis</w:t>
      </w:r>
      <w:ins w:id="76" w:author="Microsoft Office User" w:date="2019-06-15T11:27:00Z">
        <w:r w:rsidR="00996CC0">
          <w:t xml:space="preserve"> in qualitative and quantitative data</w:t>
        </w:r>
      </w:ins>
      <w:r w:rsidR="0003160A">
        <w:t>.</w:t>
      </w:r>
      <w:r w:rsidR="00CE5A13">
        <w:t xml:space="preserve"> Gray zone conflict </w:t>
      </w:r>
      <w:r w:rsidR="00045097">
        <w:t xml:space="preserve">is better understood as </w:t>
      </w:r>
      <w:r w:rsidR="00CE5A13">
        <w:t>a reflection of weakness</w:t>
      </w:r>
      <w:del w:id="77" w:author="Microsoft Office User" w:date="2019-06-15T11:16:00Z">
        <w:r w:rsidR="00CE5A13" w:rsidDel="00040448">
          <w:delText xml:space="preserve"> rather</w:delText>
        </w:r>
      </w:del>
      <w:r w:rsidR="00CE5A13">
        <w:t xml:space="preserve"> than</w:t>
      </w:r>
      <w:r w:rsidR="00045097">
        <w:t xml:space="preserve"> </w:t>
      </w:r>
      <w:ins w:id="78" w:author="Microsoft Office User" w:date="2019-06-15T11:16:00Z">
        <w:r w:rsidR="00040448">
          <w:t xml:space="preserve">as </w:t>
        </w:r>
      </w:ins>
      <w:r w:rsidR="00045097">
        <w:t>an</w:t>
      </w:r>
      <w:r w:rsidR="00CE5A13">
        <w:t xml:space="preserve"> expression of strength.</w:t>
      </w:r>
    </w:p>
    <w:p w14:paraId="594A33BA" w14:textId="77777777" w:rsidR="00105DE8" w:rsidRPr="00BF58C4" w:rsidRDefault="00105DE8" w:rsidP="00BF58C4">
      <w:pPr>
        <w:rPr>
          <w:b/>
        </w:rPr>
      </w:pPr>
    </w:p>
    <w:p w14:paraId="09361086" w14:textId="6C87700D" w:rsidR="00657E08" w:rsidRDefault="00483D1B">
      <w:pPr>
        <w:spacing w:after="200" w:line="276" w:lineRule="auto"/>
        <w:ind w:right="0" w:firstLine="0"/>
        <w:jc w:val="left"/>
      </w:pPr>
      <w:commentRangeStart w:id="79"/>
      <w:r>
        <w:t xml:space="preserve">Abstract: </w:t>
      </w:r>
      <w:r w:rsidR="00CE5A13">
        <w:t>2</w:t>
      </w:r>
      <w:del w:id="80" w:author="Microsoft Office User" w:date="2019-06-15T11:16:00Z">
        <w:r w:rsidR="00CE5A13" w:rsidDel="00040448">
          <w:delText>2</w:delText>
        </w:r>
      </w:del>
      <w:del w:id="81" w:author="Microsoft Office User" w:date="2019-06-15T11:27:00Z">
        <w:r w:rsidR="00CE5A13" w:rsidDel="00996CC0">
          <w:delText>1</w:delText>
        </w:r>
      </w:del>
      <w:ins w:id="82" w:author="Microsoft Office User" w:date="2019-06-15T11:16:00Z">
        <w:r w:rsidR="00040448">
          <w:t>0</w:t>
        </w:r>
      </w:ins>
      <w:ins w:id="83" w:author="Microsoft Office User" w:date="2019-06-15T11:28:00Z">
        <w:r w:rsidR="00996CC0">
          <w:t>5</w:t>
        </w:r>
      </w:ins>
      <w:r w:rsidR="009269EE">
        <w:t xml:space="preserve"> </w:t>
      </w:r>
      <w:r>
        <w:t>words</w:t>
      </w:r>
    </w:p>
    <w:p w14:paraId="7A248EB6" w14:textId="65C3FF98" w:rsidR="00657E08" w:rsidRDefault="00483D1B">
      <w:pPr>
        <w:spacing w:after="200" w:line="276" w:lineRule="auto"/>
        <w:ind w:right="0" w:firstLine="0"/>
        <w:jc w:val="left"/>
        <w:rPr>
          <w:sz w:val="22"/>
          <w:szCs w:val="22"/>
        </w:rPr>
      </w:pPr>
      <w:r>
        <w:t>Article: 13,861 words (sans title page)</w:t>
      </w:r>
      <w:commentRangeEnd w:id="79"/>
      <w:r>
        <w:commentReference w:id="79"/>
      </w:r>
      <w:r>
        <w:br w:type="page"/>
      </w:r>
    </w:p>
    <w:p w14:paraId="6783D87F" w14:textId="77777777" w:rsidR="00657E08" w:rsidRDefault="00483D1B">
      <w:pPr>
        <w:pStyle w:val="Heading1"/>
        <w:spacing w:after="200" w:line="276" w:lineRule="auto"/>
        <w:ind w:left="-5" w:firstLine="0"/>
      </w:pPr>
      <w:r>
        <w:lastRenderedPageBreak/>
        <w:t>Introduction</w:t>
      </w:r>
    </w:p>
    <w:p w14:paraId="55C0F250" w14:textId="46C28E57" w:rsidR="001F09E8" w:rsidRDefault="00CE5A13" w:rsidP="00A771B3">
      <w:pPr>
        <w:spacing w:before="200" w:after="200" w:line="276" w:lineRule="auto"/>
        <w:ind w:left="-15" w:right="0" w:firstLine="0"/>
      </w:pPr>
      <w:r>
        <w:t xml:space="preserve">In the wake of the overthrow of Ukrainian President Viktor Yanukovych in February 2014,  </w:t>
      </w:r>
      <w:ins w:id="84" w:author="Microsoft Office User" w:date="2019-06-15T11:58:00Z">
        <w:r w:rsidR="00C74B5D">
          <w:t xml:space="preserve">the </w:t>
        </w:r>
      </w:ins>
      <w:proofErr w:type="gramStart"/>
      <w:r w:rsidR="001F09E8">
        <w:t>Crimea</w:t>
      </w:r>
      <w:ins w:id="85" w:author="Microsoft Office User" w:date="2019-06-15T11:58:00Z">
        <w:r w:rsidR="00C74B5D">
          <w:t>n peninsula</w:t>
        </w:r>
      </w:ins>
      <w:proofErr w:type="gramEnd"/>
      <w:r w:rsidR="006E0C06">
        <w:t xml:space="preserve"> was </w:t>
      </w:r>
      <w:ins w:id="86" w:author="Microsoft Office User" w:date="2019-06-15T12:00:00Z">
        <w:r w:rsidR="00C74B5D">
          <w:t>invaded</w:t>
        </w:r>
      </w:ins>
      <w:del w:id="87" w:author="Microsoft Office User" w:date="2019-06-15T11:58:00Z">
        <w:r w:rsidR="006E0C06" w:rsidDel="00C74B5D">
          <w:delText xml:space="preserve">invaded </w:delText>
        </w:r>
      </w:del>
      <w:ins w:id="88" w:author="Microsoft Office User" w:date="2019-06-15T11:58:00Z">
        <w:r w:rsidR="00C74B5D">
          <w:t xml:space="preserve"> </w:t>
        </w:r>
      </w:ins>
      <w:r w:rsidR="006E0C06">
        <w:t xml:space="preserve">by </w:t>
      </w:r>
      <w:ins w:id="89" w:author="Microsoft Office User" w:date="2019-06-15T12:00:00Z">
        <w:r w:rsidR="00C74B5D">
          <w:t>“little green men</w:t>
        </w:r>
      </w:ins>
      <w:ins w:id="90" w:author="Microsoft Office User" w:date="2019-06-15T12:06:00Z">
        <w:r w:rsidR="00C74B5D">
          <w:t>,</w:t>
        </w:r>
      </w:ins>
      <w:ins w:id="91" w:author="Microsoft Office User" w:date="2019-06-15T12:00:00Z">
        <w:r w:rsidR="00C74B5D">
          <w:t>”</w:t>
        </w:r>
      </w:ins>
      <w:ins w:id="92" w:author="Microsoft Office User" w:date="2019-06-15T12:06:00Z">
        <w:r w:rsidR="00C74B5D">
          <w:t xml:space="preserve"> </w:t>
        </w:r>
      </w:ins>
      <w:ins w:id="93" w:author="Microsoft Office User" w:date="2019-06-15T12:29:00Z">
        <w:r w:rsidR="00A771B3">
          <w:t>soldiers whose</w:t>
        </w:r>
      </w:ins>
      <w:ins w:id="94" w:author="Microsoft Office User" w:date="2019-06-15T12:06:00Z">
        <w:r w:rsidR="00C74B5D">
          <w:t xml:space="preserve"> uniforms lack</w:t>
        </w:r>
      </w:ins>
      <w:ins w:id="95" w:author="Microsoft Office User" w:date="2019-06-15T12:11:00Z">
        <w:r w:rsidR="00AF797B">
          <w:t>ed</w:t>
        </w:r>
      </w:ins>
      <w:ins w:id="96" w:author="Microsoft Office User" w:date="2019-06-15T12:06:00Z">
        <w:r w:rsidR="00C74B5D">
          <w:t xml:space="preserve"> insignia</w:t>
        </w:r>
      </w:ins>
      <w:ins w:id="97" w:author="Microsoft Office User" w:date="2019-06-15T12:11:00Z">
        <w:r w:rsidR="00AF797B">
          <w:t xml:space="preserve"> or</w:t>
        </w:r>
      </w:ins>
      <w:ins w:id="98" w:author="Microsoft Office User" w:date="2019-06-15T12:06:00Z">
        <w:r w:rsidR="00C74B5D">
          <w:t xml:space="preserve"> other identifying information. </w:t>
        </w:r>
      </w:ins>
      <w:del w:id="99" w:author="Microsoft Office User" w:date="2019-06-15T12:00:00Z">
        <w:r w:rsidR="006E0C06" w:rsidDel="00C74B5D">
          <w:delText xml:space="preserve">Russian </w:delText>
        </w:r>
      </w:del>
      <w:del w:id="100" w:author="Microsoft Office User" w:date="2019-06-15T11:58:00Z">
        <w:r w:rsidR="00681E3E" w:rsidDel="00C74B5D">
          <w:delText>special operations f</w:delText>
        </w:r>
        <w:r w:rsidR="006E0C06" w:rsidDel="00C74B5D">
          <w:delText xml:space="preserve">orces </w:delText>
        </w:r>
        <w:r w:rsidR="00045097" w:rsidDel="00C74B5D">
          <w:delText>without any</w:delText>
        </w:r>
        <w:r w:rsidR="006E0C06" w:rsidDel="00C74B5D">
          <w:delText xml:space="preserve"> </w:delText>
        </w:r>
      </w:del>
      <w:del w:id="101" w:author="Microsoft Office User" w:date="2019-06-15T11:59:00Z">
        <w:r w:rsidR="006E0C06" w:rsidDel="00C74B5D">
          <w:delText>i</w:delText>
        </w:r>
      </w:del>
      <w:del w:id="102" w:author="Microsoft Office User" w:date="2019-06-15T11:58:00Z">
        <w:r w:rsidR="006E0C06" w:rsidDel="00C74B5D">
          <w:delText>nsignia</w:delText>
        </w:r>
      </w:del>
      <w:del w:id="103" w:author="Microsoft Office User" w:date="2019-06-15T12:00:00Z">
        <w:r w:rsidR="006E0C06" w:rsidDel="00C74B5D">
          <w:delText>.</w:delText>
        </w:r>
      </w:del>
      <w:r w:rsidR="006E0C06">
        <w:t xml:space="preserve"> </w:t>
      </w:r>
      <w:r w:rsidR="001F09E8">
        <w:t>While nobody seriously doubted th</w:t>
      </w:r>
      <w:ins w:id="104" w:author="Microsoft Office User" w:date="2019-06-15T12:38:00Z">
        <w:r w:rsidR="00CA033F">
          <w:t>e</w:t>
        </w:r>
      </w:ins>
      <w:ins w:id="105" w:author="Microsoft Office User" w:date="2019-06-15T12:31:00Z">
        <w:r w:rsidR="00F07385">
          <w:t xml:space="preserve"> </w:t>
        </w:r>
      </w:ins>
      <w:ins w:id="106" w:author="Microsoft Office User" w:date="2019-06-15T12:38:00Z">
        <w:r w:rsidR="00CA033F">
          <w:t>ori</w:t>
        </w:r>
      </w:ins>
      <w:ins w:id="107" w:author="Microsoft Office User" w:date="2019-06-15T12:39:00Z">
        <w:r w:rsidR="00CA033F">
          <w:t xml:space="preserve">gin of </w:t>
        </w:r>
      </w:ins>
      <w:ins w:id="108" w:author="Microsoft Office User" w:date="2019-06-15T12:31:00Z">
        <w:r w:rsidR="00F07385">
          <w:t>the</w:t>
        </w:r>
      </w:ins>
      <w:ins w:id="109" w:author="Microsoft Office User" w:date="2019-06-15T12:34:00Z">
        <w:r w:rsidR="00F07385">
          <w:t>se</w:t>
        </w:r>
      </w:ins>
      <w:ins w:id="110" w:author="Microsoft Office User" w:date="2019-06-15T12:31:00Z">
        <w:r w:rsidR="00F07385">
          <w:t xml:space="preserve"> troops</w:t>
        </w:r>
      </w:ins>
      <w:del w:id="111" w:author="Microsoft Office User" w:date="2019-06-15T11:59:00Z">
        <w:r w:rsidR="001F09E8" w:rsidDel="00C74B5D">
          <w:delText>eir affiliation</w:delText>
        </w:r>
      </w:del>
      <w:r w:rsidR="001F09E8">
        <w:t xml:space="preserve">, </w:t>
      </w:r>
      <w:ins w:id="112" w:author="Microsoft Office User" w:date="2019-06-15T12:08:00Z">
        <w:r w:rsidR="00B56F1C">
          <w:t>the</w:t>
        </w:r>
      </w:ins>
      <w:ins w:id="113" w:author="Microsoft Office User" w:date="2019-06-15T12:03:00Z">
        <w:r w:rsidR="00C74B5D">
          <w:t xml:space="preserve"> </w:t>
        </w:r>
      </w:ins>
      <w:ins w:id="114" w:author="Microsoft Office User" w:date="2019-06-15T12:30:00Z">
        <w:r w:rsidR="00F07385">
          <w:t>pretext of</w:t>
        </w:r>
      </w:ins>
      <w:ins w:id="115" w:author="Microsoft Office User" w:date="2019-06-15T12:20:00Z">
        <w:r w:rsidR="00A771B3">
          <w:t xml:space="preserve"> anonymity </w:t>
        </w:r>
      </w:ins>
      <w:ins w:id="116" w:author="Microsoft Office User" w:date="2019-06-15T12:32:00Z">
        <w:r w:rsidR="00F07385">
          <w:t>a</w:t>
        </w:r>
      </w:ins>
      <w:ins w:id="117" w:author="Microsoft Office User" w:date="2019-06-15T12:30:00Z">
        <w:r w:rsidR="00F07385">
          <w:t>fforded</w:t>
        </w:r>
      </w:ins>
      <w:ins w:id="118" w:author="Microsoft Office User" w:date="2019-06-15T12:07:00Z">
        <w:r w:rsidR="00C74B5D">
          <w:t xml:space="preserve"> </w:t>
        </w:r>
      </w:ins>
      <w:del w:id="119" w:author="Microsoft Office User" w:date="2019-06-15T12:04:00Z">
        <w:r w:rsidR="001F09E8" w:rsidDel="00C74B5D">
          <w:delText>the</w:delText>
        </w:r>
        <w:r w:rsidR="00483D1B" w:rsidDel="00C74B5D">
          <w:delText xml:space="preserve"> </w:delText>
        </w:r>
        <w:r w:rsidDel="00C74B5D">
          <w:delText xml:space="preserve">fig leaf </w:delText>
        </w:r>
        <w:r w:rsidR="00483D1B" w:rsidDel="00C74B5D">
          <w:delText xml:space="preserve">of anonymity </w:delText>
        </w:r>
        <w:r w:rsidR="00530F05" w:rsidDel="00C74B5D">
          <w:delText>provided</w:delText>
        </w:r>
        <w:r w:rsidR="00483D1B" w:rsidDel="00C74B5D">
          <w:delText xml:space="preserve"> </w:delText>
        </w:r>
      </w:del>
      <w:r w:rsidR="00483D1B">
        <w:t xml:space="preserve">NATO </w:t>
      </w:r>
      <w:ins w:id="120" w:author="Microsoft Office User" w:date="2019-06-15T12:30:00Z">
        <w:r w:rsidR="00F07385">
          <w:t>a fig leaf</w:t>
        </w:r>
      </w:ins>
      <w:ins w:id="121" w:author="Microsoft Office User" w:date="2019-06-15T12:35:00Z">
        <w:r w:rsidR="00F07385">
          <w:t>—had they needed one—to avert</w:t>
        </w:r>
      </w:ins>
      <w:ins w:id="122" w:author="Microsoft Office User" w:date="2019-06-15T12:32:00Z">
        <w:r w:rsidR="00F07385">
          <w:t xml:space="preserve"> </w:t>
        </w:r>
      </w:ins>
      <w:ins w:id="123" w:author="Microsoft Office User" w:date="2019-06-15T12:39:00Z">
        <w:r w:rsidR="000F723F">
          <w:t xml:space="preserve">direct </w:t>
        </w:r>
      </w:ins>
      <w:ins w:id="124" w:author="Microsoft Office User" w:date="2019-06-15T12:21:00Z">
        <w:r w:rsidR="00A771B3">
          <w:t>confrontation</w:t>
        </w:r>
      </w:ins>
      <w:ins w:id="125" w:author="Microsoft Office User" w:date="2019-06-15T12:39:00Z">
        <w:r w:rsidR="000F723F">
          <w:t xml:space="preserve"> between West and East</w:t>
        </w:r>
      </w:ins>
      <w:del w:id="126" w:author="Microsoft Office User" w:date="2019-06-15T12:01:00Z">
        <w:r w:rsidR="00483D1B" w:rsidDel="00C74B5D">
          <w:delText xml:space="preserve">with </w:delText>
        </w:r>
      </w:del>
      <w:del w:id="127" w:author="Microsoft Office User" w:date="2019-06-15T12:20:00Z">
        <w:r w:rsidR="00483D1B" w:rsidDel="00A771B3">
          <w:delText xml:space="preserve">a </w:delText>
        </w:r>
      </w:del>
      <w:del w:id="128" w:author="Microsoft Office User" w:date="2019-06-15T12:01:00Z">
        <w:r w:rsidR="00483D1B" w:rsidDel="00C74B5D">
          <w:delText>convenient excuse to forgo</w:delText>
        </w:r>
        <w:r w:rsidR="001F09E8" w:rsidDel="00C74B5D">
          <w:delText xml:space="preserve"> </w:delText>
        </w:r>
        <w:r w:rsidR="006E0C06" w:rsidDel="00C74B5D">
          <w:delText>a forceful response</w:delText>
        </w:r>
      </w:del>
      <w:del w:id="129" w:author="Microsoft Office User" w:date="2019-06-15T12:10:00Z">
        <w:r w:rsidR="00530F05" w:rsidDel="00E662DF">
          <w:delText xml:space="preserve">, </w:delText>
        </w:r>
      </w:del>
      <w:del w:id="130" w:author="Microsoft Office User" w:date="2019-06-15T12:08:00Z">
        <w:r w:rsidR="00530F05" w:rsidDel="00E662DF">
          <w:delText>whi</w:delText>
        </w:r>
      </w:del>
      <w:del w:id="131" w:author="Microsoft Office User" w:date="2019-06-15T12:07:00Z">
        <w:r w:rsidR="00530F05" w:rsidDel="00B56F1C">
          <w:delText>ch</w:delText>
        </w:r>
      </w:del>
      <w:del w:id="132" w:author="Microsoft Office User" w:date="2019-06-15T12:33:00Z">
        <w:r w:rsidR="00530F05" w:rsidDel="00F07385">
          <w:delText xml:space="preserve"> </w:delText>
        </w:r>
      </w:del>
      <w:del w:id="133" w:author="Microsoft Office User" w:date="2019-06-15T12:07:00Z">
        <w:r w:rsidR="006E0C06" w:rsidDel="00B56F1C">
          <w:delText xml:space="preserve">no formal </w:delText>
        </w:r>
      </w:del>
      <w:del w:id="134" w:author="Microsoft Office User" w:date="2019-06-15T12:33:00Z">
        <w:r w:rsidR="006E0C06" w:rsidDel="00F07385">
          <w:delText xml:space="preserve">agreement </w:delText>
        </w:r>
      </w:del>
      <w:del w:id="135" w:author="Microsoft Office User" w:date="2019-06-15T12:10:00Z">
        <w:r w:rsidR="006E0C06" w:rsidDel="00E662DF">
          <w:delText xml:space="preserve">required and </w:delText>
        </w:r>
      </w:del>
      <w:del w:id="136" w:author="Microsoft Office User" w:date="2019-06-15T12:22:00Z">
        <w:r w:rsidR="006E0C06" w:rsidDel="00A771B3">
          <w:delText xml:space="preserve">neither </w:delText>
        </w:r>
        <w:r w:rsidR="00681E3E" w:rsidDel="00A771B3">
          <w:delText>party</w:delText>
        </w:r>
        <w:r w:rsidR="006E0C06" w:rsidDel="00A771B3">
          <w:delText xml:space="preserve"> desired</w:delText>
        </w:r>
      </w:del>
      <w:r w:rsidR="00483D1B">
        <w:t>.</w:t>
      </w:r>
      <w:ins w:id="137" w:author="Microsoft Office User" w:date="2019-06-15T12:36:00Z">
        <w:r w:rsidR="00F07385">
          <w:rPr>
            <w:rStyle w:val="FootnoteReference"/>
          </w:rPr>
          <w:footnoteReference w:id="2"/>
        </w:r>
      </w:ins>
      <w:r w:rsidR="006E0C06">
        <w:t xml:space="preserve"> The Kremlin formally annexed </w:t>
      </w:r>
      <w:ins w:id="143" w:author="Microsoft Office User" w:date="2019-06-15T12:12:00Z">
        <w:r w:rsidR="00AF797B">
          <w:t xml:space="preserve">Crimea </w:t>
        </w:r>
      </w:ins>
      <w:del w:id="144" w:author="Microsoft Office User" w:date="2019-06-15T12:12:00Z">
        <w:r w:rsidR="006E0C06" w:rsidDel="00AF797B">
          <w:delText xml:space="preserve">the territory </w:delText>
        </w:r>
      </w:del>
      <w:r w:rsidR="006E0C06">
        <w:t>shortly thereafter</w:t>
      </w:r>
      <w:ins w:id="145" w:author="Microsoft Office User" w:date="2019-06-15T12:12:00Z">
        <w:r w:rsidR="00AF797B">
          <w:t>.</w:t>
        </w:r>
      </w:ins>
      <w:del w:id="146" w:author="Microsoft Office User" w:date="2019-06-15T12:12:00Z">
        <w:r w:rsidR="006E0C06" w:rsidDel="00AF797B">
          <w:delText>, and</w:delText>
        </w:r>
      </w:del>
      <w:ins w:id="147" w:author="Microsoft Office User" w:date="2019-06-15T12:12:00Z">
        <w:r w:rsidR="00AF797B">
          <w:t xml:space="preserve"> </w:t>
        </w:r>
      </w:ins>
      <w:del w:id="148" w:author="Microsoft Office User" w:date="2019-06-15T12:12:00Z">
        <w:r w:rsidR="006E0C06" w:rsidDel="00AF797B">
          <w:delText xml:space="preserve"> </w:delText>
        </w:r>
      </w:del>
      <w:r w:rsidR="006E0C06">
        <w:t>R</w:t>
      </w:r>
      <w:r w:rsidR="00483D1B">
        <w:t xml:space="preserve">ussian </w:t>
      </w:r>
      <w:r w:rsidR="00B34256">
        <w:t>intervention</w:t>
      </w:r>
      <w:r w:rsidR="00483D1B">
        <w:t xml:space="preserve"> in Ukraine</w:t>
      </w:r>
      <w:r w:rsidR="00B34256">
        <w:t xml:space="preserve"> continues to this day, </w:t>
      </w:r>
      <w:del w:id="149" w:author="Microsoft Office User" w:date="2019-06-15T12:23:00Z">
        <w:r w:rsidR="00045097" w:rsidDel="00A771B3">
          <w:delText>combining</w:delText>
        </w:r>
        <w:r w:rsidR="00B34256" w:rsidDel="00A771B3">
          <w:delText xml:space="preserve"> </w:delText>
        </w:r>
      </w:del>
      <w:ins w:id="150" w:author="Microsoft Office User" w:date="2019-06-15T12:23:00Z">
        <w:r w:rsidR="00A771B3">
          <w:t xml:space="preserve">consisting of </w:t>
        </w:r>
      </w:ins>
      <w:r w:rsidR="00B34256">
        <w:t xml:space="preserve">limited ground </w:t>
      </w:r>
      <w:r>
        <w:t xml:space="preserve">operations and </w:t>
      </w:r>
      <w:r w:rsidR="00816EBA">
        <w:t>aggressive</w:t>
      </w:r>
      <w:r w:rsidR="00B34256">
        <w:t xml:space="preserve"> cyber campaigns (</w:t>
      </w:r>
      <w:proofErr w:type="spellStart"/>
      <w:r w:rsidR="001F09E8">
        <w:t>Kofman</w:t>
      </w:r>
      <w:proofErr w:type="spellEnd"/>
      <w:r w:rsidR="001F09E8">
        <w:t xml:space="preserve"> et al 2017, </w:t>
      </w:r>
      <w:proofErr w:type="spellStart"/>
      <w:r w:rsidR="00B34256">
        <w:t>Brantly</w:t>
      </w:r>
      <w:proofErr w:type="spellEnd"/>
      <w:r w:rsidR="00B34256">
        <w:t xml:space="preserve"> et al 2017, </w:t>
      </w:r>
      <w:commentRangeStart w:id="151"/>
      <w:r w:rsidR="00B34256">
        <w:t>Angevine et al 2019</w:t>
      </w:r>
      <w:commentRangeEnd w:id="151"/>
      <w:r w:rsidR="001F09E8">
        <w:rPr>
          <w:rStyle w:val="CommentReference"/>
        </w:rPr>
        <w:commentReference w:id="151"/>
      </w:r>
      <w:r w:rsidR="00B34256">
        <w:t>)</w:t>
      </w:r>
      <w:r w:rsidR="001F09E8">
        <w:t xml:space="preserve">. </w:t>
      </w:r>
      <w:r>
        <w:t>Many now worry</w:t>
      </w:r>
      <w:r w:rsidR="001F09E8">
        <w:t xml:space="preserve"> about a potential repeat performance in the Baltic</w:t>
      </w:r>
      <w:r>
        <w:t>s</w:t>
      </w:r>
      <w:r w:rsidR="001F09E8">
        <w:t xml:space="preserve">, where ethnic Russian minorities and NATO membership </w:t>
      </w:r>
      <w:r w:rsidR="00681E3E">
        <w:t>make for</w:t>
      </w:r>
      <w:r w:rsidR="001F09E8">
        <w:t xml:space="preserve"> a dangerous mix. </w:t>
      </w:r>
      <w:ins w:id="152" w:author="Microsoft Office User" w:date="2019-06-15T12:40:00Z">
        <w:r w:rsidR="000F723F">
          <w:t xml:space="preserve">Other </w:t>
        </w:r>
      </w:ins>
      <w:r w:rsidR="00816EBA">
        <w:t xml:space="preserve">Russian “active measures” </w:t>
      </w:r>
      <w:del w:id="153" w:author="Microsoft Office User" w:date="2019-06-15T12:24:00Z">
        <w:r w:rsidR="00ED238D" w:rsidDel="00A771B3">
          <w:delText xml:space="preserve">might </w:delText>
        </w:r>
      </w:del>
      <w:r w:rsidR="00ED238D">
        <w:t xml:space="preserve">similarly </w:t>
      </w:r>
      <w:ins w:id="154" w:author="Microsoft Office User" w:date="2019-06-15T12:24:00Z">
        <w:r w:rsidR="00A771B3">
          <w:t xml:space="preserve">appear </w:t>
        </w:r>
      </w:ins>
      <w:ins w:id="155" w:author="Microsoft Office User" w:date="2019-06-15T12:26:00Z">
        <w:r w:rsidR="00A771B3">
          <w:t xml:space="preserve">to </w:t>
        </w:r>
      </w:ins>
      <w:ins w:id="156" w:author="Microsoft Office User" w:date="2019-06-15T12:27:00Z">
        <w:r w:rsidR="00A771B3">
          <w:t>be designed to undermine</w:t>
        </w:r>
      </w:ins>
      <w:del w:id="157" w:author="Microsoft Office User" w:date="2019-06-15T12:14:00Z">
        <w:r w:rsidR="00ED238D" w:rsidDel="00AF797B">
          <w:delText xml:space="preserve">undermine </w:delText>
        </w:r>
      </w:del>
      <w:ins w:id="158" w:author="Microsoft Office User" w:date="2019-06-15T12:14:00Z">
        <w:r w:rsidR="00AF797B">
          <w:t xml:space="preserve"> </w:t>
        </w:r>
      </w:ins>
      <w:r w:rsidR="00ED238D">
        <w:t>the legitimacy of</w:t>
      </w:r>
      <w:r w:rsidR="00816EBA">
        <w:t xml:space="preserve"> Western democratic institutions and </w:t>
      </w:r>
      <w:ins w:id="159" w:author="Microsoft Office User" w:date="2019-06-15T12:27:00Z">
        <w:r w:rsidR="00A771B3">
          <w:t xml:space="preserve">to </w:t>
        </w:r>
      </w:ins>
      <w:r w:rsidR="00816EBA">
        <w:t xml:space="preserve">inflame the wave of nationalist populism </w:t>
      </w:r>
      <w:del w:id="160" w:author="Microsoft Office User" w:date="2019-06-15T12:14:00Z">
        <w:r w:rsidR="00816EBA" w:rsidDel="00AF797B">
          <w:delText xml:space="preserve">undermining </w:delText>
        </w:r>
      </w:del>
      <w:ins w:id="161" w:author="Microsoft Office User" w:date="2019-06-15T12:25:00Z">
        <w:r w:rsidR="00A771B3">
          <w:t>oppos</w:t>
        </w:r>
      </w:ins>
      <w:ins w:id="162" w:author="Microsoft Office User" w:date="2019-06-15T12:28:00Z">
        <w:r w:rsidR="00A771B3">
          <w:t>ed</w:t>
        </w:r>
      </w:ins>
      <w:ins w:id="163" w:author="Microsoft Office User" w:date="2019-06-15T12:25:00Z">
        <w:r w:rsidR="00A771B3">
          <w:t xml:space="preserve"> to</w:t>
        </w:r>
      </w:ins>
      <w:ins w:id="164" w:author="Microsoft Office User" w:date="2019-06-15T12:14:00Z">
        <w:r w:rsidR="00AF797B">
          <w:t xml:space="preserve"> </w:t>
        </w:r>
      </w:ins>
      <w:r w:rsidR="00816EBA">
        <w:t xml:space="preserve">the </w:t>
      </w:r>
      <w:r w:rsidR="00AB4694">
        <w:t>“</w:t>
      </w:r>
      <w:r w:rsidR="00816EBA">
        <w:t>liberal international order</w:t>
      </w:r>
      <w:ins w:id="165" w:author="Microsoft Office User" w:date="2019-06-15T12:28:00Z">
        <w:r w:rsidR="00A771B3">
          <w:t>,</w:t>
        </w:r>
      </w:ins>
      <w:r w:rsidR="00AB4694">
        <w:t>”</w:t>
      </w:r>
      <w:del w:id="166" w:author="Microsoft Office User" w:date="2019-06-15T12:28:00Z">
        <w:r w:rsidR="00816EBA" w:rsidDel="00A771B3">
          <w:delText xml:space="preserve"> </w:delText>
        </w:r>
      </w:del>
      <w:ins w:id="167" w:author="Microsoft Office User" w:date="2019-06-15T12:25:00Z">
        <w:r w:rsidR="00A771B3">
          <w:t xml:space="preserve"> </w:t>
        </w:r>
      </w:ins>
      <w:ins w:id="168" w:author="Microsoft Office User" w:date="2019-06-15T12:28:00Z">
        <w:r w:rsidR="00A771B3">
          <w:t xml:space="preserve">while </w:t>
        </w:r>
      </w:ins>
      <w:ins w:id="169" w:author="Microsoft Office User" w:date="2019-06-15T12:41:00Z">
        <w:r w:rsidR="000F723F">
          <w:t>ensuring that</w:t>
        </w:r>
      </w:ins>
      <w:ins w:id="170" w:author="Microsoft Office User" w:date="2019-06-15T12:25:00Z">
        <w:r w:rsidR="00A771B3">
          <w:t xml:space="preserve"> </w:t>
        </w:r>
      </w:ins>
      <w:del w:id="171" w:author="Microsoft Office User" w:date="2019-06-15T12:25:00Z">
        <w:r w:rsidR="00816EBA" w:rsidDel="00A771B3">
          <w:delText xml:space="preserve">without </w:delText>
        </w:r>
        <w:r w:rsidR="00ED238D" w:rsidDel="00A771B3">
          <w:delText xml:space="preserve">any </w:delText>
        </w:r>
      </w:del>
      <w:del w:id="172" w:author="Microsoft Office User" w:date="2019-06-15T12:41:00Z">
        <w:r w:rsidR="00816EBA" w:rsidDel="000F723F">
          <w:delText xml:space="preserve">direct </w:delText>
        </w:r>
      </w:del>
      <w:r w:rsidR="00816EBA">
        <w:t xml:space="preserve">military confrontation </w:t>
      </w:r>
      <w:r w:rsidR="00ED238D">
        <w:t>between Russia and</w:t>
      </w:r>
      <w:r w:rsidR="00816EBA">
        <w:t xml:space="preserve"> NATO </w:t>
      </w:r>
      <w:ins w:id="173" w:author="Microsoft Office User" w:date="2019-06-15T12:41:00Z">
        <w:r w:rsidR="000F723F">
          <w:t xml:space="preserve">does not take place </w:t>
        </w:r>
      </w:ins>
      <w:r w:rsidR="00816EBA">
        <w:t>(</w:t>
      </w:r>
      <w:r w:rsidR="00E73336" w:rsidRPr="005B374C">
        <w:t>Paul and Matthews 2016</w:t>
      </w:r>
      <w:r w:rsidR="00E73336">
        <w:t xml:space="preserve">; </w:t>
      </w:r>
      <w:commentRangeStart w:id="174"/>
      <w:proofErr w:type="spellStart"/>
      <w:r w:rsidR="00816EBA">
        <w:t>Macfarquhar</w:t>
      </w:r>
      <w:proofErr w:type="spellEnd"/>
      <w:r w:rsidR="00816EBA">
        <w:t xml:space="preserve"> 2016</w:t>
      </w:r>
      <w:r w:rsidR="00E73336">
        <w:t>;</w:t>
      </w:r>
      <w:r w:rsidR="00816EBA">
        <w:t xml:space="preserve"> Jones 2018</w:t>
      </w:r>
      <w:commentRangeEnd w:id="174"/>
      <w:r w:rsidR="00ED238D">
        <w:rPr>
          <w:rStyle w:val="CommentReference"/>
        </w:rPr>
        <w:commentReference w:id="174"/>
      </w:r>
      <w:r w:rsidR="00816EBA">
        <w:t>).</w:t>
      </w:r>
      <w:r w:rsidR="00483D1B">
        <w:t xml:space="preserve"> </w:t>
      </w:r>
    </w:p>
    <w:p w14:paraId="792BFAD4" w14:textId="76FFF9D2" w:rsidR="00657E08" w:rsidRDefault="00816EBA" w:rsidP="00BF58C4">
      <w:pPr>
        <w:spacing w:before="200" w:after="200" w:line="276" w:lineRule="auto"/>
        <w:ind w:left="-15" w:right="0" w:firstLine="0"/>
      </w:pPr>
      <w:r>
        <w:t>According to</w:t>
      </w:r>
      <w:r w:rsidR="00ED238D">
        <w:t xml:space="preserve"> the</w:t>
      </w:r>
      <w:r w:rsidR="00530F05">
        <w:t xml:space="preserve"> </w:t>
      </w:r>
      <w:r>
        <w:t>former</w:t>
      </w:r>
      <w:r w:rsidR="00483D1B">
        <w:t xml:space="preserve"> British</w:t>
      </w:r>
      <w:r w:rsidR="00ED238D">
        <w:t xml:space="preserve"> </w:t>
      </w:r>
      <w:proofErr w:type="spellStart"/>
      <w:r w:rsidR="00ED238D">
        <w:t>Defence</w:t>
      </w:r>
      <w:proofErr w:type="spellEnd"/>
      <w:r w:rsidR="00483D1B">
        <w:t xml:space="preserve"> Secretary</w:t>
      </w:r>
      <w:r w:rsidR="00ED238D">
        <w:t>,</w:t>
      </w:r>
      <w:r w:rsidR="00483D1B">
        <w:t xml:space="preserve"> </w:t>
      </w:r>
      <w:r w:rsidR="00ED238D">
        <w:t>Michael Fallon</w:t>
      </w:r>
      <w:r w:rsidR="00530F05">
        <w:t>, “That is</w:t>
      </w:r>
      <w:r w:rsidR="00483D1B">
        <w:t xml:space="preserve"> not a Cold War. It is a grey war. Permanently teetering on the edge of outright hostility. Persistently hovering around the threshold of what we would normally consider acts of war” </w:t>
      </w:r>
      <w:hyperlink r:id="rId10">
        <w:r w:rsidR="00483D1B">
          <w:t>(Fallon 2017)</w:t>
        </w:r>
      </w:hyperlink>
      <w:r w:rsidR="00483D1B">
        <w:t xml:space="preserve">. </w:t>
      </w:r>
      <w:del w:id="175" w:author="Microsoft Office User" w:date="2019-06-15T12:42:00Z">
        <w:r w:rsidR="00B34256" w:rsidDel="00EB1054">
          <w:delText xml:space="preserve">Imagery </w:delText>
        </w:r>
      </w:del>
      <w:ins w:id="176" w:author="Microsoft Office User" w:date="2019-06-15T12:42:00Z">
        <w:r w:rsidR="00EB1054">
          <w:t xml:space="preserve">The imagery </w:t>
        </w:r>
      </w:ins>
      <w:r w:rsidR="00B34256">
        <w:t xml:space="preserve">of </w:t>
      </w:r>
      <w:del w:id="177" w:author="Microsoft Office User" w:date="2019-06-15T12:42:00Z">
        <w:r w:rsidR="00B34256" w:rsidDel="00EB1054">
          <w:delText>“</w:delText>
        </w:r>
      </w:del>
      <w:r w:rsidR="00B34256">
        <w:t>little green men</w:t>
      </w:r>
      <w:del w:id="178" w:author="Microsoft Office User" w:date="2019-06-15T12:42:00Z">
        <w:r w:rsidR="00B34256" w:rsidDel="00EB1054">
          <w:delText xml:space="preserve">” </w:delText>
        </w:r>
      </w:del>
      <w:ins w:id="179" w:author="Microsoft Office User" w:date="2019-06-15T12:42:00Z">
        <w:r w:rsidR="00EB1054">
          <w:t xml:space="preserve"> </w:t>
        </w:r>
      </w:ins>
      <w:r w:rsidR="00B34256">
        <w:t xml:space="preserve">in </w:t>
      </w:r>
      <w:r>
        <w:t>“</w:t>
      </w:r>
      <w:r w:rsidR="00B34256">
        <w:t xml:space="preserve">the gray zone” </w:t>
      </w:r>
      <w:r w:rsidR="006D2136">
        <w:t xml:space="preserve">has </w:t>
      </w:r>
      <w:del w:id="180" w:author="Microsoft Office User" w:date="2019-06-15T12:42:00Z">
        <w:r w:rsidR="006D2136" w:rsidDel="00EB1054">
          <w:delText xml:space="preserve">also </w:delText>
        </w:r>
      </w:del>
      <w:ins w:id="181" w:author="Microsoft Office User" w:date="2019-06-15T12:42:00Z">
        <w:r w:rsidR="00EB1054">
          <w:t xml:space="preserve">even </w:t>
        </w:r>
      </w:ins>
      <w:r w:rsidR="006D2136">
        <w:t xml:space="preserve">been </w:t>
      </w:r>
      <w:r w:rsidR="00B34256">
        <w:t>extended</w:t>
      </w:r>
      <w:r w:rsidR="006D2136">
        <w:t xml:space="preserve"> to</w:t>
      </w:r>
      <w:r w:rsidR="00B34256">
        <w:t xml:space="preserve"> </w:t>
      </w:r>
      <w:r w:rsidR="00483D1B">
        <w:t xml:space="preserve">“little blue men” </w:t>
      </w:r>
      <w:r>
        <w:t xml:space="preserve">used by </w:t>
      </w:r>
      <w:r w:rsidR="00B34256">
        <w:t xml:space="preserve">China </w:t>
      </w:r>
      <w:r w:rsidR="006D2136">
        <w:t xml:space="preserve">to erode </w:t>
      </w:r>
      <w:r>
        <w:t>“</w:t>
      </w:r>
      <w:r w:rsidR="006D2136">
        <w:t>red lines</w:t>
      </w:r>
      <w:r>
        <w:t>”</w:t>
      </w:r>
      <w:r w:rsidR="006D2136">
        <w:t xml:space="preserve"> in</w:t>
      </w:r>
      <w:r w:rsidR="00B34256">
        <w:t xml:space="preserve"> maritime</w:t>
      </w:r>
      <w:r w:rsidR="00483D1B">
        <w:t xml:space="preserve"> East Asia </w:t>
      </w:r>
      <w:hyperlink r:id="rId11">
        <w:r w:rsidR="00483D1B">
          <w:t>(Erickson and Kennedy 2015; Green et al. 2017</w:t>
        </w:r>
        <w:r w:rsidR="004038A0">
          <w:t>; Jackson 2017</w:t>
        </w:r>
        <w:r w:rsidR="00B34FC7">
          <w:t xml:space="preserve">; </w:t>
        </w:r>
        <w:r w:rsidR="00B34FC7" w:rsidRPr="00B34FC7">
          <w:t>Lin-Greenberg 2017</w:t>
        </w:r>
        <w:r w:rsidR="00483D1B">
          <w:t>)</w:t>
        </w:r>
      </w:hyperlink>
      <w:r w:rsidR="00483D1B">
        <w:t xml:space="preserve">. The kaleidoscopic language highlights </w:t>
      </w:r>
      <w:r w:rsidR="006D2136">
        <w:t>both practical and conceptual challenges</w:t>
      </w:r>
      <w:r w:rsidR="00B34256">
        <w:t xml:space="preserve"> in </w:t>
      </w:r>
      <w:r>
        <w:t xml:space="preserve">the practice of </w:t>
      </w:r>
      <w:r w:rsidR="00B34256">
        <w:t>deterrence</w:t>
      </w:r>
      <w:r w:rsidR="00483D1B">
        <w:t xml:space="preserve">. As </w:t>
      </w:r>
      <w:r w:rsidR="006D2136">
        <w:t>the</w:t>
      </w:r>
      <w:r w:rsidR="00483D1B">
        <w:t xml:space="preserve"> Chairman of the Joint Chiefs of Staff noted, “Our traditional approach is either we’re at peace or at conflict. And I think that’s insufficient to deal with the actors that actually seek to advance their interests while avoiding our strengths” </w:t>
      </w:r>
      <w:hyperlink r:id="rId12">
        <w:r w:rsidR="00483D1B">
          <w:t>(Dunford 2016)</w:t>
        </w:r>
      </w:hyperlink>
      <w:r w:rsidR="00483D1B">
        <w:t xml:space="preserve">. </w:t>
      </w:r>
    </w:p>
    <w:p w14:paraId="6E943CFE" w14:textId="635034D6" w:rsidR="00500754" w:rsidRDefault="00476900" w:rsidP="00990F92">
      <w:pPr>
        <w:spacing w:after="200" w:line="276" w:lineRule="auto"/>
        <w:ind w:left="-15" w:right="0" w:firstLine="0"/>
      </w:pPr>
      <w:r>
        <w:t xml:space="preserve">These concerns reflect </w:t>
      </w:r>
      <w:del w:id="182" w:author="Microsoft Office User" w:date="2019-06-15T12:45:00Z">
        <w:r w:rsidDel="00496AF1">
          <w:delText xml:space="preserve">a </w:delText>
        </w:r>
      </w:del>
      <w:r w:rsidR="00500754">
        <w:t>widely held</w:t>
      </w:r>
      <w:r w:rsidR="00045097">
        <w:t xml:space="preserve">, yet </w:t>
      </w:r>
      <w:del w:id="183" w:author="Microsoft Office User" w:date="2019-06-15T12:43:00Z">
        <w:r w:rsidR="00045097" w:rsidDel="00EB1054">
          <w:delText>flawed</w:delText>
        </w:r>
      </w:del>
      <w:ins w:id="184" w:author="Microsoft Office User" w:date="2019-06-15T12:43:00Z">
        <w:r w:rsidR="00EB1054">
          <w:t>problematic</w:t>
        </w:r>
      </w:ins>
      <w:r w:rsidR="00045097">
        <w:t>,</w:t>
      </w:r>
      <w:r w:rsidR="00500754">
        <w:t xml:space="preserve"> </w:t>
      </w:r>
      <w:del w:id="185" w:author="Microsoft Office User" w:date="2019-06-15T12:43:00Z">
        <w:r w:rsidR="00500754" w:rsidDel="00EB1054">
          <w:delText xml:space="preserve">belief </w:delText>
        </w:r>
      </w:del>
      <w:ins w:id="186" w:author="Microsoft Office User" w:date="2019-06-15T12:46:00Z">
        <w:r w:rsidR="00496AF1">
          <w:t>beliefs</w:t>
        </w:r>
      </w:ins>
      <w:ins w:id="187" w:author="Microsoft Office User" w:date="2019-06-15T12:43:00Z">
        <w:r w:rsidR="00EB1054">
          <w:t xml:space="preserve"> </w:t>
        </w:r>
      </w:ins>
      <w:r w:rsidR="00500754">
        <w:t xml:space="preserve">that gray zone conflict is </w:t>
      </w:r>
      <w:ins w:id="188" w:author="Microsoft Office User" w:date="2019-06-15T12:45:00Z">
        <w:r w:rsidR="00496AF1">
          <w:t xml:space="preserve">either </w:t>
        </w:r>
      </w:ins>
      <w:r w:rsidR="00500754">
        <w:t xml:space="preserve">a </w:t>
      </w:r>
      <w:del w:id="189" w:author="Microsoft Office User" w:date="2019-06-15T12:44:00Z">
        <w:r w:rsidR="00500754" w:rsidDel="00EB1054">
          <w:delText>new</w:delText>
        </w:r>
        <w:r w:rsidR="006E0C06" w:rsidDel="00EB1054">
          <w:delText xml:space="preserve"> </w:delText>
        </w:r>
      </w:del>
      <w:ins w:id="190" w:author="Microsoft Office User" w:date="2019-06-15T12:44:00Z">
        <w:r w:rsidR="00EB1054">
          <w:t>thoroughly novel</w:t>
        </w:r>
      </w:ins>
      <w:ins w:id="191" w:author="Microsoft Office User" w:date="2019-06-15T12:45:00Z">
        <w:r w:rsidR="00496AF1">
          <w:t>,</w:t>
        </w:r>
      </w:ins>
      <w:ins w:id="192" w:author="Microsoft Office User" w:date="2019-06-15T12:44:00Z">
        <w:r w:rsidR="00EB1054">
          <w:t xml:space="preserve"> or</w:t>
        </w:r>
      </w:ins>
      <w:del w:id="193" w:author="Microsoft Office User" w:date="2019-06-15T12:44:00Z">
        <w:r w:rsidR="006E0C06" w:rsidDel="00EB1054">
          <w:delText>and</w:delText>
        </w:r>
      </w:del>
      <w:r w:rsidR="006E0C06">
        <w:t xml:space="preserve"> </w:t>
      </w:r>
      <w:ins w:id="194" w:author="Microsoft Office User" w:date="2019-06-15T12:44:00Z">
        <w:r w:rsidR="00EB1054">
          <w:t xml:space="preserve">especially </w:t>
        </w:r>
      </w:ins>
      <w:r w:rsidR="006E0C06">
        <w:t>potent</w:t>
      </w:r>
      <w:ins w:id="195" w:author="Microsoft Office User" w:date="2019-06-15T12:45:00Z">
        <w:r w:rsidR="00496AF1">
          <w:t>,</w:t>
        </w:r>
      </w:ins>
      <w:r w:rsidR="00500754">
        <w:t xml:space="preserve"> </w:t>
      </w:r>
      <w:r w:rsidR="006E0C06">
        <w:t>form</w:t>
      </w:r>
      <w:r w:rsidR="00500754">
        <w:t xml:space="preserve"> of war</w:t>
      </w:r>
      <w:ins w:id="196" w:author="Microsoft Office User" w:date="2019-06-15T12:45:00Z">
        <w:r w:rsidR="00496AF1">
          <w:t>fare</w:t>
        </w:r>
      </w:ins>
      <w:r w:rsidR="00500754">
        <w:t>.</w:t>
      </w:r>
      <w:r w:rsidR="00045097">
        <w:t xml:space="preserve"> Limited war is an old problem, even as most attention has focused on irregular actors limited by means rather than capable actors </w:t>
      </w:r>
      <w:r w:rsidR="00256856">
        <w:t>pursuing</w:t>
      </w:r>
      <w:r w:rsidR="00045097">
        <w:t xml:space="preserve"> limited ends.</w:t>
      </w:r>
      <w:r w:rsidR="00500754">
        <w:t xml:space="preserve"> Russia and other</w:t>
      </w:r>
      <w:r w:rsidR="00256856">
        <w:t xml:space="preserve"> countries</w:t>
      </w:r>
      <w:r w:rsidR="00500754">
        <w:t xml:space="preserve"> </w:t>
      </w:r>
      <w:r>
        <w:t>appear to be</w:t>
      </w:r>
      <w:r w:rsidR="00500754">
        <w:t xml:space="preserve"> outsmarting the West by utilizing new technologies</w:t>
      </w:r>
      <w:r w:rsidR="00BB16CC">
        <w:t>, or combinations of capabilities in different domains,</w:t>
      </w:r>
      <w:r w:rsidR="00500754">
        <w:t xml:space="preserve"> to </w:t>
      </w:r>
      <w:r w:rsidR="00BB16CC">
        <w:t xml:space="preserve">undermine </w:t>
      </w:r>
      <w:r>
        <w:t xml:space="preserve">traditional defenses </w:t>
      </w:r>
      <w:r w:rsidR="00BB16CC">
        <w:t>and revise the balance of power</w:t>
      </w:r>
      <w:r w:rsidR="00500754">
        <w:t xml:space="preserve">. </w:t>
      </w:r>
      <w:r>
        <w:t>C</w:t>
      </w:r>
      <w:r w:rsidR="00500754">
        <w:t>hallengers</w:t>
      </w:r>
      <w:r w:rsidR="00256856">
        <w:t xml:space="preserve"> seem to be </w:t>
      </w:r>
      <w:r w:rsidR="00500754">
        <w:t xml:space="preserve">undeterred from using </w:t>
      </w:r>
      <w:r w:rsidR="005B374C">
        <w:t>cyber</w:t>
      </w:r>
      <w:r w:rsidR="00E73336">
        <w:t xml:space="preserve">-enabled aggression </w:t>
      </w:r>
      <w:r w:rsidR="00500754">
        <w:t xml:space="preserve">as an efficient way to pursue their interests. We </w:t>
      </w:r>
      <w:r>
        <w:t xml:space="preserve">argue, by contrast, that </w:t>
      </w:r>
      <w:r w:rsidR="00500754">
        <w:t xml:space="preserve">gray zone conflict </w:t>
      </w:r>
      <w:r>
        <w:t>is</w:t>
      </w:r>
      <w:r w:rsidR="00500754">
        <w:t xml:space="preserve"> a symptom of Western success. The explicit declaratory statements and implicit relative power of the stronger coalition </w:t>
      </w:r>
      <w:del w:id="197" w:author="Microsoft Office User" w:date="2019-06-15T12:50:00Z">
        <w:r w:rsidR="00500754" w:rsidDel="0059382B">
          <w:delText>constrain the</w:delText>
        </w:r>
      </w:del>
      <w:ins w:id="198" w:author="Microsoft Office User" w:date="2019-06-15T12:50:00Z">
        <w:r w:rsidR="0059382B">
          <w:t>limit</w:t>
        </w:r>
      </w:ins>
      <w:r w:rsidR="00500754">
        <w:t xml:space="preserve"> maneuver</w:t>
      </w:r>
      <w:del w:id="199" w:author="Microsoft Office User" w:date="2019-06-15T12:50:00Z">
        <w:r w:rsidR="00500754" w:rsidDel="0059382B">
          <w:delText>ing room of</w:delText>
        </w:r>
      </w:del>
      <w:r w:rsidR="00500754">
        <w:t xml:space="preserve"> </w:t>
      </w:r>
      <w:ins w:id="200" w:author="Microsoft Office User" w:date="2019-06-15T12:50:00Z">
        <w:r w:rsidR="0059382B">
          <w:t xml:space="preserve">room for </w:t>
        </w:r>
      </w:ins>
      <w:r w:rsidR="00500754">
        <w:t xml:space="preserve">the </w:t>
      </w:r>
      <w:r>
        <w:t xml:space="preserve">weaker </w:t>
      </w:r>
      <w:r w:rsidR="00500754">
        <w:t xml:space="preserve">revisionist. Covert intervention and cyber campaigns </w:t>
      </w:r>
      <w:r>
        <w:t>are better understood as</w:t>
      </w:r>
      <w:r w:rsidR="00500754">
        <w:t xml:space="preserve"> sub-optimal</w:t>
      </w:r>
      <w:ins w:id="201" w:author="Microsoft Office User" w:date="2019-06-15T12:48:00Z">
        <w:r w:rsidR="00A62E0C">
          <w:t>,</w:t>
        </w:r>
      </w:ins>
      <w:del w:id="202" w:author="Microsoft Office User" w:date="2019-06-15T12:48:00Z">
        <w:r w:rsidR="00500754" w:rsidDel="00A62E0C">
          <w:delText xml:space="preserve"> or</w:delText>
        </w:r>
      </w:del>
      <w:r w:rsidR="00500754">
        <w:t xml:space="preserve"> </w:t>
      </w:r>
      <w:ins w:id="203" w:author="Microsoft Office User" w:date="2019-06-15T12:48:00Z">
        <w:r w:rsidR="00A62E0C">
          <w:t>“</w:t>
        </w:r>
      </w:ins>
      <w:r w:rsidR="00500754">
        <w:t>second-best</w:t>
      </w:r>
      <w:ins w:id="204" w:author="Microsoft Office User" w:date="2019-06-15T12:48:00Z">
        <w:r w:rsidR="00A62E0C">
          <w:t>”</w:t>
        </w:r>
      </w:ins>
      <w:r w:rsidR="00500754">
        <w:t xml:space="preserve"> strategies </w:t>
      </w:r>
      <w:r w:rsidR="00721491">
        <w:t>for</w:t>
      </w:r>
      <w:r w:rsidR="00500754">
        <w:t xml:space="preserve"> maximizing political-military </w:t>
      </w:r>
      <w:r w:rsidR="00500754">
        <w:lastRenderedPageBreak/>
        <w:t>influence</w:t>
      </w:r>
      <w:r>
        <w:t>, which would be more effectively achieved through overt intervention</w:t>
      </w:r>
      <w:r w:rsidR="00721491">
        <w:t xml:space="preserve">, </w:t>
      </w:r>
      <w:r w:rsidR="006E0C06">
        <w:t xml:space="preserve">although </w:t>
      </w:r>
      <w:del w:id="205" w:author="Microsoft Office User" w:date="2019-06-15T12:50:00Z">
        <w:r w:rsidR="006E0C06" w:rsidDel="0059382B">
          <w:delText>that would entail</w:delText>
        </w:r>
      </w:del>
      <w:ins w:id="206" w:author="Microsoft Office User" w:date="2019-06-15T12:50:00Z">
        <w:r w:rsidR="0059382B">
          <w:t>a</w:t>
        </w:r>
      </w:ins>
      <w:ins w:id="207" w:author="Microsoft Office User" w:date="2019-06-15T12:51:00Z">
        <w:r w:rsidR="0059382B">
          <w:t>t</w:t>
        </w:r>
      </w:ins>
      <w:ins w:id="208" w:author="Microsoft Office User" w:date="2019-06-15T12:48:00Z">
        <w:r w:rsidR="00A62E0C">
          <w:t xml:space="preserve"> </w:t>
        </w:r>
      </w:ins>
      <w:del w:id="209" w:author="Microsoft Office User" w:date="2019-06-15T12:48:00Z">
        <w:r w:rsidR="006E0C06" w:rsidDel="00A62E0C">
          <w:delText xml:space="preserve"> much</w:delText>
        </w:r>
        <w:r w:rsidR="00721491" w:rsidDel="00A62E0C">
          <w:delText xml:space="preserve"> </w:delText>
        </w:r>
      </w:del>
      <w:del w:id="210" w:author="Microsoft Office User" w:date="2019-06-15T12:51:00Z">
        <w:r w:rsidR="00721491" w:rsidDel="0059382B">
          <w:delText>greater</w:delText>
        </w:r>
      </w:del>
      <w:ins w:id="211" w:author="Microsoft Office User" w:date="2019-06-15T12:51:00Z">
        <w:r w:rsidR="0059382B">
          <w:t>increased</w:t>
        </w:r>
      </w:ins>
      <w:r w:rsidR="00721491">
        <w:t xml:space="preserve"> cost and risk</w:t>
      </w:r>
      <w:r w:rsidR="00256856">
        <w:t>. In sum, g</w:t>
      </w:r>
      <w:r w:rsidR="00500754">
        <w:t>ray zone actors do not care enough to send the very best.</w:t>
      </w:r>
    </w:p>
    <w:p w14:paraId="355CE0DA" w14:textId="798B1AB2" w:rsidR="00256856" w:rsidRDefault="00FB38B5">
      <w:pPr>
        <w:spacing w:after="200" w:line="276" w:lineRule="auto"/>
        <w:ind w:left="-15" w:right="0" w:firstLine="0"/>
      </w:pPr>
      <w:r>
        <w:t>T</w:t>
      </w:r>
      <w:r w:rsidR="00553D55">
        <w:t>he good news</w:t>
      </w:r>
      <w:ins w:id="212" w:author="Microsoft Office User" w:date="2019-06-15T12:51:00Z">
        <w:r w:rsidR="00F14579">
          <w:t xml:space="preserve"> in our </w:t>
        </w:r>
      </w:ins>
      <w:ins w:id="213" w:author="Microsoft Office User" w:date="2019-06-15T12:52:00Z">
        <w:r w:rsidR="00F14579">
          <w:t>version of events</w:t>
        </w:r>
      </w:ins>
      <w:r w:rsidR="00553D55">
        <w:t xml:space="preserve"> is that </w:t>
      </w:r>
      <w:r w:rsidR="00681E3E">
        <w:t>gray zone conflict</w:t>
      </w:r>
      <w:r w:rsidR="00553D55">
        <w:t xml:space="preserve"> is a response to </w:t>
      </w:r>
      <w:del w:id="214" w:author="Microsoft Office User" w:date="2019-06-15T12:51:00Z">
        <w:r w:rsidR="00553D55" w:rsidDel="00F14579">
          <w:delText xml:space="preserve">effective </w:delText>
        </w:r>
      </w:del>
      <w:r w:rsidR="00553D55">
        <w:t>deterrence</w:t>
      </w:r>
      <w:ins w:id="215" w:author="Microsoft Office User" w:date="2019-06-15T12:51:00Z">
        <w:r w:rsidR="00F14579">
          <w:t xml:space="preserve"> succes</w:t>
        </w:r>
      </w:ins>
      <w:ins w:id="216" w:author="Microsoft Office User" w:date="2019-06-15T12:52:00Z">
        <w:r w:rsidR="00F14579">
          <w:t>s. T</w:t>
        </w:r>
      </w:ins>
      <w:del w:id="217" w:author="Microsoft Office User" w:date="2019-06-15T12:52:00Z">
        <w:r w:rsidDel="00F14579">
          <w:delText>; thus</w:delText>
        </w:r>
        <w:r w:rsidR="00553D55" w:rsidDel="00F14579">
          <w:delText xml:space="preserve"> </w:delText>
        </w:r>
      </w:del>
      <w:del w:id="218" w:author="Microsoft Office User" w:date="2019-06-15T12:53:00Z">
        <w:r w:rsidR="00553D55" w:rsidDel="00F14579">
          <w:delText>t</w:delText>
        </w:r>
      </w:del>
      <w:r w:rsidR="00553D55">
        <w:t xml:space="preserve">he severity of </w:t>
      </w:r>
      <w:del w:id="219" w:author="Microsoft Office User" w:date="2019-06-15T12:52:00Z">
        <w:r w:rsidR="00553D55" w:rsidDel="00F14579">
          <w:delText xml:space="preserve">such </w:delText>
        </w:r>
      </w:del>
      <w:ins w:id="220" w:author="Microsoft Office User" w:date="2019-06-15T12:52:00Z">
        <w:r w:rsidR="00F14579">
          <w:t xml:space="preserve">gray zone </w:t>
        </w:r>
      </w:ins>
      <w:r w:rsidR="00553D55">
        <w:t xml:space="preserve">conflict should </w:t>
      </w:r>
      <w:ins w:id="221" w:author="Microsoft Office User" w:date="2019-06-15T12:53:00Z">
        <w:r w:rsidR="00F14579">
          <w:t xml:space="preserve">then </w:t>
        </w:r>
      </w:ins>
      <w:r w:rsidR="00553D55">
        <w:t>be attenuated where</w:t>
      </w:r>
      <w:r w:rsidR="00721491">
        <w:t>ver</w:t>
      </w:r>
      <w:r w:rsidR="00553D55">
        <w:t xml:space="preserve"> the defender’s power and resolve are higher. </w:t>
      </w:r>
      <w:r>
        <w:t>T</w:t>
      </w:r>
      <w:r w:rsidR="00553D55">
        <w:t xml:space="preserve">he bad news </w:t>
      </w:r>
      <w:ins w:id="222" w:author="Microsoft Office User" w:date="2019-06-15T12:54:00Z">
        <w:r w:rsidR="00F14579">
          <w:t xml:space="preserve">in this conception </w:t>
        </w:r>
      </w:ins>
      <w:r w:rsidR="00553D55">
        <w:t xml:space="preserve">is that </w:t>
      </w:r>
      <w:del w:id="223" w:author="Microsoft Office User" w:date="2019-06-15T12:54:00Z">
        <w:r w:rsidR="00553D55" w:rsidDel="00F14579">
          <w:delText xml:space="preserve">it </w:delText>
        </w:r>
      </w:del>
      <w:ins w:id="224" w:author="Microsoft Office User" w:date="2019-06-15T12:54:00Z">
        <w:r w:rsidR="00F14579">
          <w:t xml:space="preserve">gray zone conflict </w:t>
        </w:r>
      </w:ins>
      <w:r w:rsidR="00553D55">
        <w:t xml:space="preserve">probes the threshold of </w:t>
      </w:r>
      <w:r w:rsidR="006E0C06">
        <w:t>deterrence effectiveness</w:t>
      </w:r>
      <w:ins w:id="225" w:author="Microsoft Office User" w:date="2019-06-15T12:54:00Z">
        <w:r w:rsidR="00F14579">
          <w:t>. T</w:t>
        </w:r>
      </w:ins>
      <w:del w:id="226" w:author="Microsoft Office User" w:date="2019-06-15T12:54:00Z">
        <w:r w:rsidDel="00F14579">
          <w:delText>; t</w:delText>
        </w:r>
      </w:del>
      <w:r>
        <w:t>hus</w:t>
      </w:r>
      <w:r w:rsidR="00553D55">
        <w:t xml:space="preserve"> </w:t>
      </w:r>
      <w:r w:rsidR="00721491">
        <w:t>conflict</w:t>
      </w:r>
      <w:r w:rsidR="00553D55">
        <w:t xml:space="preserve"> severity should be greater where defender power and resolve is more questionable. </w:t>
      </w:r>
      <w:r w:rsidR="00681E3E">
        <w:t xml:space="preserve">A nation’s interests will vary across different issue areas, as will its ability to project military power to back up deterrent threats. </w:t>
      </w:r>
      <w:r>
        <w:t>Therefore, we expect the</w:t>
      </w:r>
      <w:r w:rsidR="00553D55">
        <w:t xml:space="preserve"> intensity and lethality of conflict </w:t>
      </w:r>
      <w:r>
        <w:t>to</w:t>
      </w:r>
      <w:r w:rsidR="00553D55">
        <w:t xml:space="preserve"> </w:t>
      </w:r>
      <w:r>
        <w:t>vary</w:t>
      </w:r>
      <w:r w:rsidR="00553D55">
        <w:t xml:space="preserve"> along a gradient of deterrence credibility, analogous to the military loss of strength gradient across geographical distance (Boulding 1962). We </w:t>
      </w:r>
      <w:del w:id="227" w:author="Microsoft Office User" w:date="2019-06-15T12:56:00Z">
        <w:r w:rsidR="00553D55" w:rsidDel="00F14579">
          <w:delText xml:space="preserve">conduct a preliminary empirical </w:delText>
        </w:r>
      </w:del>
      <w:r w:rsidR="00553D55">
        <w:t xml:space="preserve">test </w:t>
      </w:r>
      <w:del w:id="228" w:author="Microsoft Office User" w:date="2019-06-15T12:56:00Z">
        <w:r w:rsidR="00553D55" w:rsidDel="00F14579">
          <w:delText xml:space="preserve">of </w:delText>
        </w:r>
      </w:del>
      <w:r w:rsidR="00553D55">
        <w:t xml:space="preserve">this </w:t>
      </w:r>
      <w:r w:rsidR="00045097">
        <w:t>hypothesis</w:t>
      </w:r>
      <w:r w:rsidR="00553D55">
        <w:t xml:space="preserve"> </w:t>
      </w:r>
      <w:r w:rsidR="00256856">
        <w:t xml:space="preserve">by </w:t>
      </w:r>
      <w:r w:rsidR="00045097">
        <w:t>drawing on a new dataset of Russian interventions since the end of the Cold War and qualitative studies of Russia’s major cyber campaigns,</w:t>
      </w:r>
      <w:r w:rsidR="00553D55">
        <w:t xml:space="preserve"> which </w:t>
      </w:r>
      <w:r w:rsidR="00256856">
        <w:t xml:space="preserve">vary </w:t>
      </w:r>
      <w:r w:rsidR="00553D55">
        <w:t xml:space="preserve">in the additional types of </w:t>
      </w:r>
      <w:r w:rsidR="00721491">
        <w:t>force</w:t>
      </w:r>
      <w:r w:rsidR="00553D55">
        <w:t xml:space="preserve"> </w:t>
      </w:r>
      <w:r w:rsidR="00256856">
        <w:t xml:space="preserve">that </w:t>
      </w:r>
      <w:r w:rsidR="00553D55">
        <w:t xml:space="preserve">Russia has </w:t>
      </w:r>
      <w:r w:rsidR="00721491">
        <w:t>mobilized.</w:t>
      </w:r>
      <w:r w:rsidR="00553D55">
        <w:t xml:space="preserve"> We find that Russia systematically limit</w:t>
      </w:r>
      <w:r w:rsidR="00721491">
        <w:t>s</w:t>
      </w:r>
      <w:r w:rsidR="00553D55">
        <w:t xml:space="preserve"> its choice of military means along a</w:t>
      </w:r>
      <w:r>
        <w:t>n East-West</w:t>
      </w:r>
      <w:r w:rsidR="00553D55">
        <w:t xml:space="preserve"> gradient</w:t>
      </w:r>
      <w:ins w:id="229" w:author="Microsoft Office User" w:date="2019-06-15T12:55:00Z">
        <w:r w:rsidR="00F14579">
          <w:t xml:space="preserve">, behaving more furtively </w:t>
        </w:r>
      </w:ins>
      <w:del w:id="230" w:author="Microsoft Office User" w:date="2019-06-15T12:55:00Z">
        <w:r w:rsidR="00553D55" w:rsidDel="00F14579">
          <w:delText xml:space="preserve"> </w:delText>
        </w:r>
      </w:del>
      <w:r w:rsidR="00721491">
        <w:t>as Western credibility increases</w:t>
      </w:r>
      <w:r w:rsidR="00553D55">
        <w:t>.</w:t>
      </w:r>
      <w:r>
        <w:t xml:space="preserve"> </w:t>
      </w:r>
    </w:p>
    <w:p w14:paraId="22744E45" w14:textId="56B9AADF" w:rsidR="00657E08" w:rsidRDefault="00256856" w:rsidP="00BF58C4">
      <w:pPr>
        <w:spacing w:after="200" w:line="276" w:lineRule="auto"/>
        <w:ind w:right="0" w:firstLine="0"/>
      </w:pPr>
      <w:r>
        <w:t xml:space="preserve">Deterrence </w:t>
      </w:r>
      <w:del w:id="231" w:author="Microsoft Office User" w:date="2019-06-15T12:57:00Z">
        <w:r w:rsidDel="00A83B5E">
          <w:delText xml:space="preserve">can </w:delText>
        </w:r>
      </w:del>
      <w:r>
        <w:t>shape</w:t>
      </w:r>
      <w:ins w:id="232" w:author="Microsoft Office User" w:date="2019-06-15T12:57:00Z">
        <w:r w:rsidR="00A83B5E">
          <w:t>s</w:t>
        </w:r>
      </w:ins>
      <w:r>
        <w:t xml:space="preserve"> the way </w:t>
      </w:r>
      <w:del w:id="233" w:author="Microsoft Office User" w:date="2019-06-15T12:57:00Z">
        <w:r w:rsidDel="00A83B5E">
          <w:delText>in which</w:delText>
        </w:r>
      </w:del>
      <w:ins w:id="234" w:author="Microsoft Office User" w:date="2019-06-15T12:57:00Z">
        <w:r w:rsidR="00A83B5E">
          <w:t>that</w:t>
        </w:r>
      </w:ins>
      <w:r>
        <w:t xml:space="preserve"> conflict emerges, but it cannot suppress </w:t>
      </w:r>
      <w:del w:id="235" w:author="Microsoft Office User" w:date="2019-06-15T12:57:00Z">
        <w:r w:rsidDel="00A83B5E">
          <w:delText xml:space="preserve">it </w:delText>
        </w:r>
      </w:del>
      <w:ins w:id="236" w:author="Microsoft Office User" w:date="2019-06-15T12:57:00Z">
        <w:r w:rsidR="00A83B5E">
          <w:t xml:space="preserve">conflict </w:t>
        </w:r>
      </w:ins>
      <w:r>
        <w:t xml:space="preserve">altogether. </w:t>
      </w:r>
      <w:ins w:id="237" w:author="Microsoft Office User" w:date="2019-06-15T13:01:00Z">
        <w:r w:rsidR="00A83B5E">
          <w:t xml:space="preserve">An adversary is seldom passive. </w:t>
        </w:r>
      </w:ins>
      <w:del w:id="238" w:author="Microsoft Office User" w:date="2019-06-15T13:00:00Z">
        <w:r w:rsidDel="00A83B5E">
          <w:delText xml:space="preserve">It is necessary to accept that </w:delText>
        </w:r>
      </w:del>
      <w:ins w:id="239" w:author="Microsoft Office User" w:date="2019-06-15T13:00:00Z">
        <w:r w:rsidR="00A83B5E">
          <w:t>T</w:t>
        </w:r>
      </w:ins>
      <w:ins w:id="240" w:author="Microsoft Office User" w:date="2019-06-15T12:57:00Z">
        <w:r w:rsidR="00A83B5E">
          <w:t xml:space="preserve">here </w:t>
        </w:r>
      </w:ins>
      <w:r>
        <w:t xml:space="preserve">will always be </w:t>
      </w:r>
      <w:ins w:id="241" w:author="Microsoft Office User" w:date="2019-06-15T13:00:00Z">
        <w:r w:rsidR="00A83B5E">
          <w:t>attempts at end</w:t>
        </w:r>
      </w:ins>
      <w:ins w:id="242" w:author="Microsoft Office User" w:date="2019-06-15T13:01:00Z">
        <w:r w:rsidR="00A83B5E">
          <w:t>-</w:t>
        </w:r>
      </w:ins>
      <w:ins w:id="243" w:author="Microsoft Office User" w:date="2019-06-15T13:00:00Z">
        <w:r w:rsidR="00A83B5E">
          <w:t xml:space="preserve">runs or </w:t>
        </w:r>
      </w:ins>
      <w:del w:id="244" w:author="Microsoft Office User" w:date="2019-06-15T13:00:00Z">
        <w:r w:rsidDel="00A83B5E">
          <w:delText xml:space="preserve">some </w:delText>
        </w:r>
      </w:del>
      <w:del w:id="245" w:author="Microsoft Office User" w:date="2019-06-15T12:59:00Z">
        <w:r w:rsidDel="00A83B5E">
          <w:delText>limited provocations</w:delText>
        </w:r>
      </w:del>
      <w:ins w:id="246" w:author="Microsoft Office User" w:date="2019-06-15T12:59:00Z">
        <w:r w:rsidR="00A83B5E">
          <w:t xml:space="preserve">push-back, even when </w:t>
        </w:r>
      </w:ins>
      <w:del w:id="247" w:author="Microsoft Office User" w:date="2019-06-15T12:59:00Z">
        <w:r w:rsidDel="00A83B5E">
          <w:delText xml:space="preserve"> wherever </w:delText>
        </w:r>
      </w:del>
      <w:r>
        <w:t>deterrence is credible. It is also important to avoid overextending commitments where credibility is in doubt. Policymakers should be sensitive to the deterrence gradient, seeking to reinforce success and respect weakness. We make our argument i</w:t>
      </w:r>
      <w:r w:rsidR="00721491">
        <w:t xml:space="preserve">n four parts. First we locate gray zone conflict in the broader literature on limited war. Second we analyze </w:t>
      </w:r>
      <w:r w:rsidR="00681E3E">
        <w:t xml:space="preserve">limited conflict </w:t>
      </w:r>
      <w:r w:rsidR="00483D1B">
        <w:t>through the lens of deterrence theory</w:t>
      </w:r>
      <w:r w:rsidR="00721491">
        <w:t>. Third we conduct a plausibility probe</w:t>
      </w:r>
      <w:r w:rsidR="00681E3E">
        <w:t xml:space="preserve"> of our argument</w:t>
      </w:r>
      <w:r w:rsidR="00721491">
        <w:t xml:space="preserve"> using recent Russian cases. </w:t>
      </w:r>
      <w:r w:rsidR="00681E3E">
        <w:t>W</w:t>
      </w:r>
      <w:r w:rsidR="00483D1B">
        <w:t xml:space="preserve">e conclude </w:t>
      </w:r>
      <w:r w:rsidR="00681E3E">
        <w:t>with</w:t>
      </w:r>
      <w:del w:id="248" w:author="Microsoft Office User" w:date="2019-06-15T13:02:00Z">
        <w:r w:rsidR="00681E3E" w:rsidDel="00A83B5E">
          <w:delText xml:space="preserve"> </w:delText>
        </w:r>
      </w:del>
      <w:del w:id="249" w:author="Microsoft Office User" w:date="2019-06-15T12:58:00Z">
        <w:r w:rsidR="00681E3E" w:rsidDel="00A83B5E">
          <w:delText>the</w:delText>
        </w:r>
        <w:r w:rsidR="00721491" w:rsidDel="00A83B5E">
          <w:delText xml:space="preserve"> </w:delText>
        </w:r>
      </w:del>
      <w:del w:id="250" w:author="Microsoft Office User" w:date="2019-06-15T13:01:00Z">
        <w:r w:rsidR="00721491" w:rsidDel="00A83B5E">
          <w:delText>broader</w:delText>
        </w:r>
      </w:del>
      <w:r w:rsidR="00721491">
        <w:t xml:space="preserve"> </w:t>
      </w:r>
      <w:r w:rsidR="00483D1B">
        <w:t>implications of our argument.</w:t>
      </w:r>
    </w:p>
    <w:p w14:paraId="62EB6B41" w14:textId="77777777" w:rsidR="00657E08" w:rsidRDefault="00483D1B">
      <w:pPr>
        <w:pStyle w:val="Heading1"/>
        <w:spacing w:after="200" w:line="276" w:lineRule="auto"/>
        <w:ind w:left="-5" w:firstLine="0"/>
      </w:pPr>
      <w:r>
        <w:t>Between Peace and War</w:t>
      </w:r>
    </w:p>
    <w:p w14:paraId="21B57A2A" w14:textId="77777777" w:rsidR="00F76B0D" w:rsidRDefault="00045097" w:rsidP="00045097">
      <w:pPr>
        <w:spacing w:after="200" w:line="276" w:lineRule="auto"/>
        <w:ind w:left="-15" w:right="0" w:firstLine="0"/>
      </w:pPr>
      <w:r>
        <w:t>There is nothing new about conflict that falls ambiguously between peace and war (</w:t>
      </w:r>
      <w:proofErr w:type="spellStart"/>
      <w:r>
        <w:t>Galiotti</w:t>
      </w:r>
      <w:proofErr w:type="spellEnd"/>
      <w:r>
        <w:t xml:space="preserve"> 2016). There is a long history of, and a vast literature on, limited conflict </w:t>
      </w:r>
      <w:hyperlink r:id="rId13">
        <w:r>
          <w:t xml:space="preserve">(Kissinger 1955; Schelling 1957; Osgood 1969; Rosen 1982; </w:t>
        </w:r>
        <w:proofErr w:type="spellStart"/>
        <w:r>
          <w:t>Lepgold</w:t>
        </w:r>
        <w:proofErr w:type="spellEnd"/>
        <w:r>
          <w:t xml:space="preserve"> and Sterling 2000; Sullivan 2007; Powell 2015)</w:t>
        </w:r>
      </w:hyperlink>
      <w:r>
        <w:t xml:space="preserve">, salami tactics </w:t>
      </w:r>
      <w:hyperlink r:id="rId14">
        <w:r>
          <w:t>(Schelling 1966; Fearon 1996; Freedman 2014)</w:t>
        </w:r>
      </w:hyperlink>
      <w:r>
        <w:t xml:space="preserve">, low intensity conflict </w:t>
      </w:r>
      <w:hyperlink r:id="rId15">
        <w:r>
          <w:t>(</w:t>
        </w:r>
        <w:proofErr w:type="spellStart"/>
        <w:r>
          <w:t>Freysinger</w:t>
        </w:r>
        <w:proofErr w:type="spellEnd"/>
        <w:r>
          <w:t xml:space="preserve"> 1991; Grant 1991; Metz 1989; </w:t>
        </w:r>
        <w:proofErr w:type="spellStart"/>
        <w:r>
          <w:t>Turbiville</w:t>
        </w:r>
        <w:proofErr w:type="spellEnd"/>
        <w:r>
          <w:t xml:space="preserve"> 2002)</w:t>
        </w:r>
      </w:hyperlink>
      <w:r>
        <w:t xml:space="preserve">, revolutionary war </w:t>
      </w:r>
      <w:hyperlink r:id="rId16">
        <w:r>
          <w:t>(Shy and Collier 1986)</w:t>
        </w:r>
      </w:hyperlink>
      <w:r>
        <w:t xml:space="preserve">, military operations other than war </w:t>
      </w:r>
      <w:hyperlink r:id="rId17">
        <w:r>
          <w:t>(Kinross 2004; Lin-Greenberg 2017)</w:t>
        </w:r>
      </w:hyperlink>
      <w:r>
        <w:t xml:space="preserve">, covert operations </w:t>
      </w:r>
      <w:hyperlink r:id="rId18">
        <w:r>
          <w:t>(Johnson 1992; Carson 2018; O’Rourke 2018)</w:t>
        </w:r>
      </w:hyperlink>
      <w:r>
        <w:t xml:space="preserve">, small wars </w:t>
      </w:r>
      <w:hyperlink r:id="rId19">
        <w:r>
          <w:t>(Olson 1990)</w:t>
        </w:r>
      </w:hyperlink>
      <w:r>
        <w:t xml:space="preserve">, and proxy wars </w:t>
      </w:r>
      <w:hyperlink r:id="rId20">
        <w:r>
          <w:t>(Bar-</w:t>
        </w:r>
        <w:proofErr w:type="spellStart"/>
        <w:r>
          <w:t>Siman</w:t>
        </w:r>
        <w:proofErr w:type="spellEnd"/>
        <w:r>
          <w:t xml:space="preserve">-Tov 1984; Brown 2016; Driscoll and </w:t>
        </w:r>
        <w:proofErr w:type="spellStart"/>
        <w:r>
          <w:t>Maliniak</w:t>
        </w:r>
        <w:proofErr w:type="spellEnd"/>
        <w:r>
          <w:t xml:space="preserve"> 2016)</w:t>
        </w:r>
      </w:hyperlink>
      <w:r>
        <w:t xml:space="preserve">. Many (but not all) of these concepts emphasize asymmetric struggles with combatants that are </w:t>
      </w:r>
      <w:r>
        <w:rPr>
          <w:i/>
        </w:rPr>
        <w:t xml:space="preserve">unable </w:t>
      </w:r>
      <w:r>
        <w:t xml:space="preserve">in material terms to fight on a larger scale or with higher intensity. </w:t>
      </w:r>
    </w:p>
    <w:p w14:paraId="7C7E93AC" w14:textId="2DDE00CE" w:rsidR="00657E08" w:rsidRDefault="00045097">
      <w:pPr>
        <w:spacing w:after="200" w:line="276" w:lineRule="auto"/>
        <w:ind w:left="-15" w:right="0" w:firstLine="0"/>
      </w:pPr>
      <w:r>
        <w:t xml:space="preserve">The </w:t>
      </w:r>
      <w:r w:rsidR="00F76B0D">
        <w:t>interesting</w:t>
      </w:r>
      <w:r>
        <w:t xml:space="preserve"> puzzle about gray zone conflict, as we will use the term here, is that adversaries are </w:t>
      </w:r>
      <w:r>
        <w:rPr>
          <w:i/>
        </w:rPr>
        <w:t xml:space="preserve">unwilling </w:t>
      </w:r>
      <w:r>
        <w:t xml:space="preserve">to broaden the scope or intensity of a military engagement, despite </w:t>
      </w:r>
      <w:r>
        <w:lastRenderedPageBreak/>
        <w:t xml:space="preserve">being able to do so. But this also is not a new phenomenon. In 1978 Henry Kissinger advocated for “an intelligence community that, in certain complicated situations, can defend the American national interest in the gray areas where military operations are not suitable and diplomacy cannot operate” (Johnson 2013). General Joseph </w:t>
      </w:r>
      <w:proofErr w:type="spellStart"/>
      <w:r>
        <w:t>Votel</w:t>
      </w:r>
      <w:proofErr w:type="spellEnd"/>
      <w:r>
        <w:t xml:space="preserve"> </w:t>
      </w:r>
      <w:hyperlink r:id="rId21">
        <w:r>
          <w:t>(2016)</w:t>
        </w:r>
      </w:hyperlink>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 </w:t>
      </w:r>
      <w:r w:rsidR="00F76B0D">
        <w:t>Today many are concerned about an</w:t>
      </w:r>
      <w:r w:rsidR="00256856">
        <w:t xml:space="preserve"> emerging manifestation of limited </w:t>
      </w:r>
      <w:r w:rsidR="00483D1B">
        <w:t xml:space="preserve">war, often called </w:t>
      </w:r>
      <w:r w:rsidR="00E73336">
        <w:t>“</w:t>
      </w:r>
      <w:r w:rsidR="00483D1B">
        <w:t>gray zone conflict.</w:t>
      </w:r>
      <w:r w:rsidR="00E73336">
        <w:t>”</w:t>
      </w:r>
      <w:r w:rsidR="00483D1B">
        <w:t xml:space="preserve"> United States Special Operations Command (SOCOM) </w:t>
      </w:r>
      <w:r w:rsidR="00990F92">
        <w:t>has defined</w:t>
      </w:r>
      <w:r w:rsidR="00CD46B2">
        <w:t xml:space="preserve"> </w:t>
      </w:r>
      <w:r w:rsidR="008A1863">
        <w:t>it</w:t>
      </w:r>
      <w:r w:rsidR="00CD46B2">
        <w:t xml:space="preserve"> as</w:t>
      </w:r>
      <w:r w:rsidR="00483D1B">
        <w:t>:</w:t>
      </w:r>
    </w:p>
    <w:p w14:paraId="1EF41F61" w14:textId="09703C94"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00990F92">
        <w:t xml:space="preserve"> </w:t>
      </w:r>
      <w:hyperlink r:id="rId22">
        <w:r w:rsidR="00990F92">
          <w:t>(Bragg 2017)</w:t>
        </w:r>
      </w:hyperlink>
      <w:r>
        <w:t>.</w:t>
      </w:r>
    </w:p>
    <w:p w14:paraId="400EBBE8" w14:textId="2284A11D" w:rsidR="00657E08" w:rsidRDefault="00F76B0D">
      <w:pPr>
        <w:spacing w:after="200" w:line="276" w:lineRule="auto"/>
        <w:ind w:left="-15" w:right="0" w:firstLine="0"/>
      </w:pPr>
      <w:r>
        <w:t>Again, t</w:t>
      </w:r>
      <w:r w:rsidR="005B374C">
        <w:t xml:space="preserve">his is not a new problem. </w:t>
      </w:r>
      <w:bookmarkStart w:id="251" w:name="_kr66excyhdrs" w:colFirst="0" w:colLast="0"/>
      <w:bookmarkEnd w:id="251"/>
      <w:r w:rsidR="00483D1B">
        <w:t xml:space="preserve">While it is convenient to think of peace and war as dichotomous, discrete outcomes, observers have long recognized that tension and violence exist on a spectrum </w:t>
      </w:r>
      <w:hyperlink r:id="rId23">
        <w:r w:rsidR="00483D1B">
          <w:t>(Lebow 2010)</w:t>
        </w:r>
      </w:hyperlink>
      <w:r w:rsidR="00483D1B">
        <w:t xml:space="preserve">, even as the language </w:t>
      </w:r>
      <w:r w:rsidR="00E73336">
        <w:t xml:space="preserve">used to describe it </w:t>
      </w:r>
      <w:r w:rsidR="005C2BF4">
        <w:t>evolves</w:t>
      </w:r>
      <w:r w:rsidR="00483D1B">
        <w:t xml:space="preserve">. The Cold War featured three distinct threads of thought dealing with limited war: aggressive peacetime competition and intelligence operations vis-a-vis the Soviet Union (war limited by ends), conventional war in the shadow of nuclear weapons (war limited by </w:t>
      </w:r>
      <w:r w:rsidR="00E73336">
        <w:t>risks</w:t>
      </w:r>
      <w:r w:rsidR="00483D1B">
        <w:t xml:space="preserve">), and low-intensity conflict with irregular forces (war limited by means). </w:t>
      </w:r>
    </w:p>
    <w:p w14:paraId="104B95D1" w14:textId="77777777" w:rsidR="00657E08" w:rsidRDefault="00483D1B" w:rsidP="00BF58C4">
      <w:pPr>
        <w:pStyle w:val="Heading2"/>
      </w:pPr>
      <w:bookmarkStart w:id="252" w:name="_qmjz1equ8oin" w:colFirst="0" w:colLast="0"/>
      <w:bookmarkEnd w:id="252"/>
      <w:r>
        <w:t>Wars Limited by Ends</w:t>
      </w:r>
    </w:p>
    <w:p w14:paraId="3EBF20EF" w14:textId="0FE97D09" w:rsidR="00657E08" w:rsidRDefault="008A1863">
      <w:pPr>
        <w:spacing w:after="200" w:line="276" w:lineRule="auto"/>
        <w:ind w:firstLine="0"/>
      </w:pPr>
      <w:r>
        <w:t>In the early days of the Cold War</w:t>
      </w:r>
      <w:r w:rsidR="00483D1B">
        <w:t xml:space="preserve">, George Kennan </w:t>
      </w:r>
      <w:del w:id="253" w:author="Microsoft Office User" w:date="2019-06-15T19:52:00Z">
        <w:r w:rsidDel="00C34591">
          <w:delText>wrote a memorandum that</w:delText>
        </w:r>
        <w:r w:rsidR="00483D1B" w:rsidDel="00C34591">
          <w:delText xml:space="preserve"> </w:delText>
        </w:r>
      </w:del>
      <w:r w:rsidR="00483D1B">
        <w:t>emphasized that both overt and covert political warfare could play a role in long-term strategic competition with the Soviet Union.</w:t>
      </w:r>
    </w:p>
    <w:p w14:paraId="455F3888" w14:textId="0CAB6C9E" w:rsidR="00657E08" w:rsidRDefault="00483D1B">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sidR="004B1A61">
        <w:t xml:space="preserve"> </w:t>
      </w:r>
      <w:hyperlink r:id="rId24">
        <w:r w:rsidR="004B1A61">
          <w:t>(Kennan 1948)</w:t>
        </w:r>
      </w:hyperlink>
      <w:r>
        <w:t>.</w:t>
      </w:r>
    </w:p>
    <w:p w14:paraId="71088CB9" w14:textId="125E06E0" w:rsidR="00657E08" w:rsidRDefault="00483D1B">
      <w:pPr>
        <w:spacing w:after="200" w:line="276" w:lineRule="auto"/>
        <w:ind w:firstLine="0"/>
      </w:pPr>
      <w:r>
        <w:t xml:space="preserve">The emphasis on limited political objectives over military operations represented </w:t>
      </w:r>
      <w:r w:rsidR="004B1A61">
        <w:t xml:space="preserve">an important </w:t>
      </w:r>
      <w:r>
        <w:t xml:space="preserve">shift in thinking. The Korean War exemplified an underappreciated type of war </w:t>
      </w:r>
      <w:r>
        <w:lastRenderedPageBreak/>
        <w:t xml:space="preserve">fought to achieve political ends short of traditional military victory despite having the capability to do so (Osgood 1969; Wagner 2000). </w:t>
      </w:r>
      <w:r w:rsidR="004B1A61">
        <w:t>Contemporary treatment understood</w:t>
      </w:r>
      <w:r>
        <w:t xml:space="preserve"> limited war as </w:t>
      </w:r>
      <w:r w:rsidR="004B1A61">
        <w:t xml:space="preserve">a conflict between </w:t>
      </w:r>
      <w:r>
        <w:t xml:space="preserve">actors </w:t>
      </w:r>
      <w:r w:rsidR="004B1A61">
        <w:t xml:space="preserve">who </w:t>
      </w:r>
      <w:r>
        <w:t xml:space="preserve">had the capacity to increase </w:t>
      </w:r>
      <w:r w:rsidR="004B1A61">
        <w:t xml:space="preserve">battlefield </w:t>
      </w:r>
      <w:r>
        <w:t xml:space="preserve">commitment but did not want to do so, creating a third option short of major war </w:t>
      </w:r>
      <w:r w:rsidR="004B1A61">
        <w:t xml:space="preserve">yet </w:t>
      </w:r>
      <w:r>
        <w:t xml:space="preserve">beyond acquiescence (Kissinger 1955; Brodie 1957; Kissinger 1957). Kissinger and Osgood tried to figure out ways to conduct limited war and avoid escalation by restricting targets and weapons systems </w:t>
      </w:r>
      <w:r w:rsidR="004B1A61">
        <w:t>or limiting</w:t>
      </w:r>
      <w:r>
        <w:t xml:space="preserve"> the geographic scope of conflict (Woodman 1991). </w:t>
      </w:r>
      <w:r w:rsidR="004B1A61">
        <w:t>This form of war, ironically, and challengingly, required some tacit agreement or common conjecture among adversaries to limit the scope of war</w:t>
      </w:r>
      <w:r>
        <w:t xml:space="preserve"> (Schelling 1957). During the Vietnam war,</w:t>
      </w:r>
      <w:r w:rsidR="004B1A61">
        <w:t xml:space="preserve"> for instance,</w:t>
      </w:r>
      <w:r>
        <w:t xml:space="preserve"> the North Vietnamese leadership was prepared to escalate conflict </w:t>
      </w:r>
      <w:r w:rsidR="004B1A61">
        <w:t>even as</w:t>
      </w:r>
      <w:r>
        <w:t xml:space="preserve"> China and the Soviet Union</w:t>
      </w:r>
      <w:r w:rsidR="004B1A61">
        <w:t xml:space="preserve"> worked</w:t>
      </w:r>
      <w:r>
        <w:t xml:space="preserve"> to restrain their ally (Carver 1986).</w:t>
      </w:r>
    </w:p>
    <w:p w14:paraId="700B94CF" w14:textId="3C3A7865" w:rsidR="00657E08" w:rsidRDefault="00483D1B" w:rsidP="00BF58C4">
      <w:pPr>
        <w:pStyle w:val="Heading2"/>
      </w:pPr>
      <w:bookmarkStart w:id="254" w:name="_6br7v1wizhuh" w:colFirst="0" w:colLast="0"/>
      <w:bookmarkEnd w:id="254"/>
      <w:r>
        <w:t xml:space="preserve">Wars Limited by </w:t>
      </w:r>
      <w:commentRangeStart w:id="255"/>
      <w:r w:rsidR="004B1A61">
        <w:t>Risk</w:t>
      </w:r>
      <w:commentRangeEnd w:id="255"/>
      <w:r w:rsidR="004B1A61">
        <w:rPr>
          <w:rStyle w:val="CommentReference"/>
          <w:b w:val="0"/>
          <w:color w:val="auto"/>
        </w:rPr>
        <w:commentReference w:id="255"/>
      </w:r>
    </w:p>
    <w:p w14:paraId="6961AFB3" w14:textId="2A51B43A" w:rsidR="00C07CF2" w:rsidRDefault="00483D1B" w:rsidP="00BF58C4">
      <w:pPr>
        <w:spacing w:after="200" w:line="276" w:lineRule="auto"/>
        <w:ind w:left="-15" w:right="0" w:firstLine="0"/>
      </w:pPr>
      <w:r>
        <w:t xml:space="preserve">Cold War strategists advanced the notion of “the stability-instability paradox” (Snyder 1965; Jervis 1984) to explain how incentives for engaging in conflict at lower levels of intensity or in peripheral theaters arise out of disincentives for initiating </w:t>
      </w:r>
      <w:del w:id="256" w:author="Microsoft Office User" w:date="2019-06-15T19:58:00Z">
        <w:r w:rsidDel="00C34591">
          <w:delText xml:space="preserve">major </w:delText>
        </w:r>
      </w:del>
      <w:r>
        <w:t xml:space="preserve">nuclear war (or even major conventional war). According to Snyder (1965), “nuclear technology introduced a new form of intent-perception and a new form of uncertainty — that concerning what types of military capability the opponent was likely to use and what degree of violence he was willing to risk or accept.” The presence of nuclear weapons might prevent world war, but it could simultaneously encourage localized aggression or smaller, more limited conflicts (Russell 2003; Sagan and Waltz 2003; </w:t>
      </w:r>
      <w:proofErr w:type="spellStart"/>
      <w:r>
        <w:t>Kapur</w:t>
      </w:r>
      <w:proofErr w:type="spellEnd"/>
      <w:r>
        <w:t xml:space="preserve"> 2007). </w:t>
      </w:r>
      <w:r w:rsidR="00B20265">
        <w:t>At the same time, the feasibility of “weakening the enemy with</w:t>
      </w:r>
      <w:commentRangeStart w:id="257"/>
      <w:r w:rsidR="00B20265">
        <w:t xml:space="preserve"> pricks instead of blows</w:t>
      </w:r>
      <w:commentRangeEnd w:id="257"/>
      <w:r w:rsidR="00B20265">
        <w:rPr>
          <w:rStyle w:val="CommentReference"/>
        </w:rPr>
        <w:commentReference w:id="257"/>
      </w:r>
      <w:r w:rsidR="00B20265">
        <w:t xml:space="preserve">” (Hart 1954) is limited by the implicit risk of nuclear escalation. </w:t>
      </w:r>
      <w:r>
        <w:t xml:space="preserve">Modern </w:t>
      </w:r>
      <w:ins w:id="258" w:author="Microsoft Office User" w:date="2019-06-15T20:01:00Z">
        <w:r w:rsidR="00C34591">
          <w:t xml:space="preserve">studies </w:t>
        </w:r>
      </w:ins>
      <w:del w:id="259" w:author="Microsoft Office User" w:date="2019-06-15T20:00:00Z">
        <w:r w:rsidR="005C2BF4" w:rsidDel="00C34591">
          <w:delText xml:space="preserve">empirical </w:delText>
        </w:r>
        <w:r w:rsidDel="00C34591">
          <w:delText>elaborations</w:delText>
        </w:r>
      </w:del>
      <w:ins w:id="260" w:author="Microsoft Office User" w:date="2019-06-15T20:01:00Z">
        <w:r w:rsidR="00C34591">
          <w:t xml:space="preserve">evaluate </w:t>
        </w:r>
      </w:ins>
      <w:del w:id="261" w:author="Microsoft Office User" w:date="2019-06-15T20:01:00Z">
        <w:r w:rsidDel="00C34591">
          <w:delText xml:space="preserve"> of</w:delText>
        </w:r>
        <w:r w:rsidR="00412897" w:rsidDel="00C34591">
          <w:delText xml:space="preserve"> </w:delText>
        </w:r>
      </w:del>
      <w:del w:id="262" w:author="Microsoft Office User" w:date="2019-06-15T20:00:00Z">
        <w:r w:rsidR="00412897" w:rsidDel="00C34591">
          <w:delText>the</w:delText>
        </w:r>
        <w:r w:rsidDel="00C34591">
          <w:delText xml:space="preserve"> </w:delText>
        </w:r>
      </w:del>
      <w:r>
        <w:t>stability-instability</w:t>
      </w:r>
      <w:del w:id="263" w:author="Microsoft Office User" w:date="2019-06-15T20:01:00Z">
        <w:r w:rsidDel="00C34591">
          <w:delText xml:space="preserve"> </w:delText>
        </w:r>
      </w:del>
      <w:del w:id="264" w:author="Microsoft Office User" w:date="2019-06-15T20:00:00Z">
        <w:r w:rsidR="00412897" w:rsidDel="00C34591">
          <w:delText xml:space="preserve">paradox </w:delText>
        </w:r>
      </w:del>
      <w:del w:id="265" w:author="Microsoft Office User" w:date="2019-06-15T20:01:00Z">
        <w:r w:rsidDel="00C34591">
          <w:delText xml:space="preserve">analyze </w:delText>
        </w:r>
        <w:r w:rsidR="00412897" w:rsidDel="00C34591">
          <w:delText>it</w:delText>
        </w:r>
      </w:del>
      <w:r w:rsidR="00412897">
        <w:t xml:space="preserve"> </w:t>
      </w:r>
      <w:r>
        <w:t>quantitatively (</w:t>
      </w:r>
      <w:proofErr w:type="spellStart"/>
      <w:r>
        <w:t>Rauchhaus</w:t>
      </w:r>
      <w:proofErr w:type="spellEnd"/>
      <w:r>
        <w:t xml:space="preserve"> 2009; Early and </w:t>
      </w:r>
      <w:proofErr w:type="spellStart"/>
      <w:r>
        <w:t>Asal</w:t>
      </w:r>
      <w:proofErr w:type="spellEnd"/>
      <w:r>
        <w:t xml:space="preserve"> 2018) or in specific </w:t>
      </w:r>
      <w:r w:rsidR="00412897">
        <w:t>region</w:t>
      </w:r>
      <w:del w:id="266" w:author="Microsoft Office User" w:date="2019-06-15T20:00:00Z">
        <w:r w:rsidR="00412897" w:rsidDel="00C34591">
          <w:delText xml:space="preserve">al </w:delText>
        </w:r>
        <w:r w:rsidDel="00C34591">
          <w:delText>context</w:delText>
        </w:r>
      </w:del>
      <w:r>
        <w:t>s (</w:t>
      </w:r>
      <w:proofErr w:type="spellStart"/>
      <w:r>
        <w:t>Ganguly</w:t>
      </w:r>
      <w:proofErr w:type="spellEnd"/>
      <w:r>
        <w:t xml:space="preserve"> 1995; Raghavan 2001</w:t>
      </w:r>
      <w:r w:rsidR="00412897">
        <w:t xml:space="preserve">; </w:t>
      </w:r>
      <w:commentRangeStart w:id="267"/>
      <w:proofErr w:type="spellStart"/>
      <w:r w:rsidR="00412897">
        <w:t>Roehrig</w:t>
      </w:r>
      <w:proofErr w:type="spellEnd"/>
      <w:r w:rsidR="00412897">
        <w:t xml:space="preserve"> 2016</w:t>
      </w:r>
      <w:commentRangeEnd w:id="267"/>
      <w:r w:rsidR="00412897">
        <w:rPr>
          <w:rStyle w:val="CommentReference"/>
        </w:rPr>
        <w:commentReference w:id="267"/>
      </w:r>
      <w:r>
        <w:t xml:space="preserve">). </w:t>
      </w:r>
    </w:p>
    <w:p w14:paraId="5344CE02" w14:textId="1DEC7B78" w:rsidR="00C07CF2" w:rsidRDefault="00412897" w:rsidP="00BF58C4">
      <w:pPr>
        <w:spacing w:after="200" w:line="276" w:lineRule="auto"/>
        <w:ind w:left="-15" w:right="0" w:firstLine="0"/>
      </w:pPr>
      <w:r>
        <w:t>Recent formalizations</w:t>
      </w:r>
      <w:r w:rsidR="00C07CF2">
        <w:t xml:space="preserve"> of limited conflict in the shadow of major war</w:t>
      </w:r>
      <w:r>
        <w:t xml:space="preserve"> point</w:t>
      </w:r>
      <w:r w:rsidR="005C2BF4">
        <w:t xml:space="preserve"> to the need for updated</w:t>
      </w:r>
      <w:r w:rsidR="00483D1B">
        <w:t xml:space="preserve"> </w:t>
      </w:r>
      <w:r w:rsidR="005C2BF4">
        <w:t>conceptions of deterrence</w:t>
      </w:r>
      <w:r w:rsidR="00483D1B">
        <w:t>.</w:t>
      </w:r>
      <w:r w:rsidR="00C07CF2">
        <w:t xml:space="preserve"> Schelling (1966) argued that “the main consequence of limited war, and potentially a main purpose for engaging in it, is to raise the risk of larger war.” Gray zone conflict poses a different relationship in which a capable actor may choose to engage in limited war precisely to </w:t>
      </w:r>
      <w:r w:rsidR="00C07CF2">
        <w:rPr>
          <w:i/>
        </w:rPr>
        <w:t xml:space="preserve">lower </w:t>
      </w:r>
      <w:r w:rsidR="00C07CF2">
        <w:t>the risk of larger war (Schram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p>
    <w:p w14:paraId="0758AFEE" w14:textId="6BA3F4CC" w:rsidR="00657E08" w:rsidRDefault="00C07CF2">
      <w:pPr>
        <w:spacing w:after="200" w:line="276" w:lineRule="auto"/>
        <w:ind w:left="-15" w:firstLine="0"/>
      </w:pPr>
      <w:del w:id="268" w:author="Microsoft Office User" w:date="2019-06-15T20:07:00Z">
        <w:r w:rsidDel="00406F52">
          <w:delText>In a sense, d</w:delText>
        </w:r>
      </w:del>
      <w:ins w:id="269" w:author="Microsoft Office User" w:date="2019-06-15T20:07:00Z">
        <w:r w:rsidR="00406F52">
          <w:t>D</w:t>
        </w:r>
      </w:ins>
      <w:r>
        <w:t xml:space="preserve">eterrence is </w:t>
      </w:r>
      <w:ins w:id="270" w:author="Microsoft Office User" w:date="2019-06-15T20:07:00Z">
        <w:r w:rsidR="00406F52">
          <w:t xml:space="preserve">really </w:t>
        </w:r>
      </w:ins>
      <w:del w:id="271" w:author="Microsoft Office User" w:date="2019-06-15T20:04:00Z">
        <w:r w:rsidDel="00406F52">
          <w:delText xml:space="preserve">ultimately </w:delText>
        </w:r>
      </w:del>
      <w:r>
        <w:t xml:space="preserve">a strategy </w:t>
      </w:r>
      <w:ins w:id="272" w:author="Microsoft Office User" w:date="2019-06-15T20:04:00Z">
        <w:r w:rsidR="00406F52">
          <w:t xml:space="preserve">designed </w:t>
        </w:r>
      </w:ins>
      <w:r>
        <w:t xml:space="preserve">to buy time against an adversary committed to changing the status quo. George and Smoke (1989) raise the issue of “designing around” deterrence as adversaries </w:t>
      </w:r>
      <w:del w:id="273" w:author="Microsoft Office User" w:date="2019-06-15T20:05:00Z">
        <w:r w:rsidDel="00406F52">
          <w:delText xml:space="preserve">consider </w:delText>
        </w:r>
      </w:del>
      <w:ins w:id="274" w:author="Microsoft Office User" w:date="2019-06-15T20:08:00Z">
        <w:r w:rsidR="00406F52">
          <w:t>seek out</w:t>
        </w:r>
      </w:ins>
      <w:ins w:id="275" w:author="Microsoft Office User" w:date="2019-06-15T20:05:00Z">
        <w:r w:rsidR="00406F52">
          <w:t xml:space="preserve"> </w:t>
        </w:r>
      </w:ins>
      <w:r>
        <w:t xml:space="preserve">options that “offers an opportunity for gain while minimizing the risk of an unwanted response by the defender” (George and Smoke 1974, 1989). Sometimes this can result in serious fighting as when Egypt “designed around” Israel’s </w:t>
      </w:r>
      <w:r>
        <w:lastRenderedPageBreak/>
        <w:t xml:space="preserve">deterrent in 1973 (Stein 1989). Even so, “designing around” deterrence </w:t>
      </w:r>
      <w:del w:id="276" w:author="Microsoft Office User" w:date="2019-06-15T20:09:00Z">
        <w:r w:rsidDel="00406F52">
          <w:delText xml:space="preserve">is </w:delText>
        </w:r>
      </w:del>
      <w:ins w:id="277" w:author="Microsoft Office User" w:date="2019-06-15T20:09:00Z">
        <w:r w:rsidR="00406F52">
          <w:t>remains</w:t>
        </w:r>
        <w:r w:rsidR="00406F52">
          <w:t xml:space="preserve"> </w:t>
        </w:r>
      </w:ins>
      <w:r>
        <w:t xml:space="preserve">a perverse symptom of its success if the adversary limits its means and aims, even in cases where the target panics </w:t>
      </w:r>
      <w:del w:id="278" w:author="Microsoft Office User" w:date="2019-06-15T20:09:00Z">
        <w:r w:rsidDel="00406F52">
          <w:delText xml:space="preserve">and </w:delText>
        </w:r>
      </w:del>
      <w:ins w:id="279" w:author="Microsoft Office User" w:date="2019-06-15T20:09:00Z">
        <w:r w:rsidR="00406F52">
          <w:t>or</w:t>
        </w:r>
        <w:r w:rsidR="00406F52">
          <w:t xml:space="preserve"> </w:t>
        </w:r>
      </w:ins>
      <w:r>
        <w:t xml:space="preserve">fears that the attacker’s aims are not limited (as Israel did). Others share this perspective. Lieberman (2012) argues that “designing around” is a sign of </w:t>
      </w:r>
      <w:ins w:id="280" w:author="Microsoft Office User" w:date="2019-06-15T20:12:00Z">
        <w:r w:rsidR="00A157C9">
          <w:t xml:space="preserve">deterrence </w:t>
        </w:r>
      </w:ins>
      <w:r>
        <w:t>success</w:t>
      </w:r>
      <w:del w:id="281" w:author="Microsoft Office User" w:date="2019-06-15T20:06:00Z">
        <w:r w:rsidDel="00406F52">
          <w:delText>ful deterrence</w:delText>
        </w:r>
      </w:del>
      <w:r>
        <w:t xml:space="preserve"> </w:t>
      </w:r>
      <w:del w:id="282" w:author="Microsoft Office User" w:date="2019-06-15T20:10:00Z">
        <w:r w:rsidDel="00406F52">
          <w:delText xml:space="preserve">because </w:delText>
        </w:r>
      </w:del>
      <w:ins w:id="283" w:author="Microsoft Office User" w:date="2019-06-15T20:10:00Z">
        <w:r w:rsidR="00406F52">
          <w:t>if</w:t>
        </w:r>
        <w:r w:rsidR="00406F52">
          <w:t xml:space="preserve"> </w:t>
        </w:r>
      </w:ins>
      <w:r>
        <w:t xml:space="preserve">an adversary </w:t>
      </w:r>
      <w:del w:id="284" w:author="Microsoft Office User" w:date="2019-06-15T20:13:00Z">
        <w:r w:rsidDel="00A157C9">
          <w:delText xml:space="preserve">has </w:delText>
        </w:r>
      </w:del>
      <w:r>
        <w:t>shape</w:t>
      </w:r>
      <w:ins w:id="285" w:author="Microsoft Office User" w:date="2019-06-15T20:13:00Z">
        <w:r w:rsidR="00A157C9">
          <w:t>s</w:t>
        </w:r>
      </w:ins>
      <w:del w:id="286" w:author="Microsoft Office User" w:date="2019-06-15T20:13:00Z">
        <w:r w:rsidDel="00A157C9">
          <w:delText>d</w:delText>
        </w:r>
      </w:del>
      <w:r>
        <w:t xml:space="preserve"> its challenge in response to the anticipated reaction of the defender. </w:t>
      </w:r>
    </w:p>
    <w:p w14:paraId="7061F222" w14:textId="77777777" w:rsidR="00657E08" w:rsidRDefault="00483D1B" w:rsidP="00BF58C4">
      <w:pPr>
        <w:pStyle w:val="Heading2"/>
      </w:pPr>
      <w:bookmarkStart w:id="287" w:name="_h9izm43h2a15" w:colFirst="0" w:colLast="0"/>
      <w:bookmarkEnd w:id="287"/>
      <w:r>
        <w:t>Wars Limited by Means</w:t>
      </w:r>
    </w:p>
    <w:p w14:paraId="4EE985A9" w14:textId="1639736C" w:rsidR="00FB0630" w:rsidRDefault="00C07CF2" w:rsidP="00BF58C4">
      <w:pPr>
        <w:spacing w:after="200" w:line="276" w:lineRule="auto"/>
        <w:ind w:left="-15" w:firstLine="0"/>
      </w:pPr>
      <w:r>
        <w:t xml:space="preserve">The </w:t>
      </w:r>
      <w:r w:rsidR="00483D1B" w:rsidRPr="00721491">
        <w:t xml:space="preserve">Cold War </w:t>
      </w:r>
      <w:r>
        <w:t>witnessed numerous</w:t>
      </w:r>
      <w:r w:rsidRPr="00721491">
        <w:t xml:space="preserve"> </w:t>
      </w:r>
      <w:r w:rsidR="00483D1B" w:rsidRPr="00721491">
        <w:t>decolonization struggles and proxy w</w:t>
      </w:r>
      <w:r w:rsidR="00483D1B" w:rsidRPr="00990F92">
        <w:t xml:space="preserve">ars in the Third World. Limited war with irregular forces </w:t>
      </w:r>
      <w:r w:rsidR="00412897">
        <w:t>rather than</w:t>
      </w:r>
      <w:r w:rsidR="00483D1B" w:rsidRPr="00990F92">
        <w:t xml:space="preserve"> </w:t>
      </w:r>
      <w:r w:rsidR="00412897">
        <w:t xml:space="preserve">a </w:t>
      </w:r>
      <w:r w:rsidR="00483D1B" w:rsidRPr="00990F92">
        <w:t xml:space="preserve">peer </w:t>
      </w:r>
      <w:r w:rsidR="00412897" w:rsidRPr="00990F92">
        <w:t>competitor</w:t>
      </w:r>
      <w:r w:rsidR="00412897">
        <w:t xml:space="preserve"> directly</w:t>
      </w:r>
      <w:r w:rsidR="00412897" w:rsidRPr="00990F92">
        <w:t xml:space="preserve"> </w:t>
      </w:r>
      <w:r w:rsidR="00483D1B" w:rsidRPr="00990F92">
        <w:t xml:space="preserve">garnered much attention in the 1970s under the rubric of “low intensity conflict” or LIC (Schultz 1986). </w:t>
      </w:r>
      <w:r w:rsidR="00483D1B" w:rsidRPr="004038A0">
        <w:t xml:space="preserve">Some </w:t>
      </w:r>
      <w:r w:rsidR="00412897">
        <w:t>treatments of LIC</w:t>
      </w:r>
      <w:r w:rsidR="00412897" w:rsidRPr="004038A0">
        <w:t xml:space="preserve"> </w:t>
      </w:r>
      <w:r w:rsidR="00483D1B" w:rsidRPr="004038A0">
        <w:t xml:space="preserve">focus on </w:t>
      </w:r>
      <w:r w:rsidR="00412897">
        <w:t>the use of light weapons and ambush tactics</w:t>
      </w:r>
      <w:r w:rsidR="00412897" w:rsidRPr="004038A0">
        <w:t xml:space="preserve"> </w:t>
      </w:r>
      <w:r w:rsidR="00483D1B" w:rsidRPr="004038A0">
        <w:t>(</w:t>
      </w:r>
      <w:proofErr w:type="spellStart"/>
      <w:r w:rsidR="00483D1B" w:rsidRPr="004038A0">
        <w:t>Kornbluh</w:t>
      </w:r>
      <w:proofErr w:type="spellEnd"/>
      <w:r w:rsidR="00483D1B" w:rsidRPr="004038A0">
        <w:t xml:space="preserve"> and </w:t>
      </w:r>
      <w:proofErr w:type="spellStart"/>
      <w:r w:rsidR="00483D1B" w:rsidRPr="004038A0">
        <w:t>Hackel</w:t>
      </w:r>
      <w:proofErr w:type="spellEnd"/>
      <w:r w:rsidR="00483D1B" w:rsidRPr="004038A0">
        <w:t xml:space="preserve"> 1986; Adams 1990) while others identify the phenomenon </w:t>
      </w:r>
      <w:r w:rsidR="00412897">
        <w:t>in terms of non-state</w:t>
      </w:r>
      <w:r w:rsidR="00412897" w:rsidRPr="004038A0">
        <w:t xml:space="preserve"> </w:t>
      </w:r>
      <w:r w:rsidR="00483D1B" w:rsidRPr="004038A0">
        <w:t>actor</w:t>
      </w:r>
      <w:r w:rsidR="00412897">
        <w:t>s</w:t>
      </w:r>
      <w:r w:rsidR="00483D1B" w:rsidRPr="004038A0">
        <w:t xml:space="preserve"> (</w:t>
      </w:r>
      <w:proofErr w:type="spellStart"/>
      <w:r w:rsidR="00483D1B" w:rsidRPr="004038A0">
        <w:t>Downie</w:t>
      </w:r>
      <w:proofErr w:type="spellEnd"/>
      <w:r w:rsidR="00483D1B" w:rsidRPr="004038A0">
        <w:t xml:space="preserve"> 1992; Kinross 2004). </w:t>
      </w:r>
      <w:r w:rsidR="00412897">
        <w:t>The</w:t>
      </w:r>
      <w:r w:rsidR="00412897" w:rsidRPr="004038A0">
        <w:t xml:space="preserve"> </w:t>
      </w:r>
      <w:r w:rsidR="00483D1B" w:rsidRPr="004038A0">
        <w:t>common</w:t>
      </w:r>
      <w:del w:id="288" w:author="Microsoft Office User" w:date="2019-06-15T20:15:00Z">
        <w:r w:rsidR="00483D1B" w:rsidRPr="004038A0" w:rsidDel="00870449">
          <w:delText>ality is a</w:delText>
        </w:r>
      </w:del>
      <w:r w:rsidR="00483D1B" w:rsidRPr="004038A0">
        <w:t xml:space="preserve"> focus </w:t>
      </w:r>
      <w:ins w:id="289" w:author="Microsoft Office User" w:date="2019-06-15T20:15:00Z">
        <w:r w:rsidR="00870449">
          <w:t xml:space="preserve">is </w:t>
        </w:r>
      </w:ins>
      <w:r w:rsidR="00483D1B" w:rsidRPr="004038A0">
        <w:t xml:space="preserve">on strategies of the weak. Unsurprisingly LIC is more prevalent in </w:t>
      </w:r>
      <w:r w:rsidR="00412897">
        <w:t>under-developed or</w:t>
      </w:r>
      <w:r w:rsidR="00412897" w:rsidRPr="004038A0">
        <w:t xml:space="preserve"> </w:t>
      </w:r>
      <w:r w:rsidR="00483D1B" w:rsidRPr="004038A0">
        <w:t>poorly institutionalized regions (</w:t>
      </w:r>
      <w:proofErr w:type="spellStart"/>
      <w:r w:rsidR="00483D1B" w:rsidRPr="004038A0">
        <w:t>Kornbluh</w:t>
      </w:r>
      <w:proofErr w:type="spellEnd"/>
      <w:r w:rsidR="00483D1B" w:rsidRPr="004038A0">
        <w:t xml:space="preserve"> and </w:t>
      </w:r>
      <w:proofErr w:type="spellStart"/>
      <w:r w:rsidR="00483D1B" w:rsidRPr="004038A0">
        <w:t>Hackel</w:t>
      </w:r>
      <w:proofErr w:type="spellEnd"/>
      <w:r w:rsidR="00483D1B" w:rsidRPr="004038A0">
        <w:t xml:space="preserve"> 1986; Hammond 1990; </w:t>
      </w:r>
      <w:proofErr w:type="spellStart"/>
      <w:r w:rsidR="00483D1B" w:rsidRPr="004038A0">
        <w:t>Kober</w:t>
      </w:r>
      <w:proofErr w:type="spellEnd"/>
      <w:r w:rsidR="00483D1B" w:rsidRPr="004038A0">
        <w:t xml:space="preserve"> 2002). The classical literature on counterinsurgency (</w:t>
      </w:r>
      <w:proofErr w:type="spellStart"/>
      <w:r w:rsidR="00483D1B" w:rsidRPr="004038A0">
        <w:t>Galula</w:t>
      </w:r>
      <w:proofErr w:type="spellEnd"/>
      <w:r w:rsidR="00483D1B" w:rsidRPr="004038A0">
        <w:t xml:space="preserve"> 1964; Taber 1965; Thompson 1966; </w:t>
      </w:r>
      <w:proofErr w:type="spellStart"/>
      <w:r w:rsidR="00483D1B" w:rsidRPr="004038A0">
        <w:t>Kitson</w:t>
      </w:r>
      <w:proofErr w:type="spellEnd"/>
      <w:r w:rsidR="00483D1B" w:rsidRPr="004038A0">
        <w:t xml:space="preserve"> 1971; </w:t>
      </w:r>
      <w:proofErr w:type="spellStart"/>
      <w:r w:rsidR="00483D1B" w:rsidRPr="004038A0">
        <w:t>Blaufarb</w:t>
      </w:r>
      <w:proofErr w:type="spellEnd"/>
      <w:r w:rsidR="00483D1B" w:rsidRPr="004038A0">
        <w:t xml:space="preserve"> 1977) and its modern </w:t>
      </w:r>
      <w:del w:id="290" w:author="Microsoft Office User" w:date="2019-06-15T20:16:00Z">
        <w:r w:rsidR="00483D1B" w:rsidRPr="004038A0" w:rsidDel="00870449">
          <w:delText xml:space="preserve">revivals </w:delText>
        </w:r>
      </w:del>
      <w:ins w:id="291" w:author="Microsoft Office User" w:date="2019-06-15T20:16:00Z">
        <w:r w:rsidR="00870449">
          <w:t>variant</w:t>
        </w:r>
        <w:r w:rsidR="00870449" w:rsidRPr="004038A0">
          <w:t xml:space="preserve">s </w:t>
        </w:r>
      </w:ins>
      <w:r w:rsidR="00483D1B" w:rsidRPr="004038A0">
        <w:t>(</w:t>
      </w:r>
      <w:proofErr w:type="spellStart"/>
      <w:r w:rsidR="00483D1B" w:rsidRPr="004038A0">
        <w:t>Nagl</w:t>
      </w:r>
      <w:proofErr w:type="spellEnd"/>
      <w:r w:rsidR="00483D1B" w:rsidRPr="004038A0">
        <w:t xml:space="preserve"> 2005; US Army 2006; Kilcullen 2010) </w:t>
      </w:r>
      <w:del w:id="292" w:author="Microsoft Office User" w:date="2019-06-15T20:16:00Z">
        <w:r w:rsidR="00483D1B" w:rsidRPr="004038A0" w:rsidDel="00870449">
          <w:delText xml:space="preserve">largely </w:delText>
        </w:r>
      </w:del>
      <w:r w:rsidR="00483D1B" w:rsidRPr="004038A0">
        <w:t xml:space="preserve">fall into this category. </w:t>
      </w:r>
    </w:p>
    <w:p w14:paraId="6A368A99" w14:textId="0140A180" w:rsidR="006D2136" w:rsidRPr="00721491" w:rsidRDefault="00FB0630" w:rsidP="00BF58C4">
      <w:pPr>
        <w:spacing w:after="200" w:line="276" w:lineRule="auto"/>
        <w:ind w:left="-15" w:firstLine="0"/>
      </w:pPr>
      <w:r>
        <w:t xml:space="preserve">Wars with means-limited actors have received most of the attention after the Cold War as the United States has been involved in a long series of peacekeeping operations and grueling counterinsurgencies. </w:t>
      </w:r>
      <w:r w:rsidR="00483D1B" w:rsidRPr="004038A0">
        <w:t xml:space="preserve">A vast academic literature on civil war </w:t>
      </w:r>
      <w:r w:rsidR="00412897">
        <w:t>has emerged</w:t>
      </w:r>
      <w:r>
        <w:t xml:space="preserve"> in recent years</w:t>
      </w:r>
      <w:r w:rsidR="00412897">
        <w:t xml:space="preserve"> to explain</w:t>
      </w:r>
      <w:r w:rsidR="00412897" w:rsidRPr="004038A0">
        <w:t xml:space="preserve"> </w:t>
      </w:r>
      <w:r w:rsidR="00483D1B" w:rsidRPr="004038A0">
        <w:t>the beha</w:t>
      </w:r>
      <w:r w:rsidR="00483D1B" w:rsidRPr="005B374C">
        <w:t xml:space="preserve">vior, motives and organizational structure of </w:t>
      </w:r>
      <w:r w:rsidR="00412897">
        <w:t>irregular</w:t>
      </w:r>
      <w:r w:rsidR="00483D1B" w:rsidRPr="005B374C">
        <w:t xml:space="preserve"> actors (</w:t>
      </w:r>
      <w:r w:rsidR="00412897">
        <w:t xml:space="preserve">inter alia, </w:t>
      </w:r>
      <w:r w:rsidR="00483D1B" w:rsidRPr="005B374C">
        <w:t xml:space="preserve">Petersen 2001; Wood 2003; </w:t>
      </w:r>
      <w:proofErr w:type="spellStart"/>
      <w:r w:rsidR="00483D1B" w:rsidRPr="005B374C">
        <w:t>Kalyvas</w:t>
      </w:r>
      <w:proofErr w:type="spellEnd"/>
      <w:r w:rsidR="00483D1B" w:rsidRPr="005B374C">
        <w:t xml:space="preserve"> 2008; </w:t>
      </w:r>
      <w:commentRangeStart w:id="293"/>
      <w:proofErr w:type="spellStart"/>
      <w:r w:rsidR="00412897">
        <w:t>Staniland</w:t>
      </w:r>
      <w:proofErr w:type="spellEnd"/>
      <w:r w:rsidR="00412897">
        <w:t xml:space="preserve"> 2014</w:t>
      </w:r>
      <w:commentRangeEnd w:id="293"/>
      <w:r w:rsidR="00412897" w:rsidRPr="00BF58C4">
        <w:commentReference w:id="293"/>
      </w:r>
      <w:r w:rsidR="00483D1B" w:rsidRPr="005B374C">
        <w:t>)</w:t>
      </w:r>
      <w:r w:rsidR="00412897">
        <w:t xml:space="preserve"> and the militaries that fight them (</w:t>
      </w:r>
      <w:proofErr w:type="spellStart"/>
      <w:r w:rsidR="00412897" w:rsidRPr="004038A0">
        <w:t>Ucko</w:t>
      </w:r>
      <w:proofErr w:type="spellEnd"/>
      <w:r w:rsidR="00412897" w:rsidRPr="004038A0">
        <w:t xml:space="preserve"> 2009; </w:t>
      </w:r>
      <w:commentRangeStart w:id="294"/>
      <w:r w:rsidR="00412897">
        <w:t>Long 2016; Hazelton 2017</w:t>
      </w:r>
      <w:commentRangeEnd w:id="294"/>
      <w:r w:rsidR="00412897" w:rsidRPr="00BF58C4">
        <w:commentReference w:id="294"/>
      </w:r>
      <w:r w:rsidR="00412897">
        <w:t>)</w:t>
      </w:r>
      <w:r w:rsidR="00483D1B" w:rsidRPr="005B374C">
        <w:t>.</w:t>
      </w:r>
      <w:r>
        <w:t xml:space="preserve"> The recent renewal of interest in low-intensity conflict between more capable competitors in many ways represents a return to the two earlier themes—wars limited by ends and risk-sensitivity.</w:t>
      </w:r>
    </w:p>
    <w:p w14:paraId="0F4E5274" w14:textId="77777777" w:rsidR="008A087B" w:rsidRDefault="008A087B" w:rsidP="00BF58C4">
      <w:bookmarkStart w:id="295" w:name="_xv2zo47pbnrc" w:colFirst="0" w:colLast="0"/>
      <w:bookmarkEnd w:id="295"/>
    </w:p>
    <w:p w14:paraId="391287B6" w14:textId="03B9E3A2" w:rsidR="00657E08" w:rsidRDefault="00CD46B2">
      <w:pPr>
        <w:pStyle w:val="Heading2"/>
        <w:spacing w:after="200" w:line="276" w:lineRule="auto"/>
        <w:ind w:left="-15" w:firstLine="0"/>
      </w:pPr>
      <w:r>
        <w:t xml:space="preserve">Modern </w:t>
      </w:r>
      <w:r w:rsidR="00483D1B">
        <w:t>Gray Zone</w:t>
      </w:r>
      <w:r>
        <w:t xml:space="preserve"> Conflict</w:t>
      </w:r>
    </w:p>
    <w:p w14:paraId="4F600435" w14:textId="5E3BF105" w:rsidR="00B34FC7" w:rsidRDefault="00B34FC7">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 (</w:t>
      </w:r>
      <w:proofErr w:type="spellStart"/>
      <w:r>
        <w:t>Mazarr</w:t>
      </w:r>
      <w:proofErr w:type="spellEnd"/>
      <w:r>
        <w:t xml:space="preserve"> 2015). This pessimism has even led some to advocate revamping deterrence to focus on threats from the gray zone (Santoro and </w:t>
      </w:r>
      <w:proofErr w:type="spellStart"/>
      <w:r>
        <w:t>Blosserman</w:t>
      </w:r>
      <w:proofErr w:type="spellEnd"/>
      <w:r>
        <w:t xml:space="preserve"> 2016; Foust 2016; Jackson 2016). Russia</w:t>
      </w:r>
      <w:r w:rsidR="00FC438C">
        <w:t>, and its intervention in Ukraine in particular,</w:t>
      </w:r>
      <w:r>
        <w:t xml:space="preserve"> is the paradigmatic exemplar</w:t>
      </w:r>
      <w:r w:rsidR="00FC438C">
        <w:t xml:space="preserve"> </w:t>
      </w:r>
      <w:hyperlink r:id="rId25">
        <w:r w:rsidR="00FC438C">
          <w:t>(Marten 2015; Thomas 2015)</w:t>
        </w:r>
      </w:hyperlink>
      <w:r>
        <w:t xml:space="preserve">. </w:t>
      </w:r>
      <w:r w:rsidR="00FC438C">
        <w:t>Russia uses novel</w:t>
      </w:r>
      <w:r>
        <w:t xml:space="preserve"> forms of “hybrid warfare” and cyber operations </w:t>
      </w:r>
      <w:ins w:id="296" w:author="Microsoft Office User" w:date="2019-06-15T20:18:00Z">
        <w:r w:rsidR="00870449">
          <w:t xml:space="preserve">to </w:t>
        </w:r>
      </w:ins>
      <w:r>
        <w:t xml:space="preserve">facilitate increased aggression against NATO and the West </w:t>
      </w:r>
      <w:hyperlink r:id="rId26">
        <w:r>
          <w:t>(</w:t>
        </w:r>
        <w:proofErr w:type="spellStart"/>
        <w:r>
          <w:t>Charap</w:t>
        </w:r>
        <w:proofErr w:type="spellEnd"/>
        <w:r>
          <w:t xml:space="preserve"> 2015</w:t>
        </w:r>
        <w:r w:rsidRPr="0027207F">
          <w:t xml:space="preserve">; </w:t>
        </w:r>
        <w:proofErr w:type="spellStart"/>
        <w:r w:rsidRPr="0027207F">
          <w:t>Chivvis</w:t>
        </w:r>
        <w:proofErr w:type="spellEnd"/>
        <w:r w:rsidRPr="0027207F">
          <w:t xml:space="preserve"> 2017</w:t>
        </w:r>
        <w:r>
          <w:t>)</w:t>
        </w:r>
      </w:hyperlink>
      <w:r>
        <w:t xml:space="preserve">. This view holds that </w:t>
      </w:r>
      <w:r w:rsidR="00FC438C">
        <w:t>aggressors can work</w:t>
      </w:r>
      <w:r>
        <w:t xml:space="preserve"> around adversaries’ red lines to achieve coercive bargaining success without triggering escalation </w:t>
      </w:r>
      <w:hyperlink r:id="rId27">
        <w:r>
          <w:t>(</w:t>
        </w:r>
        <w:proofErr w:type="spellStart"/>
        <w:r w:rsidR="00FC438C" w:rsidRPr="00FC438C">
          <w:t>Lanoszka</w:t>
        </w:r>
        <w:proofErr w:type="spellEnd"/>
        <w:r w:rsidR="00FC438C" w:rsidRPr="00FC438C">
          <w:t xml:space="preserve"> 2016</w:t>
        </w:r>
        <w:r w:rsidR="00FC438C">
          <w:t xml:space="preserve">; </w:t>
        </w:r>
        <w:r>
          <w:t>Altman 2017; Jackson 2017)</w:t>
        </w:r>
      </w:hyperlink>
      <w:r w:rsidR="00FC438C">
        <w:t xml:space="preserve">. If so, we might expect to see Russia engaging in gray zone conflict in as many </w:t>
      </w:r>
      <w:r w:rsidR="00FC438C">
        <w:lastRenderedPageBreak/>
        <w:t xml:space="preserve">situations as possible; there is little reason to avoid undertaking an efficient form of warfare that provides significant gains at low cost. </w:t>
      </w:r>
      <w:del w:id="297" w:author="Microsoft Office User" w:date="2019-06-15T20:19:00Z">
        <w:r w:rsidR="00FC438C" w:rsidDel="00870449">
          <w:delText xml:space="preserve">As </w:delText>
        </w:r>
      </w:del>
      <w:ins w:id="298" w:author="Microsoft Office User" w:date="2019-06-15T20:19:00Z">
        <w:r w:rsidR="00870449">
          <w:t>Yet, a</w:t>
        </w:r>
        <w:r w:rsidR="00870449">
          <w:t xml:space="preserve">s </w:t>
        </w:r>
      </w:ins>
      <w:r w:rsidR="00FC438C">
        <w:t xml:space="preserve">we </w:t>
      </w:r>
      <w:del w:id="299" w:author="Microsoft Office User" w:date="2019-06-15T20:19:00Z">
        <w:r w:rsidR="00FC438C" w:rsidDel="00870449">
          <w:delText>shall see, however</w:delText>
        </w:r>
      </w:del>
      <w:ins w:id="300" w:author="Microsoft Office User" w:date="2019-06-15T20:19:00Z">
        <w:r w:rsidR="00870449">
          <w:t>show</w:t>
        </w:r>
      </w:ins>
      <w:r w:rsidR="00FC438C">
        <w:t>, Russia regularly pulls its punches.</w:t>
      </w:r>
    </w:p>
    <w:p w14:paraId="16ED335A" w14:textId="08C012E6" w:rsidR="00657E08" w:rsidRDefault="008B448E" w:rsidP="00FC438C">
      <w:pPr>
        <w:spacing w:after="200" w:line="276" w:lineRule="auto"/>
        <w:ind w:left="-15" w:right="0" w:firstLine="0"/>
      </w:pPr>
      <w:r>
        <w:t>T</w:t>
      </w:r>
      <w:r w:rsidR="00483D1B">
        <w:t xml:space="preserve">he familiar </w:t>
      </w:r>
      <w:r>
        <w:t xml:space="preserve">logic </w:t>
      </w:r>
      <w:r w:rsidR="00C07CF2">
        <w:t xml:space="preserve">of the </w:t>
      </w:r>
      <w:r w:rsidR="00483D1B">
        <w:t>stability-instability paradox</w:t>
      </w:r>
      <w:r>
        <w:t xml:space="preserve"> plays out today </w:t>
      </w:r>
      <w:r w:rsidR="00483D1B">
        <w:t xml:space="preserve">with different, usually lower, thresholds. Deterrence now results as much from the risk of escalation to major conventional war, or even economic disruption, as </w:t>
      </w:r>
      <w:r w:rsidR="0027207F">
        <w:t xml:space="preserve">from </w:t>
      </w:r>
      <w:r w:rsidR="00483D1B">
        <w:t xml:space="preserve">the threat of nuclear conflagration. </w:t>
      </w:r>
      <w:r>
        <w:t xml:space="preserve">One potential </w:t>
      </w:r>
      <w:r w:rsidR="00483D1B">
        <w:t xml:space="preserve">novelty, however, </w:t>
      </w:r>
      <w:del w:id="301" w:author="Microsoft Office User" w:date="2019-06-15T20:20:00Z">
        <w:r w:rsidR="00483D1B" w:rsidDel="008A7CDF">
          <w:delText xml:space="preserve">is </w:delText>
        </w:r>
      </w:del>
      <w:ins w:id="302" w:author="Microsoft Office User" w:date="2019-06-15T20:20:00Z">
        <w:r w:rsidR="008A7CDF">
          <w:t>exists</w:t>
        </w:r>
        <w:r w:rsidR="008A7CDF">
          <w:t xml:space="preserve"> </w:t>
        </w:r>
      </w:ins>
      <w:r w:rsidR="00483D1B">
        <w:t>in the growing diversity of ways</w:t>
      </w:r>
      <w:r>
        <w:t xml:space="preserve"> </w:t>
      </w:r>
      <w:ins w:id="303" w:author="Microsoft Office User" w:date="2019-06-15T20:21:00Z">
        <w:r w:rsidR="008A7CDF">
          <w:t>(</w:t>
        </w:r>
      </w:ins>
      <w:del w:id="304" w:author="Microsoft Office User" w:date="2019-06-15T20:21:00Z">
        <w:r w:rsidDel="008A7CDF">
          <w:delText xml:space="preserve">and </w:delText>
        </w:r>
      </w:del>
      <w:r>
        <w:t>means</w:t>
      </w:r>
      <w:ins w:id="305" w:author="Microsoft Office User" w:date="2019-06-15T20:21:00Z">
        <w:r w:rsidR="008A7CDF">
          <w:t>) available through which</w:t>
        </w:r>
      </w:ins>
      <w:del w:id="306" w:author="Microsoft Office User" w:date="2019-06-15T20:21:00Z">
        <w:r w:rsidR="00483D1B" w:rsidDel="008A7CDF">
          <w:delText xml:space="preserve"> </w:delText>
        </w:r>
        <w:r w:rsidDel="008A7CDF">
          <w:delText>that</w:delText>
        </w:r>
      </w:del>
      <w:ins w:id="307" w:author="Microsoft Office User" w:date="2019-06-15T20:20:00Z">
        <w:r w:rsidR="008A7CDF">
          <w:t xml:space="preserve"> </w:t>
        </w:r>
      </w:ins>
      <w:r w:rsidR="00483D1B">
        <w:t>low intensity conflict can be practiced. The emergence of new, cheaper implements of coercion</w:t>
      </w:r>
      <w:r w:rsidR="0027207F">
        <w:t>, largely but not exclusively</w:t>
      </w:r>
      <w:r w:rsidR="00483D1B">
        <w:t xml:space="preserve"> </w:t>
      </w:r>
      <w:r w:rsidR="0027207F">
        <w:t xml:space="preserve">as a result of the information revolution, </w:t>
      </w:r>
      <w:r w:rsidR="00483D1B">
        <w:t xml:space="preserve">have made it easier </w:t>
      </w:r>
      <w:ins w:id="308" w:author="Microsoft Office User" w:date="2019-06-15T20:21:00Z">
        <w:r w:rsidR="008A7CDF">
          <w:t xml:space="preserve">than before </w:t>
        </w:r>
      </w:ins>
      <w:r w:rsidR="00483D1B">
        <w:t>to fight circumspect contests</w:t>
      </w:r>
      <w:r w:rsidR="00C07CF2">
        <w:t xml:space="preserve"> (Lindsay and Gartzke 2018)</w:t>
      </w:r>
      <w:r w:rsidR="00483D1B">
        <w:t>.</w:t>
      </w:r>
      <w:r w:rsidR="0027207F">
        <w:t xml:space="preserve"> </w:t>
      </w:r>
    </w:p>
    <w:p w14:paraId="6D641612" w14:textId="3CFCC8E4" w:rsidR="004D409C" w:rsidRDefault="008B448E" w:rsidP="004D409C">
      <w:pPr>
        <w:spacing w:after="200" w:line="276" w:lineRule="auto"/>
        <w:ind w:left="-15" w:right="0" w:firstLine="0"/>
      </w:pPr>
      <w:r>
        <w:t>Even those who are skeptical of the potency of new information technologies</w:t>
      </w:r>
      <w:r w:rsidR="004D409C">
        <w:t xml:space="preserve"> </w:t>
      </w:r>
      <w:r>
        <w:t xml:space="preserve">still </w:t>
      </w:r>
      <w:r w:rsidR="004D409C">
        <w:t xml:space="preserve">tend to highlight </w:t>
      </w:r>
      <w:r>
        <w:t>the</w:t>
      </w:r>
      <w:r w:rsidR="004D409C">
        <w:t xml:space="preserve"> expanded repertoire of military strategies available</w:t>
      </w:r>
      <w:r>
        <w:t xml:space="preserve"> for low intensity conflict</w:t>
      </w:r>
      <w:r w:rsidR="004D409C">
        <w:t>, especially emphasizing online subversion</w:t>
      </w:r>
      <w:r>
        <w:t>, espionage,</w:t>
      </w:r>
      <w:r w:rsidR="004D409C">
        <w:t xml:space="preserve"> and cyber disruption </w:t>
      </w:r>
      <w:hyperlink r:id="rId28">
        <w:r w:rsidR="004D409C">
          <w:t>(</w:t>
        </w:r>
        <w:r>
          <w:t xml:space="preserve">Rid 2013; </w:t>
        </w:r>
        <w:r w:rsidR="004D409C">
          <w:t xml:space="preserve">Jensen, </w:t>
        </w:r>
        <w:proofErr w:type="spellStart"/>
        <w:r w:rsidR="004D409C">
          <w:t>Valeriano</w:t>
        </w:r>
        <w:proofErr w:type="spellEnd"/>
        <w:r w:rsidR="004D409C">
          <w:t>, and Maness 2019)</w:t>
        </w:r>
      </w:hyperlink>
      <w:r w:rsidR="004D409C">
        <w:t xml:space="preserve">. </w:t>
      </w:r>
      <w:r>
        <w:t xml:space="preserve">Compared to historical instances of subversion this is certainly true. </w:t>
      </w:r>
      <w:r w:rsidR="004D409C">
        <w:t xml:space="preserve">Yet there are </w:t>
      </w:r>
      <w:r>
        <w:t xml:space="preserve">also </w:t>
      </w:r>
      <w:r w:rsidR="004D409C">
        <w:t xml:space="preserve">more, and more technologically sophisticated, means available for all types of warfare, to include anti-satellite weapons, hypersonic munitions, and anti-ship ballistic missiles that are only likely to be used in major war. The apparent expansion of the number and type of means </w:t>
      </w:r>
      <w:r w:rsidR="00B70C5D">
        <w:t>observed in many</w:t>
      </w:r>
      <w:r w:rsidR="004D409C">
        <w:t xml:space="preserve"> conflict</w:t>
      </w:r>
      <w:r w:rsidR="00B70C5D">
        <w:t xml:space="preserve">s </w:t>
      </w:r>
      <w:r>
        <w:t>in fact reflects</w:t>
      </w:r>
      <w:r w:rsidR="004D409C">
        <w:t xml:space="preserve"> a reduction of the range of possible means</w:t>
      </w:r>
      <w:r>
        <w:t xml:space="preserve"> that </w:t>
      </w:r>
      <w:r w:rsidR="00B70C5D">
        <w:t>belligerents</w:t>
      </w:r>
      <w:r>
        <w:t xml:space="preserve"> </w:t>
      </w:r>
      <w:r w:rsidR="00B70C5D">
        <w:t>might</w:t>
      </w:r>
      <w:r>
        <w:t xml:space="preserve"> employ for deterrence and war.</w:t>
      </w:r>
      <w:r w:rsidR="004D409C">
        <w:t xml:space="preserve"> </w:t>
      </w:r>
      <w:r w:rsidR="00B70C5D">
        <w:t xml:space="preserve">It is important not to conflate the increasing variety of tools available for conflicts of all types with the use of a subset in </w:t>
      </w:r>
      <w:r w:rsidR="00CD3F72">
        <w:t>limited conflict</w:t>
      </w:r>
      <w:r w:rsidR="00B70C5D">
        <w:t>.</w:t>
      </w:r>
      <w:r w:rsidR="00CD3F72">
        <w:t xml:space="preserve"> Cyber operations may be prevalent in the gray zone, but they will be prevalent in every war of the 21</w:t>
      </w:r>
      <w:r w:rsidR="00CD3F72" w:rsidRPr="00BF58C4">
        <w:rPr>
          <w:vertAlign w:val="superscript"/>
        </w:rPr>
        <w:t>st</w:t>
      </w:r>
      <w:r w:rsidR="00CD3F72">
        <w:t xml:space="preserve"> century.</w:t>
      </w:r>
    </w:p>
    <w:p w14:paraId="24D7BC31" w14:textId="0D553AC8" w:rsidR="00657E08" w:rsidRDefault="004D409C">
      <w:pPr>
        <w:spacing w:after="200" w:line="276" w:lineRule="auto"/>
        <w:ind w:left="-15" w:right="0" w:firstLine="0"/>
      </w:pPr>
      <w:r>
        <w:t xml:space="preserve">The silver lining to </w:t>
      </w:r>
      <w:r w:rsidR="00483D1B">
        <w:t xml:space="preserve">gray zone conflict </w:t>
      </w:r>
      <w:r>
        <w:t>is</w:t>
      </w:r>
      <w:r w:rsidR="008B448E">
        <w:t>, and always has been,</w:t>
      </w:r>
      <w:r>
        <w:t xml:space="preserve"> that </w:t>
      </w:r>
      <w:r w:rsidR="008B448E">
        <w:t>it</w:t>
      </w:r>
      <w:r>
        <w:t xml:space="preserve"> could </w:t>
      </w:r>
      <w:r w:rsidR="00483D1B">
        <w:t>be worse.</w:t>
      </w:r>
      <w:r w:rsidR="008B448E">
        <w:t xml:space="preserve"> The bad news about persistent conflict is good news about restraint.</w:t>
      </w:r>
      <w:r>
        <w:t xml:space="preserve"> </w:t>
      </w:r>
      <w:r w:rsidR="008B448E">
        <w:t>In the last decade of the Cold War, Secretary of State George Schultz expressed a</w:t>
      </w:r>
      <w:r w:rsidR="00483D1B">
        <w:t xml:space="preserve"> note of cautious optimism in this regard:</w:t>
      </w:r>
    </w:p>
    <w:p w14:paraId="035B7BFF" w14:textId="19BCC8B3" w:rsidR="00657E08" w:rsidRDefault="00483D1B">
      <w:pPr>
        <w:spacing w:after="200" w:line="276" w:lineRule="auto"/>
        <w:ind w:left="360" w:right="360" w:firstLine="0"/>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 (Schultz 1986).</w:t>
      </w:r>
    </w:p>
    <w:p w14:paraId="7BBB2D0B" w14:textId="77777777" w:rsidR="00657E08" w:rsidRDefault="00483D1B">
      <w:pPr>
        <w:pStyle w:val="Heading1"/>
        <w:spacing w:after="200" w:line="276" w:lineRule="auto"/>
        <w:ind w:left="-5" w:firstLine="0"/>
      </w:pPr>
      <w:r>
        <w:t>A Theory of Gray Zone Conflict</w:t>
      </w:r>
    </w:p>
    <w:p w14:paraId="02547AF2" w14:textId="357797B2" w:rsidR="005C2BF4" w:rsidRDefault="005C2BF4" w:rsidP="005C2BF4">
      <w:pPr>
        <w:spacing w:after="200" w:line="276" w:lineRule="auto"/>
        <w:ind w:left="-15" w:right="-15" w:firstLine="0"/>
      </w:pPr>
      <w:bookmarkStart w:id="309" w:name="_o5zyiueyr7r" w:colFirst="0" w:colLast="0"/>
      <w:bookmarkEnd w:id="309"/>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w:t>
      </w:r>
      <w:r w:rsidR="00B70C5D">
        <w:t xml:space="preserve"> conceptual and</w:t>
      </w:r>
      <w:r>
        <w:t xml:space="preserve"> </w:t>
      </w:r>
      <w:r>
        <w:lastRenderedPageBreak/>
        <w:t xml:space="preserve">empirical reality of an overlap with other concepts, such as low intensity conflict and </w:t>
      </w:r>
      <w:r w:rsidR="004D392E">
        <w:t>small wars</w:t>
      </w:r>
      <w:r>
        <w:t xml:space="preserve">, while at the same time emphasizing </w:t>
      </w:r>
      <w:r w:rsidR="00B70C5D">
        <w:t xml:space="preserve">three </w:t>
      </w:r>
      <w:r>
        <w:t xml:space="preserve">unique attributes of conflict in the gray zone. </w:t>
      </w:r>
    </w:p>
    <w:p w14:paraId="7A07B5A1" w14:textId="45A1DCBD" w:rsidR="00657E08" w:rsidRDefault="00483D1B">
      <w:pPr>
        <w:spacing w:after="200" w:line="276" w:lineRule="auto"/>
        <w:ind w:left="-15" w:right="0" w:firstLine="0"/>
      </w:pPr>
      <w:r>
        <w:t xml:space="preserve">First, gray zone conflict results from agency rather than necessity. It is </w:t>
      </w:r>
      <w:r>
        <w:rPr>
          <w:i/>
        </w:rPr>
        <w:t>limitation by choice</w:t>
      </w:r>
      <w:r>
        <w:t xml:space="preserve">. </w:t>
      </w:r>
      <w:r w:rsidR="004D392E">
        <w:t>If limited war were distinguished only by</w:t>
      </w:r>
      <w:r w:rsidR="00780106">
        <w:t xml:space="preserve"> limited ends</w:t>
      </w:r>
      <w:r w:rsidR="004D392E">
        <w:t>, why wouldn’t actors use the most effective means for the job</w:t>
      </w:r>
      <w:r w:rsidR="00780106">
        <w:t>?</w:t>
      </w:r>
      <w:r>
        <w:t xml:space="preserve"> </w:t>
      </w:r>
      <w:r w:rsidR="00780106">
        <w:t>G</w:t>
      </w:r>
      <w:r>
        <w:t>ray zone conflict</w:t>
      </w:r>
      <w:r w:rsidR="004D392E">
        <w:t xml:space="preserve"> further</w:t>
      </w:r>
      <w:r>
        <w:t xml:space="preserve"> </w:t>
      </w:r>
      <w:r w:rsidR="00780106">
        <w:t xml:space="preserve">involves </w:t>
      </w:r>
      <w:r>
        <w:t>“pulling punches”</w:t>
      </w:r>
      <w:r w:rsidR="00780106">
        <w:t xml:space="preserve"> or refraining from using </w:t>
      </w:r>
      <w:r w:rsidR="004D392E">
        <w:t>one’s</w:t>
      </w:r>
      <w:r w:rsidR="00780106">
        <w:t xml:space="preserve"> most potent military capabilities</w:t>
      </w:r>
      <w:r>
        <w:t xml:space="preserve">. </w:t>
      </w:r>
    </w:p>
    <w:p w14:paraId="14CFDDA6" w14:textId="4BCB767E" w:rsidR="00657E08" w:rsidRDefault="00483D1B" w:rsidP="004275F3">
      <w:pPr>
        <w:spacing w:after="200" w:line="276" w:lineRule="auto"/>
        <w:ind w:left="-15" w:right="0" w:firstLine="0"/>
      </w:pPr>
      <w:r>
        <w:t xml:space="preserve">Second, gray zone conflict involves </w:t>
      </w:r>
      <w:r>
        <w:rPr>
          <w:i/>
        </w:rPr>
        <w:t>capable initiators</w:t>
      </w:r>
      <w:r>
        <w:t xml:space="preserve">. </w:t>
      </w:r>
      <w:r w:rsidR="004275F3">
        <w:t xml:space="preserve">In order to choose to limit means, an actor must have a portfolio of means to choose from. </w:t>
      </w:r>
      <w:r>
        <w:t xml:space="preserve">This differentiates </w:t>
      </w:r>
      <w:r w:rsidR="00780106">
        <w:t xml:space="preserve">the </w:t>
      </w:r>
      <w:r>
        <w:t xml:space="preserve">activities </w:t>
      </w:r>
      <w:r w:rsidR="00780106">
        <w:t>of Russian or American special operations forces from insurgents</w:t>
      </w:r>
      <w:r>
        <w:t xml:space="preserve">, even in cases where </w:t>
      </w:r>
      <w:r w:rsidR="00780106">
        <w:t xml:space="preserve">their actual </w:t>
      </w:r>
      <w:r>
        <w:t>operations appear similar.</w:t>
      </w:r>
      <w:r w:rsidR="00780106">
        <w:t xml:space="preserve"> Even weaker states and powerful rebel groups </w:t>
      </w:r>
      <w:r w:rsidR="004275F3">
        <w:t xml:space="preserve">may </w:t>
      </w:r>
      <w:r w:rsidR="00780106">
        <w:t>vary considerably in their war aims a</w:t>
      </w:r>
      <w:r w:rsidR="004275F3">
        <w:t xml:space="preserve">nd thus may </w:t>
      </w:r>
      <w:del w:id="310" w:author="Microsoft Office User" w:date="2019-06-15T20:31:00Z">
        <w:r w:rsidR="004275F3" w:rsidDel="009F32D5">
          <w:delText xml:space="preserve">choose to </w:delText>
        </w:r>
      </w:del>
      <w:r w:rsidR="004275F3">
        <w:t>refrain from</w:t>
      </w:r>
      <w:ins w:id="311" w:author="Microsoft Office User" w:date="2019-06-15T20:31:00Z">
        <w:r w:rsidR="009F32D5">
          <w:t xml:space="preserve"> </w:t>
        </w:r>
      </w:ins>
      <w:del w:id="312" w:author="Microsoft Office User" w:date="2019-06-15T20:31:00Z">
        <w:r w:rsidR="004275F3" w:rsidDel="009F32D5">
          <w:delText xml:space="preserve"> </w:delText>
        </w:r>
        <w:r w:rsidR="004D392E" w:rsidDel="009F32D5">
          <w:delText xml:space="preserve">making the </w:delText>
        </w:r>
        <w:r w:rsidR="004275F3" w:rsidDel="009F32D5">
          <w:delText xml:space="preserve">maximizing </w:delText>
        </w:r>
      </w:del>
      <w:ins w:id="313" w:author="Microsoft Office User" w:date="2019-06-15T20:31:00Z">
        <w:r w:rsidR="009F32D5">
          <w:t>maxim</w:t>
        </w:r>
        <w:r w:rsidR="009F32D5">
          <w:t>um</w:t>
        </w:r>
        <w:r w:rsidR="009F32D5">
          <w:t xml:space="preserve"> </w:t>
        </w:r>
      </w:ins>
      <w:r w:rsidR="004275F3">
        <w:t>effort</w:t>
      </w:r>
      <w:r w:rsidR="00780106">
        <w:t xml:space="preserve"> (</w:t>
      </w:r>
      <w:commentRangeStart w:id="314"/>
      <w:proofErr w:type="spellStart"/>
      <w:r w:rsidR="00780106">
        <w:t>Staniland</w:t>
      </w:r>
      <w:proofErr w:type="spellEnd"/>
      <w:r w:rsidR="00780106">
        <w:t xml:space="preserve"> 2012</w:t>
      </w:r>
      <w:commentRangeEnd w:id="314"/>
      <w:r w:rsidR="00780106">
        <w:rPr>
          <w:rStyle w:val="CommentReference"/>
        </w:rPr>
        <w:commentReference w:id="314"/>
      </w:r>
      <w:r w:rsidR="00780106">
        <w:t>).</w:t>
      </w:r>
      <w:r>
        <w:t xml:space="preserve"> </w:t>
      </w:r>
    </w:p>
    <w:p w14:paraId="38965667" w14:textId="5E3763E2" w:rsidR="004275F3" w:rsidRDefault="00483D1B">
      <w:pPr>
        <w:spacing w:after="200" w:line="276" w:lineRule="auto"/>
        <w:ind w:left="-15" w:right="0" w:firstLine="0"/>
      </w:pPr>
      <w:r>
        <w:t xml:space="preserve">Third, gray zone conflict </w:t>
      </w:r>
      <w:del w:id="315" w:author="Microsoft Office User" w:date="2019-06-15T20:32:00Z">
        <w:r w:rsidR="004D392E" w:rsidDel="007D70B3">
          <w:delText>is</w:delText>
        </w:r>
        <w:r w:rsidDel="007D70B3">
          <w:delText xml:space="preserve"> </w:delText>
        </w:r>
      </w:del>
      <w:ins w:id="316" w:author="Microsoft Office User" w:date="2019-06-15T20:32:00Z">
        <w:r w:rsidR="007D70B3">
          <w:t xml:space="preserve">must </w:t>
        </w:r>
        <w:r w:rsidR="007D70B3" w:rsidRPr="007D70B3">
          <w:t>be</w:t>
        </w:r>
      </w:ins>
      <w:del w:id="317" w:author="Microsoft Office User" w:date="2019-06-15T20:32:00Z">
        <w:r w:rsidRPr="007D70B3" w:rsidDel="007D70B3">
          <w:rPr>
            <w:rPrChange w:id="318" w:author="Microsoft Office User" w:date="2019-06-15T20:33:00Z">
              <w:rPr>
                <w:i/>
              </w:rPr>
            </w:rPrChange>
          </w:rPr>
          <w:delText>mutually</w:delText>
        </w:r>
      </w:del>
      <w:r w:rsidRPr="007D70B3">
        <w:rPr>
          <w:rPrChange w:id="319" w:author="Microsoft Office User" w:date="2019-06-15T20:33:00Z">
            <w:rPr>
              <w:i/>
            </w:rPr>
          </w:rPrChange>
        </w:rPr>
        <w:t xml:space="preserve"> preferred</w:t>
      </w:r>
      <w:r>
        <w:t xml:space="preserve"> </w:t>
      </w:r>
      <w:r w:rsidRPr="007D70B3">
        <w:rPr>
          <w:i/>
          <w:rPrChange w:id="320" w:author="Microsoft Office User" w:date="2019-06-15T20:33:00Z">
            <w:rPr/>
          </w:rPrChange>
        </w:rPr>
        <w:t>by both sides</w:t>
      </w:r>
      <w:r>
        <w:t xml:space="preserve"> in a contest. </w:t>
      </w:r>
      <w:r w:rsidR="004D392E">
        <w:t>Capable belligerents have the capability to escalate but they choose not to</w:t>
      </w:r>
      <w:r>
        <w:t xml:space="preserve">. Although consistent with the assumptions behind theories of wars limited by </w:t>
      </w:r>
      <w:r w:rsidR="004275F3">
        <w:t xml:space="preserve">risk </w:t>
      </w:r>
      <w:r>
        <w:t xml:space="preserve">(i.e., stability-instability paradox), this theory is based on dyadic preferences, not monadic ones. The target would rather have the opponent engage in gray zone conflict than engage in overt warfare as a result of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w:t>
      </w:r>
      <w:r w:rsidR="004275F3">
        <w:t>Tacit c</w:t>
      </w:r>
      <w:r>
        <w:t xml:space="preserve">ollusion between adversaries </w:t>
      </w:r>
      <w:r w:rsidR="004275F3">
        <w:t xml:space="preserve">enables them to </w:t>
      </w:r>
      <w:r>
        <w:t xml:space="preserve">avoid mutually harmful escalation (Carson 2015; Carson 2018). </w:t>
      </w:r>
    </w:p>
    <w:p w14:paraId="07741762" w14:textId="437005CC" w:rsidR="00372C6F" w:rsidRDefault="005A43F8" w:rsidP="00BF58C4">
      <w:pPr>
        <w:pStyle w:val="Heading2"/>
      </w:pPr>
      <w:r>
        <w:t xml:space="preserve">A </w:t>
      </w:r>
      <w:r w:rsidR="00372C6F">
        <w:t>Typology of Limited Conflict</w:t>
      </w:r>
    </w:p>
    <w:p w14:paraId="38BE4E8F" w14:textId="04FE35C2" w:rsidR="004275F3" w:rsidRDefault="004275F3" w:rsidP="004275F3">
      <w:pPr>
        <w:keepNext/>
        <w:keepLines/>
        <w:spacing w:after="200" w:line="276" w:lineRule="auto"/>
        <w:ind w:left="10" w:right="0" w:hanging="10"/>
        <w:jc w:val="center"/>
      </w:pPr>
      <w:r>
        <w:rPr>
          <w:b/>
        </w:rPr>
        <w:t>Table 1</w:t>
      </w:r>
      <w:r>
        <w:t xml:space="preserve">: A Typology of Limited </w:t>
      </w:r>
      <w:r w:rsidR="00475E07">
        <w:t>Conflict</w:t>
      </w:r>
    </w:p>
    <w:tbl>
      <w:tblPr>
        <w:tblStyle w:val="a"/>
        <w:tblW w:w="7586" w:type="dxa"/>
        <w:tblInd w:w="604" w:type="dxa"/>
        <w:tblLayout w:type="fixed"/>
        <w:tblLook w:val="0400" w:firstRow="0" w:lastRow="0" w:firstColumn="0" w:lastColumn="0" w:noHBand="0" w:noVBand="1"/>
      </w:tblPr>
      <w:tblGrid>
        <w:gridCol w:w="1305"/>
        <w:gridCol w:w="2115"/>
        <w:gridCol w:w="1826"/>
        <w:gridCol w:w="2340"/>
      </w:tblGrid>
      <w:tr w:rsidR="004275F3" w14:paraId="32AC1203" w14:textId="77777777" w:rsidTr="003A511B">
        <w:trPr>
          <w:trHeight w:val="280"/>
        </w:trPr>
        <w:tc>
          <w:tcPr>
            <w:tcW w:w="1305" w:type="dxa"/>
            <w:tcBorders>
              <w:top w:val="nil"/>
              <w:left w:val="nil"/>
              <w:bottom w:val="nil"/>
              <w:right w:val="nil"/>
            </w:tcBorders>
          </w:tcPr>
          <w:p w14:paraId="77D8A295" w14:textId="77777777" w:rsidR="004275F3" w:rsidRDefault="004275F3" w:rsidP="003A511B">
            <w:pPr>
              <w:keepNext/>
              <w:keepLines/>
              <w:spacing w:after="200" w:line="276" w:lineRule="auto"/>
              <w:ind w:right="0" w:firstLine="0"/>
              <w:jc w:val="left"/>
            </w:pPr>
          </w:p>
        </w:tc>
        <w:tc>
          <w:tcPr>
            <w:tcW w:w="2115" w:type="dxa"/>
            <w:tcBorders>
              <w:top w:val="nil"/>
              <w:left w:val="nil"/>
              <w:bottom w:val="nil"/>
              <w:right w:val="single" w:sz="4" w:space="0" w:color="000000"/>
            </w:tcBorders>
          </w:tcPr>
          <w:p w14:paraId="4CE217C7" w14:textId="77777777" w:rsidR="004275F3" w:rsidRDefault="004275F3" w:rsidP="003A511B">
            <w:pPr>
              <w:keepNext/>
              <w:keepLines/>
              <w:spacing w:after="200" w:line="276" w:lineRule="auto"/>
              <w:ind w:right="0" w:firstLine="0"/>
              <w:jc w:val="left"/>
            </w:pPr>
          </w:p>
        </w:tc>
        <w:tc>
          <w:tcPr>
            <w:tcW w:w="1826" w:type="dxa"/>
            <w:tcBorders>
              <w:top w:val="single" w:sz="4" w:space="0" w:color="000000"/>
              <w:left w:val="single" w:sz="4" w:space="0" w:color="000000"/>
              <w:bottom w:val="nil"/>
              <w:right w:val="nil"/>
            </w:tcBorders>
          </w:tcPr>
          <w:p w14:paraId="18B70BA1" w14:textId="77777777" w:rsidR="004275F3" w:rsidRDefault="004275F3" w:rsidP="003A511B">
            <w:pPr>
              <w:keepNext/>
              <w:keepLines/>
              <w:spacing w:after="200" w:line="276" w:lineRule="auto"/>
              <w:ind w:right="0" w:firstLine="0"/>
              <w:jc w:val="left"/>
            </w:pPr>
          </w:p>
        </w:tc>
        <w:tc>
          <w:tcPr>
            <w:tcW w:w="2340" w:type="dxa"/>
            <w:tcBorders>
              <w:top w:val="single" w:sz="4" w:space="0" w:color="000000"/>
              <w:left w:val="nil"/>
              <w:bottom w:val="nil"/>
              <w:right w:val="single" w:sz="4" w:space="0" w:color="000000"/>
            </w:tcBorders>
          </w:tcPr>
          <w:p w14:paraId="4145ED44" w14:textId="77777777" w:rsidR="004275F3" w:rsidRDefault="004275F3" w:rsidP="003A511B">
            <w:pPr>
              <w:keepNext/>
              <w:keepLines/>
              <w:spacing w:after="200" w:line="276" w:lineRule="auto"/>
              <w:ind w:right="0" w:firstLine="0"/>
              <w:jc w:val="left"/>
            </w:pPr>
            <w:r>
              <w:rPr>
                <w:b/>
              </w:rPr>
              <w:t>Ends</w:t>
            </w:r>
          </w:p>
        </w:tc>
      </w:tr>
      <w:tr w:rsidR="004275F3" w14:paraId="76D3C894" w14:textId="77777777" w:rsidTr="00BF58C4">
        <w:trPr>
          <w:trHeight w:val="280"/>
        </w:trPr>
        <w:tc>
          <w:tcPr>
            <w:tcW w:w="1305" w:type="dxa"/>
            <w:tcBorders>
              <w:top w:val="nil"/>
              <w:left w:val="nil"/>
              <w:bottom w:val="single" w:sz="4" w:space="0" w:color="auto"/>
              <w:right w:val="nil"/>
            </w:tcBorders>
          </w:tcPr>
          <w:p w14:paraId="0E3BBB6F" w14:textId="77777777" w:rsidR="004275F3" w:rsidRDefault="004275F3" w:rsidP="003A511B">
            <w:pPr>
              <w:keepNext/>
              <w:keepLines/>
              <w:spacing w:after="200" w:line="276" w:lineRule="auto"/>
              <w:ind w:right="0" w:firstLine="0"/>
              <w:jc w:val="left"/>
            </w:pPr>
          </w:p>
        </w:tc>
        <w:tc>
          <w:tcPr>
            <w:tcW w:w="2115" w:type="dxa"/>
            <w:tcBorders>
              <w:top w:val="nil"/>
              <w:left w:val="nil"/>
              <w:bottom w:val="single" w:sz="4" w:space="0" w:color="auto"/>
              <w:right w:val="single" w:sz="4" w:space="0" w:color="000000"/>
            </w:tcBorders>
          </w:tcPr>
          <w:p w14:paraId="24924999" w14:textId="77777777" w:rsidR="004275F3" w:rsidRDefault="004275F3" w:rsidP="003A511B">
            <w:pPr>
              <w:keepNext/>
              <w:keepLines/>
              <w:spacing w:after="200" w:line="276" w:lineRule="auto"/>
              <w:ind w:right="0" w:firstLine="0"/>
              <w:jc w:val="left"/>
            </w:pPr>
          </w:p>
        </w:tc>
        <w:tc>
          <w:tcPr>
            <w:tcW w:w="1826" w:type="dxa"/>
            <w:tcBorders>
              <w:top w:val="nil"/>
              <w:left w:val="single" w:sz="4" w:space="0" w:color="000000"/>
              <w:bottom w:val="single" w:sz="4" w:space="0" w:color="auto"/>
              <w:right w:val="nil"/>
            </w:tcBorders>
          </w:tcPr>
          <w:p w14:paraId="1B1E35DF" w14:textId="77777777" w:rsidR="004275F3" w:rsidRDefault="004275F3" w:rsidP="003A511B">
            <w:pPr>
              <w:keepNext/>
              <w:keepLines/>
              <w:spacing w:after="200" w:line="276" w:lineRule="auto"/>
              <w:ind w:left="51" w:right="0" w:firstLine="0"/>
              <w:jc w:val="center"/>
            </w:pPr>
            <w:r>
              <w:t>Concessions</w:t>
            </w:r>
          </w:p>
        </w:tc>
        <w:tc>
          <w:tcPr>
            <w:tcW w:w="2340" w:type="dxa"/>
            <w:tcBorders>
              <w:top w:val="nil"/>
              <w:left w:val="nil"/>
              <w:bottom w:val="single" w:sz="4" w:space="0" w:color="auto"/>
              <w:right w:val="single" w:sz="4" w:space="0" w:color="000000"/>
            </w:tcBorders>
          </w:tcPr>
          <w:p w14:paraId="710563D5" w14:textId="77777777" w:rsidR="004275F3" w:rsidRDefault="004275F3" w:rsidP="003A511B">
            <w:pPr>
              <w:keepNext/>
              <w:keepLines/>
              <w:spacing w:after="200" w:line="276" w:lineRule="auto"/>
              <w:ind w:left="43" w:right="0" w:firstLine="0"/>
              <w:jc w:val="center"/>
            </w:pPr>
            <w:r>
              <w:t>Conquest</w:t>
            </w:r>
          </w:p>
        </w:tc>
      </w:tr>
      <w:tr w:rsidR="004D392E" w14:paraId="1C2DE6FB" w14:textId="77777777" w:rsidTr="00BF58C4">
        <w:trPr>
          <w:trHeight w:val="848"/>
        </w:trPr>
        <w:tc>
          <w:tcPr>
            <w:tcW w:w="1305" w:type="dxa"/>
            <w:vMerge w:val="restart"/>
            <w:tcBorders>
              <w:top w:val="single" w:sz="4" w:space="0" w:color="auto"/>
              <w:left w:val="single" w:sz="4" w:space="0" w:color="auto"/>
              <w:bottom w:val="single" w:sz="4" w:space="0" w:color="auto"/>
            </w:tcBorders>
            <w:vAlign w:val="center"/>
          </w:tcPr>
          <w:p w14:paraId="35C2CCAE" w14:textId="77777777" w:rsidR="004275F3" w:rsidRDefault="004275F3" w:rsidP="003A511B">
            <w:pPr>
              <w:keepNext/>
              <w:keepLines/>
              <w:spacing w:after="200" w:line="276" w:lineRule="auto"/>
              <w:ind w:left="124" w:right="0" w:firstLine="0"/>
              <w:jc w:val="center"/>
            </w:pPr>
            <w:r>
              <w:rPr>
                <w:b/>
              </w:rPr>
              <w:t>Means</w:t>
            </w:r>
          </w:p>
        </w:tc>
        <w:tc>
          <w:tcPr>
            <w:tcW w:w="2115" w:type="dxa"/>
            <w:tcBorders>
              <w:top w:val="single" w:sz="4" w:space="0" w:color="auto"/>
              <w:right w:val="single" w:sz="4" w:space="0" w:color="auto"/>
            </w:tcBorders>
          </w:tcPr>
          <w:p w14:paraId="75B63A05" w14:textId="6ED404C0" w:rsidR="004275F3" w:rsidRDefault="004275F3" w:rsidP="004D392E">
            <w:pPr>
              <w:keepNext/>
              <w:keepLines/>
              <w:spacing w:after="200" w:line="276" w:lineRule="auto"/>
              <w:ind w:right="0" w:firstLine="0"/>
              <w:jc w:val="center"/>
            </w:pPr>
            <w:r>
              <w:t>Smaller and less diverse forces</w:t>
            </w:r>
          </w:p>
        </w:tc>
        <w:tc>
          <w:tcPr>
            <w:tcW w:w="1826" w:type="dxa"/>
            <w:tcBorders>
              <w:top w:val="single" w:sz="4" w:space="0" w:color="auto"/>
              <w:left w:val="single" w:sz="4" w:space="0" w:color="auto"/>
              <w:bottom w:val="single" w:sz="4" w:space="0" w:color="auto"/>
              <w:right w:val="single" w:sz="4" w:space="0" w:color="auto"/>
            </w:tcBorders>
          </w:tcPr>
          <w:p w14:paraId="6ADCBA30" w14:textId="7E40617D" w:rsidR="004275F3" w:rsidRDefault="004275F3" w:rsidP="00BF58C4">
            <w:pPr>
              <w:keepNext/>
              <w:keepLines/>
              <w:spacing w:after="200" w:line="276" w:lineRule="auto"/>
              <w:ind w:left="235" w:right="0" w:firstLine="0"/>
              <w:jc w:val="center"/>
            </w:pPr>
            <w:r>
              <w:t>Small War</w:t>
            </w:r>
            <w:r w:rsidR="00BC69D6">
              <w:t>s</w:t>
            </w:r>
          </w:p>
        </w:tc>
        <w:tc>
          <w:tcPr>
            <w:tcW w:w="2340" w:type="dxa"/>
            <w:tcBorders>
              <w:top w:val="single" w:sz="4" w:space="0" w:color="auto"/>
              <w:left w:val="single" w:sz="4" w:space="0" w:color="auto"/>
              <w:bottom w:val="single" w:sz="4" w:space="0" w:color="auto"/>
              <w:right w:val="single" w:sz="4" w:space="0" w:color="auto"/>
            </w:tcBorders>
          </w:tcPr>
          <w:p w14:paraId="13897A84" w14:textId="06E90727" w:rsidR="004275F3" w:rsidRDefault="00FA1EDF" w:rsidP="00BF58C4">
            <w:pPr>
              <w:keepNext/>
              <w:keepLines/>
              <w:spacing w:after="200" w:line="276" w:lineRule="auto"/>
              <w:ind w:left="51" w:right="0" w:firstLine="37"/>
              <w:jc w:val="center"/>
            </w:pPr>
            <w:r>
              <w:t>Revolutionary War</w:t>
            </w:r>
            <w:r w:rsidR="00BC69D6">
              <w:t>s</w:t>
            </w:r>
          </w:p>
        </w:tc>
      </w:tr>
      <w:tr w:rsidR="004D392E" w14:paraId="159B0AF1" w14:textId="77777777" w:rsidTr="00BF58C4">
        <w:trPr>
          <w:trHeight w:val="847"/>
        </w:trPr>
        <w:tc>
          <w:tcPr>
            <w:tcW w:w="1305" w:type="dxa"/>
            <w:vMerge/>
            <w:tcBorders>
              <w:top w:val="single" w:sz="4" w:space="0" w:color="auto"/>
              <w:left w:val="single" w:sz="4" w:space="0" w:color="auto"/>
              <w:bottom w:val="single" w:sz="4" w:space="0" w:color="auto"/>
            </w:tcBorders>
            <w:vAlign w:val="center"/>
          </w:tcPr>
          <w:p w14:paraId="2802FA89" w14:textId="77777777" w:rsidR="004275F3" w:rsidRDefault="004275F3" w:rsidP="003A511B">
            <w:pPr>
              <w:keepNext/>
              <w:keepLines/>
              <w:spacing w:after="200" w:line="276" w:lineRule="auto"/>
              <w:ind w:left="124" w:right="0" w:firstLine="0"/>
              <w:jc w:val="center"/>
              <w:rPr>
                <w:b/>
              </w:rPr>
            </w:pPr>
          </w:p>
        </w:tc>
        <w:tc>
          <w:tcPr>
            <w:tcW w:w="2115" w:type="dxa"/>
            <w:tcBorders>
              <w:bottom w:val="single" w:sz="4" w:space="0" w:color="auto"/>
              <w:right w:val="single" w:sz="4" w:space="0" w:color="auto"/>
            </w:tcBorders>
          </w:tcPr>
          <w:p w14:paraId="15521AF6" w14:textId="7F40AA59" w:rsidR="004275F3" w:rsidRDefault="004D392E" w:rsidP="003A511B">
            <w:pPr>
              <w:keepNext/>
              <w:keepLines/>
              <w:spacing w:after="200" w:line="276" w:lineRule="auto"/>
              <w:ind w:right="0" w:firstLine="0"/>
              <w:jc w:val="center"/>
            </w:pPr>
            <w:r>
              <w:t>Larger and more diverse forces</w:t>
            </w:r>
          </w:p>
        </w:tc>
        <w:tc>
          <w:tcPr>
            <w:tcW w:w="1826" w:type="dxa"/>
            <w:tcBorders>
              <w:top w:val="single" w:sz="4" w:space="0" w:color="auto"/>
              <w:left w:val="single" w:sz="4" w:space="0" w:color="auto"/>
              <w:bottom w:val="single" w:sz="4" w:space="0" w:color="auto"/>
              <w:right w:val="single" w:sz="4" w:space="0" w:color="auto"/>
            </w:tcBorders>
          </w:tcPr>
          <w:p w14:paraId="09E103E5" w14:textId="34C417B2" w:rsidR="004275F3" w:rsidRDefault="004275F3" w:rsidP="00BF58C4">
            <w:pPr>
              <w:keepNext/>
              <w:keepLines/>
              <w:spacing w:after="200" w:line="276" w:lineRule="auto"/>
              <w:ind w:left="124" w:right="0" w:firstLine="0"/>
              <w:jc w:val="center"/>
            </w:pPr>
            <w:r>
              <w:t>Gray Zone Conflict</w:t>
            </w:r>
            <w:r w:rsidR="00BC69D6">
              <w:t>s</w:t>
            </w:r>
          </w:p>
        </w:tc>
        <w:tc>
          <w:tcPr>
            <w:tcW w:w="2340" w:type="dxa"/>
            <w:tcBorders>
              <w:top w:val="single" w:sz="4" w:space="0" w:color="auto"/>
              <w:left w:val="single" w:sz="4" w:space="0" w:color="auto"/>
              <w:bottom w:val="single" w:sz="4" w:space="0" w:color="auto"/>
              <w:right w:val="single" w:sz="4" w:space="0" w:color="auto"/>
            </w:tcBorders>
          </w:tcPr>
          <w:p w14:paraId="185F2855" w14:textId="523BFB08" w:rsidR="004275F3" w:rsidRDefault="004D392E" w:rsidP="00BF58C4">
            <w:pPr>
              <w:keepNext/>
              <w:keepLines/>
              <w:spacing w:after="200" w:line="276" w:lineRule="auto"/>
              <w:ind w:left="51" w:right="0" w:firstLine="37"/>
              <w:jc w:val="center"/>
            </w:pPr>
            <w:r>
              <w:t>Major Combat Operations</w:t>
            </w:r>
          </w:p>
        </w:tc>
      </w:tr>
    </w:tbl>
    <w:p w14:paraId="77FF6CA8" w14:textId="77777777" w:rsidR="004275F3" w:rsidRDefault="004275F3" w:rsidP="004275F3">
      <w:pPr>
        <w:spacing w:after="200" w:line="276" w:lineRule="auto"/>
        <w:ind w:left="-15" w:right="0" w:firstLine="0"/>
      </w:pPr>
    </w:p>
    <w:p w14:paraId="669E4B3D" w14:textId="74E8F7E4" w:rsidR="00D74245" w:rsidRDefault="004275F3" w:rsidP="00D74245">
      <w:pPr>
        <w:spacing w:after="200" w:line="276" w:lineRule="auto"/>
        <w:ind w:left="-15" w:right="0" w:firstLine="0"/>
      </w:pPr>
      <w:r>
        <w:t>Table 1 provides a typology of limited war that distinguishes</w:t>
      </w:r>
      <w:r w:rsidR="004D392E">
        <w:t xml:space="preserve"> </w:t>
      </w:r>
      <w:r w:rsidR="00E925E9">
        <w:t>means and ends</w:t>
      </w:r>
      <w:r w:rsidR="00D20F33">
        <w:t xml:space="preserve">. </w:t>
      </w:r>
      <w:r>
        <w:t xml:space="preserve">Less capable actors </w:t>
      </w:r>
      <w:r w:rsidR="00D20F33">
        <w:t>are limited in both the quality and quantity of force they can bring to bear</w:t>
      </w:r>
      <w:del w:id="321" w:author="Microsoft Office User" w:date="2019-06-15T20:39:00Z">
        <w:r w:rsidR="00D20F33" w:rsidDel="007D70B3">
          <w:delText xml:space="preserve"> for any purpose</w:delText>
        </w:r>
      </w:del>
      <w:r w:rsidR="00D20F33">
        <w:t xml:space="preserve">. Insurgents or criminal networks may engage in small wars to extract a few concessions from the </w:t>
      </w:r>
      <w:r w:rsidR="00D20F33">
        <w:lastRenderedPageBreak/>
        <w:t xml:space="preserve">government, such as control over a particular region or smuggling routes. </w:t>
      </w:r>
      <w:r w:rsidR="00E925E9">
        <w:t>If the</w:t>
      </w:r>
      <w:ins w:id="322" w:author="Microsoft Office User" w:date="2019-06-15T20:36:00Z">
        <w:r w:rsidR="007D70B3">
          <w:t>y</w:t>
        </w:r>
      </w:ins>
      <w:r w:rsidR="00E925E9">
        <w:t xml:space="preserve"> aspire to </w:t>
      </w:r>
      <w:r w:rsidR="00D20F33">
        <w:t xml:space="preserve">overthrow the government, </w:t>
      </w:r>
      <w:r w:rsidR="00E925E9">
        <w:t xml:space="preserve">however, they may embrace </w:t>
      </w:r>
      <w:r w:rsidR="00D20F33">
        <w:t xml:space="preserve">Maoist </w:t>
      </w:r>
      <w:r w:rsidR="00E07ADC">
        <w:t xml:space="preserve">or jihadist </w:t>
      </w:r>
      <w:r w:rsidR="00D20F33">
        <w:t xml:space="preserve">strategies </w:t>
      </w:r>
      <w:r w:rsidR="00E925E9">
        <w:t>in pursuit of political</w:t>
      </w:r>
      <w:r w:rsidR="00D20F33">
        <w:t xml:space="preserve"> </w:t>
      </w:r>
      <w:r w:rsidR="00E07ADC">
        <w:t xml:space="preserve">or ideological </w:t>
      </w:r>
      <w:r w:rsidR="00D20F33">
        <w:t>revolution</w:t>
      </w:r>
      <w:r w:rsidR="00E925E9">
        <w:t>.</w:t>
      </w:r>
      <w:r w:rsidR="00D20F33">
        <w:t xml:space="preserve"> </w:t>
      </w:r>
      <w:r w:rsidR="003D7CD5">
        <w:t xml:space="preserve">Our first two points </w:t>
      </w:r>
      <w:r w:rsidR="009150B0">
        <w:t xml:space="preserve">above </w:t>
      </w:r>
      <w:r w:rsidR="003D7CD5">
        <w:t>(</w:t>
      </w:r>
      <w:r w:rsidR="009150B0">
        <w:t xml:space="preserve">voluntary limitation by </w:t>
      </w:r>
      <w:r w:rsidR="003D7CD5">
        <w:t xml:space="preserve">capable actors) exclude these two categories of limited war. </w:t>
      </w:r>
      <w:r w:rsidR="00E2547B">
        <w:t>Our</w:t>
      </w:r>
      <w:r w:rsidR="003D7CD5">
        <w:t xml:space="preserve"> third</w:t>
      </w:r>
      <w:r w:rsidR="009150B0">
        <w:t xml:space="preserve"> point</w:t>
      </w:r>
      <w:r w:rsidR="003D7CD5">
        <w:t xml:space="preserve"> </w:t>
      </w:r>
      <w:r w:rsidR="00372C6F">
        <w:t xml:space="preserve">further </w:t>
      </w:r>
      <w:r w:rsidR="00E2547B">
        <w:t>distinguishes</w:t>
      </w:r>
      <w:r w:rsidR="00D74245">
        <w:t xml:space="preserve"> </w:t>
      </w:r>
      <w:del w:id="323" w:author="Microsoft Office User" w:date="2019-06-15T20:37:00Z">
        <w:r w:rsidR="00D74245" w:rsidDel="007D70B3">
          <w:delText>the</w:delText>
        </w:r>
        <w:r w:rsidR="00E2547B" w:rsidDel="007D70B3">
          <w:delText xml:space="preserve"> categories</w:delText>
        </w:r>
      </w:del>
      <w:ins w:id="324" w:author="Microsoft Office User" w:date="2019-06-15T20:37:00Z">
        <w:r w:rsidR="007D70B3">
          <w:t>type</w:t>
        </w:r>
      </w:ins>
      <w:ins w:id="325" w:author="Microsoft Office User" w:date="2019-06-15T20:38:00Z">
        <w:r w:rsidR="007D70B3">
          <w:t>s</w:t>
        </w:r>
      </w:ins>
      <w:r w:rsidR="00E2547B">
        <w:t xml:space="preserve"> of limited war</w:t>
      </w:r>
      <w:del w:id="326" w:author="Microsoft Office User" w:date="2019-06-15T20:37:00Z">
        <w:r w:rsidR="00E2547B" w:rsidDel="007D70B3">
          <w:delText>s</w:delText>
        </w:r>
      </w:del>
      <w:r w:rsidR="00E2547B">
        <w:t xml:space="preserve"> </w:t>
      </w:r>
      <w:r w:rsidR="009150B0">
        <w:t>that involve</w:t>
      </w:r>
      <w:r w:rsidR="003D7CD5">
        <w:t xml:space="preserve"> </w:t>
      </w:r>
      <w:r w:rsidR="00E2547B">
        <w:t>actors with</w:t>
      </w:r>
      <w:r w:rsidR="003D7CD5">
        <w:t xml:space="preserve"> </w:t>
      </w:r>
      <w:r w:rsidR="00D20F33">
        <w:t>more and better</w:t>
      </w:r>
      <w:r w:rsidR="00E925E9">
        <w:t xml:space="preserve"> military</w:t>
      </w:r>
      <w:r w:rsidR="00D20F33">
        <w:t xml:space="preserve"> forces. </w:t>
      </w:r>
    </w:p>
    <w:p w14:paraId="6B3A9C4F" w14:textId="2421E25A" w:rsidR="00475602" w:rsidRDefault="00E2547B" w:rsidP="00D74245">
      <w:pPr>
        <w:spacing w:after="200" w:line="276" w:lineRule="auto"/>
        <w:ind w:left="-15" w:right="0" w:firstLine="0"/>
      </w:pPr>
      <w:r>
        <w:t>Powerful actors</w:t>
      </w:r>
      <w:r w:rsidR="00D20F33">
        <w:t xml:space="preserve"> that are highly resolved to </w:t>
      </w:r>
      <w:r w:rsidR="00E925E9">
        <w:t>revise the status quo</w:t>
      </w:r>
      <w:r w:rsidR="003D7CD5">
        <w:t xml:space="preserve"> </w:t>
      </w:r>
      <w:r w:rsidR="00D20F33">
        <w:t xml:space="preserve">will tend to use as much </w:t>
      </w:r>
      <w:r w:rsidR="00E925E9">
        <w:t xml:space="preserve">force </w:t>
      </w:r>
      <w:r w:rsidR="00D20F33">
        <w:t>as they need to get the job done</w:t>
      </w:r>
      <w:r w:rsidR="002D1A75">
        <w:t xml:space="preserve">. </w:t>
      </w:r>
      <w:r w:rsidR="003D7CD5">
        <w:t xml:space="preserve">A unilateral preference for conquest makes major combat operations attractive, </w:t>
      </w:r>
      <w:r>
        <w:t xml:space="preserve">where force is limited simply as </w:t>
      </w:r>
      <w:r w:rsidR="003D7CD5">
        <w:t xml:space="preserve">a function of the </w:t>
      </w:r>
      <w:r>
        <w:t xml:space="preserve">local </w:t>
      </w:r>
      <w:r w:rsidR="003D7CD5">
        <w:t>balance of power. More resistance can always be met with more force, but overkill wastes resources unnecessarily. If c</w:t>
      </w:r>
      <w:r w:rsidR="00D20F33">
        <w:t xml:space="preserve">apable actors </w:t>
      </w:r>
      <w:r w:rsidR="003D7CD5">
        <w:t>only have</w:t>
      </w:r>
      <w:r w:rsidR="002D1A75">
        <w:t xml:space="preserve"> modest ambitions</w:t>
      </w:r>
      <w:r w:rsidR="00D20F33">
        <w:t xml:space="preserve">, however, </w:t>
      </w:r>
      <w:r w:rsidR="003D7CD5">
        <w:t>they will be more willing to</w:t>
      </w:r>
      <w:r w:rsidR="005324C0">
        <w:t xml:space="preserve"> settle</w:t>
      </w:r>
      <w:r w:rsidR="003D7CD5">
        <w:t xml:space="preserve"> for less</w:t>
      </w:r>
      <w:r>
        <w:t xml:space="preserve"> and to employ less</w:t>
      </w:r>
      <w:r w:rsidR="003D7CD5">
        <w:t xml:space="preserve"> effective modes of operation</w:t>
      </w:r>
      <w:r w:rsidR="004275F3">
        <w:t>.</w:t>
      </w:r>
      <w:r>
        <w:t xml:space="preserve"> </w:t>
      </w:r>
      <w:ins w:id="327" w:author="Microsoft Office User" w:date="2019-06-15T20:41:00Z">
        <w:r w:rsidR="00BA600B">
          <w:t>V</w:t>
        </w:r>
      </w:ins>
      <w:del w:id="328" w:author="Microsoft Office User" w:date="2019-06-15T20:41:00Z">
        <w:r w:rsidDel="00BA600B">
          <w:delText>The v</w:delText>
        </w:r>
      </w:del>
      <w:r>
        <w:t>oluntary limitation of m</w:t>
      </w:r>
      <w:r w:rsidR="00EA5EBE">
        <w:t xml:space="preserve">eans </w:t>
      </w:r>
      <w:del w:id="329" w:author="Microsoft Office User" w:date="2019-06-15T20:41:00Z">
        <w:r w:rsidR="00EA5EBE" w:rsidDel="00BA600B">
          <w:delText>limitation helps the</w:delText>
        </w:r>
      </w:del>
      <w:ins w:id="330" w:author="Microsoft Office User" w:date="2019-06-15T20:41:00Z">
        <w:r w:rsidR="00BA600B">
          <w:t>en</w:t>
        </w:r>
      </w:ins>
      <w:ins w:id="331" w:author="Microsoft Office User" w:date="2019-06-15T20:42:00Z">
        <w:r w:rsidR="00BA600B">
          <w:t>ables an</w:t>
        </w:r>
      </w:ins>
      <w:r w:rsidR="00EA5EBE">
        <w:t xml:space="preserve"> aggressor </w:t>
      </w:r>
      <w:ins w:id="332" w:author="Microsoft Office User" w:date="2019-06-15T20:42:00Z">
        <w:r w:rsidR="00BA600B">
          <w:t xml:space="preserve">to </w:t>
        </w:r>
      </w:ins>
      <w:r w:rsidR="00EA5EBE">
        <w:t xml:space="preserve">minimize both costs and risk exposure. </w:t>
      </w:r>
      <w:r>
        <w:t>The voluntary</w:t>
      </w:r>
      <w:r w:rsidR="00EA5EBE">
        <w:t xml:space="preserve"> limitation </w:t>
      </w:r>
      <w:r>
        <w:t xml:space="preserve">of ends </w:t>
      </w:r>
      <w:del w:id="333" w:author="Microsoft Office User" w:date="2019-06-15T20:42:00Z">
        <w:r w:rsidR="00EA5EBE" w:rsidDel="00BA600B">
          <w:delText xml:space="preserve">enables </w:delText>
        </w:r>
      </w:del>
      <w:ins w:id="334" w:author="Microsoft Office User" w:date="2019-06-15T20:42:00Z">
        <w:r w:rsidR="00BA600B">
          <w:t>allows</w:t>
        </w:r>
        <w:r w:rsidR="00BA600B">
          <w:t xml:space="preserve"> </w:t>
        </w:r>
      </w:ins>
      <w:r w:rsidR="00EA5EBE">
        <w:t>the target to keep more of what it already has. Escalation in this situation is thus mutually undesirable.</w:t>
      </w:r>
      <w:r w:rsidR="002D1A75">
        <w:t xml:space="preserve"> </w:t>
      </w:r>
      <w:r w:rsidR="00EA5EBE">
        <w:t xml:space="preserve">In order to limit the risk of escalation, gray zone actors voluntarily limit the means they use to pursue their limited ends. </w:t>
      </w:r>
    </w:p>
    <w:p w14:paraId="1B90ED39" w14:textId="5B9B8A09" w:rsidR="00D74245" w:rsidRDefault="009150B0" w:rsidP="009150B0">
      <w:pPr>
        <w:spacing w:after="200" w:line="276" w:lineRule="auto"/>
        <w:ind w:left="-15" w:right="0" w:firstLine="0"/>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 xml:space="preserve">As subsequent events made clear, American politicians ignored the significant and arguably foreseeable costs of occupation </w:t>
      </w:r>
      <w:del w:id="335" w:author="Microsoft Office User" w:date="2019-06-15T20:48:00Z">
        <w:r w:rsidDel="003E120B">
          <w:rPr>
            <w:lang w:val="en-CA"/>
          </w:rPr>
          <w:delText>and counterinsurgency in Iraq</w:delText>
        </w:r>
        <w:r w:rsidR="00FB0630" w:rsidDel="003E120B">
          <w:rPr>
            <w:lang w:val="en-CA"/>
          </w:rPr>
          <w:delText xml:space="preserve"> </w:delText>
        </w:r>
      </w:del>
      <w:r w:rsidR="00FB0630">
        <w:rPr>
          <w:lang w:val="en-CA"/>
        </w:rPr>
        <w:fldChar w:fldCharType="begin"/>
      </w:r>
      <w:r w:rsidR="00FB0630">
        <w:rPr>
          <w:lang w:val="en-CA"/>
        </w:rPr>
        <w:instrText xml:space="preserve"> ADDIN ZOTERO_ITEM CSL_CITATION {"citationID":"m8hUjUc6","properties":{"formattedCitation":"(Brooks 2008, 226\\uc0\\u8211{}55; Rovner 2011, 137\\uc0\\u8211{}84)","plainCitation":"(Brooks 2008, 226–55; Rovner 2011, 137–84)","noteIndex":0},"citationItems":[{"id":8354,"uris":["http://zotero.org/users/471208/items/43AD9G32"],"uri":["http://zotero.org/users/471208/items/43AD9G32"],"itemData":{"id":8354,"type":"book","title":"Shaping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1775,"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instrText>
      </w:r>
      <w:r w:rsidR="00FB0630">
        <w:rPr>
          <w:lang w:val="en-CA"/>
        </w:rPr>
        <w:fldChar w:fldCharType="separate"/>
      </w:r>
      <w:r w:rsidR="00FB0630" w:rsidRPr="00BF58C4">
        <w:rPr>
          <w:rFonts w:cs="Times New Roman"/>
        </w:rPr>
        <w:t>(Brooks 2008, 226–55; Rovner 2011, 137–84)</w:t>
      </w:r>
      <w:r w:rsidR="00FB0630">
        <w:rPr>
          <w:lang w:val="en-CA"/>
        </w:rPr>
        <w:fldChar w:fldCharType="end"/>
      </w:r>
      <w:r>
        <w:rPr>
          <w:lang w:val="en-CA"/>
        </w:rPr>
        <w:t>. Throughout the next decade the U.S. military battled a mixture of foreign jihadists and local militias. While insurgent groups used similar means—improvised explosive devices and ambush attacks—their aims differed</w:t>
      </w:r>
      <w:del w:id="336" w:author="Microsoft Office User" w:date="2019-06-15T20:49:00Z">
        <w:r w:rsidDel="003E120B">
          <w:rPr>
            <w:lang w:val="en-CA"/>
          </w:rPr>
          <w:delText xml:space="preserve"> </w:delText>
        </w:r>
      </w:del>
      <w:del w:id="337" w:author="Microsoft Office User" w:date="2019-06-15T20:48:00Z">
        <w:r w:rsidDel="003E120B">
          <w:rPr>
            <w:lang w:val="en-CA"/>
          </w:rPr>
          <w:delText>considerably</w:delText>
        </w:r>
      </w:del>
      <w:r>
        <w:rPr>
          <w:lang w:val="en-CA"/>
        </w:rPr>
        <w:t>. Jihadists sought the revolutionary transformation of Iraqi society</w:t>
      </w:r>
      <w:del w:id="338" w:author="Microsoft Office User" w:date="2019-06-15T20:44:00Z">
        <w:r w:rsidDel="00BA600B">
          <w:rPr>
            <w:lang w:val="en-CA"/>
          </w:rPr>
          <w:delText xml:space="preserve"> versus</w:delText>
        </w:r>
      </w:del>
      <w:r>
        <w:rPr>
          <w:lang w:val="en-CA"/>
        </w:rPr>
        <w:t>. Militias sought t</w:t>
      </w:r>
      <w:ins w:id="339" w:author="Microsoft Office User" w:date="2019-06-15T20:46:00Z">
        <w:r w:rsidR="00BA600B">
          <w:rPr>
            <w:lang w:val="en-CA"/>
          </w:rPr>
          <w:t xml:space="preserve">o </w:t>
        </w:r>
      </w:ins>
      <w:del w:id="340" w:author="Microsoft Office User" w:date="2019-06-15T20:46:00Z">
        <w:r w:rsidDel="00BA600B">
          <w:rPr>
            <w:lang w:val="en-CA"/>
          </w:rPr>
          <w:delText xml:space="preserve">he </w:delText>
        </w:r>
      </w:del>
      <w:r>
        <w:rPr>
          <w:lang w:val="en-CA"/>
        </w:rPr>
        <w:t xml:space="preserve">control </w:t>
      </w:r>
      <w:del w:id="341" w:author="Microsoft Office User" w:date="2019-06-15T20:46:00Z">
        <w:r w:rsidDel="00BA600B">
          <w:rPr>
            <w:lang w:val="en-CA"/>
          </w:rPr>
          <w:delText xml:space="preserve">of </w:delText>
        </w:r>
      </w:del>
      <w:r>
        <w:rPr>
          <w:lang w:val="en-CA"/>
        </w:rPr>
        <w:t xml:space="preserve">local areas and economies. </w:t>
      </w:r>
      <w:r w:rsidR="00D74245">
        <w:rPr>
          <w:lang w:val="en-CA"/>
        </w:rPr>
        <w:t xml:space="preserve">Coalition Forces struggled with both </w:t>
      </w:r>
      <w:del w:id="342" w:author="Microsoft Office User" w:date="2019-06-15T20:44:00Z">
        <w:r w:rsidR="00D74245" w:rsidDel="00BA600B">
          <w:rPr>
            <w:lang w:val="en-CA"/>
          </w:rPr>
          <w:delText>of them</w:delText>
        </w:r>
      </w:del>
      <w:ins w:id="343" w:author="Microsoft Office User" w:date="2019-06-15T20:44:00Z">
        <w:r w:rsidR="00BA600B">
          <w:rPr>
            <w:lang w:val="en-CA"/>
          </w:rPr>
          <w:t>groups</w:t>
        </w:r>
      </w:ins>
      <w:r w:rsidR="00D74245">
        <w:rPr>
          <w:lang w:val="en-CA"/>
        </w:rPr>
        <w:t xml:space="preserve"> </w:t>
      </w:r>
      <w:del w:id="344" w:author="Microsoft Office User" w:date="2019-06-15T20:46:00Z">
        <w:r w:rsidR="00D74245" w:rsidDel="00BA600B">
          <w:rPr>
            <w:lang w:val="en-CA"/>
          </w:rPr>
          <w:delText xml:space="preserve">for several years </w:delText>
        </w:r>
      </w:del>
      <w:r w:rsidR="00D74245">
        <w:rPr>
          <w:lang w:val="en-CA"/>
        </w:rPr>
        <w:t xml:space="preserve">before learning how to defeat the former (with the counterterrorism methods of Joint Special Operations Command) and to coopt the latter (by striking deals with the Anbar Awakening and similar </w:t>
      </w:r>
      <w:del w:id="345" w:author="Microsoft Office User" w:date="2019-06-15T20:45:00Z">
        <w:r w:rsidR="00D74245" w:rsidDel="00BA600B">
          <w:rPr>
            <w:lang w:val="en-CA"/>
          </w:rPr>
          <w:delText xml:space="preserve">local </w:delText>
        </w:r>
      </w:del>
      <w:r w:rsidR="00D74245">
        <w:rPr>
          <w:lang w:val="en-CA"/>
        </w:rPr>
        <w:t>movements)</w:t>
      </w:r>
      <w:ins w:id="346" w:author="Microsoft Office User" w:date="2019-06-15T20:45:00Z">
        <w:r w:rsidR="00BA600B">
          <w:rPr>
            <w:lang w:val="en-CA"/>
          </w:rPr>
          <w:t xml:space="preserve"> </w:t>
        </w:r>
      </w:ins>
      <w:del w:id="347" w:author="Microsoft Office User" w:date="2019-06-15T20:45:00Z">
        <w:r w:rsidR="00D74245" w:rsidDel="00BA600B">
          <w:rPr>
            <w:lang w:val="en-CA"/>
          </w:rPr>
          <w:delText>.</w:delText>
        </w:r>
      </w:del>
      <w:r w:rsidR="00D74245">
        <w:rPr>
          <w:lang w:val="en-CA"/>
        </w:rPr>
        <w:fldChar w:fldCharType="begin"/>
      </w:r>
      <w:r w:rsidR="00D74245">
        <w:rPr>
          <w:lang w:val="en-CA"/>
        </w:rPr>
        <w:instrText xml:space="preserve"> ADDIN ZOTERO_ITEM CSL_CITATION {"citationID":"vm7HzcqF","properties":{"formattedCitation":"(Gordon and Trainor 2007, 2012; Lindsay and Petersen 2012; Naylor 2015)","plainCitation":"(Gordon and Trainor 2007, 2012; Lindsay and Petersen 2012; Naylor 2015)","noteIndex":0},"citationItems":[{"id":1464,"uris":["http://zotero.org/users/471208/items/W2MZNEX8"],"uri":["http://zotero.org/users/471208/items/W2MZNEX8"],"itemData":{"id":1464,"type":"book","title":"Cobra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E."}],"issued":{"date-parts":[["2007"]]}}},{"id":1442,"uris":["http://zotero.org/users/471208/items/XK8FBW7C"],"uri":["http://zotero.org/users/471208/items/XK8FBW7C"],"itemData":{"id":1442,"type":"book","title":"The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E."}],"issued":{"date-parts":[["2012"]]}}},{"id":826,"uris":["http://zotero.org/users/471208/items/6AA6WTW8"],"uri":["http://zotero.org/users/471208/items/6AA6WTW8"],"itemData":{"id":826,"type":"report","title":"Varieties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R."},{"family":"Petersen","given":"Roger"}],"issued":{"date-parts":[["2012"]]}}},{"id":1443,"uris":["http://zotero.org/users/471208/items/Q732M7WE"],"uri":["http://zotero.org/users/471208/items/Q732M7WE"],"itemData":{"id":1443,"type":"book","title":"Relentless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r w:rsidR="00D74245">
        <w:rPr>
          <w:lang w:val="en-CA"/>
        </w:rPr>
        <w:fldChar w:fldCharType="separate"/>
      </w:r>
      <w:r w:rsidR="00D74245" w:rsidRPr="00D74245">
        <w:t>(Gordon and Trainor 2007, 2012; Lindsay and Petersen 2012; Naylor 201</w:t>
      </w:r>
      <w:r w:rsidR="00D74245" w:rsidRPr="00F74A5D">
        <w:t>5)</w:t>
      </w:r>
      <w:r w:rsidR="00D74245">
        <w:rPr>
          <w:lang w:val="en-CA"/>
        </w:rPr>
        <w:fldChar w:fldCharType="end"/>
      </w:r>
      <w:ins w:id="348" w:author="Microsoft Office User" w:date="2019-06-15T20:45:00Z">
        <w:r w:rsidR="00BA600B">
          <w:rPr>
            <w:lang w:val="en-CA"/>
          </w:rPr>
          <w:t>.</w:t>
        </w:r>
      </w:ins>
    </w:p>
    <w:p w14:paraId="654FDAC8" w14:textId="08D82BC1" w:rsidR="009150B0" w:rsidRDefault="009150B0" w:rsidP="009150B0">
      <w:pPr>
        <w:spacing w:after="200" w:line="276" w:lineRule="auto"/>
        <w:ind w:left="-15" w:right="0" w:firstLine="0"/>
      </w:pPr>
      <w:r>
        <w:rPr>
          <w:lang w:val="en-CA"/>
        </w:rPr>
        <w:t>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w:t>
      </w:r>
      <w:r w:rsidR="00D74245">
        <w:rPr>
          <w:lang w:val="en-CA"/>
        </w:rPr>
        <w:t>s’</w:t>
      </w:r>
      <w:r>
        <w:rPr>
          <w:lang w:val="en-CA"/>
        </w:rPr>
        <w:t xml:space="preserve"> war aims were more limited, as they arguably should have been, they might</w:t>
      </w:r>
      <w:r w:rsidR="00D74245">
        <w:rPr>
          <w:lang w:val="en-CA"/>
        </w:rPr>
        <w:t xml:space="preserve"> have</w:t>
      </w:r>
      <w:r>
        <w:rPr>
          <w:lang w:val="en-CA"/>
        </w:rPr>
        <w:t xml:space="preserve"> sought an alternative to invasion</w:t>
      </w:r>
      <w:r w:rsidR="00D74245">
        <w:rPr>
          <w:lang w:val="en-CA"/>
        </w:rPr>
        <w:t>, such as maintenance of the existing containment regime</w:t>
      </w:r>
      <w:r>
        <w:rPr>
          <w:lang w:val="en-CA"/>
        </w:rPr>
        <w:t>. Indeed, between 1991 and 2003, the United States engaged in a continuous gray zone contest to contain Saddam Hussein with air policing, economic sanctions, covert intelligence, and occasional air strikes.</w:t>
      </w:r>
      <w:r w:rsidDel="004275F3">
        <w:t xml:space="preserve"> </w:t>
      </w:r>
      <w:r>
        <w:t>The Baath</w:t>
      </w:r>
      <w:ins w:id="349" w:author="Microsoft Office User" w:date="2019-06-15T20:50:00Z">
        <w:r w:rsidR="009B3867">
          <w:t>i</w:t>
        </w:r>
      </w:ins>
      <w:ins w:id="350" w:author="Microsoft Office User" w:date="2019-06-15T20:51:00Z">
        <w:r w:rsidR="009B3867">
          <w:t>st</w:t>
        </w:r>
      </w:ins>
      <w:r>
        <w:t xml:space="preserve"> </w:t>
      </w:r>
      <w:r>
        <w:lastRenderedPageBreak/>
        <w:t>regime survived while the United States avoided a costly ground war, outcomes that were mutually preferable for both sides compared to the</w:t>
      </w:r>
      <w:ins w:id="351" w:author="Microsoft Office User" w:date="2019-06-15T20:51:00Z">
        <w:r w:rsidR="009B3867">
          <w:t xml:space="preserve">, at that time anticipated </w:t>
        </w:r>
      </w:ins>
      <w:del w:id="352" w:author="Microsoft Office User" w:date="2019-06-15T20:51:00Z">
        <w:r w:rsidDel="009B3867">
          <w:delText xml:space="preserve"> actual </w:delText>
        </w:r>
      </w:del>
      <w:r>
        <w:t xml:space="preserve">outcome of the war. </w:t>
      </w:r>
      <w:r w:rsidR="00372C6F">
        <w:t xml:space="preserve">Intelligence assessment and rational decision making are </w:t>
      </w:r>
      <w:ins w:id="353" w:author="Microsoft Office User" w:date="2019-06-15T20:52:00Z">
        <w:r w:rsidR="009B3867">
          <w:t>each</w:t>
        </w:r>
      </w:ins>
      <w:del w:id="354" w:author="Microsoft Office User" w:date="2019-06-15T20:52:00Z">
        <w:r w:rsidR="00372C6F" w:rsidDel="009B3867">
          <w:delText>both</w:delText>
        </w:r>
      </w:del>
      <w:r w:rsidR="00372C6F">
        <w:t xml:space="preserve"> important for assessing the parameters of deterrence, and both </w:t>
      </w:r>
      <w:del w:id="355" w:author="Microsoft Office User" w:date="2019-06-15T20:52:00Z">
        <w:r w:rsidR="00372C6F" w:rsidDel="009B3867">
          <w:delText>of them were</w:delText>
        </w:r>
      </w:del>
      <w:ins w:id="356" w:author="Microsoft Office User" w:date="2019-06-15T20:52:00Z">
        <w:r w:rsidR="009B3867">
          <w:t>proved</w:t>
        </w:r>
      </w:ins>
      <w:r w:rsidR="00372C6F">
        <w:t xml:space="preserve"> defective in this case.</w:t>
      </w:r>
      <w:ins w:id="357" w:author="Microsoft Office User" w:date="2019-06-15T20:53:00Z">
        <w:r w:rsidR="009B3867">
          <w:rPr>
            <w:rStyle w:val="FootnoteReference"/>
          </w:rPr>
          <w:footnoteReference w:id="3"/>
        </w:r>
      </w:ins>
    </w:p>
    <w:p w14:paraId="0E306385" w14:textId="2C04322F" w:rsidR="005A43F8" w:rsidRDefault="005A43F8" w:rsidP="00B61712">
      <w:pPr>
        <w:spacing w:after="200" w:line="276" w:lineRule="auto"/>
        <w:ind w:left="-15" w:right="0" w:firstLine="0"/>
      </w:pPr>
      <w:del w:id="364" w:author="Microsoft Office User" w:date="2019-06-15T20:56:00Z">
        <w:r w:rsidDel="009B3867">
          <w:delText xml:space="preserve">The </w:delText>
        </w:r>
      </w:del>
      <w:ins w:id="365" w:author="Microsoft Office User" w:date="2019-06-15T20:56:00Z">
        <w:r w:rsidR="009B3867">
          <w:t>As t</w:t>
        </w:r>
        <w:r w:rsidR="009B3867">
          <w:t xml:space="preserve">he </w:t>
        </w:r>
      </w:ins>
      <w:r>
        <w:t xml:space="preserve">Iraq case </w:t>
      </w:r>
      <w:del w:id="366" w:author="Microsoft Office User" w:date="2019-06-15T20:56:00Z">
        <w:r w:rsidDel="009B3867">
          <w:delText xml:space="preserve">suggests </w:delText>
        </w:r>
      </w:del>
      <w:ins w:id="367" w:author="Microsoft Office User" w:date="2019-06-15T20:56:00Z">
        <w:r w:rsidR="009B3867">
          <w:t>highlights,</w:t>
        </w:r>
      </w:ins>
      <w:del w:id="368" w:author="Microsoft Office User" w:date="2019-06-15T20:56:00Z">
        <w:r w:rsidDel="009B3867">
          <w:delText>that</w:delText>
        </w:r>
      </w:del>
      <w:r>
        <w:t xml:space="preserve"> the distinction </w:t>
      </w:r>
      <w:del w:id="369" w:author="Microsoft Office User" w:date="2019-06-15T20:56:00Z">
        <w:r w:rsidDel="009B3867">
          <w:delText xml:space="preserve">as </w:delText>
        </w:r>
      </w:del>
      <w:ins w:id="370" w:author="Microsoft Office User" w:date="2019-06-15T20:56:00Z">
        <w:r w:rsidR="009B3867">
          <w:t>we</w:t>
        </w:r>
        <w:r w:rsidR="009B3867">
          <w:t xml:space="preserve"> </w:t>
        </w:r>
      </w:ins>
      <w:r>
        <w:t>present</w:t>
      </w:r>
      <w:del w:id="371" w:author="Microsoft Office User" w:date="2019-06-15T20:56:00Z">
        <w:r w:rsidDel="009B3867">
          <w:delText>ed</w:delText>
        </w:r>
      </w:del>
      <w:r>
        <w:t xml:space="preserve"> above (a</w:t>
      </w:r>
      <w:ins w:id="372" w:author="Microsoft Office User" w:date="2019-06-15T20:56:00Z">
        <w:r w:rsidR="009B3867">
          <w:t>s</w:t>
        </w:r>
      </w:ins>
      <w:del w:id="373" w:author="Microsoft Office User" w:date="2019-06-15T20:56:00Z">
        <w:r w:rsidDel="009B3867">
          <w:delText>nd</w:delText>
        </w:r>
      </w:del>
      <w:r>
        <w:t xml:space="preserve"> depicted in Table 1) </w:t>
      </w:r>
      <w:ins w:id="374" w:author="Microsoft Office User" w:date="2019-06-15T20:57:00Z">
        <w:r w:rsidR="009B3867">
          <w:t>is</w:t>
        </w:r>
      </w:ins>
      <w:del w:id="375" w:author="Microsoft Office User" w:date="2019-06-15T20:57:00Z">
        <w:r w:rsidDel="009B3867">
          <w:delText>is</w:delText>
        </w:r>
      </w:del>
      <w:r>
        <w:t xml:space="preserve"> </w:t>
      </w:r>
      <w:ins w:id="376" w:author="Microsoft Office User" w:date="2019-06-15T20:57:00Z">
        <w:r w:rsidR="009B3867">
          <w:t xml:space="preserve">often less </w:t>
        </w:r>
      </w:ins>
      <w:del w:id="377" w:author="Microsoft Office User" w:date="2019-06-15T20:57:00Z">
        <w:r w:rsidDel="009B3867">
          <w:delText xml:space="preserve">too </w:delText>
        </w:r>
      </w:del>
      <w:r>
        <w:t>stark</w:t>
      </w:r>
      <w:ins w:id="378" w:author="Microsoft Office User" w:date="2019-06-15T20:57:00Z">
        <w:r w:rsidR="009B3867">
          <w:t xml:space="preserve"> in practice</w:t>
        </w:r>
      </w:ins>
      <w:r>
        <w:t xml:space="preserve">. Gray zone conflict is not just a matter of limited ends but also, and primarily, of risk-sensitivity. In both categories of limited conflict (gray zone </w:t>
      </w:r>
      <w:r w:rsidR="006B52F5">
        <w:t>and major combat), strong actors</w:t>
      </w:r>
      <w:ins w:id="379" w:author="Microsoft Office User" w:date="2019-06-15T20:58:00Z">
        <w:r w:rsidR="00B657DA">
          <w:t xml:space="preserve"> </w:t>
        </w:r>
      </w:ins>
      <w:del w:id="380" w:author="Microsoft Office User" w:date="2019-06-15T20:58:00Z">
        <w:r w:rsidR="006B52F5" w:rsidDel="00B657DA">
          <w:delText xml:space="preserve"> may</w:delText>
        </w:r>
        <w:r w:rsidDel="00B657DA">
          <w:delText xml:space="preserve"> </w:delText>
        </w:r>
      </w:del>
      <w:r>
        <w:t xml:space="preserve">choose to limit </w:t>
      </w:r>
      <w:del w:id="381" w:author="Microsoft Office User" w:date="2019-06-15T20:58:00Z">
        <w:r w:rsidDel="00B657DA">
          <w:delText xml:space="preserve">the </w:delText>
        </w:r>
      </w:del>
      <w:r>
        <w:t>means</w:t>
      </w:r>
      <w:del w:id="382" w:author="Microsoft Office User" w:date="2019-06-15T20:58:00Z">
        <w:r w:rsidDel="00B657DA">
          <w:delText xml:space="preserve"> that they use</w:delText>
        </w:r>
      </w:del>
      <w:r>
        <w:t xml:space="preserve">, but they do so for different reasons. A resolved actor </w:t>
      </w:r>
      <w:del w:id="383" w:author="Microsoft Office User" w:date="2019-06-15T20:58:00Z">
        <w:r w:rsidDel="00B657DA">
          <w:delText xml:space="preserve">who </w:delText>
        </w:r>
      </w:del>
      <w:ins w:id="384" w:author="Microsoft Office User" w:date="2019-06-15T20:58:00Z">
        <w:r w:rsidR="00B657DA">
          <w:t>that</w:t>
        </w:r>
        <w:r w:rsidR="00B657DA">
          <w:t xml:space="preserve"> </w:t>
        </w:r>
      </w:ins>
      <w:del w:id="385" w:author="Microsoft Office User" w:date="2019-06-15T20:58:00Z">
        <w:r w:rsidDel="00B657DA">
          <w:delText xml:space="preserve">highly </w:delText>
        </w:r>
      </w:del>
      <w:r>
        <w:t>values the stakes of the conflict may be willing to pay more to get a better outcome</w:t>
      </w:r>
      <w:ins w:id="386" w:author="Microsoft Office User" w:date="2019-06-15T21:00:00Z">
        <w:r w:rsidR="00B657DA">
          <w:t>.</w:t>
        </w:r>
      </w:ins>
      <w:del w:id="387" w:author="Microsoft Office User" w:date="2019-06-15T21:00:00Z">
        <w:r w:rsidDel="00B657DA">
          <w:delText>,</w:delText>
        </w:r>
      </w:del>
      <w:r>
        <w:t xml:space="preserve"> </w:t>
      </w:r>
      <w:del w:id="388" w:author="Microsoft Office User" w:date="2019-06-15T21:00:00Z">
        <w:r w:rsidDel="00B657DA">
          <w:delText xml:space="preserve">but </w:delText>
        </w:r>
      </w:del>
      <w:ins w:id="389" w:author="Microsoft Office User" w:date="2019-06-15T21:00:00Z">
        <w:r w:rsidR="00B657DA">
          <w:t>B</w:t>
        </w:r>
        <w:r w:rsidR="00B657DA">
          <w:t xml:space="preserve">ut </w:t>
        </w:r>
      </w:ins>
      <w:r>
        <w:t xml:space="preserve">it does not necessarily have to </w:t>
      </w:r>
      <w:del w:id="390" w:author="Microsoft Office User" w:date="2019-06-15T20:59:00Z">
        <w:r w:rsidDel="00B657DA">
          <w:delText xml:space="preserve">given </w:delText>
        </w:r>
      </w:del>
      <w:ins w:id="391" w:author="Microsoft Office User" w:date="2019-06-15T20:59:00Z">
        <w:r w:rsidR="00B657DA">
          <w:t>have</w:t>
        </w:r>
        <w:r w:rsidR="00B657DA">
          <w:t xml:space="preserve"> </w:t>
        </w:r>
      </w:ins>
      <w:r>
        <w:t xml:space="preserve">a favorable balance of power; it may want to spend its surplus on other domestic projects, for instance. A less resolved actor, however, will not want to risk paying more and will be willing to compromise to avoid doing so. The fact that both types pull their punches creates </w:t>
      </w:r>
      <w:commentRangeStart w:id="392"/>
      <w:r>
        <w:t>something of a “gray zone” between our two categories.</w:t>
      </w:r>
      <w:r w:rsidRPr="00372C6F">
        <w:t xml:space="preserve"> </w:t>
      </w:r>
      <w:commentRangeEnd w:id="392"/>
      <w:r>
        <w:rPr>
          <w:rStyle w:val="CommentReference"/>
        </w:rPr>
        <w:commentReference w:id="392"/>
      </w:r>
      <w:r>
        <w:t xml:space="preserve"> </w:t>
      </w:r>
    </w:p>
    <w:p w14:paraId="06808501" w14:textId="31991758" w:rsidR="00657E08" w:rsidRDefault="00A12C1D">
      <w:pPr>
        <w:pStyle w:val="Heading2"/>
        <w:spacing w:after="200" w:line="276" w:lineRule="auto"/>
      </w:pPr>
      <w:bookmarkStart w:id="393" w:name="_6i5vhzgv1wh" w:colFirst="0" w:colLast="0"/>
      <w:bookmarkEnd w:id="393"/>
      <w:r>
        <w:t xml:space="preserve">The </w:t>
      </w:r>
      <w:r w:rsidR="008B7FCE">
        <w:t xml:space="preserve">Escalation Dilemma </w:t>
      </w:r>
    </w:p>
    <w:p w14:paraId="2944DC43" w14:textId="5133FC73" w:rsidR="001B35A0" w:rsidRDefault="00E654F1" w:rsidP="00BF58C4">
      <w:pPr>
        <w:spacing w:after="200" w:line="276" w:lineRule="auto"/>
        <w:ind w:left="-15" w:right="0" w:firstLine="0"/>
      </w:pPr>
      <w:r>
        <w:t xml:space="preserve">Given that capable actors may use limited means for limited ends for quite different reasons, </w:t>
      </w:r>
      <w:r w:rsidR="00161322">
        <w:t>the</w:t>
      </w:r>
      <w:r w:rsidR="001B35A0">
        <w:t xml:space="preserve"> label of “major combat</w:t>
      </w:r>
      <w:r w:rsidR="00F76B0D">
        <w:t xml:space="preserve"> operations</w:t>
      </w:r>
      <w:r w:rsidR="001B35A0">
        <w:t xml:space="preserve">” </w:t>
      </w:r>
      <w:r>
        <w:t xml:space="preserve">is a </w:t>
      </w:r>
      <w:r w:rsidR="00F76B0D">
        <w:t xml:space="preserve">rather misleading </w:t>
      </w:r>
      <w:r>
        <w:t>way to describe conflict motivated by efficiency</w:t>
      </w:r>
      <w:r w:rsidR="001B35A0">
        <w:t>.</w:t>
      </w:r>
      <w:r w:rsidR="00690E52" w:rsidRPr="00BF58C4">
        <w:rPr>
          <w:rStyle w:val="FootnoteReference"/>
        </w:rPr>
        <w:footnoteReference w:id="4"/>
      </w:r>
      <w:r w:rsidR="001B35A0">
        <w:t xml:space="preserve"> A challenger </w:t>
      </w:r>
      <w:r w:rsidR="00690E52">
        <w:t>who</w:t>
      </w:r>
      <w:r w:rsidR="001B35A0">
        <w:t xml:space="preserve">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 (Altman 2017). If the local balance of power greatly favors the initiator, then it may only need</w:t>
      </w:r>
      <w:r w:rsidR="00690E52">
        <w:t xml:space="preserve"> </w:t>
      </w:r>
      <w:ins w:id="394" w:author="Microsoft Office User" w:date="2019-06-15T21:02:00Z">
        <w:r w:rsidR="005879B5">
          <w:t xml:space="preserve">to </w:t>
        </w:r>
      </w:ins>
      <w:r w:rsidR="00690E52">
        <w:t>employ</w:t>
      </w:r>
      <w:r w:rsidR="001B35A0">
        <w:t xml:space="preserve"> </w:t>
      </w:r>
      <w:r w:rsidR="00690E52">
        <w:t xml:space="preserve">modest </w:t>
      </w:r>
      <w:r w:rsidR="001B35A0">
        <w:t xml:space="preserve">resources to get all that it </w:t>
      </w:r>
      <w:del w:id="395" w:author="Microsoft Office User" w:date="2019-06-15T21:02:00Z">
        <w:r w:rsidR="001B35A0" w:rsidDel="005879B5">
          <w:delText xml:space="preserve">wants </w:delText>
        </w:r>
      </w:del>
      <w:ins w:id="396" w:author="Microsoft Office User" w:date="2019-06-15T21:02:00Z">
        <w:r w:rsidR="005879B5">
          <w:t>seek</w:t>
        </w:r>
        <w:r w:rsidR="005879B5">
          <w:t xml:space="preserve">s </w:t>
        </w:r>
      </w:ins>
      <w:del w:id="397" w:author="Microsoft Office User" w:date="2019-06-15T21:02:00Z">
        <w:r w:rsidR="001B35A0" w:rsidDel="005879B5">
          <w:delText>with</w:delText>
        </w:r>
      </w:del>
      <w:r w:rsidR="001B35A0">
        <w:t xml:space="preserve">in a reasonable timeframe. If the aggressor only needs a few special operations units and some cyber effects to overwhelm the enemy, </w:t>
      </w:r>
      <w:del w:id="398" w:author="Microsoft Office User" w:date="2019-06-15T21:03:00Z">
        <w:r w:rsidR="001B35A0" w:rsidDel="005879B5">
          <w:delText xml:space="preserve">for example, </w:delText>
        </w:r>
      </w:del>
      <w:r w:rsidR="001B35A0">
        <w:t>then</w:t>
      </w:r>
      <w:ins w:id="399" w:author="Microsoft Office User" w:date="2019-06-15T21:03:00Z">
        <w:r w:rsidR="005879B5">
          <w:t xml:space="preserve"> </w:t>
        </w:r>
      </w:ins>
      <w:del w:id="400" w:author="Microsoft Office User" w:date="2019-06-15T21:03:00Z">
        <w:r w:rsidR="001B35A0" w:rsidDel="005879B5">
          <w:delText xml:space="preserve"> the conflict</w:delText>
        </w:r>
      </w:del>
      <w:ins w:id="401" w:author="Microsoft Office User" w:date="2019-06-15T21:03:00Z">
        <w:r w:rsidR="005879B5">
          <w:t>a contest</w:t>
        </w:r>
      </w:ins>
      <w:r w:rsidR="001B35A0">
        <w:t xml:space="preserve"> </w:t>
      </w:r>
      <w:del w:id="402" w:author="Microsoft Office User" w:date="2019-06-15T21:03:00Z">
        <w:r w:rsidR="001B35A0" w:rsidDel="005879B5">
          <w:delText xml:space="preserve">will </w:delText>
        </w:r>
      </w:del>
      <w:ins w:id="403" w:author="Microsoft Office User" w:date="2019-06-15T21:03:00Z">
        <w:r w:rsidR="005879B5">
          <w:t>may</w:t>
        </w:r>
        <w:r w:rsidR="005879B5">
          <w:t xml:space="preserve"> </w:t>
        </w:r>
      </w:ins>
      <w:r w:rsidR="001B35A0">
        <w:t>be observably indistinguishable from the prototypical gray zone conflict. This sort of indistinguishability is most likely in cases where the revisionist act</w:t>
      </w:r>
      <w:ins w:id="404" w:author="Microsoft Office User" w:date="2019-06-15T21:03:00Z">
        <w:r w:rsidR="005879B5">
          <w:t>or</w:t>
        </w:r>
      </w:ins>
      <w:del w:id="405" w:author="Microsoft Office User" w:date="2019-06-15T21:03:00Z">
        <w:r w:rsidR="001B35A0" w:rsidDel="005879B5">
          <w:delText>ually</w:delText>
        </w:r>
      </w:del>
      <w:r w:rsidR="001B35A0">
        <w:t xml:space="preserve"> has </w:t>
      </w:r>
      <w:del w:id="406" w:author="Microsoft Office User" w:date="2019-06-15T21:04:00Z">
        <w:r w:rsidR="001B35A0" w:rsidDel="005879B5">
          <w:delText xml:space="preserve">only </w:delText>
        </w:r>
      </w:del>
      <w:r w:rsidR="001B35A0">
        <w:t xml:space="preserve">limited aims but values them greatly, i.e., it desires something well short of total conquest and only needs to mobilize a small number of forces to compel the other side to make concessions. </w:t>
      </w:r>
    </w:p>
    <w:p w14:paraId="32975937" w14:textId="4DB26E83" w:rsidR="00F00A03" w:rsidRDefault="00F00A03" w:rsidP="00BF58C4">
      <w:pPr>
        <w:spacing w:after="200" w:line="276" w:lineRule="auto"/>
        <w:ind w:left="-15" w:right="0" w:firstLine="0"/>
      </w:pPr>
      <w:r>
        <w:t xml:space="preserve">Escalation becomes the distinguishing test that separates gray zone conflict and major combat operations. </w:t>
      </w:r>
      <w:r w:rsidR="008B7FCE">
        <w:t xml:space="preserve">By raising the cost of gray zone conflict, defenders can force the initiator into fighting less efficiently, </w:t>
      </w:r>
      <w:r w:rsidR="008B7FCE" w:rsidRPr="00BF58C4">
        <w:t>but only by also accepting higher costs/risks themselves, something that may be mutually unappealing</w:t>
      </w:r>
      <w:r w:rsidR="008B7FCE" w:rsidRPr="008B7FCE">
        <w:t xml:space="preserve">. </w:t>
      </w:r>
      <w:r w:rsidR="00475E07">
        <w:t>T</w:t>
      </w:r>
      <w:r>
        <w:t>hreats</w:t>
      </w:r>
      <w:r w:rsidR="00475E07">
        <w:t xml:space="preserve"> of retaliation or actual military resistance </w:t>
      </w:r>
      <w:r w:rsidR="008B7FCE">
        <w:t>may cause an</w:t>
      </w:r>
      <w:r>
        <w:t xml:space="preserve"> influence-maximizing combatant</w:t>
      </w:r>
      <w:r w:rsidR="00475E07">
        <w:t xml:space="preserve"> </w:t>
      </w:r>
      <w:r>
        <w:t xml:space="preserve">to </w:t>
      </w:r>
      <w:r w:rsidR="008B7FCE">
        <w:t>switch to a more efficient, and more intense, form of combat</w:t>
      </w:r>
      <w:r>
        <w:t>.</w:t>
      </w:r>
      <w:r w:rsidR="00475E07">
        <w:t xml:space="preserve"> This</w:t>
      </w:r>
      <w:r w:rsidR="008B7FCE">
        <w:t xml:space="preserve"> type of</w:t>
      </w:r>
      <w:r w:rsidR="00475E07">
        <w:t xml:space="preserve"> actor prefers high intensity warfare to ordinary </w:t>
      </w:r>
      <w:r w:rsidR="00475E07">
        <w:lastRenderedPageBreak/>
        <w:t xml:space="preserve">peacetime competition. The risk-sensitive gray zone actor, </w:t>
      </w:r>
      <w:r w:rsidR="008B7FCE">
        <w:t>by contrast</w:t>
      </w:r>
      <w:r w:rsidR="00475E07">
        <w:t xml:space="preserve">, will back down in the face of </w:t>
      </w:r>
      <w:del w:id="407" w:author="Microsoft Office User" w:date="2019-06-15T21:05:00Z">
        <w:r w:rsidR="00475E07" w:rsidDel="005879B5">
          <w:delText xml:space="preserve">threats and </w:delText>
        </w:r>
      </w:del>
      <w:ins w:id="408" w:author="Microsoft Office User" w:date="2019-06-15T21:05:00Z">
        <w:r w:rsidR="005879B5">
          <w:t xml:space="preserve">robust </w:t>
        </w:r>
      </w:ins>
      <w:r w:rsidR="00475E07">
        <w:t>resistance</w:t>
      </w:r>
      <w:r w:rsidR="008B7FCE">
        <w:t>, accepting both inefficiency and ineffectiveness</w:t>
      </w:r>
      <w:r w:rsidR="00475E07">
        <w:t xml:space="preserve">. This actor prefers peacetime competition to major war. These </w:t>
      </w:r>
      <w:del w:id="409" w:author="Microsoft Office User" w:date="2019-06-15T21:06:00Z">
        <w:r w:rsidR="00475E07" w:rsidDel="005879B5">
          <w:delText xml:space="preserve">different </w:delText>
        </w:r>
      </w:del>
      <w:r w:rsidR="00475E07">
        <w:t>preference orderings can be summarized thus:</w:t>
      </w:r>
    </w:p>
    <w:p w14:paraId="6EDABA95" w14:textId="1DD3F830" w:rsidR="00475E07" w:rsidRDefault="00475E07" w:rsidP="00475E07">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14:paraId="5834E3B5" w14:textId="356B1745" w:rsidR="00475E07" w:rsidRDefault="00475E07" w:rsidP="00475E07">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14:paraId="6498D782" w14:textId="69A9CF9A" w:rsidR="001B35A0" w:rsidRDefault="00475E07" w:rsidP="00BF58C4">
      <w:pPr>
        <w:spacing w:after="200" w:line="276" w:lineRule="auto"/>
        <w:ind w:left="-15" w:right="0" w:firstLine="0"/>
      </w:pPr>
      <w:r>
        <w:t xml:space="preserve">Behaviorally </w:t>
      </w:r>
      <w:r w:rsidR="001B35A0">
        <w:t xml:space="preserve">both </w:t>
      </w:r>
      <w:ins w:id="410" w:author="Microsoft Office User" w:date="2019-06-15T21:06:00Z">
        <w:r w:rsidR="00F90F86">
          <w:t xml:space="preserve">types of conflict </w:t>
        </w:r>
      </w:ins>
      <w:r w:rsidR="001B35A0">
        <w:t xml:space="preserve">look like </w:t>
      </w:r>
      <w:ins w:id="411" w:author="Microsoft Office User" w:date="2019-06-15T21:06:00Z">
        <w:r w:rsidR="00F90F86">
          <w:t xml:space="preserve">they are in the </w:t>
        </w:r>
      </w:ins>
      <w:r>
        <w:t>gray zone</w:t>
      </w:r>
      <w:del w:id="412" w:author="Microsoft Office User" w:date="2019-06-15T21:06:00Z">
        <w:r w:rsidDel="00F90F86">
          <w:delText xml:space="preserve"> conflict</w:delText>
        </w:r>
      </w:del>
      <w:r>
        <w:t xml:space="preserve">. However, </w:t>
      </w:r>
      <w:del w:id="413" w:author="Microsoft Office User" w:date="2019-06-15T21:06:00Z">
        <w:r w:rsidDel="00F90F86">
          <w:delText>they will</w:delText>
        </w:r>
      </w:del>
      <w:ins w:id="414" w:author="Microsoft Office User" w:date="2019-06-15T21:06:00Z">
        <w:r w:rsidR="00F90F86">
          <w:t>each</w:t>
        </w:r>
      </w:ins>
      <w:r>
        <w:t xml:space="preserve"> display</w:t>
      </w:r>
      <w:ins w:id="415" w:author="Microsoft Office User" w:date="2019-06-15T21:06:00Z">
        <w:r w:rsidR="00F90F86">
          <w:t>s</w:t>
        </w:r>
      </w:ins>
      <w:r>
        <w:t xml:space="preserve"> different escalation dynamics.</w:t>
      </w:r>
      <w:r w:rsidR="00372C6F">
        <w:t xml:space="preserve"> An actor with the first set of preferences should escalate if opposed, preferring war to peace, while an actor with the second </w:t>
      </w:r>
      <w:del w:id="416" w:author="Microsoft Office User" w:date="2019-06-15T21:07:00Z">
        <w:r w:rsidR="00372C6F" w:rsidDel="00F90F86">
          <w:delText xml:space="preserve">set </w:delText>
        </w:r>
      </w:del>
      <w:ins w:id="417" w:author="Microsoft Office User" w:date="2019-06-15T21:07:00Z">
        <w:r w:rsidR="00F90F86">
          <w:t>preference ordering</w:t>
        </w:r>
        <w:r w:rsidR="00F90F86">
          <w:t xml:space="preserve"> </w:t>
        </w:r>
      </w:ins>
      <w:r w:rsidR="00372C6F">
        <w:t>will</w:t>
      </w:r>
      <w:ins w:id="418" w:author="Microsoft Office User" w:date="2019-06-15T21:07:00Z">
        <w:r w:rsidR="00F90F86">
          <w:t xml:space="preserve"> tend to</w:t>
        </w:r>
      </w:ins>
      <w:r w:rsidR="00372C6F">
        <w:t xml:space="preserve"> back down, preferring peace to war.</w:t>
      </w:r>
      <w:r>
        <w:t xml:space="preserve"> </w:t>
      </w:r>
      <w:r w:rsidR="00D73D8D">
        <w:t xml:space="preserve">The first </w:t>
      </w:r>
      <w:r w:rsidR="00372C6F">
        <w:t>type of actor is</w:t>
      </w:r>
      <w:r w:rsidR="00D73D8D">
        <w:t xml:space="preserve"> motivated by </w:t>
      </w:r>
      <w:r w:rsidR="00D73D8D" w:rsidRPr="00BF58C4">
        <w:t>efficiency</w:t>
      </w:r>
      <w:r w:rsidR="00D73D8D">
        <w:t xml:space="preserve">. </w:t>
      </w:r>
      <w:r w:rsidR="00690E52">
        <w:t>It</w:t>
      </w:r>
      <w:r w:rsidR="00D73D8D">
        <w:t xml:space="preserve"> is willing to go to war to achieve its objective, but </w:t>
      </w:r>
      <w:r w:rsidR="001B35A0">
        <w:t>limited</w:t>
      </w:r>
      <w:r w:rsidR="00D73D8D">
        <w:t xml:space="preserve"> conflict is </w:t>
      </w:r>
      <w:del w:id="419" w:author="Microsoft Office User" w:date="2019-06-15T21:07:00Z">
        <w:r w:rsidR="00D73D8D" w:rsidDel="00F90F86">
          <w:delText xml:space="preserve">an </w:delText>
        </w:r>
      </w:del>
      <w:r w:rsidR="00D73D8D">
        <w:t xml:space="preserve">easier </w:t>
      </w:r>
      <w:del w:id="420" w:author="Microsoft Office User" w:date="2019-06-15T21:07:00Z">
        <w:r w:rsidR="00D73D8D" w:rsidDel="00F90F86">
          <w:delText>way to achieve them at</w:delText>
        </w:r>
      </w:del>
      <w:ins w:id="421" w:author="Microsoft Office User" w:date="2019-06-15T21:07:00Z">
        <w:r w:rsidR="00F90F86">
          <w:t>and/or</w:t>
        </w:r>
      </w:ins>
      <w:r w:rsidR="00D73D8D">
        <w:t xml:space="preserve"> lower cost. The second </w:t>
      </w:r>
      <w:r w:rsidR="00372C6F">
        <w:t>type is constrained</w:t>
      </w:r>
      <w:r w:rsidR="00D73D8D">
        <w:t xml:space="preserve"> by </w:t>
      </w:r>
      <w:r w:rsidR="00D73D8D" w:rsidRPr="00BF58C4">
        <w:t>deterrence</w:t>
      </w:r>
      <w:r w:rsidR="00D73D8D">
        <w:t xml:space="preserve">. </w:t>
      </w:r>
      <w:ins w:id="422" w:author="Microsoft Office User" w:date="2019-06-15T21:08:00Z">
        <w:r w:rsidR="00B1378E">
          <w:t>R</w:t>
        </w:r>
      </w:ins>
      <w:del w:id="423" w:author="Microsoft Office User" w:date="2019-06-15T21:08:00Z">
        <w:r w:rsidR="00D73D8D" w:rsidDel="00B1378E">
          <w:delText>Military r</w:delText>
        </w:r>
      </w:del>
      <w:r w:rsidR="00D73D8D">
        <w:t xml:space="preserve">etaliation or </w:t>
      </w:r>
      <w:del w:id="424" w:author="Microsoft Office User" w:date="2019-06-15T21:08:00Z">
        <w:r w:rsidR="00D73D8D" w:rsidDel="00B1378E">
          <w:delText xml:space="preserve">other </w:delText>
        </w:r>
      </w:del>
      <w:r w:rsidR="00D73D8D">
        <w:t>related consequences (</w:t>
      </w:r>
      <w:r w:rsidR="00372C6F">
        <w:t xml:space="preserve">incursions, </w:t>
      </w:r>
      <w:r w:rsidR="00D73D8D">
        <w:t xml:space="preserve">sanctions, etc.) </w:t>
      </w:r>
      <w:r w:rsidR="00372C6F">
        <w:t>that result from its ambiguous use</w:t>
      </w:r>
      <w:del w:id="425" w:author="Microsoft Office User" w:date="2019-06-15T21:08:00Z">
        <w:r w:rsidR="00372C6F" w:rsidDel="00B1378E">
          <w:delText>s</w:delText>
        </w:r>
      </w:del>
      <w:r w:rsidR="00D73D8D">
        <w:t xml:space="preserve"> of force </w:t>
      </w:r>
      <w:del w:id="426" w:author="Microsoft Office User" w:date="2019-06-15T21:08:00Z">
        <w:r w:rsidR="00372C6F" w:rsidDel="00B1378E">
          <w:delText>will be</w:delText>
        </w:r>
      </w:del>
      <w:ins w:id="427" w:author="Microsoft Office User" w:date="2019-06-15T21:08:00Z">
        <w:r w:rsidR="00B1378E">
          <w:t>are</w:t>
        </w:r>
      </w:ins>
      <w:r w:rsidR="00D73D8D">
        <w:t xml:space="preserve"> </w:t>
      </w:r>
      <w:del w:id="428" w:author="Microsoft Office User" w:date="2019-06-15T21:08:00Z">
        <w:r w:rsidR="00D73D8D" w:rsidDel="00B1378E">
          <w:delText xml:space="preserve">deemed </w:delText>
        </w:r>
      </w:del>
      <w:ins w:id="429" w:author="Microsoft Office User" w:date="2019-06-15T21:08:00Z">
        <w:r w:rsidR="00B1378E">
          <w:t>seen as</w:t>
        </w:r>
        <w:r w:rsidR="00B1378E">
          <w:t xml:space="preserve"> </w:t>
        </w:r>
      </w:ins>
      <w:r w:rsidR="00D73D8D">
        <w:t xml:space="preserve">sufficiently costly that the initiator refrains from pursuing </w:t>
      </w:r>
      <w:r w:rsidR="00372C6F">
        <w:t>them, or conducts them more ineffectively simply to save face</w:t>
      </w:r>
      <w:r w:rsidR="00D73D8D">
        <w:t xml:space="preserve">. </w:t>
      </w:r>
      <w:r w:rsidR="00372C6F">
        <w:t>This situation might be described as</w:t>
      </w:r>
      <w:r w:rsidR="00D73D8D">
        <w:t xml:space="preserve"> pure gray zone conflict as discussed above in the typology of Table 1</w:t>
      </w:r>
      <w:r w:rsidR="00372C6F">
        <w:t xml:space="preserve">. The </w:t>
      </w:r>
      <w:r w:rsidR="00D73D8D">
        <w:t>former</w:t>
      </w:r>
      <w:r w:rsidR="00372C6F">
        <w:t xml:space="preserve"> situation, by contrast,</w:t>
      </w:r>
      <w:r w:rsidR="00D73D8D">
        <w:t xml:space="preserve"> is </w:t>
      </w:r>
      <w:r w:rsidR="00372C6F">
        <w:t xml:space="preserve">a mixed or behavioral form of gray zone conflict. </w:t>
      </w:r>
      <w:r w:rsidR="00690E52">
        <w:t>A pressing challenge for the target of limited aggression is</w:t>
      </w:r>
      <w:ins w:id="430" w:author="Microsoft Office User" w:date="2019-06-15T21:09:00Z">
        <w:r w:rsidR="00B1378E">
          <w:t xml:space="preserve"> how</w:t>
        </w:r>
      </w:ins>
      <w:r w:rsidR="00690E52">
        <w:t xml:space="preserve"> to glean the aggressor’s valuation of the stakes and willingness to run risks to achieve them.</w:t>
      </w:r>
    </w:p>
    <w:p w14:paraId="7D12B861" w14:textId="3B89EE15" w:rsidR="003E13AF" w:rsidRDefault="000C61EA" w:rsidP="00BF58C4">
      <w:pPr>
        <w:spacing w:after="200" w:line="276" w:lineRule="auto"/>
        <w:ind w:left="-15" w:right="0" w:firstLine="0"/>
      </w:pPr>
      <w:r>
        <w:t xml:space="preserve">This </w:t>
      </w:r>
      <w:del w:id="431" w:author="Microsoft Office User" w:date="2019-06-15T21:10:00Z">
        <w:r w:rsidDel="009647DC">
          <w:delText xml:space="preserve">problem </w:delText>
        </w:r>
      </w:del>
      <w:ins w:id="432" w:author="Microsoft Office User" w:date="2019-06-15T21:10:00Z">
        <w:r w:rsidR="009647DC">
          <w:t>situation</w:t>
        </w:r>
        <w:r w:rsidR="009647DC">
          <w:t xml:space="preserve"> </w:t>
        </w:r>
      </w:ins>
      <w:r>
        <w:t xml:space="preserve">recapitulates the basic logic of the </w:t>
      </w:r>
      <w:r w:rsidR="003E13AF">
        <w:t>security dilemma</w:t>
      </w:r>
      <w:r w:rsidR="00161322">
        <w:t xml:space="preserve"> </w:t>
      </w:r>
      <w:r w:rsidR="00161322">
        <w:fldChar w:fldCharType="begin"/>
      </w:r>
      <w:r w:rsidR="00161322">
        <w:instrText xml:space="preserve"> ADDIN ZOTERO_ITEM CSL_CITATION {"citationID":"fuVJVfoX","properties":{"formattedCitation":"(Jervis 1978; Tang 2009)","plainCitation":"(Jervis 1978; Tang 2009)","noteIndex":0},"citationItems":[{"id":1219,"uris":["http://zotero.org/users/471208/items/RVGPZ94F"],"uri":["http://zotero.org/users/471208/items/RVGPZ94F"],"itemData":{"id":1219,"type":"article-journal","title":"Cooperation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Politics","author":[{"family":"Jervis","given":"Robert"}],"issued":{"date-parts":[["1978"]]}}},{"id":2920,"uris":["http://zotero.org/users/471208/items/DDUGDE63"],"uri":["http://zotero.org/users/471208/items/DDUGDE63"],"itemData":{"id":2920,"type":"article-journal","title":"The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r w:rsidR="00161322">
        <w:fldChar w:fldCharType="separate"/>
      </w:r>
      <w:r w:rsidR="00161322" w:rsidRPr="00161322">
        <w:t>(Jervis 1978; Tang 2009)</w:t>
      </w:r>
      <w:r w:rsidR="00161322">
        <w:fldChar w:fldCharType="end"/>
      </w:r>
      <w:r w:rsidR="003E13AF">
        <w:t xml:space="preserve">. The classic problem is to divine whether a state is satisfied with the status quo or </w:t>
      </w:r>
      <w:r>
        <w:t>has</w:t>
      </w:r>
      <w:r w:rsidR="003E13AF">
        <w:t xml:space="preserve"> revisionist</w:t>
      </w:r>
      <w:r>
        <w:t xml:space="preserve"> intentions</w:t>
      </w:r>
      <w:r w:rsidR="003E13AF">
        <w:t xml:space="preserve">. The spiral model applies to the former </w:t>
      </w:r>
      <w:r w:rsidR="00C87DE4">
        <w:t>while</w:t>
      </w:r>
      <w:r w:rsidR="003E13AF">
        <w:t xml:space="preserve"> the deterrence model </w:t>
      </w:r>
      <w:r w:rsidR="00C87DE4">
        <w:t xml:space="preserve">applies </w:t>
      </w:r>
      <w:r w:rsidR="003E13AF">
        <w:t xml:space="preserve">to the latter; applying the wrong model leads to </w:t>
      </w:r>
      <w:r w:rsidR="00C87DE4">
        <w:t xml:space="preserve">tragic </w:t>
      </w:r>
      <w:r w:rsidR="003E13AF">
        <w:t>escalation</w:t>
      </w:r>
      <w:r>
        <w:t xml:space="preserve"> (threatening status quo seekers)</w:t>
      </w:r>
      <w:r w:rsidR="00C87DE4">
        <w:t xml:space="preserve"> or preventable exploitation</w:t>
      </w:r>
      <w:r>
        <w:t xml:space="preserve"> (appeasing revisionists)</w:t>
      </w:r>
      <w:r w:rsidR="003E13AF">
        <w:t xml:space="preserve">. The difference here is that the gray zone actor is already known to be revisionist; the uncertainty </w:t>
      </w:r>
      <w:del w:id="433" w:author="Microsoft Office User" w:date="2019-06-15T21:11:00Z">
        <w:r w:rsidR="00C87DE4" w:rsidDel="009647DC">
          <w:delText xml:space="preserve">at stake </w:delText>
        </w:r>
      </w:del>
      <w:r w:rsidR="003E13AF">
        <w:t xml:space="preserve">is </w:t>
      </w:r>
      <w:r w:rsidR="00C87DE4">
        <w:t xml:space="preserve">thus </w:t>
      </w:r>
      <w:r w:rsidR="003E13AF">
        <w:t xml:space="preserve">more about </w:t>
      </w:r>
      <w:r w:rsidR="00C87DE4">
        <w:t xml:space="preserve">its </w:t>
      </w:r>
      <w:r w:rsidR="003E13AF">
        <w:t xml:space="preserve">resolve </w:t>
      </w:r>
      <w:r w:rsidR="00C87DE4">
        <w:t>t</w:t>
      </w:r>
      <w:r w:rsidR="003E13AF">
        <w:t>han</w:t>
      </w:r>
      <w:r w:rsidR="00C87DE4">
        <w:t xml:space="preserve"> its</w:t>
      </w:r>
      <w:r w:rsidR="003E13AF">
        <w:t xml:space="preserve">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w:t>
      </w:r>
      <w:r w:rsidR="00C87DE4">
        <w:t xml:space="preserve"> aggressor</w:t>
      </w:r>
      <w:r w:rsidR="003E13AF">
        <w:t xml:space="preserve">). If the problem of the security dilemma is to decide </w:t>
      </w:r>
      <w:r w:rsidR="003E13AF">
        <w:rPr>
          <w:i/>
        </w:rPr>
        <w:t xml:space="preserve">whether </w:t>
      </w:r>
      <w:r w:rsidR="003E13AF">
        <w:t xml:space="preserve">to deter, the problem of the gray zone is to decide </w:t>
      </w:r>
      <w:r w:rsidR="003E13AF">
        <w:rPr>
          <w:i/>
        </w:rPr>
        <w:t>how much</w:t>
      </w:r>
      <w:r w:rsidR="003E13AF">
        <w:t>.</w:t>
      </w:r>
      <w:r w:rsidR="00FC438C">
        <w:t xml:space="preserve"> </w:t>
      </w:r>
      <w:r w:rsidR="00AE0BFF">
        <w:t>Even</w:t>
      </w:r>
      <w:r w:rsidR="00FC438C">
        <w:t xml:space="preserve"> if all actors are assumed to harbor revisionist ambitions </w:t>
      </w:r>
      <w:r w:rsidR="00FC438C">
        <w:fldChar w:fldCharType="begin"/>
      </w:r>
      <w:r w:rsidR="00AE0BFF">
        <w:instrText xml:space="preserve"> ADDIN ZOTERO_ITEM CSL_CITATION {"citationID":"5JJP9cAx","properties":{"formattedCitation":"(Schweller 1996)","plainCitation":"(Schweller 1996)","noteIndex":0},"citationItems":[{"id":8682,"uris":["http://zotero.org/users/471208/items/P4VHQ6MU"],"uri":["http://zotero.org/users/471208/items/P4VHQ6MU"],"itemData":{"id":8682,"type":"article-journal","title":"Neorealism's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sidR="00FC438C">
        <w:fldChar w:fldCharType="separate"/>
      </w:r>
      <w:r w:rsidR="00AE0BFF" w:rsidRPr="00F53AFC">
        <w:t>(Schweller 1996)</w:t>
      </w:r>
      <w:r w:rsidR="00FC438C">
        <w:fldChar w:fldCharType="end"/>
      </w:r>
      <w:r w:rsidR="00FC438C">
        <w:t xml:space="preserve">, </w:t>
      </w:r>
      <w:del w:id="434" w:author="Microsoft Office User" w:date="2019-06-15T21:12:00Z">
        <w:r w:rsidR="00FC438C" w:rsidDel="009647DC">
          <w:delText xml:space="preserve">something like the </w:delText>
        </w:r>
      </w:del>
      <w:r w:rsidR="00FC438C">
        <w:t xml:space="preserve">security </w:t>
      </w:r>
      <w:del w:id="435" w:author="Microsoft Office User" w:date="2019-06-15T21:13:00Z">
        <w:r w:rsidR="00FC438C" w:rsidDel="00EC55FB">
          <w:delText xml:space="preserve">dilemma </w:delText>
        </w:r>
      </w:del>
      <w:ins w:id="436" w:author="Microsoft Office User" w:date="2019-06-15T21:13:00Z">
        <w:r w:rsidR="00EC55FB">
          <w:t>dilemma</w:t>
        </w:r>
        <w:r w:rsidR="00EC55FB">
          <w:t>-</w:t>
        </w:r>
      </w:ins>
      <w:ins w:id="437" w:author="Microsoft Office User" w:date="2019-06-15T21:12:00Z">
        <w:r w:rsidR="009647DC">
          <w:t xml:space="preserve">like dynamics </w:t>
        </w:r>
      </w:ins>
      <w:r w:rsidR="00FC438C">
        <w:t>still appl</w:t>
      </w:r>
      <w:ins w:id="438" w:author="Microsoft Office User" w:date="2019-06-15T21:12:00Z">
        <w:r w:rsidR="009647DC">
          <w:t>y in</w:t>
        </w:r>
      </w:ins>
      <w:del w:id="439" w:author="Microsoft Office User" w:date="2019-06-15T21:12:00Z">
        <w:r w:rsidR="00FC438C" w:rsidDel="009647DC">
          <w:delText xml:space="preserve">ies </w:delText>
        </w:r>
        <w:r w:rsidR="00AE0BFF" w:rsidDel="009647DC">
          <w:delText>for</w:delText>
        </w:r>
      </w:del>
      <w:r w:rsidR="00AE0BFF">
        <w:t xml:space="preserve"> determining</w:t>
      </w:r>
      <w:r w:rsidR="00FC438C">
        <w:t xml:space="preserve"> the ways in which they are deterred from </w:t>
      </w:r>
      <w:del w:id="440" w:author="Microsoft Office User" w:date="2019-06-15T21:13:00Z">
        <w:r w:rsidR="00FC438C" w:rsidDel="00EC55FB">
          <w:delText>acting on their desires</w:delText>
        </w:r>
      </w:del>
      <w:ins w:id="441" w:author="Microsoft Office User" w:date="2019-06-15T21:13:00Z">
        <w:r w:rsidR="00EC55FB">
          <w:t>given behavior</w:t>
        </w:r>
      </w:ins>
      <w:r w:rsidR="00FC438C">
        <w:t>.</w:t>
      </w:r>
      <w:r w:rsidR="003E13AF">
        <w:t xml:space="preserve"> </w:t>
      </w:r>
    </w:p>
    <w:p w14:paraId="1FB0C49B" w14:textId="77777777" w:rsidR="0099449B" w:rsidRDefault="0099449B" w:rsidP="0099449B">
      <w:pPr>
        <w:pStyle w:val="Heading2"/>
        <w:spacing w:after="200"/>
        <w:ind w:firstLine="0"/>
      </w:pPr>
      <w:bookmarkStart w:id="442" w:name="_mtpq2ba65iue" w:colFirst="0" w:colLast="0"/>
      <w:bookmarkEnd w:id="442"/>
      <w:r>
        <w:t>The Deterrence Gradient</w:t>
      </w:r>
    </w:p>
    <w:p w14:paraId="436BDCB9" w14:textId="6DA4D981" w:rsidR="001F771E" w:rsidRDefault="00AE0BFF" w:rsidP="0099449B">
      <w:pPr>
        <w:spacing w:after="200"/>
        <w:ind w:firstLine="0"/>
      </w:pPr>
      <w:r>
        <w:t xml:space="preserve">If conflict varies continuously between peace and war, then if might be explained by treating deterrence success and failure as </w:t>
      </w:r>
      <w:ins w:id="443" w:author="Microsoft Office User" w:date="2019-06-15T21:14:00Z">
        <w:r w:rsidR="003D2C41">
          <w:t>a</w:t>
        </w:r>
      </w:ins>
      <w:ins w:id="444" w:author="Microsoft Office User" w:date="2019-06-15T21:15:00Z">
        <w:r w:rsidR="003D2C41">
          <w:t xml:space="preserve">lso </w:t>
        </w:r>
      </w:ins>
      <w:del w:id="445" w:author="Microsoft Office User" w:date="2019-06-15T21:15:00Z">
        <w:r w:rsidDel="003D2C41">
          <w:delText xml:space="preserve">a </w:delText>
        </w:r>
      </w:del>
      <w:r>
        <w:t>variable</w:t>
      </w:r>
      <w:del w:id="446" w:author="Microsoft Office User" w:date="2019-06-15T21:15:00Z">
        <w:r w:rsidDel="003D2C41">
          <w:delText xml:space="preserve"> too</w:delText>
        </w:r>
      </w:del>
      <w:r>
        <w:t xml:space="preserve">. </w:t>
      </w:r>
      <w:r w:rsidR="0099449B">
        <w:t xml:space="preserve">If gray zone conflict is a second-best reaction to successful deterrence, then </w:t>
      </w:r>
      <w:r w:rsidR="001F771E">
        <w:t>conflict severity should be inversely proportional to the</w:t>
      </w:r>
      <w:r w:rsidR="0099449B">
        <w:t xml:space="preserve"> </w:t>
      </w:r>
      <w:del w:id="447" w:author="Microsoft Office User" w:date="2019-06-15T21:15:00Z">
        <w:r w:rsidR="001F771E" w:rsidDel="003D2C41">
          <w:delText xml:space="preserve">deterrence </w:delText>
        </w:r>
      </w:del>
      <w:r w:rsidR="001F771E">
        <w:t>credibility</w:t>
      </w:r>
      <w:r w:rsidR="0099449B">
        <w:t xml:space="preserve"> of deterrence.</w:t>
      </w:r>
      <w:r w:rsidR="001F771E">
        <w:t xml:space="preserve"> Conflict motivated by efficiency should not be so correlated.</w:t>
      </w:r>
      <w:r w:rsidR="0099449B">
        <w:t xml:space="preserve"> </w:t>
      </w:r>
      <w:r w:rsidR="00A403C9">
        <w:lastRenderedPageBreak/>
        <w:t>Furthermore, conflict at the weaker end of the deterrence gradient should be more motivated by efficiency concerns than fears about retaliatory consequences.</w:t>
      </w:r>
    </w:p>
    <w:p w14:paraId="5B732B26" w14:textId="21B30609" w:rsidR="0099449B" w:rsidRDefault="001F771E" w:rsidP="0099449B">
      <w:pPr>
        <w:spacing w:after="200"/>
        <w:ind w:firstLine="0"/>
      </w:pPr>
      <w:r>
        <w:t>To operationalize this hypothesis, we</w:t>
      </w:r>
      <w:r w:rsidR="0099449B">
        <w:t xml:space="preserve"> posit a deterrence analogue to the military loss of strength gradient (Boulding 1962). </w:t>
      </w:r>
      <w:r w:rsidR="0099449B" w:rsidRPr="0099449B">
        <w:t xml:space="preserve">All things being equal, a state requires more supplies and troops to achieve the same concentration of force further from its border. Distant deployments involve extended supply lines and exposed flanks. An army </w:t>
      </w:r>
      <w:del w:id="448" w:author="Microsoft Office User" w:date="2019-06-15T21:17:00Z">
        <w:r w:rsidR="0099449B" w:rsidRPr="0099449B" w:rsidDel="003D2C41">
          <w:delText xml:space="preserve">is </w:delText>
        </w:r>
      </w:del>
      <w:ins w:id="449" w:author="Microsoft Office User" w:date="2019-06-15T21:17:00Z">
        <w:r w:rsidR="003D2C41">
          <w:t>may</w:t>
        </w:r>
        <w:r w:rsidR="003D2C41" w:rsidRPr="0099449B">
          <w:t xml:space="preserve"> </w:t>
        </w:r>
      </w:ins>
      <w:r w:rsidR="0099449B" w:rsidRPr="0099449B">
        <w:t xml:space="preserve">also </w:t>
      </w:r>
      <w:del w:id="450" w:author="Microsoft Office User" w:date="2019-06-15T21:17:00Z">
        <w:r w:rsidR="0099449B" w:rsidRPr="0099449B" w:rsidDel="003D2C41">
          <w:delText xml:space="preserve">likely to </w:delText>
        </w:r>
      </w:del>
      <w:r w:rsidR="0099449B" w:rsidRPr="0099449B">
        <w:t>lack sympathetic populations and local knowledge in “contested zones” far from home (Posen 2003</w:t>
      </w:r>
      <w:ins w:id="451" w:author="Microsoft Office User" w:date="2019-06-15T21:17:00Z">
        <w:r w:rsidR="003D2C41">
          <w:t xml:space="preserve">; </w:t>
        </w:r>
      </w:ins>
      <w:ins w:id="452" w:author="Microsoft Office User" w:date="2019-06-15T21:18:00Z">
        <w:r w:rsidR="003D2C41">
          <w:t xml:space="preserve">Gartzke and </w:t>
        </w:r>
      </w:ins>
      <w:proofErr w:type="spellStart"/>
      <w:ins w:id="453" w:author="Microsoft Office User" w:date="2019-06-15T21:17:00Z">
        <w:r w:rsidR="003D2C41">
          <w:t>Hulme</w:t>
        </w:r>
        <w:proofErr w:type="spellEnd"/>
        <w:r w:rsidR="003D2C41">
          <w:t xml:space="preserve"> 201</w:t>
        </w:r>
      </w:ins>
      <w:ins w:id="454" w:author="Microsoft Office User" w:date="2019-06-15T21:18:00Z">
        <w:r w:rsidR="003D2C41">
          <w:t>9</w:t>
        </w:r>
      </w:ins>
      <w:r w:rsidR="0099449B" w:rsidRPr="0099449B">
        <w:t>). The loss of strength can be partially offset by basing and mobility (Corbett 1911; Friedman 2001)</w:t>
      </w:r>
      <w:r w:rsidR="0099449B">
        <w:t xml:space="preserve"> but not eliminated due to the enduring vulnerabilities of naval power and frictions with host nations.</w:t>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del w:id="455" w:author="Microsoft Office User" w:date="2019-06-15T21:19:00Z">
        <w:r w:rsidDel="00FA7A4E">
          <w:delText xml:space="preserve">useful </w:delText>
        </w:r>
      </w:del>
      <w:ins w:id="456" w:author="Microsoft Office User" w:date="2019-06-15T21:19:00Z">
        <w:r w:rsidR="00FA7A4E">
          <w:t>an adequate and convenient</w:t>
        </w:r>
        <w:r w:rsidR="00FA7A4E">
          <w:t xml:space="preserve"> </w:t>
        </w:r>
      </w:ins>
      <w:r>
        <w:t>proxy for other factors that do.</w:t>
      </w:r>
    </w:p>
    <w:p w14:paraId="6C4B3D86" w14:textId="0DBEC0F8" w:rsidR="0099449B" w:rsidRDefault="0099449B" w:rsidP="0099449B">
      <w:pPr>
        <w:spacing w:after="200"/>
        <w:ind w:firstLine="0"/>
      </w:pPr>
      <w:r>
        <w:t xml:space="preserve">Insofar as military power is affected by a loss of strength gradient, deterrence that relies on </w:t>
      </w:r>
      <w:del w:id="457" w:author="Microsoft Office User" w:date="2019-06-15T21:19:00Z">
        <w:r w:rsidDel="00527057">
          <w:delText xml:space="preserve">that </w:delText>
        </w:r>
      </w:del>
      <w:ins w:id="458" w:author="Microsoft Office User" w:date="2019-06-15T21:19:00Z">
        <w:r w:rsidR="00527057">
          <w:t>military</w:t>
        </w:r>
        <w:r w:rsidR="00527057">
          <w:t xml:space="preserve"> </w:t>
        </w:r>
      </w:ins>
      <w:r>
        <w:t xml:space="preserve">power </w:t>
      </w:r>
      <w:del w:id="459" w:author="Microsoft Office User" w:date="2019-06-15T21:20:00Z">
        <w:r w:rsidDel="00527057">
          <w:delText xml:space="preserve">also </w:delText>
        </w:r>
      </w:del>
      <w:r>
        <w:t xml:space="preserve">should </w:t>
      </w:r>
      <w:ins w:id="460" w:author="Microsoft Office User" w:date="2019-06-15T21:20:00Z">
        <w:r w:rsidR="00527057">
          <w:t xml:space="preserve">also </w:t>
        </w:r>
      </w:ins>
      <w:del w:id="461" w:author="Microsoft Office User" w:date="2019-06-15T21:20:00Z">
        <w:r w:rsidDel="00527057">
          <w:delText>be less effective than proximate deterrence</w:delText>
        </w:r>
      </w:del>
      <w:ins w:id="462" w:author="Microsoft Office User" w:date="2019-06-15T21:20:00Z">
        <w:r w:rsidR="00527057">
          <w:t>decay in distance</w:t>
        </w:r>
      </w:ins>
      <w:r>
        <w:t xml:space="preserve">. There are </w:t>
      </w:r>
      <w:r w:rsidR="0016229E">
        <w:t>other</w:t>
      </w:r>
      <w:r>
        <w:t xml:space="preserve"> reasons to expect resolve to </w:t>
      </w:r>
      <w:del w:id="463" w:author="Microsoft Office User" w:date="2019-06-15T21:20:00Z">
        <w:r w:rsidDel="00527057">
          <w:delText>vary with</w:delText>
        </w:r>
      </w:del>
      <w:ins w:id="464" w:author="Microsoft Office User" w:date="2019-06-15T21:20:00Z">
        <w:r w:rsidR="00527057">
          <w:t>be affected by</w:t>
        </w:r>
      </w:ins>
      <w:r>
        <w:t xml:space="preserve"> </w:t>
      </w:r>
      <w:del w:id="465" w:author="Microsoft Office User" w:date="2019-06-15T21:20:00Z">
        <w:r w:rsidDel="00527057">
          <w:delText>distance</w:delText>
        </w:r>
      </w:del>
      <w:ins w:id="466" w:author="Microsoft Office User" w:date="2019-06-15T21:20:00Z">
        <w:r w:rsidR="00527057">
          <w:t>proximity</w:t>
        </w:r>
      </w:ins>
      <w:r>
        <w:t xml:space="preserve">. All things being equal, states likely care more about </w:t>
      </w:r>
      <w:r w:rsidR="0016229E">
        <w:t>regional issues that more directly affect their populations than about happenings</w:t>
      </w:r>
      <w:r>
        <w:t xml:space="preserve"> far from home. Defenders </w:t>
      </w:r>
      <w:r w:rsidR="0016229E">
        <w:t xml:space="preserve">will thus be </w:t>
      </w:r>
      <w:r>
        <w:t xml:space="preserve">more resolved to resist aggression on their borders, </w:t>
      </w:r>
      <w:r w:rsidR="0016229E">
        <w:t xml:space="preserve">while </w:t>
      </w:r>
      <w:r>
        <w:t>attackers</w:t>
      </w:r>
      <w:r w:rsidR="0016229E">
        <w:t xml:space="preserve"> campaigning from distant shores will</w:t>
      </w:r>
      <w:r>
        <w:t xml:space="preserve"> are less </w:t>
      </w:r>
      <w:r w:rsidR="0016229E">
        <w:t>so</w:t>
      </w:r>
      <w:r>
        <w:t xml:space="preserve">. Alliances </w:t>
      </w:r>
      <w:ins w:id="467" w:author="Microsoft Office User" w:date="2019-06-15T21:21:00Z">
        <w:r w:rsidR="00527057">
          <w:t>with</w:t>
        </w:r>
      </w:ins>
      <w:del w:id="468" w:author="Microsoft Office User" w:date="2019-06-15T21:21:00Z">
        <w:r w:rsidDel="00527057">
          <w:delText>to</w:delText>
        </w:r>
      </w:del>
      <w:r>
        <w:t xml:space="preserve"> ne</w:t>
      </w:r>
      <w:ins w:id="469" w:author="Microsoft Office User" w:date="2019-06-15T21:21:00Z">
        <w:r w:rsidR="00527057">
          <w:t>ighboring</w:t>
        </w:r>
      </w:ins>
      <w:del w:id="470" w:author="Microsoft Office User" w:date="2019-06-15T21:21:00Z">
        <w:r w:rsidDel="00527057">
          <w:delText>arby</w:delText>
        </w:r>
      </w:del>
      <w:r>
        <w:t xml:space="preserve"> states should similarly be more credible since patrons </w:t>
      </w:r>
      <w:del w:id="471" w:author="Microsoft Office User" w:date="2019-06-15T21:21:00Z">
        <w:r w:rsidR="0016229E" w:rsidDel="00527057">
          <w:delText>will be</w:delText>
        </w:r>
      </w:del>
      <w:ins w:id="472" w:author="Microsoft Office User" w:date="2019-06-15T21:21:00Z">
        <w:r w:rsidR="00527057">
          <w:t>are generally</w:t>
        </w:r>
      </w:ins>
      <w:r>
        <w:t xml:space="preserve"> more willing to defend a proximate client (</w:t>
      </w:r>
      <w:proofErr w:type="spellStart"/>
      <w:r>
        <w:t>Bak</w:t>
      </w:r>
      <w:proofErr w:type="spellEnd"/>
      <w:r>
        <w:t xml:space="preserve"> 2018). </w:t>
      </w:r>
      <w:r w:rsidR="0016229E">
        <w:t>Conversely,</w:t>
      </w:r>
      <w:r>
        <w:t xml:space="preserve"> commitments should be less credible with distance as well, as patrons will fear entrapment by distant allies</w:t>
      </w:r>
      <w:r w:rsidR="0016229E">
        <w:t xml:space="preserve"> with stronger local interests </w:t>
      </w:r>
      <w:r w:rsidR="0016229E">
        <w:fldChar w:fldCharType="begin"/>
      </w:r>
      <w:r w:rsidR="0016229E">
        <w:instrText xml:space="preserve"> ADDIN ZOTERO_ITEM CSL_CITATION {"citationID":"RMY9HYRd","properties":{"formattedCitation":"(Christensen and Snyder 1990)","plainCitation":"(Christensen and Snyder 1990)","noteIndex":0},"citationItems":[{"id":1325,"uris":["http://zotero.org/users/471208/items/6J3XQI4V"],"uri":["http://zotero.org/users/471208/items/6J3XQI4V"],"itemData":{"id":1325,"type":"article-journal","title":"Chain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sidR="0016229E">
        <w:fldChar w:fldCharType="separate"/>
      </w:r>
      <w:r w:rsidR="0016229E" w:rsidRPr="0016229E">
        <w:t>(Christensen and</w:t>
      </w:r>
      <w:r w:rsidR="0016229E" w:rsidRPr="0077666F">
        <w:t xml:space="preserve"> Snyder 1990)</w:t>
      </w:r>
      <w:r w:rsidR="0016229E">
        <w:fldChar w:fldCharType="end"/>
      </w:r>
      <w:r>
        <w:t xml:space="preserve">. </w:t>
      </w:r>
      <w:r w:rsidR="0016229E">
        <w:t xml:space="preserve">Extended deterrence—the use of threats to protect allies beyond a state’s borders—is thus widely believed to be less credible than homeland deterrence (Fuhrmann 2018). The </w:t>
      </w:r>
      <w:del w:id="473" w:author="Microsoft Office User" w:date="2019-06-15T21:23:00Z">
        <w:r w:rsidR="0016229E" w:rsidDel="00527057">
          <w:delText>Cold War</w:delText>
        </w:r>
      </w:del>
      <w:ins w:id="474" w:author="Microsoft Office User" w:date="2019-06-15T21:23:00Z">
        <w:r w:rsidR="00527057">
          <w:t>NATO</w:t>
        </w:r>
      </w:ins>
      <w:r w:rsidR="0016229E">
        <w:t xml:space="preserve"> solution to this problem </w:t>
      </w:r>
      <w:del w:id="475" w:author="Microsoft Office User" w:date="2019-06-15T21:23:00Z">
        <w:r w:rsidR="0016229E" w:rsidDel="00527057">
          <w:delText>was the</w:delText>
        </w:r>
      </w:del>
      <w:ins w:id="476" w:author="Microsoft Office User" w:date="2019-06-15T21:23:00Z">
        <w:r w:rsidR="00527057">
          <w:t>has been</w:t>
        </w:r>
      </w:ins>
      <w:r w:rsidR="0016229E">
        <w:t xml:space="preserve"> forward deployment of </w:t>
      </w:r>
      <w:del w:id="477" w:author="Microsoft Office User" w:date="2019-06-15T21:22:00Z">
        <w:r w:rsidR="0016229E" w:rsidDel="00527057">
          <w:delText xml:space="preserve">American </w:delText>
        </w:r>
      </w:del>
      <w:ins w:id="478" w:author="Microsoft Office User" w:date="2019-06-15T21:22:00Z">
        <w:r w:rsidR="00527057">
          <w:t>U.S.</w:t>
        </w:r>
        <w:r w:rsidR="00527057">
          <w:t xml:space="preserve"> </w:t>
        </w:r>
      </w:ins>
      <w:del w:id="479" w:author="Microsoft Office User" w:date="2019-06-15T21:22:00Z">
        <w:r w:rsidR="0016229E" w:rsidDel="00527057">
          <w:delText xml:space="preserve">troops </w:delText>
        </w:r>
      </w:del>
      <w:ins w:id="480" w:author="Microsoft Office User" w:date="2019-06-15T21:22:00Z">
        <w:r w:rsidR="00527057">
          <w:t>forces</w:t>
        </w:r>
      </w:ins>
      <w:del w:id="481" w:author="Microsoft Office User" w:date="2019-06-15T21:23:00Z">
        <w:r w:rsidR="0016229E" w:rsidDel="00527057">
          <w:delText>in Europe, a practice that continues today with NATO tripwire force in the Baltics</w:delText>
        </w:r>
        <w:r w:rsidR="0077666F" w:rsidDel="00527057">
          <w:delText xml:space="preserve"> and helps bolster the deterrence gradient</w:delText>
        </w:r>
      </w:del>
      <w:r w:rsidR="0016229E">
        <w:t>.</w:t>
      </w:r>
    </w:p>
    <w:p w14:paraId="638632DC" w14:textId="5E42E4C2" w:rsidR="00762838" w:rsidRDefault="00762838" w:rsidP="0099449B">
      <w:pPr>
        <w:spacing w:after="200"/>
        <w:ind w:firstLine="0"/>
      </w:pPr>
      <w:r>
        <w:t>Alliance commitments are to extended deterrence what forward basing is to the loss-of-strength gradient; both mechanisms seek to roll back the damaging effects of distance. Just as not all outposts are created equal, furthermore, some commitments are stronger than others. While NATO security guarantees nominally cover all 29 member</w:t>
      </w:r>
      <w:ins w:id="482" w:author="Microsoft Office User" w:date="2019-06-15T21:24:00Z">
        <w:r w:rsidR="00527057">
          <w:t xml:space="preserve"> </w:t>
        </w:r>
      </w:ins>
      <w:r>
        <w:t>s</w:t>
      </w:r>
      <w:ins w:id="483" w:author="Microsoft Office User" w:date="2019-06-15T21:24:00Z">
        <w:r w:rsidR="00527057">
          <w:t>tates</w:t>
        </w:r>
      </w:ins>
      <w:r>
        <w:t xml:space="preserve"> equally, the 12 founding members in Western Europe and North America are arguably more confident in this commitment (George and Sandler 2018). Indeed, recent Eastern European entrants have questioned NATO resolve. </w:t>
      </w:r>
      <w:del w:id="484" w:author="Microsoft Office User" w:date="2019-06-15T21:25:00Z">
        <w:r w:rsidDel="00527057">
          <w:delText xml:space="preserve">Declarations </w:delText>
        </w:r>
      </w:del>
      <w:ins w:id="485" w:author="Microsoft Office User" w:date="2019-06-15T21:25:00Z">
        <w:r w:rsidR="00527057">
          <w:t>D</w:t>
        </w:r>
        <w:r w:rsidR="00527057">
          <w:t xml:space="preserve">eclarations </w:t>
        </w:r>
      </w:ins>
      <w:del w:id="486" w:author="Microsoft Office User" w:date="2019-06-15T21:25:00Z">
        <w:r w:rsidDel="00527057">
          <w:delText xml:space="preserve">from NATO leadership </w:delText>
        </w:r>
      </w:del>
      <w:r>
        <w:t xml:space="preserve">that there </w:t>
      </w:r>
      <w:del w:id="487" w:author="Microsoft Office User" w:date="2019-06-15T21:25:00Z">
        <w:r w:rsidDel="00527057">
          <w:delText xml:space="preserve">are </w:delText>
        </w:r>
      </w:del>
      <w:ins w:id="488" w:author="Microsoft Office User" w:date="2019-06-15T21:25:00Z">
        <w:r w:rsidR="00527057">
          <w:t>is</w:t>
        </w:r>
        <w:r w:rsidR="00527057">
          <w:t xml:space="preserve"> </w:t>
        </w:r>
      </w:ins>
      <w:r>
        <w:t xml:space="preserve">no second tier </w:t>
      </w:r>
      <w:ins w:id="489" w:author="Microsoft Office User" w:date="2019-06-15T21:25:00Z">
        <w:r w:rsidR="00527057">
          <w:t xml:space="preserve">in NATO </w:t>
        </w:r>
      </w:ins>
      <w:del w:id="490" w:author="Microsoft Office User" w:date="2019-06-15T21:25:00Z">
        <w:r w:rsidDel="00527057">
          <w:delText xml:space="preserve">members </w:delText>
        </w:r>
      </w:del>
      <w:r>
        <w:t>simply underscore this concern. Eastern European</w:t>
      </w:r>
      <w:ins w:id="491" w:author="Microsoft Office User" w:date="2019-06-15T21:26:00Z">
        <w:r w:rsidR="00527057">
          <w:t xml:space="preserve"> </w:t>
        </w:r>
      </w:ins>
      <w:del w:id="492" w:author="Microsoft Office User" w:date="2019-06-15T21:26:00Z">
        <w:r w:rsidDel="00527057">
          <w:delText xml:space="preserve"> NATO </w:delText>
        </w:r>
      </w:del>
      <w:r>
        <w:t>members also appear to have greater need of</w:t>
      </w:r>
      <w:ins w:id="493" w:author="Microsoft Office User" w:date="2019-06-15T21:28:00Z">
        <w:r w:rsidR="005925A4">
          <w:t xml:space="preserve"> </w:t>
        </w:r>
      </w:ins>
      <w:del w:id="494" w:author="Microsoft Office User" w:date="2019-06-15T21:28:00Z">
        <w:r w:rsidDel="005925A4">
          <w:delText xml:space="preserve"> the</w:delText>
        </w:r>
      </w:del>
      <w:r>
        <w:t xml:space="preserve"> </w:t>
      </w:r>
      <w:del w:id="495" w:author="Microsoft Office User" w:date="2019-06-15T21:31:00Z">
        <w:r w:rsidDel="00B63683">
          <w:delText xml:space="preserve">NATO </w:delText>
        </w:r>
      </w:del>
      <w:del w:id="496" w:author="Microsoft Office User" w:date="2019-06-15T21:28:00Z">
        <w:r w:rsidDel="005925A4">
          <w:delText>insurance policy</w:delText>
        </w:r>
      </w:del>
      <w:ins w:id="497" w:author="Microsoft Office User" w:date="2019-06-15T21:29:00Z">
        <w:r w:rsidR="005925A4">
          <w:t>protection</w:t>
        </w:r>
      </w:ins>
      <w:ins w:id="498" w:author="Microsoft Office User" w:date="2019-06-15T21:28:00Z">
        <w:r w:rsidR="005925A4">
          <w:t>,</w:t>
        </w:r>
      </w:ins>
      <w:r>
        <w:t xml:space="preserve"> given that Russia is both more interested in, and </w:t>
      </w:r>
      <w:del w:id="499" w:author="Microsoft Office User" w:date="2019-06-15T21:29:00Z">
        <w:r w:rsidDel="005925A4">
          <w:delText xml:space="preserve">more </w:delText>
        </w:r>
      </w:del>
      <w:ins w:id="500" w:author="Microsoft Office User" w:date="2019-06-15T21:29:00Z">
        <w:r w:rsidR="005925A4">
          <w:t>better</w:t>
        </w:r>
        <w:r w:rsidR="005925A4">
          <w:t xml:space="preserve"> </w:t>
        </w:r>
      </w:ins>
      <w:r>
        <w:t xml:space="preserve">able to, control territory </w:t>
      </w:r>
      <w:del w:id="501" w:author="Microsoft Office User" w:date="2019-06-15T21:26:00Z">
        <w:r w:rsidDel="00527057">
          <w:delText xml:space="preserve">on or </w:delText>
        </w:r>
      </w:del>
      <w:r>
        <w:t xml:space="preserve">near </w:t>
      </w:r>
      <w:ins w:id="502" w:author="Microsoft Office User" w:date="2019-06-15T21:26:00Z">
        <w:r w:rsidR="00527057">
          <w:t>its</w:t>
        </w:r>
      </w:ins>
      <w:del w:id="503" w:author="Microsoft Office User" w:date="2019-06-15T21:26:00Z">
        <w:r w:rsidDel="00527057">
          <w:delText>their</w:delText>
        </w:r>
      </w:del>
      <w:r>
        <w:t xml:space="preserve"> borders (</w:t>
      </w:r>
      <w:proofErr w:type="spellStart"/>
      <w:r>
        <w:t>Noetzel</w:t>
      </w:r>
      <w:proofErr w:type="spellEnd"/>
      <w:r>
        <w:t xml:space="preserve"> and </w:t>
      </w:r>
      <w:proofErr w:type="spellStart"/>
      <w:r>
        <w:t>Schreer</w:t>
      </w:r>
      <w:proofErr w:type="spellEnd"/>
      <w:r>
        <w:t xml:space="preserve"> 2009; </w:t>
      </w:r>
      <w:proofErr w:type="spellStart"/>
      <w:r>
        <w:t>Matláry</w:t>
      </w:r>
      <w:proofErr w:type="spellEnd"/>
      <w:r>
        <w:t xml:space="preserve"> 2014). In sum, Western resolve and capability decreases from West to East while Russian resolve and capability increases. </w:t>
      </w:r>
    </w:p>
    <w:p w14:paraId="5509B20C" w14:textId="715B4F41" w:rsidR="00474772" w:rsidRDefault="0099449B" w:rsidP="00B61712">
      <w:pPr>
        <w:spacing w:after="200"/>
        <w:ind w:firstLine="0"/>
      </w:pPr>
      <w:r>
        <w:t>Technology conditions but does not eliminate geography. Cyberspace seems to open up the entire world to anyone with an internet connection. Yet most states can and do enforce their laws on the digital infrastructure within their borders</w:t>
      </w:r>
      <w:r w:rsidR="0077666F">
        <w:t xml:space="preserve">, which they connect across borders </w:t>
      </w:r>
      <w:r w:rsidR="0077666F">
        <w:lastRenderedPageBreak/>
        <w:t>for good economic reasons</w:t>
      </w:r>
      <w:r>
        <w:t xml:space="preserve"> (</w:t>
      </w:r>
      <w:proofErr w:type="spellStart"/>
      <w:r w:rsidR="0077666F">
        <w:t>Drezner</w:t>
      </w:r>
      <w:proofErr w:type="spellEnd"/>
      <w:r w:rsidR="0077666F">
        <w:t xml:space="preserve"> 2004; </w:t>
      </w:r>
      <w:r>
        <w:t xml:space="preserve">Goldsmith and Wu 2006). The </w:t>
      </w:r>
      <w:r w:rsidR="0077666F">
        <w:t>terrestrial</w:t>
      </w:r>
      <w:r>
        <w:t xml:space="preserve"> metaphor of “cyberspace” </w:t>
      </w:r>
      <w:commentRangeStart w:id="504"/>
      <w:r w:rsidR="0077666F" w:rsidRPr="00325572">
        <w:rPr>
          <w:highlight w:val="yellow"/>
          <w:rPrChange w:id="505" w:author="Microsoft Office User" w:date="2019-06-15T21:34:00Z">
            <w:rPr/>
          </w:rPrChange>
        </w:rPr>
        <w:t>elides</w:t>
      </w:r>
      <w:commentRangeEnd w:id="504"/>
      <w:r w:rsidR="00325572">
        <w:rPr>
          <w:rStyle w:val="CommentReference"/>
        </w:rPr>
        <w:commentReference w:id="504"/>
      </w:r>
      <w:r w:rsidR="0077666F">
        <w:t xml:space="preserve"> the mutual </w:t>
      </w:r>
      <w:r w:rsidR="005A0F0C">
        <w:t>interests actors have in building and maintai</w:t>
      </w:r>
      <w:ins w:id="506" w:author="Microsoft Office User" w:date="2019-06-15T21:32:00Z">
        <w:r w:rsidR="00490CBD">
          <w:t>n</w:t>
        </w:r>
      </w:ins>
      <w:r w:rsidR="005A0F0C">
        <w:t>ing</w:t>
      </w:r>
      <w:r w:rsidR="0077666F">
        <w:t xml:space="preserve"> the sociotechnical institutions that enabl</w:t>
      </w:r>
      <w:r>
        <w:t>e</w:t>
      </w:r>
      <w:r w:rsidR="0077666F">
        <w:t xml:space="preserve"> them to share</w:t>
      </w:r>
      <w:r>
        <w:t xml:space="preserve"> information </w:t>
      </w:r>
      <w:r w:rsidR="005A0F0C">
        <w:t xml:space="preserve">and make money </w:t>
      </w:r>
      <w:r>
        <w:t>(</w:t>
      </w:r>
      <w:r w:rsidR="0077666F">
        <w:t xml:space="preserve">Raymond 2013; Sowell 2015; Lindsay 2017; </w:t>
      </w:r>
      <w:r>
        <w:t xml:space="preserve">Branch 2018). What happens in the cyber domain is conditioned by </w:t>
      </w:r>
      <w:r w:rsidR="0077666F">
        <w:t>the power and interests of actors in other domains</w:t>
      </w:r>
      <w:r>
        <w:t xml:space="preserve">. </w:t>
      </w:r>
      <w:r w:rsidR="0077666F">
        <w:t xml:space="preserve">Indeed, cyber conflict appears to be concentrated along the fissures of traditional geographic rivalries </w:t>
      </w:r>
      <w:r w:rsidR="0077666F">
        <w:fldChar w:fldCharType="begin"/>
      </w:r>
      <w:r w:rsidR="0077666F">
        <w:instrText xml:space="preserve"> ADDIN ZOTERO_ITEM CSL_CITATION {"citationID":"RS6sdQHb","properties":{"formattedCitation":"(Valeriano and Maness 2014)","plainCitation":"(Valeriano and Maness 2014)","noteIndex":0},"citationItems":[{"id":1299,"uris":["http://zotero.org/users/471208/items/WSVEGB3T"],"uri":["http://zotero.org/users/471208/items/WSVEGB3T"],"itemData":{"id":1299,"type":"article-journal","title":"The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sidR="0077666F">
        <w:fldChar w:fldCharType="separate"/>
      </w:r>
      <w:r w:rsidR="0077666F" w:rsidRPr="0077666F">
        <w:t>(Valeriano and Maness 2014)</w:t>
      </w:r>
      <w:r w:rsidR="0077666F">
        <w:fldChar w:fldCharType="end"/>
      </w:r>
      <w:r>
        <w:t xml:space="preserve">. </w:t>
      </w:r>
    </w:p>
    <w:p w14:paraId="7EB1D853" w14:textId="0B2DC01C" w:rsidR="0099449B" w:rsidRDefault="005A0F0C" w:rsidP="00BF58C4">
      <w:pPr>
        <w:spacing w:after="200"/>
        <w:ind w:firstLine="0"/>
      </w:pPr>
      <w:r>
        <w:t>To the extent that cyberspace does enable remote conflict, we should expect it to be used for limited aims operations that do not directly threaten vital interests.</w:t>
      </w:r>
      <w:r w:rsidR="00042B06">
        <w:t xml:space="preserve"> Because </w:t>
      </w:r>
      <w:proofErr w:type="spellStart"/>
      <w:r w:rsidR="00042B06">
        <w:t>cyber attacks</w:t>
      </w:r>
      <w:proofErr w:type="spellEnd"/>
      <w:r w:rsidR="00042B06">
        <w:t xml:space="preserve"> rarely lead to escalation (Schneider 2017), the cyber domain is</w:t>
      </w:r>
      <w:r w:rsidR="00F76B0D">
        <w:t xml:space="preserve"> particularly</w:t>
      </w:r>
      <w:r w:rsidR="00042B06">
        <w:t xml:space="preserve"> attractive for risk-sensitive revisionists.</w:t>
      </w:r>
      <w:r>
        <w:t xml:space="preserve"> Similarly, navies </w:t>
      </w:r>
      <w:r w:rsidR="00F76B0D">
        <w:t>have traditionally been useful for</w:t>
      </w:r>
      <w:r>
        <w:t xml:space="preserve"> limited war because they </w:t>
      </w:r>
      <w:r w:rsidR="00F76B0D">
        <w:t>could</w:t>
      </w:r>
      <w:r>
        <w:t xml:space="preserve"> raid an adversary’s distant assets</w:t>
      </w:r>
      <w:r w:rsidR="0099449B">
        <w:t xml:space="preserve"> </w:t>
      </w:r>
      <w:r>
        <w:t xml:space="preserve">without </w:t>
      </w:r>
      <w:r w:rsidR="00F76B0D">
        <w:t xml:space="preserve">directly </w:t>
      </w:r>
      <w:r>
        <w:t>threatening its</w:t>
      </w:r>
      <w:r w:rsidR="00F76B0D">
        <w:t xml:space="preserve"> homeland</w:t>
      </w:r>
      <w:r>
        <w:t xml:space="preserve"> (Corbett 1911)</w:t>
      </w:r>
      <w:r w:rsidR="0099449B">
        <w:t xml:space="preserve">. The cybersecurity literature offers two logics for the </w:t>
      </w:r>
      <w:r w:rsidR="00474772">
        <w:t xml:space="preserve">empirical pattern of restraint </w:t>
      </w:r>
      <w:r w:rsidR="003179E9">
        <w:t xml:space="preserve">observed </w:t>
      </w:r>
      <w:r w:rsidR="00474772">
        <w:t>in the cyber domain (</w:t>
      </w:r>
      <w:proofErr w:type="spellStart"/>
      <w:r w:rsidR="00474772" w:rsidRPr="0077666F">
        <w:t>Valeriano</w:t>
      </w:r>
      <w:proofErr w:type="spellEnd"/>
      <w:r w:rsidR="00474772" w:rsidRPr="0077666F">
        <w:t xml:space="preserve"> and Maness 2014</w:t>
      </w:r>
      <w:r w:rsidR="00474772">
        <w:t>)</w:t>
      </w:r>
      <w:r w:rsidR="00F76B0D">
        <w:t>, and g</w:t>
      </w:r>
      <w:r w:rsidR="0099449B">
        <w:t xml:space="preserve">eography plays a tacit role in both. First, </w:t>
      </w:r>
      <w:r w:rsidR="00474772">
        <w:t>complex</w:t>
      </w:r>
      <w:r w:rsidR="0099449B">
        <w:t xml:space="preserve"> offensive cyber operations</w:t>
      </w:r>
      <w:r w:rsidR="00474772">
        <w:t xml:space="preserve"> require detailed intelligence preparation</w:t>
      </w:r>
      <w:r w:rsidR="00F76B0D">
        <w:t>, often including human intelligence</w:t>
      </w:r>
      <w:r w:rsidR="00474772">
        <w:t xml:space="preserve"> (Lindsay 2013; Gartzke and Lindsay 2015; Buchanan 2016; Slayton 2017)</w:t>
      </w:r>
      <w:r w:rsidR="00F76B0D">
        <w:t>. It is noteworthy that the United States relied on a regional partner (Israel) for the Stuxnet operation. Intelligence</w:t>
      </w:r>
      <w:r w:rsidR="00474772">
        <w:t xml:space="preserve"> is</w:t>
      </w:r>
      <w:r w:rsidR="0099449B">
        <w:t xml:space="preserve"> harder to </w:t>
      </w:r>
      <w:r w:rsidR="00474772">
        <w:t xml:space="preserve">collect and </w:t>
      </w:r>
      <w:r w:rsidR="00F76B0D">
        <w:t>understand</w:t>
      </w:r>
      <w:r w:rsidR="00474772">
        <w:t xml:space="preserve"> from a distance, and </w:t>
      </w:r>
      <w:r w:rsidR="00F76B0D">
        <w:t>poor intelligence</w:t>
      </w:r>
      <w:r w:rsidR="00474772">
        <w:t xml:space="preserve"> enhances cyber deterrence-by-denial</w:t>
      </w:r>
      <w:r w:rsidR="0099449B">
        <w:t xml:space="preserve">. Second, </w:t>
      </w:r>
      <w:r w:rsidR="00474772">
        <w:t xml:space="preserve">attribution and retaliation depend on capabilities in more traditional domains (Gartzke 2013; Lindsay 2015; </w:t>
      </w:r>
      <w:proofErr w:type="spellStart"/>
      <w:r w:rsidR="00474772">
        <w:t>Borghard</w:t>
      </w:r>
      <w:proofErr w:type="spellEnd"/>
      <w:r w:rsidR="00474772">
        <w:t xml:space="preserve"> and Lonergan 2017; Schneider 2019)</w:t>
      </w:r>
      <w:r w:rsidR="00F76B0D">
        <w:t>. Thus</w:t>
      </w:r>
      <w:r w:rsidR="00474772">
        <w:t xml:space="preserve"> deterrence-by-punishment </w:t>
      </w:r>
      <w:r w:rsidR="00F76B0D">
        <w:t xml:space="preserve">of cyber aggression </w:t>
      </w:r>
      <w:r w:rsidR="00474772">
        <w:t xml:space="preserve">will be affected by the same deterrence gradient that affects </w:t>
      </w:r>
      <w:r w:rsidR="00F76B0D">
        <w:t xml:space="preserve">cross-domain military capabilities in </w:t>
      </w:r>
      <w:r w:rsidR="001E21B6">
        <w:t>the terrestrial world</w:t>
      </w:r>
      <w:r w:rsidR="0099449B">
        <w:t xml:space="preserve">.  </w:t>
      </w:r>
    </w:p>
    <w:p w14:paraId="0B185F0E" w14:textId="06F05D57" w:rsidR="00657E08" w:rsidRDefault="0029769F">
      <w:pPr>
        <w:pStyle w:val="Heading2"/>
        <w:spacing w:after="200"/>
        <w:ind w:firstLine="0"/>
      </w:pPr>
      <w:r>
        <w:t>A Note on</w:t>
      </w:r>
      <w:r w:rsidR="00483D1B">
        <w:t xml:space="preserve"> Third Parties</w:t>
      </w:r>
    </w:p>
    <w:p w14:paraId="2BB377D9" w14:textId="3FA92FAA" w:rsidR="0029769F" w:rsidRDefault="00483D1B" w:rsidP="0047062D">
      <w:pPr>
        <w:spacing w:after="200" w:line="276" w:lineRule="auto"/>
        <w:ind w:left="-15" w:right="0" w:firstLine="0"/>
      </w:pPr>
      <w:r>
        <w:t xml:space="preserve">As </w:t>
      </w:r>
      <w:r w:rsidR="001E21B6">
        <w:t xml:space="preserve">the </w:t>
      </w:r>
      <w:r>
        <w:t xml:space="preserve">logic </w:t>
      </w:r>
      <w:r w:rsidR="001E21B6">
        <w:t xml:space="preserve">of our argument </w:t>
      </w:r>
      <w:r>
        <w:t xml:space="preserve">is dyadic, the role of third parties deserves </w:t>
      </w:r>
      <w:r w:rsidR="0029769F">
        <w:t xml:space="preserve">a brief </w:t>
      </w:r>
      <w:r>
        <w:t xml:space="preserve">comment. Many treatments of covert warfare focus on military aid to local proxies from a powerful patron. </w:t>
      </w:r>
      <w:r w:rsidR="000C61EA">
        <w:t>As an analytical first cut, a</w:t>
      </w:r>
      <w:r w:rsidR="00AA506D">
        <w:t xml:space="preserve"> complex portfolio of actors can be </w:t>
      </w:r>
      <w:del w:id="507" w:author="Microsoft Office User" w:date="2019-06-15T21:40:00Z">
        <w:r w:rsidR="000C61EA" w:rsidDel="00FB500A">
          <w:delText>considered</w:delText>
        </w:r>
        <w:r w:rsidR="00AA506D" w:rsidDel="00FB500A">
          <w:delText xml:space="preserve"> </w:delText>
        </w:r>
      </w:del>
      <w:ins w:id="508" w:author="Microsoft Office User" w:date="2019-06-15T21:40:00Z">
        <w:r w:rsidR="00FB500A">
          <w:t>simplified</w:t>
        </w:r>
        <w:r w:rsidR="00FB500A">
          <w:t xml:space="preserve"> </w:t>
        </w:r>
      </w:ins>
      <w:r w:rsidR="00AA506D">
        <w:t>(at least initially</w:t>
      </w:r>
      <w:r w:rsidR="00F74A5D">
        <w:t xml:space="preserve">—for complications see </w:t>
      </w:r>
      <w:r w:rsidR="00F74A5D">
        <w:fldChar w:fldCharType="begin"/>
      </w:r>
      <w:r w:rsidR="00F74A5D">
        <w:instrText xml:space="preserve"> ADDIN ZOTERO_ITEM CSL_CITATION {"citationID":"9qrkbpVW","properties":{"unsorted":true,"formattedCitation":"(Crawford 2003; Pearlman and Atzili 2018)","plainCitation":"(Crawford 2003; Pearlman and Atzili 2018)","noteIndex":0},"citationItems":[{"id":1824,"uris":["http://zotero.org/users/471208/items/CAFINTFU"],"uri":["http://zotero.org/users/471208/items/CAFINTFU"],"itemData":{"id":1824,"type":"book","title":"Pivotal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W."}],"issued":{"date-parts":[["2003"]]}}},{"id":8680,"uris":["http://zotero.org/users/471208/items/I6TP73ZX"],"uri":["http://zotero.org/users/471208/items/I6TP73ZX"],"itemData":{"id":8680,"type":"book","title":"Triadic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rsidR="00F74A5D">
        <w:fldChar w:fldCharType="separate"/>
      </w:r>
      <w:r w:rsidR="00F74A5D" w:rsidRPr="00F74A5D">
        <w:t xml:space="preserve">(Crawford 2003; Pearlman and </w:t>
      </w:r>
      <w:proofErr w:type="spellStart"/>
      <w:r w:rsidR="00F74A5D" w:rsidRPr="00F74A5D">
        <w:t>Atzili</w:t>
      </w:r>
      <w:proofErr w:type="spellEnd"/>
      <w:r w:rsidR="00F74A5D" w:rsidRPr="00F74A5D">
        <w:t xml:space="preserve"> 2018)</w:t>
      </w:r>
      <w:r w:rsidR="00F74A5D">
        <w:fldChar w:fldCharType="end"/>
      </w:r>
      <w:r w:rsidR="00AA506D">
        <w:t xml:space="preserve">) </w:t>
      </w:r>
      <w:del w:id="509" w:author="Microsoft Office User" w:date="2019-06-15T21:40:00Z">
        <w:r w:rsidR="000C61EA" w:rsidDel="00FB500A">
          <w:delText xml:space="preserve">through </w:delText>
        </w:r>
      </w:del>
      <w:ins w:id="510" w:author="Microsoft Office User" w:date="2019-06-15T21:40:00Z">
        <w:r w:rsidR="00FB500A">
          <w:t xml:space="preserve">as </w:t>
        </w:r>
      </w:ins>
      <w:r w:rsidR="000C61EA">
        <w:t>a</w:t>
      </w:r>
      <w:r>
        <w:t xml:space="preserve"> dyadic </w:t>
      </w:r>
      <w:del w:id="511" w:author="Microsoft Office User" w:date="2019-06-15T21:41:00Z">
        <w:r w:rsidDel="00FB500A">
          <w:delText>conception of</w:delText>
        </w:r>
      </w:del>
      <w:ins w:id="512" w:author="Microsoft Office User" w:date="2019-06-15T21:41:00Z">
        <w:r w:rsidR="00FB500A">
          <w:t>pairing in</w:t>
        </w:r>
      </w:ins>
      <w:r>
        <w:t xml:space="preserve"> gray zone conflict</w:t>
      </w:r>
      <w:r w:rsidR="00882695">
        <w:t>. T</w:t>
      </w:r>
      <w:r w:rsidR="000C61EA">
        <w:t>hat is</w:t>
      </w:r>
      <w:r w:rsidR="00AA506D">
        <w:t xml:space="preserve">, </w:t>
      </w:r>
      <w:r>
        <w:t xml:space="preserve">a target’s allies can be </w:t>
      </w:r>
      <w:del w:id="513" w:author="Microsoft Office User" w:date="2019-06-15T21:41:00Z">
        <w:r w:rsidDel="00FB500A">
          <w:delText xml:space="preserve">considered </w:delText>
        </w:r>
      </w:del>
      <w:ins w:id="514" w:author="Microsoft Office User" w:date="2019-06-15T21:41:00Z">
        <w:r w:rsidR="00FB500A">
          <w:t>treated</w:t>
        </w:r>
        <w:r w:rsidR="00FB500A">
          <w:t xml:space="preserve"> </w:t>
        </w:r>
      </w:ins>
      <w:r>
        <w:t>as part of the target’s capabilit</w:t>
      </w:r>
      <w:r w:rsidR="00AA506D">
        <w:t>ies</w:t>
      </w:r>
      <w:r>
        <w:t xml:space="preserve">, </w:t>
      </w:r>
      <w:r w:rsidR="0029769F">
        <w:t xml:space="preserve">discounted by </w:t>
      </w:r>
      <w:r>
        <w:t>the level of commitment</w:t>
      </w:r>
      <w:r w:rsidR="000C61EA">
        <w:t xml:space="preserve"> (or disunity)</w:t>
      </w:r>
      <w:r>
        <w:t xml:space="preserve"> in </w:t>
      </w:r>
      <w:r w:rsidR="00AA506D">
        <w:t>an</w:t>
      </w:r>
      <w:r>
        <w:t xml:space="preserve"> alliance. </w:t>
      </w:r>
      <w:proofErr w:type="spellStart"/>
      <w:r w:rsidR="0029769F">
        <w:t>Lanoszka</w:t>
      </w:r>
      <w:proofErr w:type="spellEnd"/>
      <w:r w:rsidR="0029769F">
        <w:t xml:space="preserve"> (2016) </w:t>
      </w:r>
      <w:r w:rsidR="009E5ABE">
        <w:t>argues</w:t>
      </w:r>
      <w:r w:rsidR="0029769F">
        <w:t xml:space="preserve"> that </w:t>
      </w:r>
      <w:r w:rsidR="009E5ABE">
        <w:t>a gray zone</w:t>
      </w:r>
      <w:r w:rsidR="0029769F">
        <w:t xml:space="preserve"> initiator must have escalation dominance over the target, e.g., Russia has more capability at every rung of the escalation ladder than Ukraine or Lithuania. </w:t>
      </w:r>
      <w:r w:rsidR="009E5ABE">
        <w:t>His</w:t>
      </w:r>
      <w:r w:rsidR="0029769F">
        <w:t xml:space="preserve"> </w:t>
      </w:r>
      <w:r w:rsidR="009E5ABE">
        <w:t>argument</w:t>
      </w:r>
      <w:r w:rsidR="0029769F">
        <w:t xml:space="preserve"> seems to run counter to our deterrence story until the weaker state is </w:t>
      </w:r>
      <w:del w:id="515" w:author="Microsoft Office User" w:date="2019-06-15T21:42:00Z">
        <w:r w:rsidR="0029769F" w:rsidDel="00FB500A">
          <w:delText>considered together</w:delText>
        </w:r>
      </w:del>
      <w:ins w:id="516" w:author="Microsoft Office User" w:date="2019-06-15T21:42:00Z">
        <w:r w:rsidR="00FB500A">
          <w:t>combined</w:t>
        </w:r>
      </w:ins>
      <w:r w:rsidR="0029769F">
        <w:t xml:space="preserve"> with its powerful protector(s). Russia may not be deterred by the Ukrainian military directly, but it calibrates its actions to avoid triggering a confrontation with NATO.</w:t>
      </w:r>
      <w:r w:rsidR="009E5ABE">
        <w:t xml:space="preserve"> More actors should thus be considered “capable” than </w:t>
      </w:r>
      <w:del w:id="517" w:author="Microsoft Office User" w:date="2019-06-15T21:43:00Z">
        <w:r w:rsidR="009E5ABE" w:rsidDel="00FB500A">
          <w:delText xml:space="preserve">if </w:delText>
        </w:r>
      </w:del>
      <w:ins w:id="518" w:author="Microsoft Office User" w:date="2019-06-15T21:43:00Z">
        <w:r w:rsidR="00FB500A">
          <w:t>if</w:t>
        </w:r>
        <w:r w:rsidR="00FB500A">
          <w:t xml:space="preserve"> </w:t>
        </w:r>
      </w:ins>
      <w:del w:id="519" w:author="Microsoft Office User" w:date="2019-06-15T21:39:00Z">
        <w:r w:rsidR="009E5ABE" w:rsidDel="00FB500A">
          <w:delText xml:space="preserve">considered </w:delText>
        </w:r>
      </w:del>
      <w:ins w:id="520" w:author="Microsoft Office User" w:date="2019-06-15T21:39:00Z">
        <w:r w:rsidR="00FB500A">
          <w:t>assessed</w:t>
        </w:r>
        <w:r w:rsidR="00FB500A">
          <w:t xml:space="preserve"> </w:t>
        </w:r>
      </w:ins>
      <w:r w:rsidR="009E5ABE">
        <w:t>in purely bilateral terms.</w:t>
      </w:r>
    </w:p>
    <w:p w14:paraId="11E00CAF" w14:textId="57F71FF4" w:rsidR="0029769F" w:rsidRDefault="00F74A5D" w:rsidP="0047062D">
      <w:pPr>
        <w:spacing w:after="200" w:line="276" w:lineRule="auto"/>
        <w:ind w:left="-15" w:right="0" w:firstLine="0"/>
      </w:pPr>
      <w:r>
        <w:t xml:space="preserve">Importantly, alliances, commitment mechanisms, and other attempts to aggregate capabilities are often explicitly or implicitly designed to generate deterrence by reducing agency (autonomy) on the part of individual participants, making them behave more like a </w:t>
      </w:r>
      <w:r>
        <w:lastRenderedPageBreak/>
        <w:t xml:space="preserve">single unit (Sobek and Clare 2013). Deterrence works if an ally might respond to a given provocation, but friction between them complicates deterrence </w:t>
      </w:r>
      <w:ins w:id="521" w:author="Microsoft Office User" w:date="2019-06-15T21:45:00Z">
        <w:r w:rsidR="00FB500A">
          <w:t xml:space="preserve">effectiveness </w:t>
        </w:r>
      </w:ins>
      <w:r>
        <w:t>(</w:t>
      </w:r>
      <w:proofErr w:type="spellStart"/>
      <w:r>
        <w:t>Danilovic</w:t>
      </w:r>
      <w:proofErr w:type="spellEnd"/>
      <w:r>
        <w:t xml:space="preserve"> 2001). Indeed, misalignment of interests within an alliance (</w:t>
      </w:r>
      <w:r w:rsidR="0029769F">
        <w:t xml:space="preserve">or </w:t>
      </w:r>
      <w:r>
        <w:t xml:space="preserve">domestic civil politics) can serve to weaken deterrence and provide opportunities for gray zone intervention. </w:t>
      </w:r>
    </w:p>
    <w:p w14:paraId="3A1DF5CF" w14:textId="32D88447" w:rsidR="00657E08" w:rsidRDefault="00F74A5D" w:rsidP="0047062D">
      <w:pPr>
        <w:spacing w:after="200" w:line="276" w:lineRule="auto"/>
        <w:ind w:left="-15" w:right="0" w:firstLine="0"/>
      </w:pPr>
      <w:r>
        <w:t>Conflict initiators can similarly rely on proxies to complicate the deterrence calculus. Ambiguity regarding responsibility for an attack makes a retaliatory response less likely (</w:t>
      </w:r>
      <w:proofErr w:type="spellStart"/>
      <w:r>
        <w:t>Borghard</w:t>
      </w:r>
      <w:proofErr w:type="spellEnd"/>
      <w:r>
        <w:t xml:space="preserve"> and Lonergan 2017), especially if the target is looking for reasons not to retaliate. </w:t>
      </w:r>
      <w:r w:rsidR="009E5ABE">
        <w:t xml:space="preserve">Recognizing </w:t>
      </w:r>
      <w:del w:id="522" w:author="Microsoft Office User" w:date="2019-06-15T21:46:00Z">
        <w:r w:rsidR="009E5ABE" w:rsidDel="003A37A8">
          <w:delText>that there is a</w:delText>
        </w:r>
        <w:r w:rsidR="0029769F" w:rsidDel="003A37A8">
          <w:delText xml:space="preserve"> possibility of</w:delText>
        </w:r>
      </w:del>
      <w:ins w:id="523" w:author="Microsoft Office User" w:date="2019-06-15T21:46:00Z">
        <w:r w:rsidR="003A37A8">
          <w:t>the potential for</w:t>
        </w:r>
      </w:ins>
      <w:r w:rsidR="0029769F">
        <w:t xml:space="preserve"> agency problems</w:t>
      </w:r>
      <w:del w:id="524" w:author="Microsoft Office User" w:date="2019-06-15T21:46:00Z">
        <w:r w:rsidR="0029769F" w:rsidDel="003A37A8">
          <w:delText xml:space="preserve"> (proxies behave too aggr</w:delText>
        </w:r>
        <w:r w:rsidR="009E5ABE" w:rsidDel="003A37A8">
          <w:delText>essively for their own reasons)</w:delText>
        </w:r>
      </w:del>
      <w:r w:rsidR="009E5ABE">
        <w:t xml:space="preserve">, </w:t>
      </w:r>
      <w:r w:rsidR="0029769F">
        <w:t>target</w:t>
      </w:r>
      <w:r w:rsidR="009E5ABE">
        <w:t>s</w:t>
      </w:r>
      <w:r w:rsidR="0029769F">
        <w:t xml:space="preserve"> </w:t>
      </w:r>
      <w:r w:rsidR="009E5ABE">
        <w:t>may</w:t>
      </w:r>
      <w:r w:rsidR="0029769F">
        <w:t xml:space="preserve"> discount </w:t>
      </w:r>
      <w:r w:rsidR="009E5ABE">
        <w:t xml:space="preserve">the harm that proxies inflict. </w:t>
      </w:r>
      <w:r>
        <w:t xml:space="preserve">Reliance on </w:t>
      </w:r>
      <w:r w:rsidR="00483D1B">
        <w:t xml:space="preserve">third-parties </w:t>
      </w:r>
      <w:r>
        <w:t xml:space="preserve">may </w:t>
      </w:r>
      <w:r w:rsidR="0047062D">
        <w:t>thus</w:t>
      </w:r>
      <w:r w:rsidR="00483D1B">
        <w:t xml:space="preserve"> transform cases that would have been </w:t>
      </w:r>
      <w:r>
        <w:t>small wars</w:t>
      </w:r>
      <w:r w:rsidR="00483D1B">
        <w:t xml:space="preserve"> into gray zone conflict</w:t>
      </w:r>
      <w:r w:rsidR="00527EA5">
        <w:t>s</w:t>
      </w:r>
      <w:r w:rsidR="00483D1B">
        <w:t xml:space="preserve">. </w:t>
      </w:r>
      <w:r>
        <w:t>T</w:t>
      </w:r>
      <w:r w:rsidR="00527EA5">
        <w:t xml:space="preserve">he </w:t>
      </w:r>
      <w:r w:rsidR="00483D1B">
        <w:t xml:space="preserve">explicit delineation of </w:t>
      </w:r>
      <w:r w:rsidR="00527EA5">
        <w:t>a</w:t>
      </w:r>
      <w:r>
        <w:t>n extended</w:t>
      </w:r>
      <w:r w:rsidR="00527EA5">
        <w:t xml:space="preserve"> </w:t>
      </w:r>
      <w:r w:rsidR="00483D1B">
        <w:t xml:space="preserve">deterrence </w:t>
      </w:r>
      <w:r w:rsidR="00483D1B">
        <w:rPr>
          <w:i/>
        </w:rPr>
        <w:t>quid pro quo</w:t>
      </w:r>
      <w:r w:rsidR="00483D1B">
        <w:t xml:space="preserve"> probably increases this risk, as red lines clarify what can be achieved in the gray zone.</w:t>
      </w:r>
    </w:p>
    <w:p w14:paraId="4DF007A0" w14:textId="77777777" w:rsidR="00657E08" w:rsidRDefault="00483D1B">
      <w:pPr>
        <w:pStyle w:val="Heading1"/>
        <w:ind w:left="0" w:firstLine="0"/>
      </w:pPr>
      <w:bookmarkStart w:id="525" w:name="_5n3w61b4kam6" w:colFirst="0" w:colLast="0"/>
      <w:bookmarkEnd w:id="525"/>
      <w:r>
        <w:t>Russian Gray Zone Campaigns</w:t>
      </w:r>
    </w:p>
    <w:p w14:paraId="0C6173DF" w14:textId="5017524C" w:rsidR="00657E08" w:rsidRDefault="001E21B6">
      <w:pPr>
        <w:spacing w:after="200"/>
        <w:ind w:firstLine="0"/>
      </w:pPr>
      <w:r>
        <w:t>W</w:t>
      </w:r>
      <w:r w:rsidR="00483D1B">
        <w:t>e</w:t>
      </w:r>
      <w:r>
        <w:t xml:space="preserve"> now</w:t>
      </w:r>
      <w:r w:rsidR="00483D1B">
        <w:t xml:space="preserve"> test the plausibility of our argument about deterrence sensitivity by examining major Russian foreign interventions over the past two decades. </w:t>
      </w:r>
      <w:r w:rsidR="005A43F8">
        <w:t xml:space="preserve">Almost all </w:t>
      </w:r>
      <w:r w:rsidR="00B56182">
        <w:t xml:space="preserve">cases </w:t>
      </w:r>
      <w:r w:rsidR="00483D1B">
        <w:t>feature cyber campaigns for disruption or influence</w:t>
      </w:r>
      <w:r w:rsidR="005A43F8">
        <w:t xml:space="preserve">. Some </w:t>
      </w:r>
      <w:del w:id="526" w:author="Microsoft Office User" w:date="2019-06-15T22:01:00Z">
        <w:r w:rsidR="005A43F8" w:rsidDel="00BD4CB9">
          <w:delText>further</w:delText>
        </w:r>
        <w:r w:rsidR="00483D1B" w:rsidDel="00BD4CB9">
          <w:delText xml:space="preserve"> </w:delText>
        </w:r>
      </w:del>
      <w:ins w:id="527" w:author="Microsoft Office User" w:date="2019-06-15T22:01:00Z">
        <w:r w:rsidR="00BD4CB9">
          <w:t>also</w:t>
        </w:r>
        <w:r w:rsidR="00BD4CB9">
          <w:t xml:space="preserve"> </w:t>
        </w:r>
      </w:ins>
      <w:r w:rsidR="00483D1B">
        <w:t xml:space="preserve">feature intervention by special operations or conventional forces. Why does Russia bring more </w:t>
      </w:r>
      <w:r w:rsidR="00B56182">
        <w:t xml:space="preserve">of its capabilities </w:t>
      </w:r>
      <w:r w:rsidR="00483D1B">
        <w:t xml:space="preserve">to some fights than others? We focus on Russia because its recent interventions, especially those featuring significant cyber operations, are often referenced as paradigmatic examples of gray zone conflict (Freedman 2014; Marten 2015; Driscoll and </w:t>
      </w:r>
      <w:proofErr w:type="spellStart"/>
      <w:r w:rsidR="00483D1B">
        <w:t>Maliniak</w:t>
      </w:r>
      <w:proofErr w:type="spellEnd"/>
      <w:r w:rsidR="00483D1B">
        <w:t xml:space="preserve"> 2016; </w:t>
      </w:r>
      <w:proofErr w:type="spellStart"/>
      <w:r w:rsidR="00483D1B">
        <w:t>Lanoszka</w:t>
      </w:r>
      <w:proofErr w:type="spellEnd"/>
      <w:r w:rsidR="00483D1B">
        <w:t xml:space="preserve"> 2016; </w:t>
      </w:r>
      <w:proofErr w:type="spellStart"/>
      <w:r w:rsidR="00483D1B">
        <w:t>Chivvis</w:t>
      </w:r>
      <w:proofErr w:type="spellEnd"/>
      <w:r w:rsidR="00483D1B">
        <w:t xml:space="preserve"> 2017). </w:t>
      </w:r>
      <w:proofErr w:type="gramStart"/>
      <w:r w:rsidR="005A43F8">
        <w:t>Specifically</w:t>
      </w:r>
      <w:proofErr w:type="gramEnd"/>
      <w:r w:rsidR="005A43F8">
        <w:t xml:space="preserve"> we focus on</w:t>
      </w:r>
      <w:r w:rsidR="00483D1B">
        <w:t xml:space="preserve"> four major Russian cyber campaigns </w:t>
      </w:r>
      <w:r w:rsidR="005A43F8">
        <w:t xml:space="preserve">targeting </w:t>
      </w:r>
      <w:r w:rsidR="00483D1B">
        <w:t xml:space="preserve">states </w:t>
      </w:r>
      <w:r w:rsidR="005A43F8">
        <w:t xml:space="preserve">that are </w:t>
      </w:r>
      <w:del w:id="528" w:author="Microsoft Office User" w:date="2019-06-15T22:03:00Z">
        <w:r w:rsidR="005A43F8" w:rsidDel="00BD4CB9">
          <w:delText xml:space="preserve">located </w:delText>
        </w:r>
      </w:del>
      <w:ins w:id="529" w:author="Microsoft Office User" w:date="2019-06-15T22:03:00Z">
        <w:r w:rsidR="00BD4CB9">
          <w:t>geographically situated</w:t>
        </w:r>
        <w:r w:rsidR="00BD4CB9">
          <w:t xml:space="preserve"> </w:t>
        </w:r>
      </w:ins>
      <w:r w:rsidR="005A43F8">
        <w:t>at different locations along the Western deterrence gradient</w:t>
      </w:r>
      <w:r w:rsidR="00483D1B">
        <w:t xml:space="preserve">: Estonia (2007), Georgia (2008), Ukraine (2014), and the United States (2016). The diversity of Russian targets provides an opportunity to conduct a natural controlled comparison of Russian choices under different </w:t>
      </w:r>
      <w:r w:rsidR="005A43F8">
        <w:t xml:space="preserve">deterrent </w:t>
      </w:r>
      <w:r w:rsidR="00483D1B">
        <w:t>circumstances.</w:t>
      </w:r>
    </w:p>
    <w:p w14:paraId="11A6F753" w14:textId="77777777" w:rsidR="00657E08" w:rsidRDefault="00483D1B">
      <w:pPr>
        <w:pStyle w:val="Heading2"/>
        <w:spacing w:after="200"/>
        <w:ind w:firstLine="0"/>
      </w:pPr>
      <w:bookmarkStart w:id="530" w:name="_nz7gptvniecz" w:colFirst="0" w:colLast="0"/>
      <w:bookmarkEnd w:id="530"/>
      <w:r>
        <w:t>Cross-National Data</w:t>
      </w:r>
    </w:p>
    <w:p w14:paraId="4D6ADF4D" w14:textId="51EE72A9" w:rsidR="00657E08" w:rsidRDefault="00483D1B">
      <w:pPr>
        <w:spacing w:after="200"/>
        <w:ind w:firstLine="0"/>
      </w:pPr>
      <w:commentRangeStart w:id="531"/>
      <w:r>
        <w:t>It</w:t>
      </w:r>
      <w:commentRangeEnd w:id="531"/>
      <w:r w:rsidR="001E21B6">
        <w:rPr>
          <w:rStyle w:val="CommentReference"/>
        </w:rPr>
        <w:commentReference w:id="531"/>
      </w:r>
      <w:r>
        <w:t xml:space="preserve"> is perhaps fitting that data on Russian gray zone interventions are themselves ambiguous. Previous studies have compiled </w:t>
      </w:r>
      <w:r w:rsidR="00B25F9C">
        <w:t xml:space="preserve">open source </w:t>
      </w:r>
      <w:r>
        <w:t xml:space="preserve">data on Russian-attributed cyber conflict over the past three decades. Two cross-national datasets (Dyadic Cyber Incident and Dispute V1.1 (DCID) by </w:t>
      </w:r>
      <w:hyperlink r:id="rId29">
        <w:proofErr w:type="spellStart"/>
        <w:r>
          <w:t>Valeriano</w:t>
        </w:r>
        <w:proofErr w:type="spellEnd"/>
        <w:r>
          <w:t xml:space="preserve"> and Maness (2014</w:t>
        </w:r>
      </w:hyperlink>
      <w:r>
        <w:t xml:space="preserve">)) and Russian Electoral Interventions (REI) by </w:t>
      </w:r>
      <w:hyperlink r:id="rId30">
        <w:r>
          <w:t>Casey and Way (2017</w:t>
        </w:r>
      </w:hyperlink>
      <w:r>
        <w:t xml:space="preserve">)) cover almost entirely distinct </w:t>
      </w:r>
      <w:r w:rsidR="00B15D66">
        <w:t>samples.</w:t>
      </w:r>
      <w:r w:rsidR="009713EE" w:rsidRPr="00BF58C4">
        <w:rPr>
          <w:rStyle w:val="FootnoteReference"/>
        </w:rPr>
        <w:footnoteReference w:id="5"/>
      </w:r>
      <w:r w:rsidR="00B15D66">
        <w:t xml:space="preserve"> </w:t>
      </w:r>
      <w:r w:rsidR="009713EE">
        <w:t xml:space="preserve">Indeed, </w:t>
      </w:r>
      <w:r w:rsidR="009713EE" w:rsidRPr="002B3ACB">
        <w:t xml:space="preserve">the only country-year that appears in both datasets is Ukraine 2014. </w:t>
      </w:r>
      <w:r w:rsidR="0034757E">
        <w:t>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w:t>
      </w:r>
      <w:r>
        <w:t xml:space="preserve"> </w:t>
      </w:r>
      <w:r w:rsidR="00141554">
        <w:t>major</w:t>
      </w:r>
      <w:r>
        <w:t xml:space="preserve"> coding heterogeneity.</w:t>
      </w:r>
    </w:p>
    <w:p w14:paraId="5CE3A879" w14:textId="3BA9C7EA" w:rsidR="002B3ACB" w:rsidRDefault="001E21B6" w:rsidP="00FB0630">
      <w:pPr>
        <w:spacing w:after="200"/>
        <w:ind w:firstLine="0"/>
      </w:pPr>
      <w:r>
        <w:lastRenderedPageBreak/>
        <w:t>We present an expanded and consolidated dataset of</w:t>
      </w:r>
      <w:r w:rsidR="001F771E">
        <w:t xml:space="preserve"> 82 cases of Russian intervention from 1994-2018 (using country-year as the unit of analysis).</w:t>
      </w:r>
      <w:r w:rsidR="0034757E" w:rsidRPr="00BF58C4">
        <w:rPr>
          <w:rStyle w:val="FootnoteReference"/>
        </w:rPr>
        <w:footnoteReference w:id="6"/>
      </w:r>
      <w:r w:rsidR="001F771E">
        <w:t xml:space="preserve"> DCID and REI </w:t>
      </w:r>
      <w:r w:rsidR="002B3ACB">
        <w:t xml:space="preserve">together describe </w:t>
      </w:r>
      <w:r w:rsidR="00483D1B">
        <w:t>71 unique cases of Russian aggression</w:t>
      </w:r>
      <w:r w:rsidR="00CC0083">
        <w:t xml:space="preserve"> </w:t>
      </w:r>
      <w:r w:rsidR="00483D1B">
        <w:t xml:space="preserve">that </w:t>
      </w:r>
      <w:r w:rsidR="00CC0083">
        <w:t xml:space="preserve">have </w:t>
      </w:r>
      <w:r w:rsidR="00483D1B">
        <w:t xml:space="preserve">either included some degree of cyber intervention or were cases of electoral interference. </w:t>
      </w:r>
      <w:r w:rsidR="002B3ACB">
        <w:t>We have identified</w:t>
      </w:r>
      <w:r w:rsidR="00483D1B">
        <w:t xml:space="preserve"> 10 </w:t>
      </w:r>
      <w:r w:rsidR="002B3ACB">
        <w:t xml:space="preserve">additional </w:t>
      </w:r>
      <w:r w:rsidR="00483D1B">
        <w:t xml:space="preserve">instances of Russian </w:t>
      </w:r>
      <w:r w:rsidR="00AB1F4B">
        <w:t>cyber-attacks</w:t>
      </w:r>
      <w:r w:rsidR="00483D1B">
        <w:t xml:space="preserve"> from 1994-2018 and also include 3 cases of non-cyber Russian aggression during this time period from the International Crisis Behavior</w:t>
      </w:r>
      <w:r w:rsidR="0034757E">
        <w:t xml:space="preserve"> (ICB)</w:t>
      </w:r>
      <w:r w:rsidR="00483D1B">
        <w:t xml:space="preserve"> dataset </w:t>
      </w:r>
      <w:hyperlink r:id="rId31">
        <w:r w:rsidR="00483D1B">
          <w:t>(Singer, Bremer, and Stuckey 1972)</w:t>
        </w:r>
      </w:hyperlink>
      <w:r w:rsidR="00483D1B">
        <w:t xml:space="preserve">. </w:t>
      </w:r>
      <w:r w:rsidR="002B3ACB">
        <w:t xml:space="preserve">Including </w:t>
      </w:r>
      <w:r w:rsidR="0034757E">
        <w:t>ICB data</w:t>
      </w:r>
      <w:r w:rsidR="002B3ACB">
        <w:t xml:space="preserve"> </w:t>
      </w:r>
      <w:r w:rsidR="00483D1B">
        <w:t xml:space="preserve">has the </w:t>
      </w:r>
      <w:r w:rsidR="00E70DAC">
        <w:t xml:space="preserve">further </w:t>
      </w:r>
      <w:r w:rsidR="00483D1B">
        <w:t xml:space="preserve">advantage of not </w:t>
      </w:r>
      <w:r w:rsidR="00E70DAC">
        <w:t>focusing exclusively on</w:t>
      </w:r>
      <w:r w:rsidR="00483D1B">
        <w:t xml:space="preserve"> Russian cyber</w:t>
      </w:r>
      <w:r w:rsidR="00AB1F4B">
        <w:t>-</w:t>
      </w:r>
      <w:r w:rsidR="00483D1B">
        <w:t>attacks but</w:t>
      </w:r>
      <w:r w:rsidR="00E70DAC">
        <w:t xml:space="preserve"> also </w:t>
      </w:r>
      <w:r w:rsidR="00483D1B">
        <w:t xml:space="preserve">including all Russian conflict short of war. </w:t>
      </w:r>
      <w:r w:rsidR="001F771E">
        <w:t xml:space="preserve">To resolve the heterogeneity across datasets, we compiled an entirely new coding of the intensity of Russian attacks. </w:t>
      </w:r>
      <w:r w:rsidR="002B3ACB">
        <w:t>For each incident, we code whether Russia used conventional ground forces, conventional air or sea forces, paramilitary or covert forces, cyber disruption</w:t>
      </w:r>
      <w:r w:rsidR="0034757E">
        <w:t xml:space="preserve"> (service denial or industrial control system attacks)</w:t>
      </w:r>
      <w:r w:rsidR="002B3ACB">
        <w:t>, and information operations</w:t>
      </w:r>
      <w:r w:rsidR="0034757E">
        <w:t xml:space="preserve"> (social media and disinformation)</w:t>
      </w:r>
      <w:r w:rsidR="002B3ACB">
        <w:t xml:space="preserve">. By distinguishing between these five types of aggression, we obtain a clearer picture of the intensity of each case of Russian intervention. </w:t>
      </w:r>
    </w:p>
    <w:p w14:paraId="5985575B" w14:textId="13A6C66A" w:rsidR="00657E08" w:rsidRDefault="00483D1B">
      <w:pPr>
        <w:spacing w:after="200"/>
        <w:ind w:firstLine="0"/>
      </w:pPr>
      <w:r>
        <w:t xml:space="preserve">Figure 2 </w:t>
      </w:r>
      <w:r w:rsidR="00CC0083">
        <w:t xml:space="preserve">shows </w:t>
      </w:r>
      <w:r w:rsidR="002B3ACB">
        <w:t xml:space="preserve">the </w:t>
      </w:r>
      <w:r w:rsidR="00CC0083">
        <w:t>frequency</w:t>
      </w:r>
      <w:r w:rsidR="002B3ACB">
        <w:t xml:space="preserve"> distribution of </w:t>
      </w:r>
      <w:r>
        <w:t xml:space="preserve">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w:t>
      </w:r>
      <w:r w:rsidR="00CC0083">
        <w:t xml:space="preserve"> </w:t>
      </w:r>
      <w:r>
        <w:t xml:space="preserve">Russian gray zone operations </w:t>
      </w:r>
      <w:r w:rsidR="00CC0083">
        <w:t xml:space="preserve">have not increased in </w:t>
      </w:r>
      <w:r>
        <w:t xml:space="preserve">intensity, but </w:t>
      </w:r>
      <w:r w:rsidR="00CC0083">
        <w:t>they do appear to be happening more frequently</w:t>
      </w:r>
      <w:r>
        <w:t>.</w:t>
      </w:r>
      <w:r w:rsidR="00EA18E1">
        <w:t xml:space="preserve">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6B7533EB" w14:textId="77777777" w:rsidR="00657E08" w:rsidRDefault="00483D1B">
      <w:pPr>
        <w:spacing w:after="200"/>
        <w:ind w:firstLine="0"/>
        <w:jc w:val="center"/>
      </w:pPr>
      <w:r>
        <w:rPr>
          <w:b/>
        </w:rPr>
        <w:t>Figure 2</w:t>
      </w:r>
      <w:r>
        <w:t>: Intensity of Russian intervention over time</w:t>
      </w:r>
    </w:p>
    <w:p w14:paraId="0A55B3DD" w14:textId="77777777" w:rsidR="00657E08" w:rsidRDefault="00483D1B">
      <w:pPr>
        <w:spacing w:after="200" w:line="276" w:lineRule="auto"/>
        <w:ind w:right="0" w:firstLine="0"/>
        <w:jc w:val="center"/>
      </w:pPr>
      <w:r>
        <w:rPr>
          <w:noProof/>
          <w:lang w:val="en-CA" w:eastAsia="en-CA"/>
        </w:rPr>
        <w:lastRenderedPageBreak/>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4584700"/>
                    </a:xfrm>
                    <a:prstGeom prst="rect">
                      <a:avLst/>
                    </a:prstGeom>
                    <a:ln/>
                  </pic:spPr>
                </pic:pic>
              </a:graphicData>
            </a:graphic>
          </wp:inline>
        </w:drawing>
      </w:r>
    </w:p>
    <w:p w14:paraId="129FB64C" w14:textId="087DB032" w:rsidR="00B61712" w:rsidRDefault="00762838">
      <w:pPr>
        <w:spacing w:after="200"/>
        <w:ind w:firstLine="0"/>
      </w:pPr>
      <w:r>
        <w:t xml:space="preserve">A basic hypothesis of our theory is that limited war constrained by deterrence (gray zone conflict) should be distributed along </w:t>
      </w:r>
      <w:r w:rsidR="00EA18E1">
        <w:t>a</w:t>
      </w:r>
      <w:r>
        <w:t xml:space="preserve"> deterrence gradient, with conflict intensity inversely proportional to the credibility of deterrence. Limited war that is motivated by efficiency, by contrast, should </w:t>
      </w:r>
      <w:r w:rsidR="001F771E">
        <w:t>be less</w:t>
      </w:r>
      <w:r>
        <w:t xml:space="preserve"> correlat</w:t>
      </w:r>
      <w:r w:rsidR="001F771E">
        <w:t>ed with geography</w:t>
      </w:r>
      <w:r>
        <w:t xml:space="preserve">. </w:t>
      </w:r>
    </w:p>
    <w:p w14:paraId="36318EEE" w14:textId="77777777" w:rsidR="00657E08" w:rsidRDefault="00483D1B">
      <w:pPr>
        <w:spacing w:after="200"/>
        <w:ind w:firstLine="0"/>
        <w:jc w:val="center"/>
      </w:pPr>
      <w:r>
        <w:rPr>
          <w:b/>
        </w:rPr>
        <w:t>Figure 3</w:t>
      </w:r>
      <w:r>
        <w:t>: Geographic representation of Russian intervention</w:t>
      </w:r>
    </w:p>
    <w:p w14:paraId="2644FF7A" w14:textId="77777777" w:rsidR="00657E08" w:rsidRDefault="00483D1B">
      <w:pPr>
        <w:spacing w:after="200"/>
        <w:ind w:firstLine="0"/>
        <w:jc w:val="center"/>
      </w:pPr>
      <w:r>
        <w:rPr>
          <w:noProof/>
          <w:lang w:val="en-CA" w:eastAsia="en-CA"/>
        </w:rPr>
        <w:lastRenderedPageBreak/>
        <w:drawing>
          <wp:inline distT="114300" distB="114300" distL="114300" distR="114300" wp14:anchorId="4641096C" wp14:editId="48134D06">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t="13229" b="18093"/>
                    <a:stretch>
                      <a:fillRect/>
                    </a:stretch>
                  </pic:blipFill>
                  <pic:spPr>
                    <a:xfrm>
                      <a:off x="0" y="0"/>
                      <a:ext cx="5400675" cy="3362325"/>
                    </a:xfrm>
                    <a:prstGeom prst="rect">
                      <a:avLst/>
                    </a:prstGeom>
                    <a:ln/>
                  </pic:spPr>
                </pic:pic>
              </a:graphicData>
            </a:graphic>
          </wp:inline>
        </w:drawing>
      </w:r>
    </w:p>
    <w:p w14:paraId="6A0C02C6" w14:textId="5C6F2449" w:rsidR="0077666F" w:rsidRDefault="00B61712" w:rsidP="00BF58C4">
      <w:pPr>
        <w:spacing w:after="200"/>
        <w:ind w:firstLine="0"/>
      </w:pPr>
      <w:r>
        <w:t xml:space="preserve">Figure 3 reveals a pattern that is </w:t>
      </w:r>
      <w:r w:rsidR="00A403C9">
        <w:t xml:space="preserve">roughly </w:t>
      </w:r>
      <w:r>
        <w:t>consist</w:t>
      </w:r>
      <w:r w:rsidR="00762838">
        <w:t>ent with our argument about the</w:t>
      </w:r>
      <w:r>
        <w:t xml:space="preserve"> geographical deterrence gradient. </w:t>
      </w:r>
      <w:r w:rsidR="00762838">
        <w:t xml:space="preserve">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w:t>
      </w:r>
      <w:r>
        <w:t xml:space="preserve">The exception to this geographical pattern is in Syria, </w:t>
      </w:r>
      <w:r w:rsidR="00762838">
        <w:t xml:space="preserve">which hosts </w:t>
      </w:r>
      <w:r>
        <w:t xml:space="preserve">a major Russian naval base on the Mediterranean. The port of </w:t>
      </w:r>
      <w:proofErr w:type="spellStart"/>
      <w:r>
        <w:t>Tartus</w:t>
      </w:r>
      <w:proofErr w:type="spellEnd"/>
      <w:r>
        <w:t>,</w:t>
      </w:r>
      <w:r w:rsidRPr="0016229E">
        <w:t xml:space="preserve"> </w:t>
      </w:r>
      <w:r>
        <w:t xml:space="preserve">a staging base for Russian combat operations in Syria, serves to lessen the Russian loss of strength gradient </w:t>
      </w:r>
      <w:del w:id="532" w:author="Microsoft Office User" w:date="2019-06-15T22:10:00Z">
        <w:r w:rsidDel="00593552">
          <w:delText xml:space="preserve">as </w:delText>
        </w:r>
      </w:del>
      <w:r>
        <w:t>and may help to explain the Syrian exception to the East-West pattern in the intensity of Russian operations in Figure 3.</w:t>
      </w:r>
    </w:p>
    <w:p w14:paraId="5D9B908F" w14:textId="73CAD16A" w:rsidR="00762838" w:rsidRDefault="00762838" w:rsidP="00BF58C4">
      <w:pPr>
        <w:spacing w:after="200"/>
        <w:ind w:firstLine="0"/>
      </w:pPr>
      <w:r>
        <w:t xml:space="preserve">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w:t>
      </w:r>
      <w:ins w:id="533" w:author="Microsoft Office User" w:date="2019-06-15T22:11:00Z">
        <w:r w:rsidR="00593552">
          <w:t xml:space="preserve">overt </w:t>
        </w:r>
      </w:ins>
      <w:ins w:id="534" w:author="Microsoft Office User" w:date="2019-06-15T22:10:00Z">
        <w:r w:rsidR="00593552">
          <w:t xml:space="preserve">military </w:t>
        </w:r>
      </w:ins>
      <w:r>
        <w:t xml:space="preserve">intervention </w:t>
      </w:r>
      <w:del w:id="535" w:author="Microsoft Office User" w:date="2019-06-15T22:10:00Z">
        <w:r w:rsidDel="00593552">
          <w:delText xml:space="preserve">with military force </w:delText>
        </w:r>
      </w:del>
      <w:r>
        <w:t>occurs only in Russia’s immediate periphery (“near abroad”).</w:t>
      </w:r>
    </w:p>
    <w:p w14:paraId="5A688700" w14:textId="770A8EAF" w:rsidR="00657E08" w:rsidRDefault="00762838">
      <w:pPr>
        <w:pStyle w:val="Heading2"/>
      </w:pPr>
      <w:bookmarkStart w:id="536" w:name="_67l51pwqju7m" w:colFirst="0" w:colLast="0"/>
      <w:bookmarkStart w:id="537" w:name="_qj6388j08rsl" w:colFirst="0" w:colLast="0"/>
      <w:bookmarkEnd w:id="536"/>
      <w:bookmarkEnd w:id="537"/>
      <w:r>
        <w:t xml:space="preserve">Major </w:t>
      </w:r>
      <w:r w:rsidR="00483D1B">
        <w:t>Cyber Campaigns</w:t>
      </w:r>
    </w:p>
    <w:p w14:paraId="66AA03D4" w14:textId="552D09D4" w:rsidR="0076283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 For a more fine</w:t>
      </w:r>
      <w:r w:rsidR="00326DF5">
        <w:t>-</w:t>
      </w:r>
      <w:r>
        <w:t>grained test of our argument</w:t>
      </w:r>
      <w:r w:rsidR="002478F6">
        <w:t>,</w:t>
      </w:r>
      <w:r>
        <w:t xml:space="preserve"> we briefly examine the four major cyber campaigns attributed to Russia that feature prominently in the cybersecurity literature. </w:t>
      </w:r>
      <w:r w:rsidR="00762838">
        <w:t>The usual focus on cyber operations themselve</w:t>
      </w:r>
      <w:r w:rsidR="00A403C9">
        <w:t xml:space="preserve">s tends to obscure </w:t>
      </w:r>
      <w:r w:rsidR="00762838">
        <w:t xml:space="preserve">the cross-domain and cross-national context of these operations. </w:t>
      </w:r>
      <w:r w:rsidR="00A403C9">
        <w:t xml:space="preserve">We employ a most similar case comparison (Bennett and Elman 2007) by choosing cases that have the same conflict initiator (Russia) and the same means of low intensity conflict (cyber) but that differ in their geographical location and other military instruments employed. We code four rough </w:t>
      </w:r>
      <w:r w:rsidR="00A403C9">
        <w:lastRenderedPageBreak/>
        <w:t>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770FF04D" w14:textId="68905A61" w:rsidR="00657E08" w:rsidRDefault="0030560D">
      <w:pPr>
        <w:pBdr>
          <w:top w:val="nil"/>
          <w:left w:val="nil"/>
          <w:bottom w:val="nil"/>
          <w:right w:val="nil"/>
          <w:between w:val="nil"/>
        </w:pBdr>
        <w:spacing w:after="200"/>
        <w:ind w:firstLine="0"/>
      </w:pPr>
      <w:r>
        <w:t>We do not focus here on</w:t>
      </w:r>
      <w:r w:rsidR="00483D1B">
        <w:t xml:space="preserve"> the </w:t>
      </w:r>
      <w:r>
        <w:t xml:space="preserve">origins </w:t>
      </w:r>
      <w:r w:rsidR="00483D1B">
        <w:t>of Russian motiv</w:t>
      </w:r>
      <w:r>
        <w:t>e</w:t>
      </w:r>
      <w:r w:rsidR="00483D1B">
        <w:t xml:space="preserve">s or their </w:t>
      </w:r>
      <w:r>
        <w:t>formulation</w:t>
      </w:r>
      <w:r w:rsidR="00483D1B">
        <w:t xml:space="preserve"> in Russian foreign policy, even as understanding these is essential for devising practical policy responses in any given case. </w:t>
      </w:r>
      <w:r w:rsidR="00762838">
        <w:t xml:space="preserve">There are many potential explanations for Russian motives, to include the personality of Vladimir Putin, political competition for regime control, nationalist identity and status seeking, and geopolitical imperatives for security (Driscoll and </w:t>
      </w:r>
      <w:proofErr w:type="spellStart"/>
      <w:r w:rsidR="00762838">
        <w:t>Maliniak</w:t>
      </w:r>
      <w:proofErr w:type="spellEnd"/>
      <w:r w:rsidR="00762838">
        <w:t xml:space="preserve"> 2016; </w:t>
      </w:r>
      <w:proofErr w:type="spellStart"/>
      <w:r w:rsidR="00762838">
        <w:t>Götz</w:t>
      </w:r>
      <w:proofErr w:type="spellEnd"/>
      <w:r w:rsidR="00762838">
        <w:t xml:space="preserve"> 2017). </w:t>
      </w:r>
      <w:r w:rsidR="00483D1B">
        <w:t xml:space="preserve">Rather we argue that </w:t>
      </w:r>
      <w:r>
        <w:t>how</w:t>
      </w:r>
      <w:r w:rsidR="00483D1B">
        <w:t xml:space="preserve"> motiv</w:t>
      </w:r>
      <w:r>
        <w:t>e</w:t>
      </w:r>
      <w:r w:rsidR="00483D1B">
        <w:t>s</w:t>
      </w:r>
      <w:r>
        <w:t xml:space="preserve"> are expressed</w:t>
      </w:r>
      <w:r w:rsidR="00483D1B">
        <w:t xml:space="preserve">, whatever their </w:t>
      </w:r>
      <w:r>
        <w:t>origins</w:t>
      </w:r>
      <w:r w:rsidR="00483D1B">
        <w:t xml:space="preserve">, will be </w:t>
      </w:r>
      <w:r>
        <w:t xml:space="preserve">more or less </w:t>
      </w:r>
      <w:r w:rsidR="00483D1B">
        <w:t xml:space="preserve">constrained by </w:t>
      </w:r>
      <w:r w:rsidR="00A403C9">
        <w:t>Western</w:t>
      </w:r>
      <w:r>
        <w:t xml:space="preserve"> </w:t>
      </w:r>
      <w:r w:rsidR="00483D1B">
        <w:t xml:space="preserve">deterrence. </w:t>
      </w:r>
      <w:r w:rsidR="00042B06">
        <w:t>We will consider some counterarguments in the case narratives.</w:t>
      </w:r>
    </w:p>
    <w:p w14:paraId="64C03E07" w14:textId="77777777" w:rsidR="00657E08" w:rsidRDefault="00657E08">
      <w:pPr>
        <w:ind w:firstLine="0"/>
      </w:pPr>
    </w:p>
    <w:p w14:paraId="3E187AB2" w14:textId="77777777" w:rsidR="00657E08" w:rsidRDefault="00483D1B">
      <w:pPr>
        <w:ind w:firstLine="0"/>
        <w:jc w:val="center"/>
      </w:pPr>
      <w:r>
        <w:rPr>
          <w:b/>
        </w:rPr>
        <w:t>Table 2</w:t>
      </w:r>
      <w:r>
        <w:t>: Case comparison of Russian gray zone conflicts</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2"/>
        <w:gridCol w:w="1584"/>
        <w:gridCol w:w="1584"/>
        <w:gridCol w:w="1584"/>
        <w:gridCol w:w="1584"/>
      </w:tblGrid>
      <w:tr w:rsidR="00657E08" w14:paraId="2B082D35" w14:textId="77777777" w:rsidTr="00BF58C4">
        <w:trPr>
          <w:jc w:val="center"/>
        </w:trPr>
        <w:tc>
          <w:tcPr>
            <w:tcW w:w="2642" w:type="dxa"/>
            <w:shd w:val="clear" w:color="auto" w:fill="auto"/>
            <w:tcMar>
              <w:top w:w="100" w:type="dxa"/>
              <w:left w:w="100" w:type="dxa"/>
              <w:bottom w:w="100" w:type="dxa"/>
              <w:right w:w="100" w:type="dxa"/>
            </w:tcMar>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584" w:type="dxa"/>
            <w:shd w:val="clear" w:color="auto" w:fill="auto"/>
            <w:tcMar>
              <w:top w:w="100" w:type="dxa"/>
              <w:left w:w="100" w:type="dxa"/>
              <w:bottom w:w="100" w:type="dxa"/>
              <w:right w:w="100" w:type="dxa"/>
            </w:tcMar>
          </w:tcPr>
          <w:p w14:paraId="2CAD00F0" w14:textId="1493C71B" w:rsidR="00657E08" w:rsidRDefault="00483D1B" w:rsidP="00BF58C4">
            <w:pPr>
              <w:widowControl w:val="0"/>
              <w:spacing w:after="0" w:line="240" w:lineRule="auto"/>
              <w:ind w:right="0" w:firstLine="0"/>
              <w:jc w:val="center"/>
            </w:pPr>
            <w:r>
              <w:t>United States</w:t>
            </w:r>
          </w:p>
          <w:p w14:paraId="0409C03F" w14:textId="77777777" w:rsidR="00657E08" w:rsidRDefault="00483D1B" w:rsidP="00BF58C4">
            <w:pPr>
              <w:widowControl w:val="0"/>
              <w:spacing w:after="0" w:line="240" w:lineRule="auto"/>
              <w:ind w:right="0" w:firstLine="0"/>
              <w:jc w:val="center"/>
            </w:pPr>
            <w:r>
              <w:t>(2016)</w:t>
            </w:r>
          </w:p>
        </w:tc>
        <w:tc>
          <w:tcPr>
            <w:tcW w:w="1584" w:type="dxa"/>
            <w:shd w:val="clear" w:color="auto" w:fill="auto"/>
            <w:tcMar>
              <w:top w:w="100" w:type="dxa"/>
              <w:left w:w="100" w:type="dxa"/>
              <w:bottom w:w="100" w:type="dxa"/>
              <w:right w:w="100" w:type="dxa"/>
            </w:tcMar>
          </w:tcPr>
          <w:p w14:paraId="0520E830" w14:textId="77777777" w:rsidR="00657E08" w:rsidRDefault="00483D1B" w:rsidP="00BF58C4">
            <w:pPr>
              <w:widowControl w:val="0"/>
              <w:spacing w:after="0" w:line="240" w:lineRule="auto"/>
              <w:ind w:right="0" w:firstLine="0"/>
              <w:jc w:val="center"/>
            </w:pPr>
            <w:r>
              <w:t>Estonia</w:t>
            </w:r>
          </w:p>
          <w:p w14:paraId="5A782EDC" w14:textId="77777777" w:rsidR="00657E08" w:rsidRDefault="00483D1B" w:rsidP="00BF58C4">
            <w:pPr>
              <w:widowControl w:val="0"/>
              <w:spacing w:after="0" w:line="240" w:lineRule="auto"/>
              <w:ind w:right="0" w:firstLine="0"/>
              <w:jc w:val="center"/>
            </w:pPr>
            <w:r>
              <w:t>(2007)</w:t>
            </w:r>
          </w:p>
        </w:tc>
        <w:tc>
          <w:tcPr>
            <w:tcW w:w="1584" w:type="dxa"/>
            <w:shd w:val="clear" w:color="auto" w:fill="auto"/>
            <w:tcMar>
              <w:top w:w="100" w:type="dxa"/>
              <w:left w:w="100" w:type="dxa"/>
              <w:bottom w:w="100" w:type="dxa"/>
              <w:right w:w="100" w:type="dxa"/>
            </w:tcMar>
          </w:tcPr>
          <w:p w14:paraId="4FAA9B51" w14:textId="77777777" w:rsidR="00657E08" w:rsidRDefault="00483D1B" w:rsidP="00BF58C4">
            <w:pPr>
              <w:widowControl w:val="0"/>
              <w:pBdr>
                <w:top w:val="nil"/>
                <w:left w:val="nil"/>
                <w:bottom w:val="nil"/>
                <w:right w:val="nil"/>
                <w:between w:val="nil"/>
              </w:pBdr>
              <w:spacing w:after="0" w:line="240" w:lineRule="auto"/>
              <w:ind w:right="0" w:firstLine="0"/>
              <w:jc w:val="center"/>
            </w:pPr>
            <w:r>
              <w:t>Ukraine</w:t>
            </w:r>
          </w:p>
          <w:p w14:paraId="5F1553C2" w14:textId="77777777" w:rsidR="00657E08" w:rsidRDefault="00483D1B" w:rsidP="00BF58C4">
            <w:pPr>
              <w:widowControl w:val="0"/>
              <w:pBdr>
                <w:top w:val="nil"/>
                <w:left w:val="nil"/>
                <w:bottom w:val="nil"/>
                <w:right w:val="nil"/>
                <w:between w:val="nil"/>
              </w:pBdr>
              <w:spacing w:after="0" w:line="240" w:lineRule="auto"/>
              <w:ind w:right="0" w:firstLine="0"/>
              <w:jc w:val="center"/>
            </w:pPr>
            <w:r>
              <w:t>(2014)</w:t>
            </w:r>
          </w:p>
        </w:tc>
        <w:tc>
          <w:tcPr>
            <w:tcW w:w="1584" w:type="dxa"/>
            <w:shd w:val="clear" w:color="auto" w:fill="auto"/>
            <w:tcMar>
              <w:top w:w="100" w:type="dxa"/>
              <w:left w:w="100" w:type="dxa"/>
              <w:bottom w:w="100" w:type="dxa"/>
              <w:right w:w="100" w:type="dxa"/>
            </w:tcMar>
          </w:tcPr>
          <w:p w14:paraId="0518FF56" w14:textId="4BDC51A3" w:rsidR="00657E08" w:rsidRDefault="00483D1B" w:rsidP="00BF58C4">
            <w:pPr>
              <w:widowControl w:val="0"/>
              <w:spacing w:after="0" w:line="240" w:lineRule="auto"/>
              <w:ind w:right="0" w:firstLine="0"/>
              <w:jc w:val="center"/>
            </w:pPr>
            <w:r>
              <w:t>Georgia(2008)</w:t>
            </w:r>
          </w:p>
        </w:tc>
      </w:tr>
      <w:tr w:rsidR="00657E08" w14:paraId="672D71D3" w14:textId="77777777" w:rsidTr="00BF58C4">
        <w:trPr>
          <w:jc w:val="center"/>
        </w:trPr>
        <w:tc>
          <w:tcPr>
            <w:tcW w:w="2642" w:type="dxa"/>
            <w:shd w:val="clear" w:color="auto" w:fill="auto"/>
            <w:tcMar>
              <w:top w:w="100" w:type="dxa"/>
              <w:left w:w="100" w:type="dxa"/>
              <w:bottom w:w="100" w:type="dxa"/>
              <w:right w:w="100" w:type="dxa"/>
            </w:tcMar>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584" w:type="dxa"/>
            <w:shd w:val="clear" w:color="auto" w:fill="auto"/>
            <w:tcMar>
              <w:top w:w="100" w:type="dxa"/>
              <w:left w:w="100" w:type="dxa"/>
              <w:bottom w:w="100" w:type="dxa"/>
              <w:right w:w="100" w:type="dxa"/>
            </w:tcMar>
          </w:tcPr>
          <w:p w14:paraId="6A3FA299"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64DCA7C"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115DB70A" w14:textId="77777777" w:rsidR="00657E08" w:rsidRDefault="00657E08" w:rsidP="00BF58C4">
            <w:pPr>
              <w:widowControl w:val="0"/>
              <w:pBdr>
                <w:top w:val="nil"/>
                <w:left w:val="nil"/>
                <w:bottom w:val="nil"/>
                <w:right w:val="nil"/>
                <w:between w:val="nil"/>
              </w:pBdr>
              <w:spacing w:after="0" w:line="240" w:lineRule="auto"/>
              <w:ind w:right="0" w:firstLine="0"/>
              <w:jc w:val="center"/>
            </w:pPr>
          </w:p>
        </w:tc>
        <w:tc>
          <w:tcPr>
            <w:tcW w:w="1584" w:type="dxa"/>
            <w:shd w:val="clear" w:color="auto" w:fill="auto"/>
            <w:tcMar>
              <w:top w:w="100" w:type="dxa"/>
              <w:left w:w="100" w:type="dxa"/>
              <w:bottom w:w="100" w:type="dxa"/>
              <w:right w:w="100" w:type="dxa"/>
            </w:tcMar>
          </w:tcPr>
          <w:p w14:paraId="5343B2C1" w14:textId="77777777" w:rsidR="00657E08" w:rsidRDefault="00483D1B" w:rsidP="00BF58C4">
            <w:pPr>
              <w:widowControl w:val="0"/>
              <w:spacing w:after="0" w:line="240" w:lineRule="auto"/>
              <w:ind w:right="0" w:firstLine="0"/>
              <w:jc w:val="center"/>
            </w:pPr>
            <w:r>
              <w:t>X</w:t>
            </w:r>
          </w:p>
        </w:tc>
      </w:tr>
      <w:tr w:rsidR="00657E08" w14:paraId="374A64D4" w14:textId="77777777" w:rsidTr="00BF58C4">
        <w:trPr>
          <w:jc w:val="center"/>
        </w:trPr>
        <w:tc>
          <w:tcPr>
            <w:tcW w:w="2642" w:type="dxa"/>
            <w:shd w:val="clear" w:color="auto" w:fill="auto"/>
            <w:tcMar>
              <w:top w:w="100" w:type="dxa"/>
              <w:left w:w="100" w:type="dxa"/>
              <w:bottom w:w="100" w:type="dxa"/>
              <w:right w:w="100" w:type="dxa"/>
            </w:tcMar>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584" w:type="dxa"/>
            <w:shd w:val="clear" w:color="auto" w:fill="auto"/>
            <w:tcMar>
              <w:top w:w="100" w:type="dxa"/>
              <w:left w:w="100" w:type="dxa"/>
              <w:bottom w:w="100" w:type="dxa"/>
              <w:right w:w="100" w:type="dxa"/>
            </w:tcMar>
          </w:tcPr>
          <w:p w14:paraId="7414EEB7"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216E06F"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2ACE934"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E7B326D" w14:textId="77777777" w:rsidR="00657E08" w:rsidRDefault="00483D1B" w:rsidP="00BF58C4">
            <w:pPr>
              <w:widowControl w:val="0"/>
              <w:spacing w:after="0" w:line="240" w:lineRule="auto"/>
              <w:ind w:right="0" w:firstLine="0"/>
              <w:jc w:val="center"/>
            </w:pPr>
            <w:r>
              <w:t>X</w:t>
            </w:r>
          </w:p>
        </w:tc>
      </w:tr>
      <w:tr w:rsidR="00657E08" w14:paraId="4645BB88" w14:textId="77777777" w:rsidTr="00BF58C4">
        <w:trPr>
          <w:jc w:val="center"/>
        </w:trPr>
        <w:tc>
          <w:tcPr>
            <w:tcW w:w="2642" w:type="dxa"/>
            <w:shd w:val="clear" w:color="auto" w:fill="auto"/>
            <w:tcMar>
              <w:top w:w="100" w:type="dxa"/>
              <w:left w:w="100" w:type="dxa"/>
              <w:bottom w:w="100" w:type="dxa"/>
              <w:right w:w="100" w:type="dxa"/>
            </w:tcMar>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584" w:type="dxa"/>
            <w:shd w:val="clear" w:color="auto" w:fill="auto"/>
            <w:tcMar>
              <w:top w:w="100" w:type="dxa"/>
              <w:left w:w="100" w:type="dxa"/>
              <w:bottom w:w="100" w:type="dxa"/>
              <w:right w:w="100" w:type="dxa"/>
            </w:tcMar>
          </w:tcPr>
          <w:p w14:paraId="079B5532" w14:textId="77777777" w:rsidR="00657E08" w:rsidRDefault="00657E08" w:rsidP="00BF58C4">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D20199B"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0383433A"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DB6BB8B" w14:textId="77777777" w:rsidR="00657E08" w:rsidRDefault="00483D1B" w:rsidP="00BF58C4">
            <w:pPr>
              <w:widowControl w:val="0"/>
              <w:spacing w:after="0" w:line="240" w:lineRule="auto"/>
              <w:ind w:right="0" w:firstLine="0"/>
              <w:jc w:val="center"/>
            </w:pPr>
            <w:r>
              <w:t>X</w:t>
            </w:r>
          </w:p>
        </w:tc>
      </w:tr>
      <w:tr w:rsidR="00657E08" w14:paraId="1FD383A2" w14:textId="77777777" w:rsidTr="00BF58C4">
        <w:trPr>
          <w:jc w:val="center"/>
        </w:trPr>
        <w:tc>
          <w:tcPr>
            <w:tcW w:w="2642" w:type="dxa"/>
            <w:shd w:val="clear" w:color="auto" w:fill="auto"/>
            <w:tcMar>
              <w:top w:w="100" w:type="dxa"/>
              <w:left w:w="100" w:type="dxa"/>
              <w:bottom w:w="100" w:type="dxa"/>
              <w:right w:w="100" w:type="dxa"/>
            </w:tcMar>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584" w:type="dxa"/>
            <w:shd w:val="clear" w:color="auto" w:fill="auto"/>
            <w:tcMar>
              <w:top w:w="100" w:type="dxa"/>
              <w:left w:w="100" w:type="dxa"/>
              <w:bottom w:w="100" w:type="dxa"/>
              <w:right w:w="100" w:type="dxa"/>
            </w:tcMar>
          </w:tcPr>
          <w:p w14:paraId="11A84556"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7F78BFFE"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66A659D" w14:textId="77777777" w:rsidR="00657E08" w:rsidRDefault="00483D1B" w:rsidP="00BF58C4">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4AC91911" w14:textId="77777777" w:rsidR="00657E08" w:rsidRDefault="00483D1B" w:rsidP="00BF58C4">
            <w:pPr>
              <w:widowControl w:val="0"/>
              <w:spacing w:after="0" w:line="240" w:lineRule="auto"/>
              <w:ind w:right="0" w:firstLine="0"/>
              <w:jc w:val="center"/>
            </w:pPr>
            <w:r>
              <w:t>X</w:t>
            </w:r>
          </w:p>
        </w:tc>
      </w:tr>
    </w:tbl>
    <w:p w14:paraId="106DAB41" w14:textId="77777777" w:rsidR="00657E08" w:rsidRDefault="00657E08">
      <w:pPr>
        <w:ind w:firstLine="0"/>
      </w:pPr>
    </w:p>
    <w:p w14:paraId="5A4FA870" w14:textId="781B78FA" w:rsidR="00657E08" w:rsidRDefault="00483D1B">
      <w:pPr>
        <w:ind w:firstLine="0"/>
      </w:pPr>
      <w:r>
        <w:t>Table 2 lists these cases by distance from Washington DC.</w:t>
      </w:r>
      <w:r w:rsidRPr="00BF58C4">
        <w:rPr>
          <w:rStyle w:val="FootnoteReference"/>
        </w:rPr>
        <w:footnoteReference w:id="7"/>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w:t>
      </w:r>
      <w:r>
        <w:lastRenderedPageBreak/>
        <w:t>of influence</w:t>
      </w:r>
      <w:r w:rsidR="009B52F3">
        <w:t>.</w:t>
      </w:r>
      <w:r>
        <w:t xml:space="preserve"> </w:t>
      </w:r>
      <w:r w:rsidR="00A403C9">
        <w:t>At the weakest end of the deterrence gradient, R</w:t>
      </w:r>
      <w:r>
        <w:t>ussia intervene</w:t>
      </w:r>
      <w:r w:rsidR="009B52F3">
        <w:t>d in Georgia</w:t>
      </w:r>
      <w:r>
        <w:t xml:space="preserve"> </w:t>
      </w:r>
      <w:r w:rsidR="009B52F3">
        <w:t xml:space="preserve">using </w:t>
      </w:r>
      <w:r w:rsidR="00A403C9">
        <w:t xml:space="preserve">not only cyber-attacks but also paramilitaries and </w:t>
      </w:r>
      <w:r>
        <w:t>overt</w:t>
      </w:r>
      <w:r w:rsidR="009B52F3">
        <w:t xml:space="preserve"> military force</w:t>
      </w:r>
      <w:del w:id="538" w:author="Microsoft Office User" w:date="2019-06-15T22:16:00Z">
        <w:r w:rsidR="009B52F3" w:rsidDel="00593552">
          <w:delText xml:space="preserve"> </w:delText>
        </w:r>
      </w:del>
      <w:r>
        <w:t>.</w:t>
      </w:r>
      <w:r w:rsidR="001C4A74" w:rsidRPr="00BF58C4">
        <w:rPr>
          <w:rStyle w:val="FootnoteReference"/>
        </w:rPr>
        <w:footnoteReference w:id="8"/>
      </w:r>
      <w:r>
        <w:t xml:space="preserve">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539" w:name="_c8qq01qhrze2" w:colFirst="0" w:colLast="0"/>
      <w:bookmarkEnd w:id="539"/>
      <w:r>
        <w:t>Estonia (2007)</w:t>
      </w:r>
    </w:p>
    <w:p w14:paraId="4923D5F3" w14:textId="2A2058FE" w:rsidR="00657E08" w:rsidRDefault="00483D1B">
      <w:pPr>
        <w:ind w:firstLine="0"/>
      </w:pPr>
      <w:r>
        <w:t xml:space="preserve">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(Davis 2007) was uniquely dependent on online transactions, and no country, let alone a NATO member, had ever been attacked so suddenly and aggressively by a botnet. Estonia’s defense minister considered but ultimately rejected invoking Article V, the collective defense clause of the NATO treaty, instead requesting and receiving technical assistance (Traynor 2007). The attacks continued in </w:t>
      </w:r>
      <w:r w:rsidR="001C4A74">
        <w:t xml:space="preserve">attenuated </w:t>
      </w:r>
      <w:r>
        <w:t xml:space="preserve">form for two and a half weeks. Some ambiguity about responsibility persists, but evidence suggests coordination from the Russian government in collaboration with so-called patriotic hackers (Schmidt 2013). </w:t>
      </w:r>
    </w:p>
    <w:p w14:paraId="7ED39D78" w14:textId="77777777" w:rsidR="00657E08" w:rsidRDefault="00657E08">
      <w:pPr>
        <w:ind w:firstLine="0"/>
      </w:pPr>
    </w:p>
    <w:p w14:paraId="174D0EC4" w14:textId="04818EFC" w:rsidR="00657E08" w:rsidRDefault="00483D1B">
      <w:pPr>
        <w:spacing w:after="200" w:line="276" w:lineRule="auto"/>
        <w:ind w:left="-15" w:right="0" w:firstLine="0"/>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w:t>
      </w:r>
      <w:r w:rsidR="00A403C9">
        <w:t>—</w:t>
      </w:r>
      <w:r>
        <w:t>the belligerents, their agents, their targets, and external audiences</w:t>
      </w:r>
      <w:r w:rsidR="00A403C9">
        <w:t>—</w:t>
      </w:r>
      <w:r>
        <w:t xml:space="preserve">were relatively inexperienced with cyber operations at scale in 2007. The legal status of a </w:t>
      </w:r>
      <w:r w:rsidR="008F67D3">
        <w:t>cyber-attack</w:t>
      </w:r>
      <w:r>
        <w:t xml:space="preserve"> had not yet been clarified (Joubert 2012), which provided both an opportunity and a constraint for Russia.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 (Carson 2018). </w:t>
      </w:r>
    </w:p>
    <w:p w14:paraId="023C2696" w14:textId="77777777" w:rsidR="00657E08" w:rsidRDefault="00483D1B">
      <w:pPr>
        <w:spacing w:after="200" w:line="276" w:lineRule="auto"/>
        <w:ind w:left="-15" w:right="0" w:firstLine="0"/>
      </w:pPr>
      <w:r>
        <w:t xml:space="preserve">As an exercise in coercion, the Russian campaign was ultimately a failure. No one issued any clear demands or claimed responsibility. Estonia did not replace the statue. After the event, </w:t>
      </w:r>
      <w:r>
        <w:lastRenderedPageBreak/>
        <w:t>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540" w:name="_qfl5qr5bywfn" w:colFirst="0" w:colLast="0"/>
      <w:bookmarkEnd w:id="540"/>
      <w:r>
        <w:t>Georgia (2008)</w:t>
      </w:r>
    </w:p>
    <w:p w14:paraId="31375E8E" w14:textId="79570873" w:rsidR="00657E08" w:rsidRDefault="00483D1B">
      <w:pPr>
        <w:spacing w:after="200" w:line="276" w:lineRule="auto"/>
        <w:ind w:left="-15" w:right="0" w:firstLine="0"/>
      </w:pPr>
      <w:r>
        <w:t>A year later, Georgia was hit by similar waves of DDoS attacks amidst an even more fractious duel of competing narratives in online fora (</w:t>
      </w:r>
      <w:proofErr w:type="spellStart"/>
      <w:r>
        <w:t>Deibert</w:t>
      </w:r>
      <w:proofErr w:type="spellEnd"/>
      <w:r>
        <w:t xml:space="preserve"> et al 2012). Yet whereas the Estonian episode was restricted to the cyber domain, Russia also intervened militarily in Georgia, an early example of cross-domain operations leveraging cyberspace. While </w:t>
      </w:r>
      <w:r w:rsidR="008F67D3">
        <w:t>cyber-attack</w:t>
      </w:r>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6E7DF954" w:rsidR="00657E08" w:rsidRDefault="00483D1B">
      <w:pPr>
        <w:spacing w:after="200" w:line="276" w:lineRule="auto"/>
        <w:ind w:left="-15" w:right="0" w:firstLine="0"/>
      </w:pPr>
      <w:r>
        <w:t xml:space="preserve">Following </w:t>
      </w:r>
      <w:r w:rsidR="00A403C9">
        <w:t>the</w:t>
      </w:r>
      <w:r>
        <w:t xml:space="preserve"> civil war after the Soviet collapse, Russia stationed peacekeepers in Abkhazia and South Ossetia, ostensibly to protect non-Georgian minorities. Tbilisi resented the occupation and, especially after the Rose Revolution of 2003, sought Western security guarantees and NATO membership (Driscoll and </w:t>
      </w:r>
      <w:proofErr w:type="spellStart"/>
      <w:r>
        <w:t>Maliniak</w:t>
      </w:r>
      <w:proofErr w:type="spellEnd"/>
      <w:r>
        <w:t xml:space="preserve"> 2016).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 (</w:t>
      </w:r>
      <w:proofErr w:type="spellStart"/>
      <w:r>
        <w:t>Shakarian</w:t>
      </w:r>
      <w:proofErr w:type="spellEnd"/>
      <w:r>
        <w:t xml:space="preserve"> 2011; </w:t>
      </w:r>
      <w:proofErr w:type="spellStart"/>
      <w:r>
        <w:t>Brecher</w:t>
      </w:r>
      <w:proofErr w:type="spellEnd"/>
      <w:r>
        <w:t xml:space="preserve"> et al 2017). </w:t>
      </w:r>
    </w:p>
    <w:p w14:paraId="2E6A70B8" w14:textId="71D2F037" w:rsidR="00657E08" w:rsidRDefault="00483D1B">
      <w:pPr>
        <w:spacing w:after="200" w:line="276" w:lineRule="auto"/>
        <w:ind w:left="-15" w:right="0" w:firstLine="0"/>
      </w:pPr>
      <w:r>
        <w:t>Russia’s intervention choices in this conflict</w:t>
      </w:r>
      <w:r w:rsidR="00A403C9">
        <w:t>, situated at the far end of the Western deterrence gradient,</w:t>
      </w:r>
      <w:r>
        <w:t xml:space="preserve"> were </w:t>
      </w:r>
      <w:r w:rsidR="00A403C9">
        <w:t xml:space="preserve">more </w:t>
      </w:r>
      <w:r>
        <w:t>motivated by efficiency</w:t>
      </w:r>
      <w:r w:rsidR="00A403C9">
        <w:t xml:space="preserve"> than</w:t>
      </w:r>
      <w:r>
        <w:t xml:space="preserve">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(2016) point out, “because of Georgia’s location and its contested map, it is a security liability from the point of view of many in the West.”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w:t>
      </w:r>
      <w:r>
        <w:lastRenderedPageBreak/>
        <w:t xml:space="preserve">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541" w:name="_15u7zsw4j3sl" w:colFirst="0" w:colLast="0"/>
      <w:bookmarkEnd w:id="541"/>
      <w:r>
        <w:t>Ukraine (2014)</w:t>
      </w:r>
    </w:p>
    <w:p w14:paraId="0D658B2A" w14:textId="76C0ECBB" w:rsidR="00657E08" w:rsidRDefault="0050501B">
      <w:pPr>
        <w:pBdr>
          <w:top w:val="nil"/>
          <w:left w:val="nil"/>
          <w:bottom w:val="nil"/>
          <w:right w:val="nil"/>
          <w:between w:val="nil"/>
        </w:pBdr>
        <w:spacing w:after="200" w:line="276" w:lineRule="auto"/>
        <w:ind w:left="-15" w:right="0" w:firstLine="0"/>
      </w:pPr>
      <w:r>
        <w:t>One might argue</w:t>
      </w:r>
      <w:r w:rsidR="00483D1B">
        <w:t xml:space="preserve"> that Russia values the stakes differently in each conflict and thus the correlation with the deterrence gradient </w:t>
      </w:r>
      <w:r>
        <w:t xml:space="preserve">observed in Table 2 </w:t>
      </w:r>
      <w:r w:rsidR="00483D1B">
        <w:t>is spurious. The cases of Estonia and Georgia appear to be consistent with this alternative</w:t>
      </w:r>
      <w:r>
        <w:t xml:space="preserve"> explanation</w:t>
      </w:r>
      <w:r w:rsidR="00483D1B">
        <w:t xml:space="preserve">. Russia let Estonia join NATO without a fight in 2004 and merely sought to register a protest vote in 2007 when Tallinn moved a Soviet statue. By contrast, Russia had supported separatists in Georgia since the early 1990s and was highly resolved to ward off Western encroachment. </w:t>
      </w:r>
      <w:ins w:id="542" w:author="Microsoft Office User" w:date="2019-06-15T22:31:00Z">
        <w:r w:rsidR="007E7BE2">
          <w:t>Efficiency alone</w:t>
        </w:r>
      </w:ins>
      <w:del w:id="543" w:author="Microsoft Office User" w:date="2019-06-15T22:29:00Z">
        <w:r w:rsidR="00483D1B" w:rsidDel="00B32B21">
          <w:delText xml:space="preserve">On </w:delText>
        </w:r>
        <w:r w:rsidDel="00B32B21">
          <w:delText xml:space="preserve">the </w:delText>
        </w:r>
        <w:r w:rsidR="00483D1B" w:rsidDel="00B32B21">
          <w:delText>basis</w:delText>
        </w:r>
        <w:r w:rsidDel="00B32B21">
          <w:delText xml:space="preserve"> of efficiency alone, therefore</w:delText>
        </w:r>
        <w:r w:rsidR="00483D1B" w:rsidDel="00B32B21">
          <w:delText>, o</w:delText>
        </w:r>
      </w:del>
      <w:del w:id="544" w:author="Microsoft Office User" w:date="2019-06-15T22:31:00Z">
        <w:r w:rsidR="00483D1B" w:rsidDel="007E7BE2">
          <w:delText>ne</w:delText>
        </w:r>
      </w:del>
      <w:r w:rsidR="00483D1B">
        <w:t xml:space="preserve"> might </w:t>
      </w:r>
      <w:ins w:id="545" w:author="Microsoft Office User" w:date="2019-06-15T22:29:00Z">
        <w:r w:rsidR="00B32B21">
          <w:t>th</w:t>
        </w:r>
        <w:r w:rsidR="007E7BE2">
          <w:t>us</w:t>
        </w:r>
        <w:r w:rsidR="00B32B21">
          <w:t xml:space="preserve"> </w:t>
        </w:r>
      </w:ins>
      <w:r w:rsidR="00483D1B">
        <w:t xml:space="preserve">explain the single-domain response </w:t>
      </w:r>
      <w:r>
        <w:t xml:space="preserve">in </w:t>
      </w:r>
      <w:r w:rsidR="00483D1B">
        <w:t xml:space="preserve">Estonia versus the multi-domain engagement in Georgia. The </w:t>
      </w:r>
      <w:del w:id="546" w:author="Microsoft Office User" w:date="2019-06-15T22:29:00Z">
        <w:r w:rsidR="00483D1B" w:rsidDel="007E7BE2">
          <w:delText xml:space="preserve">case of </w:delText>
        </w:r>
      </w:del>
      <w:r w:rsidR="00483D1B">
        <w:t>Ukraine</w:t>
      </w:r>
      <w:ins w:id="547" w:author="Microsoft Office User" w:date="2019-06-15T22:29:00Z">
        <w:r w:rsidR="007E7BE2">
          <w:t xml:space="preserve"> case</w:t>
        </w:r>
      </w:ins>
      <w:r w:rsidR="00483D1B">
        <w:t xml:space="preserve">, however, </w:t>
      </w:r>
      <w:ins w:id="548" w:author="Microsoft Office User" w:date="2019-06-15T22:27:00Z">
        <w:r w:rsidR="00B32B21">
          <w:t xml:space="preserve">finds </w:t>
        </w:r>
      </w:ins>
      <w:del w:id="549" w:author="Microsoft Office User" w:date="2019-06-15T22:27:00Z">
        <w:r w:rsidR="00483D1B" w:rsidDel="00B32B21">
          <w:delText xml:space="preserve">puts </w:delText>
        </w:r>
      </w:del>
      <w:r w:rsidR="00483D1B">
        <w:t xml:space="preserve">this alternative </w:t>
      </w:r>
      <w:ins w:id="550" w:author="Microsoft Office User" w:date="2019-06-15T22:27:00Z">
        <w:r w:rsidR="00B32B21">
          <w:t xml:space="preserve">account </w:t>
        </w:r>
      </w:ins>
      <w:del w:id="551" w:author="Microsoft Office User" w:date="2019-06-15T22:27:00Z">
        <w:r w:rsidR="00483D1B" w:rsidDel="00B32B21">
          <w:delText xml:space="preserve">to the test and finds it </w:delText>
        </w:r>
      </w:del>
      <w:r w:rsidR="00483D1B">
        <w:t xml:space="preserve">wanting. </w:t>
      </w:r>
    </w:p>
    <w:p w14:paraId="0B98921E" w14:textId="1B054570"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w:t>
      </w:r>
      <w:r w:rsidR="007D5C7A">
        <w:t>relevant</w:t>
      </w:r>
      <w:r>
        <w:t xml:space="preserve">. </w:t>
      </w:r>
      <w:r w:rsidR="008F67D3">
        <w:t xml:space="preserve">Russian military planners </w:t>
      </w:r>
      <w:r w:rsidR="00042B06">
        <w:t xml:space="preserve">have </w:t>
      </w:r>
      <w:r w:rsidR="007D5C7A">
        <w:t xml:space="preserve">long </w:t>
      </w:r>
      <w:r w:rsidR="00042B06">
        <w:t>expressed</w:t>
      </w:r>
      <w:r w:rsidR="008F67D3">
        <w:t xml:space="preserve"> more concern over NATO forward deployment in Ukraine than in Georgia</w:t>
      </w:r>
      <w:r w:rsidR="00042B06">
        <w:t xml:space="preserve"> (Driscoll and </w:t>
      </w:r>
      <w:proofErr w:type="spellStart"/>
      <w:r w:rsidR="00042B06">
        <w:t>Maliniak</w:t>
      </w:r>
      <w:proofErr w:type="spellEnd"/>
      <w:r w:rsidR="00042B06">
        <w:t xml:space="preserve"> 2016)</w:t>
      </w:r>
      <w:r w:rsidR="008F67D3">
        <w:t>.</w:t>
      </w:r>
      <w:r w:rsidR="00042B06">
        <w:t xml:space="preserve"> If Russian moves were motivated by efficiency rather than deterrence, then we would expect to see more overt Russian military </w:t>
      </w:r>
      <w:del w:id="552" w:author="Microsoft Office User" w:date="2019-06-15T22:32:00Z">
        <w:r w:rsidR="00042B06" w:rsidDel="005A430D">
          <w:delText>moves</w:delText>
        </w:r>
        <w:r w:rsidR="007D5C7A" w:rsidDel="005A430D">
          <w:delText xml:space="preserve"> </w:delText>
        </w:r>
      </w:del>
      <w:ins w:id="553" w:author="Microsoft Office User" w:date="2019-06-15T22:32:00Z">
        <w:r w:rsidR="005A430D">
          <w:t>effort</w:t>
        </w:r>
        <w:r w:rsidR="005A430D">
          <w:t xml:space="preserve">s </w:t>
        </w:r>
      </w:ins>
      <w:r w:rsidR="007D5C7A">
        <w:t>in Ukraine,</w:t>
      </w:r>
      <w:r w:rsidR="00042B06">
        <w:t xml:space="preserv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14:paraId="11FE5F51" w14:textId="583D7BA5" w:rsidR="007D5C7A" w:rsidRDefault="003179E9" w:rsidP="00BF58C4">
      <w:pPr>
        <w:pBdr>
          <w:top w:val="nil"/>
          <w:left w:val="nil"/>
          <w:bottom w:val="nil"/>
          <w:right w:val="nil"/>
          <w:between w:val="nil"/>
        </w:pBdr>
        <w:spacing w:after="200" w:line="276" w:lineRule="auto"/>
        <w:ind w:right="0" w:firstLine="0"/>
      </w:pPr>
      <w:r>
        <w:t xml:space="preserve">The </w:t>
      </w:r>
      <w:r w:rsidR="00042B06">
        <w:t xml:space="preserve">Western deterrence posture regarding Ukraine was weak, but it was also not nothing. </w:t>
      </w:r>
      <w:r w:rsidR="00483D1B">
        <w:t xml:space="preserve">The Western response in the wake of the Maidan crisis </w:t>
      </w:r>
      <w:r w:rsidR="00042B06">
        <w:t>consisted</w:t>
      </w:r>
      <w:r w:rsidR="00483D1B">
        <w:t xml:space="preserve"> mainly of economic sanctions, deployments of U.S. fighter jets to Poland, and eventually arms and assistance to Kiev, but no NATO </w:t>
      </w:r>
      <w:r w:rsidR="00042B06">
        <w:t xml:space="preserve">ground combat </w:t>
      </w:r>
      <w:r w:rsidR="00483D1B">
        <w:t xml:space="preserve">forces on Ukrainian soil. Fighter jets would, of course, </w:t>
      </w:r>
      <w:r w:rsidR="00042B06">
        <w:t xml:space="preserve">have been </w:t>
      </w:r>
      <w:r w:rsidR="00483D1B">
        <w:t xml:space="preserve">ideal for attacking Russian armored columns in a conventional war, but their very mobility </w:t>
      </w:r>
      <w:r w:rsidR="00042B06">
        <w:t xml:space="preserve">made </w:t>
      </w:r>
      <w:r w:rsidR="00483D1B">
        <w:t xml:space="preserve">them a weak signal of commitment </w:t>
      </w:r>
      <w:r w:rsidR="00042B06">
        <w:t xml:space="preserve">as </w:t>
      </w:r>
      <w:r w:rsidR="00483D1B">
        <w:t xml:space="preserve">compared to a counterfactual ground force deployment (Gartzke and </w:t>
      </w:r>
      <w:proofErr w:type="spellStart"/>
      <w:r w:rsidR="00483D1B">
        <w:t>Kagotani</w:t>
      </w:r>
      <w:proofErr w:type="spellEnd"/>
      <w:r w:rsidR="00483D1B">
        <w:t xml:space="preserve"> 2017). It is not uncommon in cross-domain deterrence that the means suited for winning one type of war are ill suited for deterring another type of war.</w:t>
      </w:r>
      <w:r w:rsidR="007D5C7A">
        <w:t xml:space="preserve"> This weakness created permissive conditions for Russian intervention.</w:t>
      </w:r>
      <w:r w:rsidR="00483D1B">
        <w:t xml:space="preserve"> </w:t>
      </w:r>
      <w:r w:rsidR="0050501B">
        <w:t xml:space="preserve">Nevertheless, NATO has conventional escalation dominance, should it decide to intervene on </w:t>
      </w:r>
      <w:r w:rsidR="0050501B">
        <w:lastRenderedPageBreak/>
        <w:t>behalf of Ukraine</w:t>
      </w:r>
      <w:del w:id="554" w:author="Microsoft Office User" w:date="2019-06-15T22:34:00Z">
        <w:r w:rsidR="0050501B" w:rsidDel="005A430D">
          <w:delText xml:space="preserve"> for some reason</w:delText>
        </w:r>
      </w:del>
      <w:r w:rsidR="0050501B">
        <w:t xml:space="preserve">. Russia would most likely lose a conventional contest involving NATO, risking escalation to nuclear war in the process. This risk </w:t>
      </w:r>
      <w:r w:rsidR="007D5C7A">
        <w:t xml:space="preserve">has </w:t>
      </w:r>
      <w:del w:id="555" w:author="Microsoft Office User" w:date="2019-06-15T22:35:00Z">
        <w:r w:rsidR="0050501B" w:rsidDel="00603A5E">
          <w:delText>e</w:delText>
        </w:r>
        <w:r w:rsidR="007D5C7A" w:rsidDel="00603A5E">
          <w:delText xml:space="preserve">ncouraged </w:delText>
        </w:r>
      </w:del>
      <w:ins w:id="556" w:author="Microsoft Office User" w:date="2019-06-15T22:35:00Z">
        <w:r w:rsidR="00603A5E">
          <w:t>led to</w:t>
        </w:r>
        <w:r w:rsidR="00603A5E">
          <w:t xml:space="preserve"> </w:t>
        </w:r>
      </w:ins>
      <w:r w:rsidR="0050501B">
        <w:t>Russian circumspection. For example, when Malaysian Airlines flight MH17 was shot down over Donetsk by a Russian BUK anti-aircraft system, Moscow quickly withdrew all of its heavy weapons from the battlefield (Smith-Spark and Master 2018). Gray zone conflict in Ukraine is implicitly shaped by Western deterrence, even though NATO has no formal commitment to Ukraine.</w:t>
      </w:r>
    </w:p>
    <w:p w14:paraId="256BC780" w14:textId="2B9F4481" w:rsidR="00657E08" w:rsidRDefault="007D5C7A" w:rsidP="001D4B20">
      <w:pPr>
        <w:pBdr>
          <w:top w:val="nil"/>
          <w:left w:val="nil"/>
          <w:bottom w:val="nil"/>
          <w:right w:val="nil"/>
          <w:between w:val="nil"/>
        </w:pBdr>
        <w:spacing w:after="200" w:line="276" w:lineRule="auto"/>
        <w:ind w:left="-15" w:right="0" w:firstLine="0"/>
      </w:pPr>
      <w:r>
        <w:t xml:space="preserve">The cumulative intensity of the war in Ukraine has claimed a higher butcher’s bill than the war in Georgia, </w:t>
      </w:r>
      <w:del w:id="557" w:author="Microsoft Office User" w:date="2019-06-15T22:37:00Z">
        <w:r w:rsidR="00D97DFC" w:rsidDel="00603A5E">
          <w:delText xml:space="preserve">which is </w:delText>
        </w:r>
      </w:del>
      <w:r w:rsidR="00D97DFC">
        <w:t>consistent with</w:t>
      </w:r>
      <w:del w:id="558" w:author="Microsoft Office User" w:date="2019-06-15T22:38:00Z">
        <w:r w:rsidR="00D97DFC" w:rsidDel="00603A5E">
          <w:delText xml:space="preserve"> </w:delText>
        </w:r>
        <w:r w:rsidDel="00603A5E">
          <w:delText>the</w:delText>
        </w:r>
      </w:del>
      <w:r>
        <w:t xml:space="preserve">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 (Driscoll and Steinert-</w:t>
      </w:r>
      <w:proofErr w:type="spellStart"/>
      <w:r>
        <w:t>Threlkeld</w:t>
      </w:r>
      <w:proofErr w:type="spellEnd"/>
      <w:r>
        <w:t xml:space="preserve"> 2019). Covert interventions, even open secrets like Moscow’s deployments to Ukraine and aggressive cyber operations, tend to convey mixed signals of resolve and restraint (Carson 2018). The costliness of the intervention signals resolve, but the fact that costs could be higher and the efforts made to allow both sides to save face signals restraint. As Brantley et al (2017)</w:t>
      </w:r>
      <w:del w:id="559" w:author="Microsoft Office User" w:date="2019-06-15T22:39:00Z">
        <w:r w:rsidDel="00B36380">
          <w:delText xml:space="preserve"> rightly</w:delText>
        </w:r>
      </w:del>
      <w:r>
        <w:t xml:space="preserve"> point out, the modal diversity of conflict in Ukraine has lacked sufficient intensity to warrant outside intervention.</w:t>
      </w:r>
    </w:p>
    <w:p w14:paraId="32D14D6C" w14:textId="4E39C495" w:rsidR="00657E08" w:rsidRDefault="007D5C7A">
      <w:pPr>
        <w:pBdr>
          <w:top w:val="nil"/>
          <w:left w:val="nil"/>
          <w:bottom w:val="nil"/>
          <w:right w:val="nil"/>
          <w:between w:val="nil"/>
        </w:pBdr>
        <w:spacing w:after="200" w:line="276" w:lineRule="auto"/>
        <w:ind w:left="-15" w:right="0" w:firstLine="0"/>
      </w:pPr>
      <w:r>
        <w:t>The cyber domain is especially attractive for a</w:t>
      </w:r>
      <w:r w:rsidR="00EA18E1">
        <w:t xml:space="preserve"> risk-averse</w:t>
      </w:r>
      <w:r>
        <w:t xml:space="preserve"> </w:t>
      </w:r>
      <w:r w:rsidR="00EA18E1">
        <w:t>opportunist</w:t>
      </w:r>
      <w:r>
        <w:t xml:space="preserve">. Indeed, </w:t>
      </w:r>
      <w:r w:rsidR="00483D1B">
        <w:t>Ukraine has emerged as a testbed for Russian cyber warfare (</w:t>
      </w:r>
      <w:proofErr w:type="spellStart"/>
      <w:r w:rsidR="00483D1B">
        <w:t>Geers</w:t>
      </w:r>
      <w:proofErr w:type="spellEnd"/>
      <w:r w:rsidR="00483D1B">
        <w:t xml:space="preserve"> 2015; Brantley et al 2017; Greenberg 2017; </w:t>
      </w:r>
      <w:proofErr w:type="spellStart"/>
      <w:r w:rsidR="00483D1B">
        <w:t>Baezner</w:t>
      </w:r>
      <w:proofErr w:type="spellEnd"/>
      <w:r w:rsidR="00483D1B">
        <w:t xml:space="preserve"> 2017)</w:t>
      </w:r>
      <w:r w:rsidR="0050501B">
        <w:t xml:space="preserve">, </w:t>
      </w:r>
      <w:r>
        <w:t>even as</w:t>
      </w:r>
      <w:r w:rsidR="0050501B">
        <w:t xml:space="preserve"> Russia </w:t>
      </w:r>
      <w:r>
        <w:t>has not</w:t>
      </w:r>
      <w:r w:rsidR="0050501B">
        <w:t xml:space="preserve"> realized much for its efforts</w:t>
      </w:r>
      <w:r w:rsidR="00483D1B">
        <w:t xml:space="preserve">. In the first major cyber-physical attack since Stuxnet, the Ukrainian power grid was briefly disrupted in 2015 and again in 2016, but services were quickly restored </w:t>
      </w:r>
      <w:r>
        <w:t xml:space="preserve">in each case </w:t>
      </w:r>
      <w:r w:rsidR="00483D1B">
        <w:t xml:space="preserve">(Greenberg 2017). </w:t>
      </w:r>
      <w:r w:rsidR="003179E9">
        <w:t>T</w:t>
      </w:r>
      <w:r w:rsidR="00483D1B">
        <w:t xml:space="preserve">hese events </w:t>
      </w:r>
      <w:r w:rsidR="003179E9">
        <w:t xml:space="preserve">were </w:t>
      </w:r>
      <w:r w:rsidR="00483D1B">
        <w:t>notable</w:t>
      </w:r>
      <w:r>
        <w:t xml:space="preserve"> both</w:t>
      </w:r>
      <w:r w:rsidR="00483D1B">
        <w:t xml:space="preserve"> for their technical sophistication </w:t>
      </w:r>
      <w:r>
        <w:t>and inconsequential</w:t>
      </w:r>
      <w:r w:rsidR="00483D1B">
        <w:t xml:space="preserve"> </w:t>
      </w:r>
      <w:r>
        <w:t xml:space="preserve">strategic </w:t>
      </w:r>
      <w:r w:rsidR="00483D1B">
        <w:t>effects</w:t>
      </w:r>
      <w:r w:rsidR="003179E9">
        <w:t>, not unlike Stuxnet (Lindsay 2013)</w:t>
      </w:r>
      <w:r w:rsidR="00483D1B">
        <w:t xml:space="preserve">. </w:t>
      </w:r>
      <w:proofErr w:type="spellStart"/>
      <w:r w:rsidR="00483D1B">
        <w:t>NotPetya</w:t>
      </w:r>
      <w:proofErr w:type="spellEnd"/>
      <w:r w:rsidR="003179E9">
        <w:t xml:space="preserve"> attacks</w:t>
      </w:r>
      <w:r>
        <w:t>, by contrast,</w:t>
      </w:r>
      <w:r w:rsidR="003179E9">
        <w:t xml:space="preserve"> </w:t>
      </w:r>
      <w:r w:rsidR="00483D1B">
        <w:t>may have wiped ten percent of the computers in Ukraine</w:t>
      </w:r>
      <w:r w:rsidR="003179E9">
        <w:t>,</w:t>
      </w:r>
      <w:r w:rsidR="00483D1B">
        <w:t xml:space="preserve"> including banks, federal agencies, and the Chernobyl clean-up site</w:t>
      </w:r>
      <w:r w:rsidR="003179E9">
        <w:t xml:space="preserve">, and </w:t>
      </w:r>
      <w:r w:rsidR="00483D1B">
        <w:t xml:space="preserve">Maersk shipping worldwide was paralyzed for a few days </w:t>
      </w:r>
      <w:r w:rsidR="003179E9">
        <w:t xml:space="preserve">via an infection in its </w:t>
      </w:r>
      <w:r w:rsidR="00483D1B">
        <w:t>Odessa office</w:t>
      </w:r>
      <w:r w:rsidR="003179E9">
        <w:t>.</w:t>
      </w:r>
      <w:r w:rsidR="003179E9" w:rsidRPr="00BF58C4">
        <w:rPr>
          <w:rStyle w:val="FootnoteReference"/>
        </w:rPr>
        <w:footnoteReference w:id="9"/>
      </w:r>
      <w:r w:rsidR="003179E9">
        <w:t xml:space="preserve"> </w:t>
      </w:r>
      <w:r w:rsidR="00483D1B">
        <w:t xml:space="preserve">Yet </w:t>
      </w:r>
      <w:r w:rsidR="003179E9">
        <w:t xml:space="preserve">the endemic </w:t>
      </w:r>
      <w:r>
        <w:t xml:space="preserve">Russian </w:t>
      </w:r>
      <w:proofErr w:type="spellStart"/>
      <w:r w:rsidR="00483D1B">
        <w:t>cyber attacks</w:t>
      </w:r>
      <w:proofErr w:type="spellEnd"/>
      <w:r w:rsidR="00483D1B">
        <w:t xml:space="preserve"> and information operations have had little impact on battlefield events (</w:t>
      </w:r>
      <w:proofErr w:type="spellStart"/>
      <w:r w:rsidR="00483D1B">
        <w:t>Kostyuk</w:t>
      </w:r>
      <w:proofErr w:type="spellEnd"/>
      <w:r w:rsidR="00483D1B">
        <w:t xml:space="preserve"> and Zhukov 2019). Even in social media operations, </w:t>
      </w:r>
      <w:r>
        <w:t xml:space="preserve">supposedly a devious </w:t>
      </w:r>
      <w:r w:rsidR="00483D1B">
        <w:t xml:space="preserve">Russian specialty, pro-Kremlin narratives never </w:t>
      </w:r>
      <w:r>
        <w:t xml:space="preserve">really </w:t>
      </w:r>
      <w:r w:rsidR="00483D1B">
        <w:t>took hold in Western Ukraine (Driscoll and Steinert-</w:t>
      </w:r>
      <w:proofErr w:type="spellStart"/>
      <w:r w:rsidR="00483D1B">
        <w:t>Threlkeld</w:t>
      </w:r>
      <w:proofErr w:type="spellEnd"/>
      <w:r w:rsidR="00483D1B">
        <w:t xml:space="preserve"> 2019).</w:t>
      </w:r>
    </w:p>
    <w:p w14:paraId="1D881449" w14:textId="77777777" w:rsidR="00657E08" w:rsidRDefault="00483D1B">
      <w:pPr>
        <w:pStyle w:val="Heading3"/>
        <w:spacing w:after="200" w:line="276" w:lineRule="auto"/>
        <w:ind w:left="-5"/>
      </w:pPr>
      <w:bookmarkStart w:id="560" w:name="_p4w3lxqpnd1i" w:colFirst="0" w:colLast="0"/>
      <w:bookmarkEnd w:id="560"/>
      <w:r>
        <w:lastRenderedPageBreak/>
        <w:t>United States (2016)</w:t>
      </w:r>
    </w:p>
    <w:p w14:paraId="087EE394" w14:textId="4D937350" w:rsidR="00657E08" w:rsidRDefault="00483D1B">
      <w:pPr>
        <w:spacing w:after="200" w:line="276" w:lineRule="auto"/>
        <w:ind w:left="-15" w:right="0" w:firstLine="0"/>
      </w:pPr>
      <w:r>
        <w:t xml:space="preserve">The most recent of the four major Russian cyber campaigns is both the most restrained and potentially most consequential. </w:t>
      </w:r>
      <w:r w:rsidR="00D97DFC">
        <w:t>T</w:t>
      </w:r>
      <w:r>
        <w:t xml:space="preserve">here is </w:t>
      </w:r>
      <w:r w:rsidR="00D97DFC">
        <w:t xml:space="preserve">a </w:t>
      </w:r>
      <w:r>
        <w:t xml:space="preserve">general consensus that the Russian government interfered in the 2016 US election by hacking the Democratic National Committee, leaking incriminating information via Wikileaks, posting disinformation on social media sites like Facebook, and infiltrating lobbyist groups (Marten 2017; </w:t>
      </w:r>
      <w:proofErr w:type="spellStart"/>
      <w:r>
        <w:t>Rovner</w:t>
      </w:r>
      <w:proofErr w:type="spellEnd"/>
      <w:r>
        <w:t xml:space="preserve"> et al 2017; Jensen et al 2019</w:t>
      </w:r>
      <w:r w:rsidR="003179E9">
        <w:t xml:space="preserve">; </w:t>
      </w:r>
      <w:commentRangeStart w:id="561"/>
      <w:r w:rsidR="003179E9">
        <w:t>Mueller 2019</w:t>
      </w:r>
      <w:commentRangeEnd w:id="561"/>
      <w:r w:rsidR="003179E9">
        <w:rPr>
          <w:rStyle w:val="CommentReference"/>
        </w:rPr>
        <w:commentReference w:id="561"/>
      </w:r>
      <w:r>
        <w:t xml:space="preserve">). President Obama was aware of the Russian campaign in summer 2016 but did not publicly reveal his knowledge for fear of influencing the election (Fidler 2016).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rsidR="00D97DFC">
        <w:t>(Office of the Director of National Intelligence 2017)</w:t>
      </w:r>
    </w:p>
    <w:p w14:paraId="7632C984" w14:textId="207E6AEA" w:rsidR="00D97DFC" w:rsidRDefault="00483D1B" w:rsidP="00D97DFC">
      <w:pPr>
        <w:spacing w:after="200" w:line="276" w:lineRule="auto"/>
        <w:ind w:left="-15" w:right="0" w:firstLine="0"/>
      </w:pPr>
      <w:r>
        <w:t xml:space="preserve">Within the scope of a covert election influence campaign, Russia </w:t>
      </w:r>
      <w:r w:rsidR="00A53858">
        <w:t xml:space="preserve">did indeed pull </w:t>
      </w:r>
      <w:r>
        <w:t xml:space="preserve">out all the stops. </w:t>
      </w:r>
      <w:r w:rsidR="00D97DFC">
        <w:t xml:space="preserve">This case is the exception that proves the rule that gray zone conflict is conditioned by deterrence. </w:t>
      </w:r>
      <w:r>
        <w:t>Moscow orchestrated a diverse suite of operations ranging from technical computer network exploitation and media influence operations to human intelligence (</w:t>
      </w:r>
      <w:proofErr w:type="spellStart"/>
      <w:r>
        <w:t>DiResta</w:t>
      </w:r>
      <w:proofErr w:type="spellEnd"/>
      <w:r>
        <w:t xml:space="preserve"> et al 2018; Howard et al 2018</w:t>
      </w:r>
      <w:r w:rsidR="00A53858">
        <w:t>; Mueller 2019</w:t>
      </w:r>
      <w:r>
        <w:t xml:space="preserve">). Its full-court press could be described as unrestrained, even brazen, and thus motivated </w:t>
      </w:r>
      <w:r w:rsidR="00D97DFC">
        <w:t xml:space="preserve">entirely </w:t>
      </w:r>
      <w:r>
        <w:t xml:space="preserve">by efficiency calculations. Yet the choice to pursue this course of action in the first place was very much constrained by the implicit deterrence posture of the United States. What else could </w:t>
      </w:r>
      <w:r w:rsidR="00A53858">
        <w:t xml:space="preserve">Russia </w:t>
      </w:r>
      <w:r>
        <w:t xml:space="preserve">do? </w:t>
      </w:r>
      <w:r w:rsidR="00A53858">
        <w:t xml:space="preserve">Russia </w:t>
      </w:r>
      <w:r>
        <w:t xml:space="preserve">could safely assume that </w:t>
      </w:r>
      <w:r w:rsidR="00A53858" w:rsidRPr="00A53858">
        <w:t xml:space="preserve"> </w:t>
      </w:r>
      <w:r w:rsidR="00A53858">
        <w:t>the most powerful military in the world would retaliate for</w:t>
      </w:r>
      <w:r>
        <w:t xml:space="preserve"> armed attacks directly against </w:t>
      </w:r>
      <w:r w:rsidR="00A53858">
        <w:t>its vital interests</w:t>
      </w:r>
      <w:r>
        <w:t xml:space="preserve">.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w:t>
      </w:r>
      <w:r w:rsidR="00D97DFC">
        <w:t xml:space="preserve">Indeed, </w:t>
      </w:r>
      <w:r>
        <w:t>Russia's electoral interference has gone essentially unpunished by the United States</w:t>
      </w:r>
      <w:r w:rsidR="00D97DFC">
        <w:t xml:space="preserve"> to date</w:t>
      </w:r>
      <w:r>
        <w:t xml:space="preserve">, aside from the expulsion of some Russian intelligence officers and the application of </w:t>
      </w:r>
      <w:r w:rsidR="00A53858">
        <w:t xml:space="preserve">a few </w:t>
      </w:r>
      <w:r>
        <w:t>sanctions</w:t>
      </w:r>
      <w:r w:rsidR="00A53858">
        <w:t xml:space="preserve"> in addition to the regime in place since 2014</w:t>
      </w:r>
      <w:r>
        <w:t>.</w:t>
      </w:r>
      <w:r w:rsidR="00D97DFC">
        <w:t xml:space="preserve"> </w:t>
      </w:r>
    </w:p>
    <w:p w14:paraId="0D12EB45" w14:textId="56100BE7" w:rsidR="00D97DFC" w:rsidRDefault="00D97DFC" w:rsidP="001D4B20">
      <w:pPr>
        <w:spacing w:after="200" w:line="276" w:lineRule="auto"/>
        <w:ind w:left="-15" w:right="0" w:firstLine="0"/>
      </w:pPr>
      <w:r>
        <w:t xml:space="preserve">If Trump’s victory or subsequent policies </w:t>
      </w:r>
      <w:del w:id="562" w:author="Microsoft Office User" w:date="2019-06-15T22:47:00Z">
        <w:r w:rsidDel="00307C2B">
          <w:delText xml:space="preserve">as President of the United States </w:delText>
        </w:r>
      </w:del>
      <w:r>
        <w:t xml:space="preserve">can ever be credited to active measures by the Russian Federation, even in part, it would amount to one of the most consequential intelligence coups in history. It is just as likely that the Russian campaign simply added noise to one of the noisiest campaigns in U.S. presidential history. It is unclear how or even whether the Russian influence campaign affected voting behavior in what was, by any account, a </w:t>
      </w:r>
      <w:r w:rsidR="00EA18E1">
        <w:t>very</w:t>
      </w:r>
      <w:r>
        <w:t xml:space="preserve"> unique and chaotic election </w:t>
      </w:r>
      <w:r>
        <w:fldChar w:fldCharType="begin"/>
      </w:r>
      <w:r>
        <w:instrText xml:space="preserve"> ADDIN ZOTERO_ITEM CSL_CITATION {"citationID":"nmTkhgiP","properties":{"formattedCitation":"(Gelman and Azari 2017)","plainCitation":"(Gelman and Azari 2017)","noteIndex":0},"citationItems":[{"id":8654,"uris":["http://zotero.org/users/471208/items/MQ9G4ADX"],"uri":["http://zotero.org/users/471208/items/MQ9G4ADX"],"itemData":{"id":8654,"type":"article-journal","title":"19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r w:rsidRPr="003179E9">
        <w:t>(Gelman and Azari 2017)</w:t>
      </w:r>
      <w:r>
        <w:fldChar w:fldCharType="end"/>
      </w:r>
      <w:r>
        <w:t xml:space="preserve">. The Clinton campaign made its share of mistakes, and candidate Trump tapped into a deep and hitherto unexploited well of </w:t>
      </w:r>
      <w:r>
        <w:lastRenderedPageBreak/>
        <w:t xml:space="preserve">resentment in the American electorate (Sides et al 2018).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w:t>
      </w:r>
      <w:del w:id="563" w:author="Microsoft Office User" w:date="2019-06-15T22:47:00Z">
        <w:r w:rsidDel="00307C2B">
          <w:delText>have revealed</w:delText>
        </w:r>
      </w:del>
      <w:ins w:id="564" w:author="Microsoft Office User" w:date="2019-06-15T22:47:00Z">
        <w:r w:rsidR="00307C2B">
          <w:t>document</w:t>
        </w:r>
      </w:ins>
      <w:r>
        <w:t xml:space="preserve"> collusion between the Russian government and members of the Trump campaign, even as questions remain about the extent of </w:t>
      </w:r>
      <w:r w:rsidR="00EA18E1">
        <w:t>the candidate</w:t>
      </w:r>
      <w:r>
        <w:t xml:space="preserve">’s </w:t>
      </w:r>
      <w:r w:rsidR="00EA18E1">
        <w:t xml:space="preserve">personal </w:t>
      </w:r>
      <w:r>
        <w:t xml:space="preserve">involvement. </w:t>
      </w:r>
    </w:p>
    <w:p w14:paraId="0E7D7F9F" w14:textId="77777777" w:rsidR="00657E08" w:rsidRDefault="00483D1B">
      <w:pPr>
        <w:pStyle w:val="Heading2"/>
        <w:spacing w:after="200" w:line="276" w:lineRule="auto"/>
        <w:ind w:left="-15" w:firstLine="0"/>
      </w:pPr>
      <w:bookmarkStart w:id="565" w:name="_cs8vg3ebxn8j" w:colFirst="0" w:colLast="0"/>
      <w:bookmarkEnd w:id="565"/>
      <w:r>
        <w:t>Discussion</w:t>
      </w:r>
    </w:p>
    <w:p w14:paraId="7F95AC1B" w14:textId="48132871" w:rsidR="00657E08" w:rsidRDefault="0063120E">
      <w:pPr>
        <w:spacing w:after="200" w:line="276" w:lineRule="auto"/>
        <w:ind w:left="-15" w:right="0" w:firstLine="0"/>
      </w:pPr>
      <w:r>
        <w:t xml:space="preserve">The </w:t>
      </w:r>
      <w:r w:rsidR="00D97DFC">
        <w:t xml:space="preserve">overall </w:t>
      </w:r>
      <w:r w:rsidR="00A53858">
        <w:t>pattern of</w:t>
      </w:r>
      <w:r w:rsidR="00D97DFC">
        <w:t xml:space="preserve"> recent</w:t>
      </w:r>
      <w:r w:rsidR="00A53858">
        <w:t xml:space="preserve"> </w:t>
      </w:r>
      <w:r w:rsidR="00483D1B">
        <w:t>Russia</w:t>
      </w:r>
      <w:r>
        <w:t>n</w:t>
      </w:r>
      <w:r w:rsidR="00483D1B">
        <w:t xml:space="preserve"> </w:t>
      </w:r>
      <w:r w:rsidR="00D97DFC">
        <w:t>intervention</w:t>
      </w:r>
      <w:r w:rsidR="0090322D">
        <w:t xml:space="preserve"> </w:t>
      </w:r>
      <w:r w:rsidR="00483D1B">
        <w:t xml:space="preserve">is </w:t>
      </w:r>
      <w:r w:rsidR="00EC2C13">
        <w:t xml:space="preserve">largely </w:t>
      </w:r>
      <w:r w:rsidR="00483D1B">
        <w:t xml:space="preserve">consistent with </w:t>
      </w:r>
      <w:r w:rsidR="00A53858">
        <w:t xml:space="preserve">our hypothesis </w:t>
      </w:r>
      <w:r w:rsidR="00483D1B">
        <w:t xml:space="preserve">that deterrence encourages </w:t>
      </w:r>
      <w:r w:rsidR="00A53858">
        <w:t>capable actors</w:t>
      </w:r>
      <w:r w:rsidR="00483D1B">
        <w:t xml:space="preserve"> to pull their punches. As the deterrence gradient drops off from West to East, Russia is more able to indulge in efficiency calculations </w:t>
      </w:r>
      <w:del w:id="566" w:author="Microsoft Office User" w:date="2019-06-15T22:48:00Z">
        <w:r w:rsidR="00483D1B" w:rsidDel="007B1ED2">
          <w:delText>when deciding how to achieve</w:delText>
        </w:r>
      </w:del>
      <w:ins w:id="567" w:author="Microsoft Office User" w:date="2019-06-15T22:48:00Z">
        <w:r w:rsidR="007B1ED2">
          <w:t>in pursuing</w:t>
        </w:r>
      </w:ins>
      <w:r w:rsidR="00483D1B">
        <w:t xml:space="preserve"> its international objectives.</w:t>
      </w:r>
      <w:r w:rsidR="00EA18E1">
        <w:t xml:space="preserve"> Again, geography does not determine deterrence, but </w:t>
      </w:r>
      <w:r w:rsidR="00C07CF2">
        <w:t>it is</w:t>
      </w:r>
      <w:r w:rsidR="00EA18E1">
        <w:t xml:space="preserve"> correlated with other factors like military power, NATO membership, and the proximity of interests that </w:t>
      </w:r>
      <w:del w:id="568" w:author="Microsoft Office User" w:date="2019-06-15T22:49:00Z">
        <w:r w:rsidR="00C07CF2" w:rsidDel="007B1ED2">
          <w:delText xml:space="preserve">determine </w:delText>
        </w:r>
      </w:del>
      <w:ins w:id="569" w:author="Microsoft Office User" w:date="2019-06-15T22:49:00Z">
        <w:r w:rsidR="007B1ED2">
          <w:t>shape</w:t>
        </w:r>
        <w:r w:rsidR="007B1ED2">
          <w:t xml:space="preserve"> </w:t>
        </w:r>
      </w:ins>
      <w:del w:id="570" w:author="Microsoft Office User" w:date="2019-06-15T22:49:00Z">
        <w:r w:rsidR="00C07CF2" w:rsidDel="007B1ED2">
          <w:delText xml:space="preserve">the </w:delText>
        </w:r>
      </w:del>
      <w:ins w:id="571" w:author="Microsoft Office User" w:date="2019-06-15T22:49:00Z">
        <w:r w:rsidR="007B1ED2">
          <w:t>deterrence</w:t>
        </w:r>
        <w:r w:rsidR="007B1ED2">
          <w:t xml:space="preserve"> </w:t>
        </w:r>
      </w:ins>
      <w:r w:rsidR="00C07CF2">
        <w:t>credibility</w:t>
      </w:r>
      <w:del w:id="572" w:author="Microsoft Office User" w:date="2019-06-15T22:49:00Z">
        <w:r w:rsidR="00C07CF2" w:rsidDel="007B1ED2">
          <w:delText xml:space="preserve"> of deterrence</w:delText>
        </w:r>
      </w:del>
      <w:r w:rsidR="00EA18E1">
        <w:t>.</w:t>
      </w:r>
      <w:r w:rsidR="00483D1B">
        <w:t xml:space="preserve"> </w:t>
      </w:r>
      <w:r w:rsidR="00C07CF2">
        <w:t xml:space="preserve">The geographical </w:t>
      </w:r>
      <w:r w:rsidR="00483D1B">
        <w:t>correlation would not be present if conflict intensity were limited only by the means available</w:t>
      </w:r>
      <w:r w:rsidR="00C07CF2">
        <w:t xml:space="preserve"> </w:t>
      </w:r>
      <w:del w:id="573" w:author="Microsoft Office User" w:date="2019-06-15T22:49:00Z">
        <w:r w:rsidR="00C07CF2" w:rsidDel="00576BE0">
          <w:delText>i</w:delText>
        </w:r>
      </w:del>
      <w:r w:rsidR="00C07CF2">
        <w:t>t</w:t>
      </w:r>
      <w:ins w:id="574" w:author="Microsoft Office User" w:date="2019-06-15T22:49:00Z">
        <w:r w:rsidR="00576BE0">
          <w:t>o</w:t>
        </w:r>
      </w:ins>
      <w:r w:rsidR="00C07CF2">
        <w:t xml:space="preserve"> Russia</w:t>
      </w:r>
      <w:r w:rsidR="00483D1B">
        <w:t xml:space="preserve"> or</w:t>
      </w:r>
      <w:r w:rsidR="00C07CF2">
        <w:t xml:space="preserve"> its</w:t>
      </w:r>
      <w:r w:rsidR="00483D1B">
        <w:t xml:space="preserve"> calculations about the most efficient</w:t>
      </w:r>
      <w:r w:rsidR="00A53858">
        <w:t xml:space="preserve"> or effective</w:t>
      </w:r>
      <w:r w:rsidR="00483D1B">
        <w:t xml:space="preserve"> way to conduct operations. While </w:t>
      </w:r>
      <w:r w:rsidR="00A53858">
        <w:t xml:space="preserve">the degree of </w:t>
      </w:r>
      <w:r w:rsidR="00483D1B">
        <w:t>Russian interest</w:t>
      </w:r>
      <w:r w:rsidR="00A53858">
        <w:t xml:space="preserve"> does </w:t>
      </w:r>
      <w:r w:rsidR="00483D1B">
        <w:t>vary</w:t>
      </w:r>
      <w:r w:rsidR="00A53858">
        <w:t xml:space="preserve"> across these cases</w:t>
      </w:r>
      <w:r w:rsidR="00483D1B">
        <w:t xml:space="preserve">, </w:t>
      </w:r>
      <w:r w:rsidR="00A53858">
        <w:t xml:space="preserve">the case of </w:t>
      </w:r>
      <w:r w:rsidR="00483D1B">
        <w:t xml:space="preserve">Ukraine </w:t>
      </w:r>
      <w:r w:rsidR="00C07CF2">
        <w:t xml:space="preserve">in particular </w:t>
      </w:r>
      <w:r w:rsidR="00483D1B">
        <w:t xml:space="preserve">reveals that Russia is sensitive to deterrence even when its interests are high. </w:t>
      </w:r>
      <w:r w:rsidR="00A53858">
        <w:t xml:space="preserve">Although Ukraine is </w:t>
      </w:r>
      <w:r w:rsidR="00EC2C13">
        <w:t>strategically more</w:t>
      </w:r>
      <w:r w:rsidR="00483D1B">
        <w:t xml:space="preserve"> importan</w:t>
      </w:r>
      <w:r w:rsidR="00EC2C13">
        <w:t>t</w:t>
      </w:r>
      <w:r w:rsidR="00483D1B">
        <w:t xml:space="preserve">, Russian </w:t>
      </w:r>
      <w:r w:rsidR="00EC2C13">
        <w:t>actions</w:t>
      </w:r>
      <w:r w:rsidR="00483D1B">
        <w:t xml:space="preserve"> </w:t>
      </w:r>
      <w:r w:rsidR="00A53858">
        <w:t>there</w:t>
      </w:r>
      <w:r w:rsidR="00EC2C13">
        <w:t xml:space="preserve"> </w:t>
      </w:r>
      <w:r w:rsidR="00A53858">
        <w:t xml:space="preserve">were </w:t>
      </w:r>
      <w:r w:rsidR="00483D1B">
        <w:t xml:space="preserve">more constrained than </w:t>
      </w:r>
      <w:r w:rsidR="00EC2C13">
        <w:t xml:space="preserve">in </w:t>
      </w:r>
      <w:r w:rsidR="00483D1B">
        <w:t xml:space="preserve">Georgia. </w:t>
      </w:r>
    </w:p>
    <w:p w14:paraId="2DB0AF05" w14:textId="4E7B4E89" w:rsidR="00CD3F72" w:rsidRDefault="00483D1B" w:rsidP="00BF58C4">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w:t>
      </w:r>
      <w:proofErr w:type="gramStart"/>
      <w:r>
        <w:t>differences</w:t>
      </w:r>
      <w:proofErr w:type="gramEnd"/>
      <w:r>
        <w:t xml:space="preserve"> we must look to</w:t>
      </w:r>
      <w:r w:rsidR="00A53858">
        <w:t xml:space="preserve"> stra</w:t>
      </w:r>
      <w:del w:id="575" w:author="Microsoft Office User" w:date="2019-06-15T22:51:00Z">
        <w:r w:rsidR="00A53858" w:rsidDel="00576BE0">
          <w:delText>s</w:delText>
        </w:r>
      </w:del>
      <w:r w:rsidR="00A53858">
        <w:t>tegic</w:t>
      </w:r>
      <w:r>
        <w:t xml:space="preserve"> incentives rather than technological </w:t>
      </w:r>
      <w:r w:rsidR="00A53858">
        <w:t>capabilities</w:t>
      </w:r>
      <w:r>
        <w:t xml:space="preserve">. Gray zone conflict is not so much about the utilization of an expanding toolkit as </w:t>
      </w:r>
      <w:del w:id="576" w:author="Microsoft Office User" w:date="2019-06-15T22:51:00Z">
        <w:r w:rsidDel="00576BE0">
          <w:delText>a calculated</w:delText>
        </w:r>
      </w:del>
      <w:ins w:id="577" w:author="Microsoft Office User" w:date="2019-06-15T22:51:00Z">
        <w:r w:rsidR="00576BE0">
          <w:t>careful</w:t>
        </w:r>
      </w:ins>
      <w:r>
        <w:t xml:space="preserve"> decision</w:t>
      </w:r>
      <w:ins w:id="578" w:author="Microsoft Office User" w:date="2019-06-15T22:51:00Z">
        <w:r w:rsidR="00576BE0">
          <w:t>s</w:t>
        </w:r>
      </w:ins>
      <w:r>
        <w:t xml:space="preserve"> about what should be drawn from that toolkit. </w:t>
      </w:r>
    </w:p>
    <w:p w14:paraId="7A69971B" w14:textId="11E8438C" w:rsidR="00657E08" w:rsidRDefault="00CD3F72" w:rsidP="00BF58C4">
      <w:pPr>
        <w:spacing w:after="200" w:line="276" w:lineRule="auto"/>
        <w:ind w:left="-15" w:right="0" w:firstLine="0"/>
      </w:pPr>
      <w:r>
        <w:t xml:space="preserve">One possible distinguishing difference of modern gray zone problems may be considered in terms of just what sort of deterrence actors are designing around. Previous studies have focused on adversaries who design around </w:t>
      </w:r>
      <w:r w:rsidRPr="00BF58C4">
        <w:t>immediate</w:t>
      </w:r>
      <w:r>
        <w:rPr>
          <w:i/>
        </w:rPr>
        <w:t xml:space="preserve"> </w:t>
      </w:r>
      <w:r>
        <w:t xml:space="preserve">deterrence, or threats issued in a crisis situation; modern gray zone conflict often works to compromise </w:t>
      </w:r>
      <w:r w:rsidRPr="00BF58C4">
        <w:t>general</w:t>
      </w:r>
      <w:r>
        <w:rPr>
          <w:i/>
        </w:rPr>
        <w:t xml:space="preserve"> </w:t>
      </w:r>
      <w:r>
        <w:t xml:space="preserve">deterrence, or implicit barriers to crisis initiation </w:t>
      </w:r>
      <w:r>
        <w:fldChar w:fldCharType="begin"/>
      </w:r>
      <w:r>
        <w:instrText xml:space="preserve"> ADDIN ZOTERO_ITEM CSL_CITATION {"citationID":"5M71tv23","properties":{"formattedCitation":"(Huth and Russett 1988; Morgan 2003)","plainCitation":"(Huth and Russett 1988; Morgan 2003)","noteIndex":0},"citationItems":[{"id":2156,"uris":["http://zotero.org/users/471208/items/HRTV2SWJ"],"uri":["http://zotero.org/users/471208/items/HRTV2SWJ"],"itemData":{"id":2156,"type":"article-journal","title":"Deterrence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1491,"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r>
        <w:fldChar w:fldCharType="separate"/>
      </w:r>
      <w:r w:rsidRPr="00CD3F72">
        <w:t>(Huth and Russett 1988; Morgan 2003)</w:t>
      </w:r>
      <w:r>
        <w:fldChar w:fldCharType="end"/>
      </w:r>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w:t>
      </w:r>
      <w:del w:id="579" w:author="Microsoft Office User" w:date="2019-06-15T22:53:00Z">
        <w:r w:rsidDel="00DF4806">
          <w:delText xml:space="preserve">in </w:delText>
        </w:r>
      </w:del>
      <w:ins w:id="580" w:author="Microsoft Office User" w:date="2019-06-15T22:53:00Z">
        <w:r w:rsidR="00DF4806">
          <w:t>against</w:t>
        </w:r>
        <w:bookmarkStart w:id="581" w:name="_GoBack"/>
        <w:bookmarkEnd w:id="581"/>
        <w:r w:rsidR="00DF4806">
          <w:t xml:space="preserve"> </w:t>
        </w:r>
      </w:ins>
      <w:r>
        <w:t>them might be proscribed, but Russia still had to consider America’s power to retaliate. The cyber domain, where general deterrence is unreliable and immediate deterrence works hardly at all (</w:t>
      </w:r>
      <w:r w:rsidR="00B34FC7">
        <w:t xml:space="preserve">Nye 2017; </w:t>
      </w:r>
      <w:r>
        <w:t xml:space="preserve">Lindsay and Gartzke 2018; Schneider 2019), is well suited </w:t>
      </w:r>
      <w:r w:rsidR="00B34FC7">
        <w:t>for just such subversion</w:t>
      </w:r>
      <w:r>
        <w:t>.</w:t>
      </w:r>
    </w:p>
    <w:p w14:paraId="3FD6EBBB" w14:textId="7CECB253" w:rsidR="00657E08" w:rsidRDefault="005A68EC">
      <w:pPr>
        <w:pStyle w:val="Heading1"/>
        <w:spacing w:after="200" w:line="276" w:lineRule="auto"/>
        <w:ind w:left="-15" w:firstLine="0"/>
      </w:pPr>
      <w:bookmarkStart w:id="582" w:name="_6h0561asae7s" w:colFirst="0" w:colLast="0"/>
      <w:bookmarkEnd w:id="582"/>
      <w:commentRangeStart w:id="583"/>
      <w:r>
        <w:lastRenderedPageBreak/>
        <w:t>Every S</w:t>
      </w:r>
      <w:r w:rsidR="007525B0" w:rsidRPr="007525B0">
        <w:t>i</w:t>
      </w:r>
      <w:r>
        <w:t>lver Lining's Got a Touch of G</w:t>
      </w:r>
      <w:r w:rsidR="007525B0">
        <w:t>ra</w:t>
      </w:r>
      <w:commentRangeEnd w:id="583"/>
      <w:r>
        <w:rPr>
          <w:rStyle w:val="CommentReference"/>
          <w:b w:val="0"/>
          <w:color w:val="auto"/>
        </w:rPr>
        <w:commentReference w:id="583"/>
      </w:r>
      <w:r w:rsidR="007525B0" w:rsidRPr="007525B0">
        <w:t>y</w:t>
      </w:r>
    </w:p>
    <w:p w14:paraId="0CEAC3BF" w14:textId="665AFE23" w:rsidR="007525B0" w:rsidRDefault="00B4512D" w:rsidP="00BF58C4">
      <w:pPr>
        <w:spacing w:after="200" w:line="276" w:lineRule="auto"/>
        <w:ind w:left="-15" w:right="0" w:firstLine="0"/>
      </w:pPr>
      <w:r>
        <w:t xml:space="preserve">Gray zone conflict </w:t>
      </w:r>
      <w:r w:rsidRPr="00B4512D">
        <w:t xml:space="preserve">occurs when capable </w:t>
      </w:r>
      <w:r>
        <w:t>actors</w:t>
      </w:r>
      <w:r w:rsidRPr="00B4512D">
        <w:t xml:space="preserve"> intentionally limit the intensity </w:t>
      </w:r>
      <w:r>
        <w:t>or</w:t>
      </w:r>
      <w:r w:rsidRPr="00B4512D">
        <w:t xml:space="preserve"> capacity </w:t>
      </w:r>
      <w:r>
        <w:t>of their</w:t>
      </w:r>
      <w:r w:rsidRPr="00B4512D">
        <w:t xml:space="preserve"> </w:t>
      </w:r>
      <w:r>
        <w:t>aggressions and refrain from escalation</w:t>
      </w:r>
      <w:r w:rsidRPr="00B4512D">
        <w:t xml:space="preserve">. </w:t>
      </w:r>
      <w:r>
        <w:t>It differs from other forms of irregular or asymmetric warfare that are</w:t>
      </w:r>
      <w:ins w:id="584" w:author="Microsoft Office User" w:date="2019-06-15T21:48:00Z">
        <w:r w:rsidR="00235DD8">
          <w:t xml:space="preserve"> also</w:t>
        </w:r>
      </w:ins>
      <w:r>
        <w:t xml:space="preserve"> limited because one of the combatants simply lacks the means to escalate the conflict. Unlimited war for a guerrilla will be limited war for the state. Gray zone actors, by contrast, pull their punches. We have argued that they do so out of concern for the</w:t>
      </w:r>
      <w:r w:rsidR="00045949">
        <w:t xml:space="preserve"> potential</w:t>
      </w:r>
      <w:r>
        <w:t xml:space="preserve"> consequences of their aggressions</w:t>
      </w:r>
      <w:r w:rsidR="00045949">
        <w:t>. L</w:t>
      </w:r>
      <w:r>
        <w:t>imited conflict</w:t>
      </w:r>
      <w:r w:rsidR="00045949">
        <w:t>, ironically enough,</w:t>
      </w:r>
      <w:r>
        <w:t xml:space="preserve"> becomes a symptom of the success of deterrence. G</w:t>
      </w:r>
      <w:r w:rsidR="007525B0" w:rsidRPr="007525B0">
        <w:t xml:space="preserve">ray zone conflict </w:t>
      </w:r>
      <w:r>
        <w:t>may be</w:t>
      </w:r>
      <w:r w:rsidR="007525B0" w:rsidRPr="007525B0">
        <w:t xml:space="preserve"> better understood as a reflection of weakness rather than an expression of strength.</w:t>
      </w:r>
    </w:p>
    <w:p w14:paraId="18B089B5" w14:textId="1E6A5B64" w:rsidR="001E4538" w:rsidRDefault="001E4538" w:rsidP="00BF58C4">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14:paraId="612B1431" w14:textId="7140D2BB" w:rsidR="00045949" w:rsidRDefault="00045949" w:rsidP="00BF58C4">
      <w:pPr>
        <w:spacing w:after="200" w:line="276" w:lineRule="auto"/>
        <w:ind w:left="-15" w:right="0" w:firstLine="0"/>
      </w:pPr>
      <w:r>
        <w:t xml:space="preserve">Just as there is a gray zone between war and peace, the distinction between effective and ineffective deterrence is also fuzzy. We </w:t>
      </w:r>
      <w:r w:rsidR="001E4538">
        <w:t xml:space="preserve">have </w:t>
      </w:r>
      <w:r>
        <w:t xml:space="preserve">introduced the notion of the deterrence gradient, analogous to the military loss of strength gradient, to describe credible deterrence as a continuous variable. Wherever deterrence is credible (due to a favorable balance of power, </w:t>
      </w:r>
      <w:r w:rsidR="00AA1753">
        <w:t>greater relative valuation of the stakes</w:t>
      </w:r>
      <w:r>
        <w:t xml:space="preserve">, costly signals of commitment, a reputation for </w:t>
      </w:r>
      <w:r w:rsidR="00AA1753">
        <w:t>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w:t>
      </w:r>
      <w:r w:rsidR="007209AE">
        <w:t>, and where it can be difficult to distinguish efficiency motivations from risk sensitivity</w:t>
      </w:r>
      <w:r w:rsidR="00AA1753">
        <w:t>.</w:t>
      </w:r>
      <w:r w:rsidR="007209AE">
        <w:t xml:space="preserve"> Doubling down on deterrence can mitigate conflict in the latter case but provoke escalation in the former. </w:t>
      </w:r>
      <w:r w:rsidR="00AA1753">
        <w:t xml:space="preserve"> </w:t>
      </w:r>
    </w:p>
    <w:p w14:paraId="596726BE" w14:textId="7E91AA8F" w:rsidR="007209AE" w:rsidRDefault="007209AE" w:rsidP="00BF58C4">
      <w:pPr>
        <w:spacing w:after="200" w:line="276" w:lineRule="auto"/>
        <w:ind w:left="-15" w:right="0" w:firstLine="0"/>
      </w:pPr>
      <w:r>
        <w:t>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w:t>
      </w:r>
      <w:r w:rsidR="00DA2D14">
        <w:t xml:space="preserve">, employing a greater variety of means with more lethal intensity where </w:t>
      </w:r>
      <w:del w:id="585" w:author="Microsoft Office User" w:date="2019-06-15T21:53:00Z">
        <w:r w:rsidR="00DA2D14" w:rsidDel="00AE3BB5">
          <w:delText xml:space="preserve">it </w:delText>
        </w:r>
      </w:del>
      <w:ins w:id="586" w:author="Microsoft Office User" w:date="2019-06-15T21:53:00Z">
        <w:r w:rsidR="00AE3BB5">
          <w:t>deterrence</w:t>
        </w:r>
        <w:r w:rsidR="00AE3BB5">
          <w:t xml:space="preserve"> </w:t>
        </w:r>
      </w:ins>
      <w:r w:rsidR="00DA2D14">
        <w:t xml:space="preserve">is weakest and </w:t>
      </w:r>
      <w:r w:rsidR="00DA2D14">
        <w:lastRenderedPageBreak/>
        <w:t xml:space="preserve">conducting only ambiguous information operations where </w:t>
      </w:r>
      <w:del w:id="587" w:author="Microsoft Office User" w:date="2019-06-15T21:53:00Z">
        <w:r w:rsidR="00DA2D14" w:rsidDel="00AE3BB5">
          <w:delText>it is highest</w:delText>
        </w:r>
      </w:del>
      <w:ins w:id="588" w:author="Microsoft Office User" w:date="2019-06-15T21:53:00Z">
        <w:r w:rsidR="00AE3BB5">
          <w:t>deterrence is most robust</w:t>
        </w:r>
      </w:ins>
      <w:r w:rsidR="00DA2D14">
        <w:t xml:space="preserve">. </w:t>
      </w:r>
      <w:r>
        <w:t xml:space="preserve">Recent Russian interventions offer the paradigmatic exemplars of gray zone conflict, but the conventional wisdom about it is wrong. </w:t>
      </w:r>
      <w:r w:rsidR="00DA2D14">
        <w:t xml:space="preserve">Russia does not have a general purpose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w:t>
      </w:r>
      <w:r w:rsidR="00F53AFC">
        <w:t xml:space="preserve">(i.e., take the gloves off) </w:t>
      </w:r>
      <w:r w:rsidR="00DA2D14">
        <w:t xml:space="preserve">when there is little prospect of NATO punishment. </w:t>
      </w:r>
    </w:p>
    <w:p w14:paraId="2476EBFE" w14:textId="5059AAC5" w:rsidR="00F53AFC" w:rsidRDefault="00F53AFC" w:rsidP="00BF58C4">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r>
        <w:fldChar w:fldCharType="begin"/>
      </w:r>
      <w:r>
        <w:instrText xml:space="preserve"> ADDIN ZOTERO_ITEM CSL_CITATION {"citationID":"R2K7BZdJ","properties":{"formattedCitation":"(McFaul, Sestanovich, and Mearsheimer 2014; Mearsheimer 2014)","plainCitation":"(McFaul, Sestanovich, and Mearsheimer 2014; Mearsheimer 2014)","noteIndex":0},"citationItems":[{"id":1204,"uris":["http://zotero.org/users/471208/items/PKWKNPG3"],"uri":["http://zotero.org/users/471208/items/PKWKNPG3"],"itemData":{"id":1204,"type":"article-magazine","title":"Faulty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J."}],"issued":{"date-parts":[["2014",12]]},"accessed":{"date-parts":[["2015",3,17]]}}},{"id":1205,"uris":["http://zotero.org/users/471208/items/FSE6D92X"],"uri":["http://zotero.org/users/471208/items/FSE6D92X"],"itemData":{"id":1205,"type":"article-magazine","title":"Why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r w:rsidRPr="00F53AFC">
        <w:t>(McFaul, Sestanovich, and Mearsheimer 2014; Mearsheimer 2014)</w:t>
      </w:r>
      <w:r>
        <w:fldChar w:fldCharType="end"/>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w:t>
      </w:r>
      <w:r w:rsidR="008C3E4B">
        <w:t xml:space="preserve">(Poland, Hungary, Czech Republic) under the NATO umbrella helped to stabilize an historically conflict-prone part of Europe in a period in which Russia was willing to accept a downward revision of its European influence </w:t>
      </w:r>
      <w:del w:id="589" w:author="Microsoft Office User" w:date="2019-06-15T21:56:00Z">
        <w:r w:rsidR="008C3E4B" w:rsidDel="0016431D">
          <w:delText xml:space="preserve">consonant with its greatly reduced relative power </w:delText>
        </w:r>
      </w:del>
      <w:r w:rsidR="008C3E4B">
        <w:t xml:space="preserve">after the fall of the Soviet Union. Perhaps later rounds which brought in Baltic and Balkan 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14:paraId="12C379BD" w14:textId="3D32427B" w:rsidR="00F037F6" w:rsidRDefault="008C3E4B" w:rsidP="001E4538">
      <w:pPr>
        <w:spacing w:after="200" w:line="276" w:lineRule="auto"/>
        <w:ind w:left="-15" w:right="0" w:firstLine="0"/>
      </w:pPr>
      <w:r>
        <w:t xml:space="preserve">Just as deterrence varies along the gradient, the contours of the gradient can shift over time. </w:t>
      </w:r>
      <w:r w:rsidR="005202E0">
        <w:t xml:space="preserve">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w:t>
      </w:r>
      <w:r w:rsidR="00F037F6">
        <w:t>As gray zone conflict reveals the contours of the deterrence gradient, especially in areas where the “defender” has overreached its ability or will to respond, actors can take steps to shore up defenses for the things they really value. Russia has advertised</w:t>
      </w:r>
      <w:r w:rsidR="001E4538">
        <w:t xml:space="preserve"> </w:t>
      </w:r>
      <w:r w:rsidR="00F037F6">
        <w:t>its</w:t>
      </w:r>
      <w:r w:rsidR="001E4538">
        <w:t xml:space="preserve"> willingness to interfere in elections, distort public debate, mobilize nationalist movements, and engage in other provocations, </w:t>
      </w:r>
      <w:r w:rsidR="00F037F6">
        <w:t>which in turn has</w:t>
      </w:r>
      <w:r w:rsidR="001E4538">
        <w:t xml:space="preserve"> already mobilized a Western response to improve awareness, counterintelligence, defenses, and deterrence postures.</w:t>
      </w:r>
      <w:r w:rsidR="00F037F6">
        <w:t xml:space="preserve">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w:t>
      </w:r>
      <w:r w:rsidR="001E4538">
        <w:t xml:space="preserve"> </w:t>
      </w:r>
      <w:r w:rsidR="00F037F6">
        <w:t xml:space="preserve">Just as gray zone conflict </w:t>
      </w:r>
      <w:r w:rsidR="00F037F6">
        <w:lastRenderedPageBreak/>
        <w:t>is symptomatic of deterrence success, the increasing incidence of Russian provocation may be symptomatic of a closing window for its effectiveness, such as it is.</w:t>
      </w:r>
    </w:p>
    <w:p w14:paraId="1E285587" w14:textId="0104D838" w:rsidR="00657E08" w:rsidRDefault="00F037F6" w:rsidP="00BF58C4">
      <w:pPr>
        <w:spacing w:after="200" w:line="276" w:lineRule="auto"/>
        <w:ind w:left="-15" w:right="0" w:firstLine="0"/>
      </w:pPr>
      <w:r>
        <w:t xml:space="preserve">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w:t>
      </w:r>
      <w:r w:rsidR="005202E0">
        <w:t>The unfortunate fact remains</w:t>
      </w:r>
      <w:r>
        <w:t>, however,</w:t>
      </w:r>
      <w:r w:rsidR="005202E0">
        <w:t xml:space="preserve"> that a simple remedy for gray zone conflict does not exist and it instead requires constant activity across domains to understand and contain new variations of provocation. Because conflict and deterrence are variable,</w:t>
      </w:r>
      <w:r>
        <w:t xml:space="preserve"> they must be managed continuously</w:t>
      </w:r>
      <w:r w:rsidR="005202E0">
        <w:t xml:space="preserve"> as well.</w:t>
      </w:r>
      <w:bookmarkStart w:id="590" w:name="_3u9y7lmq1qi3" w:colFirst="0" w:colLast="0"/>
      <w:bookmarkEnd w:id="590"/>
    </w:p>
    <w:sectPr w:rsidR="00657E08">
      <w:footerReference w:type="even" r:id="rId34"/>
      <w:footerReference w:type="default" r:id="rId35"/>
      <w:footerReference w:type="first" r:id="rId36"/>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Andres Gannon" w:date="2019-02-06T19:07:00Z" w:initials="">
    <w:p w14:paraId="277EC263" w14:textId="77777777" w:rsidR="00C34591" w:rsidRDefault="00C3459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IS requirements</w:t>
      </w:r>
    </w:p>
    <w:p w14:paraId="44F41653" w14:textId="77777777" w:rsidR="00C34591" w:rsidRDefault="00C3459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Paper length: 10,000-15,000 words</w:t>
      </w:r>
    </w:p>
    <w:p w14:paraId="63093721" w14:textId="77777777" w:rsidR="00C34591" w:rsidRDefault="00C3459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Abstract length: 150-200 words</w:t>
      </w:r>
    </w:p>
    <w:p w14:paraId="7394EA0A" w14:textId="77777777" w:rsidR="00C34591" w:rsidRDefault="00C3459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Formatting: word doc, footnotes</w:t>
      </w:r>
    </w:p>
  </w:comment>
  <w:comment w:id="151" w:author="Jon Lindsay" w:date="2019-06-12T12:05:00Z" w:initials="JL">
    <w:p w14:paraId="5BA95681" w14:textId="471F6D5C" w:rsidR="00C34591" w:rsidRDefault="00C34591">
      <w:pPr>
        <w:pStyle w:val="CommentText"/>
      </w:pPr>
      <w:r>
        <w:rPr>
          <w:rStyle w:val="CommentReference"/>
        </w:rPr>
        <w:annotationRef/>
      </w:r>
      <w:r>
        <w:t>Paper from IDA Learning Lessons from the Ukraine Conflict</w:t>
      </w:r>
    </w:p>
  </w:comment>
  <w:comment w:id="174" w:author="Jon Lindsay" w:date="2019-06-12T10:30:00Z" w:initials="JL">
    <w:p w14:paraId="3F112AF1" w14:textId="77777777" w:rsidR="00C34591" w:rsidRDefault="00C34591" w:rsidP="00ED238D">
      <w:pPr>
        <w:ind w:hanging="480"/>
      </w:pPr>
      <w:r>
        <w:rPr>
          <w:rStyle w:val="CommentReference"/>
        </w:rPr>
        <w:annotationRef/>
      </w:r>
      <w:proofErr w:type="spellStart"/>
      <w:r>
        <w:t>Macfarquhar</w:t>
      </w:r>
      <w:proofErr w:type="spellEnd"/>
      <w:r>
        <w:t xml:space="preserve">, Neil. “A Powerful Russian Weapon: The Spread of False Stories.” </w:t>
      </w:r>
      <w:r>
        <w:rPr>
          <w:i/>
          <w:iCs/>
        </w:rPr>
        <w:t>The New York Times</w:t>
      </w:r>
      <w:r>
        <w:t xml:space="preserve">, August 28, 2016. </w:t>
      </w:r>
      <w:hyperlink r:id="rId1" w:history="1">
        <w:r>
          <w:rPr>
            <w:rStyle w:val="Hyperlink"/>
          </w:rPr>
          <w:t>http://www.nytimes.com/2016/08/29/world/europe/russia-sweden-disinformation.html</w:t>
        </w:r>
      </w:hyperlink>
      <w:r>
        <w:t>.</w:t>
      </w:r>
    </w:p>
    <w:p w14:paraId="5A419107" w14:textId="10A92756" w:rsidR="00C34591" w:rsidRPr="00ED238D" w:rsidRDefault="00C34591" w:rsidP="00ED238D">
      <w:pPr>
        <w:ind w:hanging="480"/>
        <w:rPr>
          <w:rFonts w:ascii="Times New Roman" w:eastAsia="Times New Roman" w:hAnsi="Times New Roman" w:cs="Times New Roman"/>
          <w:lang w:val="en-CA" w:eastAsia="en-CA"/>
        </w:rPr>
      </w:pPr>
      <w:r w:rsidRPr="00ED238D">
        <w:rPr>
          <w:rFonts w:ascii="Times New Roman" w:eastAsia="Times New Roman" w:hAnsi="Times New Roman" w:cs="Times New Roman"/>
          <w:lang w:val="en-CA" w:eastAsia="en-CA"/>
        </w:rPr>
        <w:t xml:space="preserve"> Jones, Seth G. “Going on the Offensive:  A U.S. Strategy to Combat Russian Information Warfare.” Washington, DC: Center for Strategic and International Studies, October 2018.</w:t>
      </w:r>
    </w:p>
    <w:p w14:paraId="7CB577E5" w14:textId="58C58B32" w:rsidR="00C34591" w:rsidRDefault="00C34591">
      <w:pPr>
        <w:pStyle w:val="CommentText"/>
      </w:pPr>
    </w:p>
  </w:comment>
  <w:comment w:id="255" w:author="Jon Lindsay" w:date="2019-06-12T13:39:00Z" w:initials="JL">
    <w:p w14:paraId="6E92A4DF" w14:textId="572E3A69" w:rsidR="00C34591" w:rsidRDefault="00C34591">
      <w:pPr>
        <w:pStyle w:val="CommentText"/>
      </w:pPr>
      <w:r>
        <w:rPr>
          <w:rStyle w:val="CommentReference"/>
        </w:rPr>
        <w:annotationRef/>
      </w:r>
      <w:r>
        <w:t>I changed “cost-deterrence” to risk, which I think better conveys this. The focus on cost is a little confusing, especially when we think about low-cost cyber means in the GZ.</w:t>
      </w:r>
    </w:p>
  </w:comment>
  <w:comment w:id="257" w:author="Jon Lindsay" w:date="2019-06-12T13:43:00Z" w:initials="JL">
    <w:p w14:paraId="303CFD90" w14:textId="71BA2822" w:rsidR="00C34591" w:rsidRDefault="00C34591" w:rsidP="00B20265">
      <w:pPr>
        <w:pStyle w:val="CommentText"/>
      </w:pPr>
      <w:r>
        <w:rPr>
          <w:rStyle w:val="CommentReference"/>
        </w:rPr>
        <w:annotationRef/>
      </w:r>
      <w:r>
        <w:t xml:space="preserve"> If you are worried about big blows, then you can only have little pricks. Is Carol Cohn in the house?</w:t>
      </w:r>
    </w:p>
  </w:comment>
  <w:comment w:id="267" w:author="Jon Lindsay" w:date="2019-06-12T14:00:00Z" w:initials="JL">
    <w:p w14:paraId="63177DB2" w14:textId="17D37B25" w:rsidR="00C34591" w:rsidRDefault="00C34591">
      <w:pPr>
        <w:pStyle w:val="CommentText"/>
      </w:pPr>
      <w:r>
        <w:rPr>
          <w:rStyle w:val="CommentReference"/>
        </w:rPr>
        <w:annotationRef/>
      </w:r>
      <w:hyperlink r:id="rId2" w:history="1">
        <w:r>
          <w:rPr>
            <w:rStyle w:val="Hyperlink"/>
          </w:rPr>
          <w:t>https://www.researchgate.net/profile/Terence_Roehrig/publication/303751525_North_Korea_Nuclear_Weapons_and_the_Stability-Instability_Paradox/links/5a2d51ee0f7e9b63e53d2836/North-Korea-Nuclear-Weapons-and-the-Stability-Instability-Paradox.pdf</w:t>
        </w:r>
      </w:hyperlink>
    </w:p>
  </w:comment>
  <w:comment w:id="293" w:author="Jon Lindsay" w:date="2019-06-12T14:05:00Z" w:initials="JL">
    <w:p w14:paraId="0B99D99D" w14:textId="77777777" w:rsidR="00C34591" w:rsidRPr="00412897" w:rsidRDefault="00C34591" w:rsidP="00412897">
      <w:pPr>
        <w:ind w:hanging="480"/>
        <w:rPr>
          <w:rFonts w:ascii="Times New Roman" w:eastAsia="Times New Roman" w:hAnsi="Times New Roman" w:cs="Times New Roman"/>
          <w:lang w:val="en-CA" w:eastAsia="en-CA"/>
        </w:rPr>
      </w:pPr>
      <w:r>
        <w:rPr>
          <w:rStyle w:val="CommentReference"/>
        </w:rPr>
        <w:annotationRef/>
      </w:r>
      <w:proofErr w:type="spellStart"/>
      <w:r w:rsidRPr="00412897">
        <w:rPr>
          <w:rFonts w:ascii="Times New Roman" w:eastAsia="Times New Roman" w:hAnsi="Times New Roman" w:cs="Times New Roman"/>
          <w:lang w:val="en-CA" w:eastAsia="en-CA"/>
        </w:rPr>
        <w:t>Staniland</w:t>
      </w:r>
      <w:proofErr w:type="spellEnd"/>
      <w:r w:rsidRPr="00412897">
        <w:rPr>
          <w:rFonts w:ascii="Times New Roman" w:eastAsia="Times New Roman" w:hAnsi="Times New Roman" w:cs="Times New Roman"/>
          <w:lang w:val="en-CA" w:eastAsia="en-CA"/>
        </w:rPr>
        <w:t xml:space="preserve">, Paul. </w:t>
      </w:r>
      <w:r w:rsidRPr="00412897">
        <w:rPr>
          <w:rFonts w:ascii="Times New Roman" w:eastAsia="Times New Roman" w:hAnsi="Times New Roman" w:cs="Times New Roman"/>
          <w:i/>
          <w:iCs/>
          <w:lang w:val="en-CA" w:eastAsia="en-CA"/>
        </w:rPr>
        <w:t>Networks of Rebellion: Explaining Insurgent Cohesion and Collapse</w:t>
      </w:r>
      <w:r w:rsidRPr="00412897">
        <w:rPr>
          <w:rFonts w:ascii="Times New Roman" w:eastAsia="Times New Roman" w:hAnsi="Times New Roman" w:cs="Times New Roman"/>
          <w:lang w:val="en-CA" w:eastAsia="en-CA"/>
        </w:rPr>
        <w:t>. Ithaca, NY: Cornell University Press, 2014.</w:t>
      </w:r>
    </w:p>
    <w:p w14:paraId="64AB9EDE" w14:textId="26FA865D" w:rsidR="00C34591" w:rsidRDefault="00C34591">
      <w:pPr>
        <w:pStyle w:val="CommentText"/>
      </w:pPr>
    </w:p>
  </w:comment>
  <w:comment w:id="294" w:author="Jon Lindsay" w:date="2019-06-12T14:05:00Z" w:initials="JL">
    <w:p w14:paraId="206B4E6A" w14:textId="77777777" w:rsidR="00C34591" w:rsidRDefault="00C34591" w:rsidP="00412897">
      <w:pPr>
        <w:ind w:hanging="480"/>
        <w:rPr>
          <w:rFonts w:ascii="Times New Roman" w:eastAsia="Times New Roman" w:hAnsi="Times New Roman" w:cs="Times New Roman"/>
          <w:lang w:val="en-CA" w:eastAsia="en-CA"/>
        </w:rPr>
      </w:pPr>
      <w:r>
        <w:rPr>
          <w:rStyle w:val="CommentReference"/>
        </w:rPr>
        <w:annotationRef/>
      </w:r>
      <w:r w:rsidRPr="00412897">
        <w:rPr>
          <w:rFonts w:ascii="Times New Roman" w:eastAsia="Times New Roman" w:hAnsi="Times New Roman" w:cs="Times New Roman"/>
          <w:lang w:val="en-CA" w:eastAsia="en-CA"/>
        </w:rPr>
        <w:t xml:space="preserve">Long, Austin. </w:t>
      </w:r>
      <w:r w:rsidRPr="00412897">
        <w:rPr>
          <w:rFonts w:ascii="Times New Roman" w:eastAsia="Times New Roman" w:hAnsi="Times New Roman" w:cs="Times New Roman"/>
          <w:i/>
          <w:iCs/>
          <w:lang w:val="en-CA" w:eastAsia="en-CA"/>
        </w:rPr>
        <w:t>The Soul of Armies: Counterinsurgency Doctrine and Military Culture in the US and UK</w:t>
      </w:r>
      <w:r w:rsidRPr="00412897">
        <w:rPr>
          <w:rFonts w:ascii="Times New Roman" w:eastAsia="Times New Roman" w:hAnsi="Times New Roman" w:cs="Times New Roman"/>
          <w:lang w:val="en-CA" w:eastAsia="en-CA"/>
        </w:rPr>
        <w:t>. Cornell Studies in Security Affairs. Ithaca, NY: Cornell University Press, 2016.</w:t>
      </w:r>
    </w:p>
    <w:p w14:paraId="39AC936B" w14:textId="77777777" w:rsidR="00C34591" w:rsidRPr="00412897" w:rsidRDefault="00C34591" w:rsidP="00412897">
      <w:pPr>
        <w:spacing w:after="0" w:line="240" w:lineRule="auto"/>
        <w:ind w:right="0" w:hanging="480"/>
        <w:jc w:val="left"/>
        <w:rPr>
          <w:rFonts w:ascii="Times New Roman" w:eastAsia="Times New Roman" w:hAnsi="Times New Roman" w:cs="Times New Roman"/>
          <w:lang w:val="en-CA" w:eastAsia="en-CA"/>
        </w:rPr>
      </w:pPr>
      <w:r w:rsidRPr="00412897">
        <w:rPr>
          <w:rFonts w:ascii="Times New Roman" w:eastAsia="Times New Roman" w:hAnsi="Times New Roman" w:cs="Times New Roman"/>
          <w:lang w:val="en-CA" w:eastAsia="en-CA"/>
        </w:rPr>
        <w:t xml:space="preserve">Hazelton, Jacqueline L. “The ‘Hearts and Minds’ Fallacy: Violence, Coercion, and Success in Counterinsurgency Warfare.” </w:t>
      </w:r>
      <w:r w:rsidRPr="00412897">
        <w:rPr>
          <w:rFonts w:ascii="Times New Roman" w:eastAsia="Times New Roman" w:hAnsi="Times New Roman" w:cs="Times New Roman"/>
          <w:i/>
          <w:iCs/>
          <w:lang w:val="en-CA" w:eastAsia="en-CA"/>
        </w:rPr>
        <w:t>International Security</w:t>
      </w:r>
      <w:r w:rsidRPr="00412897">
        <w:rPr>
          <w:rFonts w:ascii="Times New Roman" w:eastAsia="Times New Roman" w:hAnsi="Times New Roman" w:cs="Times New Roman"/>
          <w:lang w:val="en-CA" w:eastAsia="en-CA"/>
        </w:rPr>
        <w:t xml:space="preserve"> 42, no. 1 (July 1, 2017): 80–113.</w:t>
      </w:r>
    </w:p>
    <w:p w14:paraId="3F36EE6C" w14:textId="77777777" w:rsidR="00C34591" w:rsidRPr="00412897" w:rsidRDefault="00C34591" w:rsidP="00412897">
      <w:pPr>
        <w:ind w:hanging="480"/>
        <w:rPr>
          <w:rFonts w:ascii="Times New Roman" w:eastAsia="Times New Roman" w:hAnsi="Times New Roman" w:cs="Times New Roman"/>
          <w:lang w:val="en-CA" w:eastAsia="en-CA"/>
        </w:rPr>
      </w:pPr>
    </w:p>
    <w:p w14:paraId="283E0ADE" w14:textId="6F33AE47" w:rsidR="00C34591" w:rsidRDefault="00C34591">
      <w:pPr>
        <w:pStyle w:val="CommentText"/>
      </w:pPr>
    </w:p>
  </w:comment>
  <w:comment w:id="314" w:author="Jon Lindsay" w:date="2019-06-12T14:59:00Z" w:initials="JL">
    <w:p w14:paraId="52104A67" w14:textId="77777777" w:rsidR="00C34591" w:rsidRDefault="00C34591" w:rsidP="00780106">
      <w:pPr>
        <w:ind w:hanging="480"/>
      </w:pPr>
      <w:r>
        <w:rPr>
          <w:rStyle w:val="CommentReference"/>
        </w:rPr>
        <w:annotationRef/>
      </w:r>
      <w:proofErr w:type="spellStart"/>
      <w:r>
        <w:t>Staniland</w:t>
      </w:r>
      <w:proofErr w:type="spellEnd"/>
      <w:r>
        <w:t xml:space="preserve">, Paul. “States, Insurgents, and Wartime Political Orders.” </w:t>
      </w:r>
      <w:r>
        <w:rPr>
          <w:i/>
          <w:iCs/>
        </w:rPr>
        <w:t>Perspectives on Politics</w:t>
      </w:r>
      <w:r>
        <w:t xml:space="preserve"> 10, no. 02 (June 2012): 243–264. </w:t>
      </w:r>
      <w:hyperlink r:id="rId3" w:history="1">
        <w:r>
          <w:rPr>
            <w:rStyle w:val="Hyperlink"/>
          </w:rPr>
          <w:t>https://doi.org/10.1017/S1537592712000655</w:t>
        </w:r>
      </w:hyperlink>
      <w:r>
        <w:t>.</w:t>
      </w:r>
    </w:p>
    <w:p w14:paraId="50C16647" w14:textId="267D8245" w:rsidR="00C34591" w:rsidRDefault="00C34591">
      <w:pPr>
        <w:pStyle w:val="CommentText"/>
      </w:pPr>
    </w:p>
  </w:comment>
  <w:comment w:id="392" w:author="Jon Lindsay" w:date="2019-06-12T20:59:00Z" w:initials="JL">
    <w:p w14:paraId="0908E986" w14:textId="77777777" w:rsidR="00C34591" w:rsidRDefault="00C34591" w:rsidP="005A43F8">
      <w:pPr>
        <w:pStyle w:val="CommentText"/>
      </w:pPr>
      <w:r>
        <w:rPr>
          <w:rStyle w:val="CommentReference"/>
        </w:rPr>
        <w:annotationRef/>
      </w:r>
      <w:r>
        <w:t>Your original intuition was right here!</w:t>
      </w:r>
    </w:p>
  </w:comment>
  <w:comment w:id="504" w:author="Microsoft Office User" w:date="2019-06-15T21:34:00Z" w:initials="MOU">
    <w:p w14:paraId="2F456815" w14:textId="58605168" w:rsidR="00325572" w:rsidRDefault="00325572">
      <w:pPr>
        <w:pStyle w:val="CommentText"/>
      </w:pPr>
      <w:r>
        <w:rPr>
          <w:rStyle w:val="CommentReference"/>
        </w:rPr>
        <w:annotationRef/>
      </w:r>
      <w:r>
        <w:t xml:space="preserve">I am not familiar with this word.  </w:t>
      </w:r>
    </w:p>
  </w:comment>
  <w:comment w:id="531" w:author="Jon Lindsay" w:date="2019-06-13T09:38:00Z" w:initials="JL">
    <w:p w14:paraId="24B4C9FC" w14:textId="4C78FF5A" w:rsidR="00C34591" w:rsidRDefault="00C34591">
      <w:pPr>
        <w:pStyle w:val="CommentText"/>
      </w:pPr>
      <w:r>
        <w:rPr>
          <w:rStyle w:val="CommentReference"/>
        </w:rPr>
        <w:annotationRef/>
      </w:r>
      <w:r>
        <w:t xml:space="preserve">I have done some major compression here. The graphs really tell the story. Put the details about dataset heterogeneity and all the coding nuances into a data appendix. For an IS readership, the qual cases will carry more weight, plus they include some substantive argumentation I think we want to preserve. </w:t>
      </w:r>
    </w:p>
  </w:comment>
  <w:comment w:id="561" w:author="Jon Lindsay" w:date="2019-06-12T22:35:00Z" w:initials="JL">
    <w:p w14:paraId="13DB724B" w14:textId="4CFB4DB1" w:rsidR="00C34591" w:rsidRPr="003179E9" w:rsidRDefault="00C34591" w:rsidP="003179E9">
      <w:pPr>
        <w:ind w:hanging="480"/>
        <w:rPr>
          <w:rFonts w:ascii="Times New Roman" w:eastAsia="Times New Roman" w:hAnsi="Times New Roman" w:cs="Times New Roman"/>
          <w:lang w:val="en-CA" w:eastAsia="en-CA"/>
        </w:rPr>
      </w:pPr>
      <w:r>
        <w:rPr>
          <w:rStyle w:val="CommentReference"/>
        </w:rPr>
        <w:annotationRef/>
      </w:r>
      <w:r w:rsidRPr="003179E9">
        <w:rPr>
          <w:rFonts w:ascii="Times New Roman" w:eastAsia="Times New Roman" w:hAnsi="Times New Roman" w:cs="Times New Roman"/>
          <w:lang w:val="en-CA" w:eastAsia="en-CA"/>
        </w:rPr>
        <w:t>Robert S</w:t>
      </w:r>
      <w:r>
        <w:rPr>
          <w:rFonts w:ascii="Times New Roman" w:eastAsia="Times New Roman" w:hAnsi="Times New Roman" w:cs="Times New Roman"/>
          <w:lang w:val="en-CA" w:eastAsia="en-CA"/>
        </w:rPr>
        <w:t xml:space="preserve">. </w:t>
      </w:r>
      <w:r w:rsidRPr="003179E9">
        <w:rPr>
          <w:rFonts w:ascii="Times New Roman" w:eastAsia="Times New Roman" w:hAnsi="Times New Roman" w:cs="Times New Roman"/>
          <w:lang w:val="en-CA" w:eastAsia="en-CA"/>
        </w:rPr>
        <w:t xml:space="preserve">Mueller </w:t>
      </w:r>
      <w:proofErr w:type="gramStart"/>
      <w:r w:rsidRPr="003179E9">
        <w:rPr>
          <w:rFonts w:ascii="Times New Roman" w:eastAsia="Times New Roman" w:hAnsi="Times New Roman" w:cs="Times New Roman"/>
          <w:lang w:val="en-CA" w:eastAsia="en-CA"/>
        </w:rPr>
        <w:t>III,.</w:t>
      </w:r>
      <w:proofErr w:type="gramEnd"/>
      <w:r w:rsidRPr="003179E9">
        <w:rPr>
          <w:rFonts w:ascii="Times New Roman" w:eastAsia="Times New Roman" w:hAnsi="Times New Roman" w:cs="Times New Roman"/>
          <w:lang w:val="en-CA" w:eastAsia="en-CA"/>
        </w:rPr>
        <w:t xml:space="preserve"> “Report On The Investigation Into Russian Interference In The 2016 Presidential Election.” Washington, DC: U.S. Department of Justice, March 2019.</w:t>
      </w:r>
    </w:p>
    <w:p w14:paraId="05B98418" w14:textId="390D44C4" w:rsidR="00C34591" w:rsidRDefault="00C34591">
      <w:pPr>
        <w:pStyle w:val="CommentText"/>
      </w:pPr>
    </w:p>
  </w:comment>
  <w:comment w:id="583" w:author="Jon Lindsay" w:date="2019-06-13T12:50:00Z" w:initials="JL">
    <w:p w14:paraId="7E3A2CD0" w14:textId="6C3BCAE0" w:rsidR="00C34591" w:rsidRDefault="00C34591">
      <w:pPr>
        <w:pStyle w:val="CommentText"/>
      </w:pPr>
      <w:r>
        <w:rPr>
          <w:rStyle w:val="CommentReference"/>
        </w:rPr>
        <w:annotationRef/>
      </w:r>
      <w:r>
        <w:t>I really hope this makes it into IS. There are a lot of Deadheads out there I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4EA0A" w15:done="0"/>
  <w15:commentEx w15:paraId="5BA95681" w15:done="0"/>
  <w15:commentEx w15:paraId="7CB577E5" w15:done="0"/>
  <w15:commentEx w15:paraId="6E92A4DF" w15:done="0"/>
  <w15:commentEx w15:paraId="303CFD90" w15:done="0"/>
  <w15:commentEx w15:paraId="63177DB2" w15:done="0"/>
  <w15:commentEx w15:paraId="64AB9EDE" w15:done="0"/>
  <w15:commentEx w15:paraId="283E0ADE" w15:done="0"/>
  <w15:commentEx w15:paraId="50C16647" w15:done="0"/>
  <w15:commentEx w15:paraId="0908E986" w15:done="0"/>
  <w15:commentEx w15:paraId="2F456815" w15:done="0"/>
  <w15:commentEx w15:paraId="24B4C9FC" w15:done="0"/>
  <w15:commentEx w15:paraId="05B98418" w15:done="0"/>
  <w15:commentEx w15:paraId="7E3A2C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4EA0A" w16cid:durableId="20391AE6"/>
  <w16cid:commentId w16cid:paraId="5BA95681" w16cid:durableId="20AF4CC1"/>
  <w16cid:commentId w16cid:paraId="7CB577E5" w16cid:durableId="20AF4CC2"/>
  <w16cid:commentId w16cid:paraId="6E92A4DF" w16cid:durableId="20AF4CC3"/>
  <w16cid:commentId w16cid:paraId="303CFD90" w16cid:durableId="20AF4CC4"/>
  <w16cid:commentId w16cid:paraId="63177DB2" w16cid:durableId="20AF4CC5"/>
  <w16cid:commentId w16cid:paraId="64AB9EDE" w16cid:durableId="20AF4CC6"/>
  <w16cid:commentId w16cid:paraId="283E0ADE" w16cid:durableId="20AF4CC7"/>
  <w16cid:commentId w16cid:paraId="50C16647" w16cid:durableId="20AF4CC8"/>
  <w16cid:commentId w16cid:paraId="0908E986" w16cid:durableId="20AF4CC9"/>
  <w16cid:commentId w16cid:paraId="2F456815" w16cid:durableId="20AFE2FD"/>
  <w16cid:commentId w16cid:paraId="24B4C9FC" w16cid:durableId="20AF4CCA"/>
  <w16cid:commentId w16cid:paraId="05B98418" w16cid:durableId="20AF4CCB"/>
  <w16cid:commentId w16cid:paraId="7E3A2CD0" w16cid:durableId="20AF4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87B40" w14:textId="77777777" w:rsidR="00B727C0" w:rsidRDefault="00B727C0">
      <w:pPr>
        <w:spacing w:after="0" w:line="240" w:lineRule="auto"/>
      </w:pPr>
      <w:r>
        <w:separator/>
      </w:r>
    </w:p>
  </w:endnote>
  <w:endnote w:type="continuationSeparator" w:id="0">
    <w:p w14:paraId="62A6E618" w14:textId="77777777" w:rsidR="00B727C0" w:rsidRDefault="00B7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97FC" w14:textId="77777777" w:rsidR="00C34591" w:rsidRDefault="00C34591">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43C" w14:textId="77777777" w:rsidR="00C34591" w:rsidRDefault="00C34591">
    <w:pPr>
      <w:spacing w:after="0" w:line="259" w:lineRule="auto"/>
      <w:ind w:right="0" w:firstLine="0"/>
      <w:jc w:val="center"/>
    </w:pPr>
    <w:r>
      <w:fldChar w:fldCharType="begin"/>
    </w:r>
    <w:r>
      <w:instrText>PAGE</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4426" w14:textId="77777777" w:rsidR="00C34591" w:rsidRDefault="00C34591">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1BC4A" w14:textId="77777777" w:rsidR="00B727C0" w:rsidRDefault="00B727C0">
      <w:pPr>
        <w:spacing w:after="0" w:line="240" w:lineRule="auto"/>
      </w:pPr>
      <w:r>
        <w:separator/>
      </w:r>
    </w:p>
  </w:footnote>
  <w:footnote w:type="continuationSeparator" w:id="0">
    <w:p w14:paraId="5579FA92" w14:textId="77777777" w:rsidR="00B727C0" w:rsidRDefault="00B727C0">
      <w:pPr>
        <w:spacing w:after="0" w:line="240" w:lineRule="auto"/>
      </w:pPr>
      <w:r>
        <w:continuationSeparator/>
      </w:r>
    </w:p>
  </w:footnote>
  <w:footnote w:id="1">
    <w:p w14:paraId="0C3517F8" w14:textId="77777777" w:rsidR="00C34591" w:rsidRDefault="00C34591">
      <w:pPr>
        <w:spacing w:after="0" w:line="240" w:lineRule="auto"/>
        <w:rPr>
          <w:sz w:val="20"/>
          <w:szCs w:val="20"/>
        </w:rPr>
      </w:pPr>
      <w:r w:rsidRPr="00BF58C4">
        <w:rPr>
          <w:rStyle w:val="FootnoteReference"/>
        </w:rPr>
        <w:footnoteRef/>
      </w:r>
      <w:r>
        <w:rPr>
          <w:sz w:val="20"/>
          <w:szCs w:val="20"/>
        </w:rPr>
        <w:t xml:space="preserve"> The authors wish to thank the members of the Center for Peace and Security Studies (</w:t>
      </w:r>
      <w:proofErr w:type="spellStart"/>
      <w:r>
        <w:rPr>
          <w:sz w:val="20"/>
          <w:szCs w:val="20"/>
        </w:rPr>
        <w:t>cPASS</w:t>
      </w:r>
      <w:proofErr w:type="spellEnd"/>
      <w:r>
        <w:rPr>
          <w:sz w:val="20"/>
          <w:szCs w:val="20"/>
        </w:rPr>
        <w:t xml:space="preserve">), particularly Peter Schram, as well as Nadiya </w:t>
      </w:r>
      <w:proofErr w:type="spellStart"/>
      <w:r>
        <w:rPr>
          <w:sz w:val="20"/>
          <w:szCs w:val="20"/>
        </w:rPr>
        <w:t>Kostyuk</w:t>
      </w:r>
      <w:proofErr w:type="spellEnd"/>
      <w:r>
        <w:rPr>
          <w:sz w:val="20"/>
          <w:szCs w:val="20"/>
        </w:rPr>
        <w:t xml:space="preserve">, Chad Levinson, and John Warden for thoughtful feedback. Tom </w:t>
      </w:r>
      <w:proofErr w:type="spellStart"/>
      <w:r>
        <w:rPr>
          <w:sz w:val="20"/>
          <w:szCs w:val="20"/>
        </w:rPr>
        <w:t>Brailey</w:t>
      </w:r>
      <w:proofErr w:type="spellEnd"/>
      <w:r>
        <w:rPr>
          <w:sz w:val="20"/>
          <w:szCs w:val="20"/>
        </w:rPr>
        <w:t>, Cole Reynolds, Benjamin Smalley, and Erin Werner provided excellent research assistance. Earlier drafts of this paper were presented at the 10</w:t>
      </w:r>
      <w:r>
        <w:rPr>
          <w:sz w:val="20"/>
          <w:szCs w:val="20"/>
          <w:vertAlign w:val="superscript"/>
        </w:rPr>
        <w:t>th</w:t>
      </w:r>
      <w:r>
        <w:rPr>
          <w:sz w:val="20"/>
          <w:szCs w:val="20"/>
        </w:rPr>
        <w: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t>
      </w:r>
    </w:p>
  </w:footnote>
  <w:footnote w:id="2">
    <w:p w14:paraId="4305FDAD" w14:textId="701D11C5" w:rsidR="00C34591" w:rsidRDefault="00C34591">
      <w:pPr>
        <w:pStyle w:val="FootnoteText"/>
      </w:pPr>
      <w:ins w:id="138" w:author="Microsoft Office User" w:date="2019-06-15T12:36:00Z">
        <w:r>
          <w:rPr>
            <w:rStyle w:val="FootnoteReference"/>
          </w:rPr>
          <w:footnoteRef/>
        </w:r>
        <w:r>
          <w:t xml:space="preserve"> NATO </w:t>
        </w:r>
      </w:ins>
      <w:ins w:id="139" w:author="Microsoft Office User" w:date="2019-06-15T12:37:00Z">
        <w:r>
          <w:t>i</w:t>
        </w:r>
      </w:ins>
      <w:ins w:id="140" w:author="Microsoft Office User" w:date="2019-06-15T12:36:00Z">
        <w:r>
          <w:t xml:space="preserve">s not formally bound to </w:t>
        </w:r>
      </w:ins>
      <w:ins w:id="141" w:author="Microsoft Office User" w:date="2019-06-15T12:37:00Z">
        <w:r>
          <w:t>assist Ukraine, but neither are they precluded from doing so.  The issue for the Kremlin was</w:t>
        </w:r>
      </w:ins>
      <w:ins w:id="142" w:author="Microsoft Office User" w:date="2019-06-15T12:38:00Z">
        <w:r>
          <w:t xml:space="preserve"> ensuring that Brussels remained passive, and any measure that might help was worth taking.  </w:t>
        </w:r>
      </w:ins>
    </w:p>
  </w:footnote>
  <w:footnote w:id="3">
    <w:p w14:paraId="6813349F" w14:textId="56061BD9" w:rsidR="009B3867" w:rsidRDefault="009B3867">
      <w:pPr>
        <w:pStyle w:val="FootnoteText"/>
      </w:pPr>
      <w:ins w:id="358" w:author="Microsoft Office User" w:date="2019-06-15T20:53:00Z">
        <w:r>
          <w:rPr>
            <w:rStyle w:val="FootnoteReference"/>
          </w:rPr>
          <w:footnoteRef/>
        </w:r>
        <w:r>
          <w:t xml:space="preserve"> The </w:t>
        </w:r>
      </w:ins>
      <w:ins w:id="359" w:author="Microsoft Office User" w:date="2019-06-15T20:54:00Z">
        <w:r>
          <w:t xml:space="preserve">U.S. </w:t>
        </w:r>
      </w:ins>
      <w:ins w:id="360" w:author="Microsoft Office User" w:date="2019-06-15T20:53:00Z">
        <w:r>
          <w:t xml:space="preserve">invasion of Iraq was prompted by pessimism about </w:t>
        </w:r>
      </w:ins>
      <w:ins w:id="361" w:author="Microsoft Office User" w:date="2019-06-15T20:54:00Z">
        <w:r>
          <w:t xml:space="preserve">efforts in the gray zone, and an exogenous shock in the form of the 911 terrorist attacks. </w:t>
        </w:r>
      </w:ins>
      <w:ins w:id="362" w:author="Microsoft Office User" w:date="2019-06-15T20:55:00Z">
        <w:r>
          <w:t>In other words, the desire for gray zone was no longer mutual.</w:t>
        </w:r>
      </w:ins>
      <w:ins w:id="363" w:author="Microsoft Office User" w:date="2019-06-15T20:54:00Z">
        <w:r>
          <w:t xml:space="preserve"> </w:t>
        </w:r>
      </w:ins>
    </w:p>
  </w:footnote>
  <w:footnote w:id="4">
    <w:p w14:paraId="53B3F2DE" w14:textId="77DEAF25" w:rsidR="00C34591" w:rsidRPr="00BF58C4" w:rsidRDefault="00C34591">
      <w:pPr>
        <w:pStyle w:val="FootnoteText"/>
        <w:rPr>
          <w:lang w:val="en-CA"/>
        </w:rPr>
      </w:pPr>
      <w:r w:rsidRPr="00BF58C4">
        <w:rPr>
          <w:rStyle w:val="FootnoteReference"/>
        </w:rPr>
        <w:footnoteRef/>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5">
    <w:p w14:paraId="2C92D9A2" w14:textId="77777777" w:rsidR="00C34591" w:rsidRDefault="00C34591" w:rsidP="009713EE">
      <w:pPr>
        <w:pStyle w:val="FootnoteText"/>
      </w:pPr>
      <w:r w:rsidRPr="00BF58C4">
        <w:rPr>
          <w:rStyle w:val="FootnoteReference"/>
        </w:rPr>
        <w:footnoteRef/>
      </w:r>
      <w:r>
        <w:t xml:space="preserve"> Data by </w:t>
      </w:r>
      <w:proofErr w:type="spellStart"/>
      <w:r>
        <w:t>Kostyuk</w:t>
      </w:r>
      <w:proofErr w:type="spellEnd"/>
      <w:r>
        <w:t xml:space="preserve"> and Zhukov (2019) is too narrowly focused for our analysis (cyber-attacks in Ukraine).</w:t>
      </w:r>
    </w:p>
  </w:footnote>
  <w:footnote w:id="6">
    <w:p w14:paraId="7C49B37B" w14:textId="3E1316E5" w:rsidR="00C34591" w:rsidRPr="00BF58C4" w:rsidRDefault="00C34591">
      <w:pPr>
        <w:pStyle w:val="FootnoteText"/>
        <w:rPr>
          <w:lang w:val="en-CA"/>
        </w:rPr>
      </w:pPr>
      <w:r w:rsidRPr="00BF58C4">
        <w:rPr>
          <w:rStyle w:val="FootnoteReference"/>
        </w:rPr>
        <w:footnoteRef/>
      </w:r>
      <w:r>
        <w:t xml:space="preserve"> </w:t>
      </w:r>
      <w:r>
        <w:rPr>
          <w:lang w:val="en-CA"/>
        </w:rPr>
        <w:t>See the data appendix to this article for further discussion.</w:t>
      </w:r>
    </w:p>
  </w:footnote>
  <w:footnote w:id="7">
    <w:p w14:paraId="113882BB" w14:textId="48E68212" w:rsidR="00C34591" w:rsidRDefault="00C34591">
      <w:pPr>
        <w:spacing w:after="0" w:line="240" w:lineRule="auto"/>
        <w:rPr>
          <w:sz w:val="20"/>
          <w:szCs w:val="20"/>
        </w:rPr>
      </w:pPr>
      <w:r w:rsidRPr="00BF58C4">
        <w:rPr>
          <w:rStyle w:val="FootnoteReference"/>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8">
    <w:p w14:paraId="67F6DDAB" w14:textId="4754BCD3" w:rsidR="00C34591" w:rsidRPr="00BF58C4" w:rsidRDefault="00C34591">
      <w:pPr>
        <w:pStyle w:val="FootnoteText"/>
        <w:rPr>
          <w:lang w:val="en-CA"/>
        </w:rPr>
      </w:pPr>
      <w:r w:rsidRPr="00BF58C4">
        <w:rPr>
          <w:rStyle w:val="FootnoteReference"/>
        </w:rPr>
        <w:footnoteRef/>
      </w:r>
      <w:r>
        <w:t xml:space="preserve"> Although not considered in detail here, Russian operations in outside cases like Kosovo and Chechnya are consistent with the deterrence gradient.</w:t>
      </w:r>
    </w:p>
  </w:footnote>
  <w:footnote w:id="9">
    <w:p w14:paraId="03EDF5D0" w14:textId="48EF5DA4" w:rsidR="00C34591" w:rsidRPr="00BB5243" w:rsidRDefault="00C34591" w:rsidP="003179E9">
      <w:pPr>
        <w:pStyle w:val="FootnoteText"/>
        <w:rPr>
          <w:lang w:val="en-CA"/>
        </w:rPr>
      </w:pPr>
      <w:r w:rsidRPr="00BF58C4">
        <w:rPr>
          <w:rStyle w:val="FootnoteReference"/>
        </w:rPr>
        <w:footnoteRef/>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totaled $10 billion (Greenberg 2018)</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on Lindsay">
    <w15:presenceInfo w15:providerId="Windows Live" w15:userId="52e69fb75756d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08"/>
    <w:rsid w:val="0003160A"/>
    <w:rsid w:val="00035595"/>
    <w:rsid w:val="00040448"/>
    <w:rsid w:val="00042B06"/>
    <w:rsid w:val="00045097"/>
    <w:rsid w:val="00045949"/>
    <w:rsid w:val="00046CFF"/>
    <w:rsid w:val="000C26FF"/>
    <w:rsid w:val="000C61EA"/>
    <w:rsid w:val="000F4C46"/>
    <w:rsid w:val="000F723F"/>
    <w:rsid w:val="001004A9"/>
    <w:rsid w:val="00105DE8"/>
    <w:rsid w:val="0011179C"/>
    <w:rsid w:val="00122383"/>
    <w:rsid w:val="00141554"/>
    <w:rsid w:val="00161322"/>
    <w:rsid w:val="0016229E"/>
    <w:rsid w:val="0016431D"/>
    <w:rsid w:val="001A0EED"/>
    <w:rsid w:val="001B35A0"/>
    <w:rsid w:val="001C1071"/>
    <w:rsid w:val="001C4A74"/>
    <w:rsid w:val="001D4B20"/>
    <w:rsid w:val="001E21B6"/>
    <w:rsid w:val="001E4538"/>
    <w:rsid w:val="001F09E8"/>
    <w:rsid w:val="001F771E"/>
    <w:rsid w:val="00235DD8"/>
    <w:rsid w:val="002433F9"/>
    <w:rsid w:val="002478F6"/>
    <w:rsid w:val="00256856"/>
    <w:rsid w:val="0027022B"/>
    <w:rsid w:val="0027207F"/>
    <w:rsid w:val="00274367"/>
    <w:rsid w:val="0029769F"/>
    <w:rsid w:val="002B3ACB"/>
    <w:rsid w:val="002C49EA"/>
    <w:rsid w:val="002D03A2"/>
    <w:rsid w:val="002D1A75"/>
    <w:rsid w:val="0030560D"/>
    <w:rsid w:val="00307C2B"/>
    <w:rsid w:val="003179E9"/>
    <w:rsid w:val="00325572"/>
    <w:rsid w:val="00326DF5"/>
    <w:rsid w:val="0034757E"/>
    <w:rsid w:val="00347FD7"/>
    <w:rsid w:val="00372C6F"/>
    <w:rsid w:val="003A37A8"/>
    <w:rsid w:val="003A39F6"/>
    <w:rsid w:val="003A511B"/>
    <w:rsid w:val="003D2C41"/>
    <w:rsid w:val="003D7CD5"/>
    <w:rsid w:val="003E120B"/>
    <w:rsid w:val="003E13AF"/>
    <w:rsid w:val="004038A0"/>
    <w:rsid w:val="00406F52"/>
    <w:rsid w:val="00412897"/>
    <w:rsid w:val="004239CC"/>
    <w:rsid w:val="004275F3"/>
    <w:rsid w:val="00434626"/>
    <w:rsid w:val="00460588"/>
    <w:rsid w:val="0047062D"/>
    <w:rsid w:val="00474772"/>
    <w:rsid w:val="00475602"/>
    <w:rsid w:val="00475E07"/>
    <w:rsid w:val="00476900"/>
    <w:rsid w:val="00483D1B"/>
    <w:rsid w:val="00490CBD"/>
    <w:rsid w:val="00495A37"/>
    <w:rsid w:val="00496AF1"/>
    <w:rsid w:val="004B1A61"/>
    <w:rsid w:val="004B6C1C"/>
    <w:rsid w:val="004C1A1B"/>
    <w:rsid w:val="004D2321"/>
    <w:rsid w:val="004D392E"/>
    <w:rsid w:val="004D409C"/>
    <w:rsid w:val="004F317D"/>
    <w:rsid w:val="00500754"/>
    <w:rsid w:val="0050501B"/>
    <w:rsid w:val="005202E0"/>
    <w:rsid w:val="00527057"/>
    <w:rsid w:val="00527EA5"/>
    <w:rsid w:val="00530F05"/>
    <w:rsid w:val="005324C0"/>
    <w:rsid w:val="00553D55"/>
    <w:rsid w:val="00576BE0"/>
    <w:rsid w:val="00585240"/>
    <w:rsid w:val="005879B5"/>
    <w:rsid w:val="005925A4"/>
    <w:rsid w:val="00593552"/>
    <w:rsid w:val="0059382B"/>
    <w:rsid w:val="005A0F0C"/>
    <w:rsid w:val="005A430D"/>
    <w:rsid w:val="005A43F8"/>
    <w:rsid w:val="005A68EC"/>
    <w:rsid w:val="005B374C"/>
    <w:rsid w:val="005C2BF4"/>
    <w:rsid w:val="00603A5E"/>
    <w:rsid w:val="0063120E"/>
    <w:rsid w:val="00636D17"/>
    <w:rsid w:val="00657E08"/>
    <w:rsid w:val="00681E3E"/>
    <w:rsid w:val="00687F0D"/>
    <w:rsid w:val="00690E52"/>
    <w:rsid w:val="006B52F5"/>
    <w:rsid w:val="006B5D48"/>
    <w:rsid w:val="006C15EE"/>
    <w:rsid w:val="006D2136"/>
    <w:rsid w:val="006E0C06"/>
    <w:rsid w:val="007209AE"/>
    <w:rsid w:val="00721491"/>
    <w:rsid w:val="0072184C"/>
    <w:rsid w:val="007525B0"/>
    <w:rsid w:val="00762838"/>
    <w:rsid w:val="00770184"/>
    <w:rsid w:val="0077666F"/>
    <w:rsid w:val="00780106"/>
    <w:rsid w:val="007801A5"/>
    <w:rsid w:val="007B1ED2"/>
    <w:rsid w:val="007B519C"/>
    <w:rsid w:val="007C4A4E"/>
    <w:rsid w:val="007D5C7A"/>
    <w:rsid w:val="007D70B3"/>
    <w:rsid w:val="007E0388"/>
    <w:rsid w:val="007E7BE2"/>
    <w:rsid w:val="00802FFF"/>
    <w:rsid w:val="00816147"/>
    <w:rsid w:val="00816EBA"/>
    <w:rsid w:val="00844F89"/>
    <w:rsid w:val="008453AF"/>
    <w:rsid w:val="00870449"/>
    <w:rsid w:val="00882695"/>
    <w:rsid w:val="00882E64"/>
    <w:rsid w:val="008A087B"/>
    <w:rsid w:val="008A1863"/>
    <w:rsid w:val="008A7CDF"/>
    <w:rsid w:val="008B448E"/>
    <w:rsid w:val="008B49CD"/>
    <w:rsid w:val="008B7FCE"/>
    <w:rsid w:val="008C3E4B"/>
    <w:rsid w:val="008E5D53"/>
    <w:rsid w:val="008F67D3"/>
    <w:rsid w:val="0090322D"/>
    <w:rsid w:val="009150B0"/>
    <w:rsid w:val="009269EE"/>
    <w:rsid w:val="00955A56"/>
    <w:rsid w:val="009647DC"/>
    <w:rsid w:val="009713EE"/>
    <w:rsid w:val="00984F2C"/>
    <w:rsid w:val="00990F92"/>
    <w:rsid w:val="0099449B"/>
    <w:rsid w:val="00996CC0"/>
    <w:rsid w:val="009B28EA"/>
    <w:rsid w:val="009B3867"/>
    <w:rsid w:val="009B424E"/>
    <w:rsid w:val="009B52F3"/>
    <w:rsid w:val="009C0EE2"/>
    <w:rsid w:val="009E5ABE"/>
    <w:rsid w:val="009F32D5"/>
    <w:rsid w:val="00A12C1D"/>
    <w:rsid w:val="00A157C9"/>
    <w:rsid w:val="00A403C9"/>
    <w:rsid w:val="00A53858"/>
    <w:rsid w:val="00A62E0C"/>
    <w:rsid w:val="00A76128"/>
    <w:rsid w:val="00A771B3"/>
    <w:rsid w:val="00A82218"/>
    <w:rsid w:val="00A836E6"/>
    <w:rsid w:val="00A83B5E"/>
    <w:rsid w:val="00A8426F"/>
    <w:rsid w:val="00AA1753"/>
    <w:rsid w:val="00AA506D"/>
    <w:rsid w:val="00AB1F4B"/>
    <w:rsid w:val="00AB4694"/>
    <w:rsid w:val="00AE0BFF"/>
    <w:rsid w:val="00AE2384"/>
    <w:rsid w:val="00AE3BB5"/>
    <w:rsid w:val="00AF797B"/>
    <w:rsid w:val="00B03317"/>
    <w:rsid w:val="00B1378E"/>
    <w:rsid w:val="00B15D66"/>
    <w:rsid w:val="00B20265"/>
    <w:rsid w:val="00B25F9C"/>
    <w:rsid w:val="00B32B21"/>
    <w:rsid w:val="00B34256"/>
    <w:rsid w:val="00B34FC7"/>
    <w:rsid w:val="00B36380"/>
    <w:rsid w:val="00B4512D"/>
    <w:rsid w:val="00B56182"/>
    <w:rsid w:val="00B56F1C"/>
    <w:rsid w:val="00B61712"/>
    <w:rsid w:val="00B63683"/>
    <w:rsid w:val="00B657DA"/>
    <w:rsid w:val="00B70C5D"/>
    <w:rsid w:val="00B727C0"/>
    <w:rsid w:val="00B9578D"/>
    <w:rsid w:val="00B975D9"/>
    <w:rsid w:val="00BA153E"/>
    <w:rsid w:val="00BA600B"/>
    <w:rsid w:val="00BB16CC"/>
    <w:rsid w:val="00BB3BED"/>
    <w:rsid w:val="00BC69D6"/>
    <w:rsid w:val="00BD4CB9"/>
    <w:rsid w:val="00BE547F"/>
    <w:rsid w:val="00BF58C4"/>
    <w:rsid w:val="00C07CF2"/>
    <w:rsid w:val="00C216EB"/>
    <w:rsid w:val="00C34591"/>
    <w:rsid w:val="00C74B5D"/>
    <w:rsid w:val="00C87DE4"/>
    <w:rsid w:val="00CA033F"/>
    <w:rsid w:val="00CC0083"/>
    <w:rsid w:val="00CD3F72"/>
    <w:rsid w:val="00CD46B2"/>
    <w:rsid w:val="00CD5B02"/>
    <w:rsid w:val="00CE5A13"/>
    <w:rsid w:val="00D20F33"/>
    <w:rsid w:val="00D3328A"/>
    <w:rsid w:val="00D45656"/>
    <w:rsid w:val="00D6142C"/>
    <w:rsid w:val="00D73D8D"/>
    <w:rsid w:val="00D74245"/>
    <w:rsid w:val="00D97DFC"/>
    <w:rsid w:val="00DA2D14"/>
    <w:rsid w:val="00DC034C"/>
    <w:rsid w:val="00DF4806"/>
    <w:rsid w:val="00E07ADC"/>
    <w:rsid w:val="00E2547B"/>
    <w:rsid w:val="00E654F1"/>
    <w:rsid w:val="00E662DF"/>
    <w:rsid w:val="00E70DAC"/>
    <w:rsid w:val="00E73336"/>
    <w:rsid w:val="00E925E9"/>
    <w:rsid w:val="00EA18E1"/>
    <w:rsid w:val="00EA5EBE"/>
    <w:rsid w:val="00EB1054"/>
    <w:rsid w:val="00EC2C13"/>
    <w:rsid w:val="00EC55FB"/>
    <w:rsid w:val="00ED238D"/>
    <w:rsid w:val="00EE5F1A"/>
    <w:rsid w:val="00F00A03"/>
    <w:rsid w:val="00F037F6"/>
    <w:rsid w:val="00F07385"/>
    <w:rsid w:val="00F14579"/>
    <w:rsid w:val="00F16F51"/>
    <w:rsid w:val="00F332E8"/>
    <w:rsid w:val="00F53AFC"/>
    <w:rsid w:val="00F74A5D"/>
    <w:rsid w:val="00F76B0D"/>
    <w:rsid w:val="00F821E1"/>
    <w:rsid w:val="00F837AA"/>
    <w:rsid w:val="00F90F86"/>
    <w:rsid w:val="00FA1EDF"/>
    <w:rsid w:val="00FA7A4E"/>
    <w:rsid w:val="00FB0630"/>
    <w:rsid w:val="00FB38B5"/>
    <w:rsid w:val="00FB500A"/>
    <w:rsid w:val="00FC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 w:type="paragraph" w:styleId="CommentSubject">
    <w:name w:val="annotation subject"/>
    <w:basedOn w:val="CommentText"/>
    <w:next w:val="CommentText"/>
    <w:link w:val="CommentSubjectChar"/>
    <w:uiPriority w:val="99"/>
    <w:semiHidden/>
    <w:unhideWhenUsed/>
    <w:rsid w:val="00ED238D"/>
    <w:rPr>
      <w:b/>
      <w:bCs/>
    </w:rPr>
  </w:style>
  <w:style w:type="character" w:customStyle="1" w:styleId="CommentSubjectChar">
    <w:name w:val="Comment Subject Char"/>
    <w:basedOn w:val="CommentTextChar"/>
    <w:link w:val="CommentSubject"/>
    <w:uiPriority w:val="99"/>
    <w:semiHidden/>
    <w:rsid w:val="00ED238D"/>
    <w:rPr>
      <w:b/>
      <w:bCs/>
      <w:sz w:val="20"/>
      <w:szCs w:val="20"/>
    </w:rPr>
  </w:style>
  <w:style w:type="character" w:styleId="Hyperlink">
    <w:name w:val="Hyperlink"/>
    <w:basedOn w:val="DefaultParagraphFont"/>
    <w:uiPriority w:val="99"/>
    <w:semiHidden/>
    <w:unhideWhenUsed/>
    <w:rsid w:val="00ED238D"/>
    <w:rPr>
      <w:color w:val="0000FF"/>
      <w:u w:val="single"/>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5D"/>
  </w:style>
  <w:style w:type="paragraph" w:styleId="Bibliography">
    <w:name w:val="Bibliography"/>
    <w:basedOn w:val="Normal"/>
    <w:next w:val="Normal"/>
    <w:uiPriority w:val="37"/>
    <w:unhideWhenUsed/>
    <w:rsid w:val="00F837AA"/>
    <w:pPr>
      <w:spacing w:after="240" w:line="240" w:lineRule="auto"/>
      <w:ind w:left="720" w:hanging="720"/>
    </w:pPr>
  </w:style>
  <w:style w:type="character" w:styleId="EndnoteReference">
    <w:name w:val="endnote reference"/>
    <w:basedOn w:val="DefaultParagraphFont"/>
    <w:uiPriority w:val="99"/>
    <w:semiHidden/>
    <w:unhideWhenUsed/>
    <w:rsid w:val="00802F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798">
      <w:bodyDiv w:val="1"/>
      <w:marLeft w:val="0"/>
      <w:marRight w:val="0"/>
      <w:marTop w:val="0"/>
      <w:marBottom w:val="0"/>
      <w:divBdr>
        <w:top w:val="none" w:sz="0" w:space="0" w:color="auto"/>
        <w:left w:val="none" w:sz="0" w:space="0" w:color="auto"/>
        <w:bottom w:val="none" w:sz="0" w:space="0" w:color="auto"/>
        <w:right w:val="none" w:sz="0" w:space="0" w:color="auto"/>
      </w:divBdr>
      <w:divsChild>
        <w:div w:id="622227654">
          <w:marLeft w:val="480"/>
          <w:marRight w:val="0"/>
          <w:marTop w:val="0"/>
          <w:marBottom w:val="0"/>
          <w:divBdr>
            <w:top w:val="none" w:sz="0" w:space="0" w:color="auto"/>
            <w:left w:val="none" w:sz="0" w:space="0" w:color="auto"/>
            <w:bottom w:val="none" w:sz="0" w:space="0" w:color="auto"/>
            <w:right w:val="none" w:sz="0" w:space="0" w:color="auto"/>
          </w:divBdr>
          <w:divsChild>
            <w:div w:id="83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016">
      <w:bodyDiv w:val="1"/>
      <w:marLeft w:val="0"/>
      <w:marRight w:val="0"/>
      <w:marTop w:val="0"/>
      <w:marBottom w:val="0"/>
      <w:divBdr>
        <w:top w:val="none" w:sz="0" w:space="0" w:color="auto"/>
        <w:left w:val="none" w:sz="0" w:space="0" w:color="auto"/>
        <w:bottom w:val="none" w:sz="0" w:space="0" w:color="auto"/>
        <w:right w:val="none" w:sz="0" w:space="0" w:color="auto"/>
      </w:divBdr>
      <w:divsChild>
        <w:div w:id="1875269735">
          <w:marLeft w:val="480"/>
          <w:marRight w:val="0"/>
          <w:marTop w:val="0"/>
          <w:marBottom w:val="0"/>
          <w:divBdr>
            <w:top w:val="none" w:sz="0" w:space="0" w:color="auto"/>
            <w:left w:val="none" w:sz="0" w:space="0" w:color="auto"/>
            <w:bottom w:val="none" w:sz="0" w:space="0" w:color="auto"/>
            <w:right w:val="none" w:sz="0" w:space="0" w:color="auto"/>
          </w:divBdr>
          <w:divsChild>
            <w:div w:id="702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34548147">
          <w:marLeft w:val="480"/>
          <w:marRight w:val="0"/>
          <w:marTop w:val="0"/>
          <w:marBottom w:val="0"/>
          <w:divBdr>
            <w:top w:val="none" w:sz="0" w:space="0" w:color="auto"/>
            <w:left w:val="none" w:sz="0" w:space="0" w:color="auto"/>
            <w:bottom w:val="none" w:sz="0" w:space="0" w:color="auto"/>
            <w:right w:val="none" w:sz="0" w:space="0" w:color="auto"/>
          </w:divBdr>
          <w:divsChild>
            <w:div w:id="388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865">
      <w:bodyDiv w:val="1"/>
      <w:marLeft w:val="0"/>
      <w:marRight w:val="0"/>
      <w:marTop w:val="0"/>
      <w:marBottom w:val="0"/>
      <w:divBdr>
        <w:top w:val="none" w:sz="0" w:space="0" w:color="auto"/>
        <w:left w:val="none" w:sz="0" w:space="0" w:color="auto"/>
        <w:bottom w:val="none" w:sz="0" w:space="0" w:color="auto"/>
        <w:right w:val="none" w:sz="0" w:space="0" w:color="auto"/>
      </w:divBdr>
      <w:divsChild>
        <w:div w:id="2115897395">
          <w:marLeft w:val="480"/>
          <w:marRight w:val="0"/>
          <w:marTop w:val="0"/>
          <w:marBottom w:val="0"/>
          <w:divBdr>
            <w:top w:val="none" w:sz="0" w:space="0" w:color="auto"/>
            <w:left w:val="none" w:sz="0" w:space="0" w:color="auto"/>
            <w:bottom w:val="none" w:sz="0" w:space="0" w:color="auto"/>
            <w:right w:val="none" w:sz="0" w:space="0" w:color="auto"/>
          </w:divBdr>
          <w:divsChild>
            <w:div w:id="1476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17">
      <w:bodyDiv w:val="1"/>
      <w:marLeft w:val="0"/>
      <w:marRight w:val="0"/>
      <w:marTop w:val="0"/>
      <w:marBottom w:val="0"/>
      <w:divBdr>
        <w:top w:val="none" w:sz="0" w:space="0" w:color="auto"/>
        <w:left w:val="none" w:sz="0" w:space="0" w:color="auto"/>
        <w:bottom w:val="none" w:sz="0" w:space="0" w:color="auto"/>
        <w:right w:val="none" w:sz="0" w:space="0" w:color="auto"/>
      </w:divBdr>
      <w:divsChild>
        <w:div w:id="1764495973">
          <w:marLeft w:val="480"/>
          <w:marRight w:val="0"/>
          <w:marTop w:val="0"/>
          <w:marBottom w:val="0"/>
          <w:divBdr>
            <w:top w:val="none" w:sz="0" w:space="0" w:color="auto"/>
            <w:left w:val="none" w:sz="0" w:space="0" w:color="auto"/>
            <w:bottom w:val="none" w:sz="0" w:space="0" w:color="auto"/>
            <w:right w:val="none" w:sz="0" w:space="0" w:color="auto"/>
          </w:divBdr>
          <w:divsChild>
            <w:div w:id="2108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740">
      <w:bodyDiv w:val="1"/>
      <w:marLeft w:val="0"/>
      <w:marRight w:val="0"/>
      <w:marTop w:val="0"/>
      <w:marBottom w:val="0"/>
      <w:divBdr>
        <w:top w:val="none" w:sz="0" w:space="0" w:color="auto"/>
        <w:left w:val="none" w:sz="0" w:space="0" w:color="auto"/>
        <w:bottom w:val="none" w:sz="0" w:space="0" w:color="auto"/>
        <w:right w:val="none" w:sz="0" w:space="0" w:color="auto"/>
      </w:divBdr>
      <w:divsChild>
        <w:div w:id="768697126">
          <w:marLeft w:val="480"/>
          <w:marRight w:val="0"/>
          <w:marTop w:val="0"/>
          <w:marBottom w:val="0"/>
          <w:divBdr>
            <w:top w:val="none" w:sz="0" w:space="0" w:color="auto"/>
            <w:left w:val="none" w:sz="0" w:space="0" w:color="auto"/>
            <w:bottom w:val="none" w:sz="0" w:space="0" w:color="auto"/>
            <w:right w:val="none" w:sz="0" w:space="0" w:color="auto"/>
          </w:divBdr>
          <w:divsChild>
            <w:div w:id="13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234770">
          <w:marLeft w:val="480"/>
          <w:marRight w:val="0"/>
          <w:marTop w:val="0"/>
          <w:marBottom w:val="0"/>
          <w:divBdr>
            <w:top w:val="none" w:sz="0" w:space="0" w:color="auto"/>
            <w:left w:val="none" w:sz="0" w:space="0" w:color="auto"/>
            <w:bottom w:val="none" w:sz="0" w:space="0" w:color="auto"/>
            <w:right w:val="none" w:sz="0" w:space="0" w:color="auto"/>
          </w:divBdr>
          <w:divsChild>
            <w:div w:id="1702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731">
      <w:bodyDiv w:val="1"/>
      <w:marLeft w:val="0"/>
      <w:marRight w:val="0"/>
      <w:marTop w:val="0"/>
      <w:marBottom w:val="0"/>
      <w:divBdr>
        <w:top w:val="none" w:sz="0" w:space="0" w:color="auto"/>
        <w:left w:val="none" w:sz="0" w:space="0" w:color="auto"/>
        <w:bottom w:val="none" w:sz="0" w:space="0" w:color="auto"/>
        <w:right w:val="none" w:sz="0" w:space="0" w:color="auto"/>
      </w:divBdr>
      <w:divsChild>
        <w:div w:id="435830423">
          <w:marLeft w:val="480"/>
          <w:marRight w:val="0"/>
          <w:marTop w:val="0"/>
          <w:marBottom w:val="0"/>
          <w:divBdr>
            <w:top w:val="none" w:sz="0" w:space="0" w:color="auto"/>
            <w:left w:val="none" w:sz="0" w:space="0" w:color="auto"/>
            <w:bottom w:val="none" w:sz="0" w:space="0" w:color="auto"/>
            <w:right w:val="none" w:sz="0" w:space="0" w:color="auto"/>
          </w:divBdr>
          <w:divsChild>
            <w:div w:id="1451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561">
          <w:marLeft w:val="480"/>
          <w:marRight w:val="0"/>
          <w:marTop w:val="0"/>
          <w:marBottom w:val="0"/>
          <w:divBdr>
            <w:top w:val="none" w:sz="0" w:space="0" w:color="auto"/>
            <w:left w:val="none" w:sz="0" w:space="0" w:color="auto"/>
            <w:bottom w:val="none" w:sz="0" w:space="0" w:color="auto"/>
            <w:right w:val="none" w:sz="0" w:space="0" w:color="auto"/>
          </w:divBdr>
          <w:divsChild>
            <w:div w:id="103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73">
      <w:bodyDiv w:val="1"/>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48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7/S1537592712000655" TargetMode="External"/><Relationship Id="rId2" Type="http://schemas.openxmlformats.org/officeDocument/2006/relationships/hyperlink" Target="https://www.researchgate.net/profile/Terence_Roehrig/publication/303751525_North_Korea_Nuclear_Weapons_and_the_Stability-Instability_Paradox/links/5a2d51ee0f7e9b63e53d2836/North-Korea-Nuclear-Weapons-and-the-Stability-Instability-Paradox.pdf" TargetMode="External"/><Relationship Id="rId1" Type="http://schemas.openxmlformats.org/officeDocument/2006/relationships/hyperlink" Target="http://www.nytimes.com/2016/08/29/world/europe/russia-sweden-disinformation.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zotero.org/google-docs/?wedX3q" TargetMode="External"/><Relationship Id="rId18" Type="http://schemas.openxmlformats.org/officeDocument/2006/relationships/hyperlink" Target="https://www.zotero.org/google-docs/?duIGFD" TargetMode="External"/><Relationship Id="rId26" Type="http://schemas.openxmlformats.org/officeDocument/2006/relationships/hyperlink" Target="https://www.zotero.org/google-docs/?xVr9A5" TargetMode="External"/><Relationship Id="rId39" Type="http://schemas.openxmlformats.org/officeDocument/2006/relationships/theme" Target="theme/theme1.xml"/><Relationship Id="rId21" Type="http://schemas.openxmlformats.org/officeDocument/2006/relationships/hyperlink" Target="https://www.zotero.org/google-docs/?N9A0JQ" TargetMode="External"/><Relationship Id="rId34"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s://www.zotero.org/google-docs/?Ld4t36" TargetMode="External"/><Relationship Id="rId17" Type="http://schemas.openxmlformats.org/officeDocument/2006/relationships/hyperlink" Target="https://www.zotero.org/google-docs/?L5ADKn" TargetMode="External"/><Relationship Id="rId25" Type="http://schemas.openxmlformats.org/officeDocument/2006/relationships/hyperlink" Target="https://www.zotero.org/google-docs/?J3Wqyh" TargetMode="External"/><Relationship Id="rId33" Type="http://schemas.openxmlformats.org/officeDocument/2006/relationships/image" Target="media/image2.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zotero.org/google-docs/?E8cDA8" TargetMode="External"/><Relationship Id="rId20" Type="http://schemas.openxmlformats.org/officeDocument/2006/relationships/hyperlink" Target="https://www.zotero.org/google-docs/?3J7Tya" TargetMode="External"/><Relationship Id="rId29" Type="http://schemas.openxmlformats.org/officeDocument/2006/relationships/hyperlink" Target="https://www.zotero.org/google-docs/?FHYpO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zotero.org/google-docs/?lMU7EG" TargetMode="External"/><Relationship Id="rId24" Type="http://schemas.openxmlformats.org/officeDocument/2006/relationships/hyperlink" Target="https://www.zotero.org/google-docs/?QI5R2R"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zotero.org/google-docs/?8OAVAL" TargetMode="External"/><Relationship Id="rId23" Type="http://schemas.openxmlformats.org/officeDocument/2006/relationships/hyperlink" Target="https://www.zotero.org/google-docs/?vbdeyO" TargetMode="External"/><Relationship Id="rId28" Type="http://schemas.openxmlformats.org/officeDocument/2006/relationships/hyperlink" Target="https://www.zotero.org/google-docs/?QrBwwF" TargetMode="External"/><Relationship Id="rId36" Type="http://schemas.openxmlformats.org/officeDocument/2006/relationships/footer" Target="footer3.xml"/><Relationship Id="rId10" Type="http://schemas.openxmlformats.org/officeDocument/2006/relationships/hyperlink" Target="https://www.zotero.org/google-docs/?LVsbsP" TargetMode="External"/><Relationship Id="rId19" Type="http://schemas.openxmlformats.org/officeDocument/2006/relationships/hyperlink" Target="https://www.zotero.org/google-docs/?wLqJVN" TargetMode="External"/><Relationship Id="rId31" Type="http://schemas.openxmlformats.org/officeDocument/2006/relationships/hyperlink" Target="https://www.zotero.org/google-docs/?x6hYq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zotero.org/google-docs/?eirtRm" TargetMode="External"/><Relationship Id="rId22" Type="http://schemas.openxmlformats.org/officeDocument/2006/relationships/hyperlink" Target="https://www.zotero.org/google-docs/?D0eHwM" TargetMode="External"/><Relationship Id="rId27" Type="http://schemas.openxmlformats.org/officeDocument/2006/relationships/hyperlink" Target="https://www.zotero.org/google-docs/?sSwMVt" TargetMode="External"/><Relationship Id="rId30" Type="http://schemas.openxmlformats.org/officeDocument/2006/relationships/hyperlink" Target="https://www.zotero.org/google-docs/?6Y9Yic" TargetMode="External"/><Relationship Id="rId35" Type="http://schemas.openxmlformats.org/officeDocument/2006/relationships/footer" Target="footer2.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AE3A3-101A-8F4B-8570-98C3D47A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27</Pages>
  <Words>14712</Words>
  <Characters>92247</Characters>
  <Application>Microsoft Office Word</Application>
  <DocSecurity>0</DocSecurity>
  <Lines>1590</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50</cp:revision>
  <dcterms:created xsi:type="dcterms:W3CDTF">2019-06-15T17:54:00Z</dcterms:created>
  <dcterms:modified xsi:type="dcterms:W3CDTF">2019-06-16T05:53:00Z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id="o6iv87fI"/&gt;&lt;style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